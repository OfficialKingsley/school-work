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7.wmf" ContentType="image/x-wmf"/>
  <Override PartName="/word/media/image13.png" ContentType="image/png"/>
  <Override PartName="/word/media/image8.png" ContentType="image/png"/>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5.wmf" ContentType="image/x-wmf"/>
  <Override PartName="/word/media/image14.png" ContentType="image/png"/>
  <Override PartName="/word/media/image24.wmf" ContentType="image/x-wmf"/>
  <Override PartName="/word/media/image23.png" ContentType="image/png"/>
  <Override PartName="/word/media/image22.png" ContentType="image/png"/>
  <Override PartName="/word/media/image21.wmf" ContentType="image/x-wmf"/>
  <Override PartName="/word/media/image20.png" ContentType="image/png"/>
  <Override PartName="/word/media/image3.png" ContentType="image/png"/>
  <Override PartName="/word/media/image19.png" ContentType="image/png"/>
  <Override PartName="/word/media/image18.wmf" ContentType="image/x-wmf"/>
  <Override PartName="/word/media/image1.png" ContentType="image/png"/>
  <Override PartName="/word/media/image16.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sz w:val="48"/>
          <w:szCs w:val="48"/>
          <w:u w:val="single"/>
        </w:rPr>
      </w:pPr>
      <w:r>
        <w:rPr>
          <w:sz w:val="48"/>
          <w:szCs w:val="48"/>
          <w:u w:val="single"/>
        </w:rPr>
        <w:t>FUNDAMENTAL AND DERIVED QUANTITIES</w:t>
      </w:r>
    </w:p>
    <w:p>
      <w:pPr>
        <w:pStyle w:val="Normal"/>
        <w:spacing w:lineRule="auto" w:line="360"/>
        <w:jc w:val="both"/>
        <w:rPr>
          <w:sz w:val="32"/>
          <w:szCs w:val="32"/>
        </w:rPr>
      </w:pPr>
      <w:r>
        <w:rPr>
          <w:sz w:val="32"/>
          <w:szCs w:val="32"/>
        </w:rPr>
        <w:t>Physics is an experimental science which requires measurements. The results of measurements are described by the use of numbers. A physical quantity is usually used to describe a physical phenomenon. Physical quantities are divided into two groups which are fundamental and derived quantities. The table below shows some common fundamental and derived units.</w:t>
      </w:r>
    </w:p>
    <w:p>
      <w:pPr>
        <w:pStyle w:val="Normal"/>
        <w:spacing w:lineRule="auto" w:line="360"/>
        <w:jc w:val="both"/>
        <w:rPr>
          <w:sz w:val="40"/>
          <w:szCs w:val="40"/>
          <w:u w:val="single"/>
        </w:rPr>
      </w:pPr>
      <w:r>
        <w:rPr>
          <w:sz w:val="40"/>
          <w:szCs w:val="40"/>
          <w:u w:val="single"/>
        </w:rPr>
        <w:t>FUNDAMENTAL QUANTITIES</w:t>
      </w:r>
    </w:p>
    <w:p>
      <w:pPr>
        <w:pStyle w:val="Normal"/>
        <w:spacing w:lineRule="auto" w:line="360"/>
        <w:jc w:val="both"/>
        <w:rPr>
          <w:sz w:val="32"/>
          <w:szCs w:val="32"/>
        </w:rPr>
      </w:pPr>
      <w:r>
        <w:rPr>
          <w:sz w:val="32"/>
          <w:szCs w:val="32"/>
        </w:rPr>
        <w:t xml:space="preserve">These are quantities that can’t be gotten from other quantities they form the basis of other quantities (known as derived quantities) instead; </w:t>
      </w:r>
    </w:p>
    <w:tbl>
      <w:tblPr>
        <w:tblStyle w:val="10"/>
        <w:tblW w:w="10001" w:type="dxa"/>
        <w:jc w:val="left"/>
        <w:tblInd w:w="0" w:type="dxa"/>
        <w:tblLayout w:type="fixed"/>
        <w:tblCellMar>
          <w:top w:w="0" w:type="dxa"/>
          <w:left w:w="108" w:type="dxa"/>
          <w:bottom w:w="0" w:type="dxa"/>
          <w:right w:w="108" w:type="dxa"/>
        </w:tblCellMar>
      </w:tblPr>
      <w:tblGrid>
        <w:gridCol w:w="2394"/>
        <w:gridCol w:w="2818"/>
        <w:gridCol w:w="2394"/>
        <w:gridCol w:w="2394"/>
      </w:tblGrid>
      <w:tr>
        <w:trPr/>
        <w:tc>
          <w:tcPr>
            <w:tcW w:w="2394" w:type="dxa"/>
            <w:tcBorders/>
          </w:tcPr>
          <w:p>
            <w:pPr>
              <w:pStyle w:val="Normal"/>
              <w:widowControl/>
              <w:spacing w:lineRule="auto" w:line="360" w:before="0" w:after="0"/>
              <w:jc w:val="both"/>
              <w:rPr>
                <w:sz w:val="32"/>
                <w:szCs w:val="32"/>
              </w:rPr>
            </w:pPr>
            <w:r>
              <w:rPr>
                <w:kern w:val="0"/>
                <w:sz w:val="32"/>
                <w:szCs w:val="32"/>
              </w:rPr>
              <w:t>SN</w:t>
            </w:r>
          </w:p>
        </w:tc>
        <w:tc>
          <w:tcPr>
            <w:tcW w:w="2818" w:type="dxa"/>
            <w:tcBorders/>
          </w:tcPr>
          <w:p>
            <w:pPr>
              <w:pStyle w:val="Normal"/>
              <w:widowControl/>
              <w:spacing w:lineRule="auto" w:line="360" w:before="0" w:after="0"/>
              <w:jc w:val="both"/>
              <w:rPr>
                <w:sz w:val="32"/>
                <w:szCs w:val="32"/>
              </w:rPr>
            </w:pPr>
            <w:r>
              <w:rPr>
                <w:kern w:val="0"/>
                <w:sz w:val="32"/>
                <w:szCs w:val="32"/>
              </w:rPr>
              <w:t>Physical Quantity</w:t>
            </w:r>
          </w:p>
        </w:tc>
        <w:tc>
          <w:tcPr>
            <w:tcW w:w="2394" w:type="dxa"/>
            <w:tcBorders/>
          </w:tcPr>
          <w:p>
            <w:pPr>
              <w:pStyle w:val="Normal"/>
              <w:widowControl/>
              <w:spacing w:lineRule="auto" w:line="360" w:before="0" w:after="0"/>
              <w:jc w:val="both"/>
              <w:rPr>
                <w:sz w:val="32"/>
                <w:szCs w:val="32"/>
              </w:rPr>
            </w:pPr>
            <w:r>
              <w:rPr>
                <w:kern w:val="0"/>
                <w:sz w:val="32"/>
                <w:szCs w:val="32"/>
              </w:rPr>
              <w:t>SI Units</w:t>
            </w:r>
          </w:p>
        </w:tc>
        <w:tc>
          <w:tcPr>
            <w:tcW w:w="2394" w:type="dxa"/>
            <w:tcBorders/>
          </w:tcPr>
          <w:p>
            <w:pPr>
              <w:pStyle w:val="Normal"/>
              <w:widowControl/>
              <w:spacing w:lineRule="auto" w:line="360" w:before="0" w:after="0"/>
              <w:jc w:val="both"/>
              <w:rPr>
                <w:sz w:val="32"/>
                <w:szCs w:val="32"/>
              </w:rPr>
            </w:pPr>
            <w:r>
              <w:rPr>
                <w:kern w:val="0"/>
                <w:sz w:val="32"/>
                <w:szCs w:val="32"/>
              </w:rPr>
              <w:t>Symbol of units</w:t>
            </w:r>
          </w:p>
        </w:tc>
      </w:tr>
      <w:tr>
        <w:trPr/>
        <w:tc>
          <w:tcPr>
            <w:tcW w:w="2394" w:type="dxa"/>
            <w:tcBorders/>
          </w:tcPr>
          <w:p>
            <w:pPr>
              <w:pStyle w:val="Normal"/>
              <w:widowControl/>
              <w:spacing w:lineRule="auto" w:line="360" w:before="0" w:after="0"/>
              <w:jc w:val="both"/>
              <w:rPr>
                <w:sz w:val="32"/>
                <w:szCs w:val="32"/>
              </w:rPr>
            </w:pPr>
            <w:r>
              <w:rPr>
                <w:kern w:val="0"/>
                <w:sz w:val="32"/>
                <w:szCs w:val="32"/>
              </w:rPr>
              <w:t>1</w:t>
            </w:r>
          </w:p>
        </w:tc>
        <w:tc>
          <w:tcPr>
            <w:tcW w:w="2818" w:type="dxa"/>
            <w:tcBorders/>
          </w:tcPr>
          <w:p>
            <w:pPr>
              <w:pStyle w:val="Normal"/>
              <w:widowControl/>
              <w:spacing w:lineRule="auto" w:line="360" w:before="0" w:after="0"/>
              <w:jc w:val="both"/>
              <w:rPr>
                <w:sz w:val="32"/>
                <w:szCs w:val="32"/>
              </w:rPr>
            </w:pPr>
            <w:r>
              <w:rPr>
                <w:kern w:val="0"/>
                <w:sz w:val="32"/>
                <w:szCs w:val="32"/>
              </w:rPr>
              <w:t>Mass</w:t>
            </w:r>
          </w:p>
        </w:tc>
        <w:tc>
          <w:tcPr>
            <w:tcW w:w="2394" w:type="dxa"/>
            <w:tcBorders/>
          </w:tcPr>
          <w:p>
            <w:pPr>
              <w:pStyle w:val="Normal"/>
              <w:widowControl/>
              <w:spacing w:lineRule="auto" w:line="360" w:before="0" w:after="0"/>
              <w:jc w:val="both"/>
              <w:rPr>
                <w:sz w:val="32"/>
                <w:szCs w:val="32"/>
              </w:rPr>
            </w:pPr>
            <w:r>
              <w:rPr>
                <w:kern w:val="0"/>
                <w:sz w:val="32"/>
                <w:szCs w:val="32"/>
              </w:rPr>
              <w:t>Kilogram</w:t>
            </w:r>
          </w:p>
        </w:tc>
        <w:tc>
          <w:tcPr>
            <w:tcW w:w="2394"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Kg</m:t>
                </m:r>
              </m:oMath>
            </m:oMathPara>
          </w:p>
        </w:tc>
      </w:tr>
      <w:tr>
        <w:trPr/>
        <w:tc>
          <w:tcPr>
            <w:tcW w:w="2394" w:type="dxa"/>
            <w:tcBorders/>
          </w:tcPr>
          <w:p>
            <w:pPr>
              <w:pStyle w:val="Normal"/>
              <w:widowControl/>
              <w:spacing w:lineRule="auto" w:line="360" w:before="0" w:after="0"/>
              <w:jc w:val="both"/>
              <w:rPr>
                <w:sz w:val="32"/>
                <w:szCs w:val="32"/>
              </w:rPr>
            </w:pPr>
            <w:r>
              <w:rPr>
                <w:kern w:val="0"/>
                <w:sz w:val="32"/>
                <w:szCs w:val="32"/>
              </w:rPr>
              <w:t>2</w:t>
            </w:r>
          </w:p>
        </w:tc>
        <w:tc>
          <w:tcPr>
            <w:tcW w:w="2818" w:type="dxa"/>
            <w:tcBorders/>
          </w:tcPr>
          <w:p>
            <w:pPr>
              <w:pStyle w:val="Normal"/>
              <w:widowControl/>
              <w:spacing w:lineRule="auto" w:line="360" w:before="0" w:after="0"/>
              <w:jc w:val="both"/>
              <w:rPr>
                <w:sz w:val="32"/>
                <w:szCs w:val="32"/>
              </w:rPr>
            </w:pPr>
            <w:r>
              <w:rPr>
                <w:kern w:val="0"/>
                <w:sz w:val="32"/>
                <w:szCs w:val="32"/>
              </w:rPr>
              <w:t>Length</w:t>
            </w:r>
          </w:p>
        </w:tc>
        <w:tc>
          <w:tcPr>
            <w:tcW w:w="2394" w:type="dxa"/>
            <w:tcBorders/>
          </w:tcPr>
          <w:p>
            <w:pPr>
              <w:pStyle w:val="Normal"/>
              <w:widowControl/>
              <w:spacing w:lineRule="auto" w:line="360" w:before="0" w:after="0"/>
              <w:jc w:val="both"/>
              <w:rPr>
                <w:sz w:val="32"/>
                <w:szCs w:val="32"/>
              </w:rPr>
            </w:pPr>
            <w:r>
              <w:rPr>
                <w:kern w:val="0"/>
                <w:sz w:val="32"/>
                <w:szCs w:val="32"/>
              </w:rPr>
              <w:t>Meter</w:t>
            </w:r>
          </w:p>
        </w:tc>
        <w:tc>
          <w:tcPr>
            <w:tcW w:w="2394"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m</m:t>
                </m:r>
              </m:oMath>
            </m:oMathPara>
          </w:p>
        </w:tc>
      </w:tr>
      <w:tr>
        <w:trPr/>
        <w:tc>
          <w:tcPr>
            <w:tcW w:w="2394" w:type="dxa"/>
            <w:tcBorders/>
          </w:tcPr>
          <w:p>
            <w:pPr>
              <w:pStyle w:val="Normal"/>
              <w:widowControl/>
              <w:spacing w:lineRule="auto" w:line="360" w:before="0" w:after="0"/>
              <w:jc w:val="both"/>
              <w:rPr>
                <w:sz w:val="32"/>
                <w:szCs w:val="32"/>
              </w:rPr>
            </w:pPr>
            <w:r>
              <w:rPr>
                <w:kern w:val="0"/>
                <w:sz w:val="32"/>
                <w:szCs w:val="32"/>
              </w:rPr>
              <w:t>3</w:t>
            </w:r>
          </w:p>
        </w:tc>
        <w:tc>
          <w:tcPr>
            <w:tcW w:w="2818" w:type="dxa"/>
            <w:tcBorders/>
          </w:tcPr>
          <w:p>
            <w:pPr>
              <w:pStyle w:val="Normal"/>
              <w:widowControl/>
              <w:spacing w:lineRule="auto" w:line="360" w:before="0" w:after="0"/>
              <w:jc w:val="both"/>
              <w:rPr>
                <w:sz w:val="32"/>
                <w:szCs w:val="32"/>
              </w:rPr>
            </w:pPr>
            <w:r>
              <w:rPr>
                <w:kern w:val="0"/>
                <w:sz w:val="32"/>
                <w:szCs w:val="32"/>
              </w:rPr>
              <w:t>Time</w:t>
            </w:r>
          </w:p>
        </w:tc>
        <w:tc>
          <w:tcPr>
            <w:tcW w:w="2394" w:type="dxa"/>
            <w:tcBorders/>
          </w:tcPr>
          <w:p>
            <w:pPr>
              <w:pStyle w:val="Normal"/>
              <w:widowControl/>
              <w:spacing w:lineRule="auto" w:line="360" w:before="0" w:after="0"/>
              <w:jc w:val="both"/>
              <w:rPr>
                <w:sz w:val="32"/>
                <w:szCs w:val="32"/>
              </w:rPr>
            </w:pPr>
            <w:r>
              <w:rPr>
                <w:kern w:val="0"/>
                <w:sz w:val="32"/>
                <w:szCs w:val="32"/>
              </w:rPr>
              <w:t>Seconds</w:t>
            </w:r>
          </w:p>
        </w:tc>
        <w:tc>
          <w:tcPr>
            <w:tcW w:w="2394"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s</m:t>
                </m:r>
              </m:oMath>
            </m:oMathPara>
          </w:p>
        </w:tc>
      </w:tr>
      <w:tr>
        <w:trPr/>
        <w:tc>
          <w:tcPr>
            <w:tcW w:w="2394" w:type="dxa"/>
            <w:tcBorders/>
          </w:tcPr>
          <w:p>
            <w:pPr>
              <w:pStyle w:val="Normal"/>
              <w:widowControl/>
              <w:spacing w:lineRule="auto" w:line="360" w:before="0" w:after="0"/>
              <w:jc w:val="both"/>
              <w:rPr>
                <w:sz w:val="32"/>
                <w:szCs w:val="32"/>
              </w:rPr>
            </w:pPr>
            <w:r>
              <w:rPr>
                <w:kern w:val="0"/>
                <w:sz w:val="32"/>
                <w:szCs w:val="32"/>
              </w:rPr>
              <w:t>4</w:t>
            </w:r>
          </w:p>
        </w:tc>
        <w:tc>
          <w:tcPr>
            <w:tcW w:w="2818" w:type="dxa"/>
            <w:tcBorders/>
          </w:tcPr>
          <w:p>
            <w:pPr>
              <w:pStyle w:val="Normal"/>
              <w:widowControl/>
              <w:spacing w:lineRule="auto" w:line="360" w:before="0" w:after="0"/>
              <w:jc w:val="both"/>
              <w:rPr>
                <w:sz w:val="32"/>
                <w:szCs w:val="32"/>
              </w:rPr>
            </w:pPr>
            <w:r>
              <w:rPr>
                <w:kern w:val="0"/>
                <w:sz w:val="32"/>
                <w:szCs w:val="32"/>
              </w:rPr>
              <w:t>Electric current</w:t>
            </w:r>
          </w:p>
        </w:tc>
        <w:tc>
          <w:tcPr>
            <w:tcW w:w="2394" w:type="dxa"/>
            <w:tcBorders/>
          </w:tcPr>
          <w:p>
            <w:pPr>
              <w:pStyle w:val="Normal"/>
              <w:widowControl/>
              <w:spacing w:lineRule="auto" w:line="360" w:before="0" w:after="0"/>
              <w:jc w:val="both"/>
              <w:rPr>
                <w:sz w:val="32"/>
                <w:szCs w:val="32"/>
              </w:rPr>
            </w:pPr>
            <w:r>
              <w:rPr>
                <w:kern w:val="0"/>
                <w:sz w:val="32"/>
                <w:szCs w:val="32"/>
              </w:rPr>
              <w:t>Ampere</w:t>
            </w:r>
          </w:p>
        </w:tc>
        <w:tc>
          <w:tcPr>
            <w:tcW w:w="2394"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A</m:t>
                </m:r>
              </m:oMath>
            </m:oMathPara>
          </w:p>
        </w:tc>
      </w:tr>
      <w:tr>
        <w:trPr/>
        <w:tc>
          <w:tcPr>
            <w:tcW w:w="2394" w:type="dxa"/>
            <w:tcBorders/>
          </w:tcPr>
          <w:p>
            <w:pPr>
              <w:pStyle w:val="Normal"/>
              <w:widowControl/>
              <w:spacing w:lineRule="auto" w:line="360" w:before="0" w:after="0"/>
              <w:jc w:val="both"/>
              <w:rPr>
                <w:sz w:val="32"/>
                <w:szCs w:val="32"/>
              </w:rPr>
            </w:pPr>
            <w:r>
              <w:rPr>
                <w:kern w:val="0"/>
                <w:sz w:val="32"/>
                <w:szCs w:val="32"/>
              </w:rPr>
              <w:t>5</w:t>
            </w:r>
          </w:p>
        </w:tc>
        <w:tc>
          <w:tcPr>
            <w:tcW w:w="2818" w:type="dxa"/>
            <w:tcBorders/>
          </w:tcPr>
          <w:p>
            <w:pPr>
              <w:pStyle w:val="Normal"/>
              <w:widowControl/>
              <w:spacing w:lineRule="auto" w:line="360" w:before="0" w:after="0"/>
              <w:jc w:val="both"/>
              <w:rPr>
                <w:sz w:val="32"/>
                <w:szCs w:val="32"/>
              </w:rPr>
            </w:pPr>
            <w:r>
              <w:rPr>
                <w:kern w:val="0"/>
                <w:sz w:val="32"/>
                <w:szCs w:val="32"/>
              </w:rPr>
              <w:t>Thermodynamic temperature</w:t>
            </w:r>
          </w:p>
        </w:tc>
        <w:tc>
          <w:tcPr>
            <w:tcW w:w="2394" w:type="dxa"/>
            <w:tcBorders/>
          </w:tcPr>
          <w:p>
            <w:pPr>
              <w:pStyle w:val="Normal"/>
              <w:widowControl/>
              <w:spacing w:lineRule="auto" w:line="360" w:before="0" w:after="0"/>
              <w:jc w:val="both"/>
              <w:rPr>
                <w:sz w:val="32"/>
                <w:szCs w:val="32"/>
              </w:rPr>
            </w:pPr>
            <w:r>
              <w:rPr>
                <w:kern w:val="0"/>
                <w:sz w:val="32"/>
                <w:szCs w:val="32"/>
              </w:rPr>
              <w:t>Kelvin</w:t>
            </w:r>
          </w:p>
        </w:tc>
        <w:tc>
          <w:tcPr>
            <w:tcW w:w="2394"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K</m:t>
                </m:r>
              </m:oMath>
            </m:oMathPara>
          </w:p>
        </w:tc>
      </w:tr>
      <w:tr>
        <w:trPr/>
        <w:tc>
          <w:tcPr>
            <w:tcW w:w="2394" w:type="dxa"/>
            <w:tcBorders/>
          </w:tcPr>
          <w:p>
            <w:pPr>
              <w:pStyle w:val="Normal"/>
              <w:widowControl/>
              <w:spacing w:lineRule="auto" w:line="360" w:before="0" w:after="0"/>
              <w:jc w:val="both"/>
              <w:rPr>
                <w:sz w:val="32"/>
                <w:szCs w:val="32"/>
              </w:rPr>
            </w:pPr>
            <w:r>
              <w:rPr>
                <w:kern w:val="0"/>
                <w:sz w:val="32"/>
                <w:szCs w:val="32"/>
              </w:rPr>
              <w:t>6</w:t>
            </w:r>
          </w:p>
        </w:tc>
        <w:tc>
          <w:tcPr>
            <w:tcW w:w="2818" w:type="dxa"/>
            <w:tcBorders/>
          </w:tcPr>
          <w:p>
            <w:pPr>
              <w:pStyle w:val="Normal"/>
              <w:widowControl/>
              <w:spacing w:lineRule="auto" w:line="360" w:before="0" w:after="0"/>
              <w:jc w:val="both"/>
              <w:rPr>
                <w:sz w:val="32"/>
                <w:szCs w:val="32"/>
              </w:rPr>
            </w:pPr>
            <w:r>
              <w:rPr>
                <w:kern w:val="0"/>
                <w:sz w:val="32"/>
                <w:szCs w:val="32"/>
              </w:rPr>
              <w:t>Luminous intensity</w:t>
            </w:r>
          </w:p>
        </w:tc>
        <w:tc>
          <w:tcPr>
            <w:tcW w:w="2394" w:type="dxa"/>
            <w:tcBorders/>
          </w:tcPr>
          <w:p>
            <w:pPr>
              <w:pStyle w:val="Normal"/>
              <w:widowControl/>
              <w:spacing w:lineRule="auto" w:line="360" w:before="0" w:after="0"/>
              <w:jc w:val="both"/>
              <w:rPr>
                <w:sz w:val="32"/>
                <w:szCs w:val="32"/>
              </w:rPr>
            </w:pPr>
            <w:r>
              <w:rPr>
                <w:kern w:val="0"/>
                <w:sz w:val="32"/>
                <w:szCs w:val="32"/>
              </w:rPr>
              <w:t>Candela</w:t>
            </w:r>
          </w:p>
        </w:tc>
        <w:tc>
          <w:tcPr>
            <w:tcW w:w="2394"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Cd</m:t>
                </m:r>
              </m:oMath>
            </m:oMathPara>
          </w:p>
        </w:tc>
      </w:tr>
      <w:tr>
        <w:trPr/>
        <w:tc>
          <w:tcPr>
            <w:tcW w:w="2394" w:type="dxa"/>
            <w:tcBorders/>
          </w:tcPr>
          <w:p>
            <w:pPr>
              <w:pStyle w:val="Normal"/>
              <w:widowControl/>
              <w:spacing w:lineRule="auto" w:line="360" w:before="0" w:after="0"/>
              <w:jc w:val="both"/>
              <w:rPr>
                <w:sz w:val="32"/>
                <w:szCs w:val="32"/>
              </w:rPr>
            </w:pPr>
            <w:r>
              <w:rPr>
                <w:kern w:val="0"/>
                <w:sz w:val="32"/>
                <w:szCs w:val="32"/>
              </w:rPr>
              <w:t>7</w:t>
            </w:r>
          </w:p>
        </w:tc>
        <w:tc>
          <w:tcPr>
            <w:tcW w:w="2818" w:type="dxa"/>
            <w:tcBorders/>
          </w:tcPr>
          <w:p>
            <w:pPr>
              <w:pStyle w:val="Normal"/>
              <w:widowControl/>
              <w:spacing w:lineRule="auto" w:line="360" w:before="0" w:after="0"/>
              <w:jc w:val="both"/>
              <w:rPr>
                <w:sz w:val="32"/>
                <w:szCs w:val="32"/>
              </w:rPr>
            </w:pPr>
            <w:r>
              <w:rPr>
                <w:kern w:val="0"/>
                <w:sz w:val="32"/>
                <w:szCs w:val="32"/>
              </w:rPr>
              <w:t>Quantity of substance</w:t>
            </w:r>
          </w:p>
        </w:tc>
        <w:tc>
          <w:tcPr>
            <w:tcW w:w="2394" w:type="dxa"/>
            <w:tcBorders/>
          </w:tcPr>
          <w:p>
            <w:pPr>
              <w:pStyle w:val="Normal"/>
              <w:widowControl/>
              <w:spacing w:lineRule="auto" w:line="360" w:before="0" w:after="0"/>
              <w:jc w:val="both"/>
              <w:rPr>
                <w:sz w:val="32"/>
                <w:szCs w:val="32"/>
              </w:rPr>
            </w:pPr>
            <w:r>
              <w:rPr>
                <w:kern w:val="0"/>
                <w:sz w:val="32"/>
                <w:szCs w:val="32"/>
              </w:rPr>
              <w:t>Mole</w:t>
            </w:r>
          </w:p>
        </w:tc>
        <w:tc>
          <w:tcPr>
            <w:tcW w:w="2394"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mol</m:t>
                </m:r>
              </m:oMath>
            </m:oMathPara>
          </w:p>
        </w:tc>
      </w:tr>
    </w:tbl>
    <w:p>
      <w:pPr>
        <w:pStyle w:val="Normal"/>
        <w:spacing w:lineRule="auto" w:line="360"/>
        <w:jc w:val="both"/>
        <w:rPr/>
      </w:pPr>
      <w:r>
        <w:rPr/>
      </w:r>
    </w:p>
    <w:p>
      <w:pPr>
        <w:pStyle w:val="Normal"/>
        <w:spacing w:lineRule="auto" w:line="360"/>
        <w:jc w:val="both"/>
        <w:rPr>
          <w:sz w:val="40"/>
          <w:szCs w:val="40"/>
          <w:u w:val="single"/>
        </w:rPr>
      </w:pPr>
      <w:r>
        <w:rPr>
          <w:sz w:val="40"/>
          <w:szCs w:val="40"/>
          <w:u w:val="single"/>
        </w:rPr>
        <w:t>DERIVED QUANTITIES AND UNITS</w:t>
      </w:r>
    </w:p>
    <w:p>
      <w:pPr>
        <w:pStyle w:val="Normal"/>
        <w:spacing w:lineRule="auto" w:line="360"/>
        <w:jc w:val="both"/>
        <w:rPr>
          <w:sz w:val="40"/>
          <w:szCs w:val="40"/>
          <w:u w:val="single"/>
        </w:rPr>
      </w:pPr>
      <w:r>
        <w:rPr>
          <w:sz w:val="40"/>
          <w:szCs w:val="40"/>
          <w:u w:val="single"/>
        </w:rPr>
      </w:r>
    </w:p>
    <w:p>
      <w:pPr>
        <w:pStyle w:val="Normal"/>
        <w:spacing w:lineRule="auto" w:line="360"/>
        <w:jc w:val="both"/>
        <w:rPr>
          <w:sz w:val="40"/>
          <w:szCs w:val="40"/>
          <w:u w:val="single"/>
        </w:rPr>
      </w:pPr>
      <w:r>
        <w:rPr>
          <w:sz w:val="40"/>
          <w:szCs w:val="40"/>
          <w:u w:val="single"/>
        </w:rPr>
      </w:r>
    </w:p>
    <w:p>
      <w:pPr>
        <w:pStyle w:val="Normal"/>
        <w:spacing w:lineRule="auto" w:line="360"/>
        <w:jc w:val="both"/>
        <w:rPr>
          <w:sz w:val="40"/>
          <w:szCs w:val="40"/>
          <w:u w:val="single"/>
        </w:rPr>
      </w:pPr>
      <w:r>
        <w:rPr>
          <w:sz w:val="40"/>
          <w:szCs w:val="40"/>
          <w:u w:val="single"/>
        </w:rPr>
      </w:r>
    </w:p>
    <w:p>
      <w:pPr>
        <w:pStyle w:val="Normal"/>
        <w:spacing w:lineRule="auto" w:line="360"/>
        <w:jc w:val="both"/>
        <w:rPr>
          <w:sz w:val="40"/>
          <w:szCs w:val="40"/>
          <w:u w:val="single"/>
        </w:rPr>
      </w:pPr>
      <w:r>
        <w:rPr>
          <w:sz w:val="40"/>
          <w:szCs w:val="40"/>
          <w:u w:val="single"/>
        </w:rPr>
      </w:r>
    </w:p>
    <w:p>
      <w:pPr>
        <w:pStyle w:val="Normal"/>
        <w:spacing w:lineRule="auto" w:line="360"/>
        <w:jc w:val="both"/>
        <w:rPr>
          <w:sz w:val="40"/>
          <w:szCs w:val="40"/>
          <w:u w:val="single"/>
        </w:rPr>
      </w:pPr>
      <w:r>
        <w:rPr>
          <w:sz w:val="40"/>
          <w:szCs w:val="40"/>
          <w:u w:val="single"/>
        </w:rPr>
      </w:r>
    </w:p>
    <w:tbl>
      <w:tblPr>
        <w:tblStyle w:val="10"/>
        <w:tblW w:w="19152" w:type="dxa"/>
        <w:jc w:val="left"/>
        <w:tblInd w:w="0" w:type="dxa"/>
        <w:tblLayout w:type="fixed"/>
        <w:tblCellMar>
          <w:top w:w="0" w:type="dxa"/>
          <w:left w:w="108" w:type="dxa"/>
          <w:bottom w:w="0" w:type="dxa"/>
          <w:right w:w="108" w:type="dxa"/>
        </w:tblCellMar>
      </w:tblPr>
      <w:tblGrid>
        <w:gridCol w:w="1518"/>
        <w:gridCol w:w="2318"/>
        <w:gridCol w:w="1643"/>
        <w:gridCol w:w="1580"/>
        <w:gridCol w:w="1641"/>
        <w:gridCol w:w="1542"/>
        <w:gridCol w:w="1484"/>
        <w:gridCol w:w="1485"/>
        <w:gridCol w:w="1486"/>
        <w:gridCol w:w="1484"/>
        <w:gridCol w:w="1486"/>
        <w:gridCol w:w="1484"/>
      </w:tblGrid>
      <w:tr>
        <w:trPr/>
        <w:tc>
          <w:tcPr>
            <w:tcW w:w="1518" w:type="dxa"/>
            <w:tcBorders/>
          </w:tcPr>
          <w:p>
            <w:pPr>
              <w:pStyle w:val="Normal"/>
              <w:widowControl/>
              <w:spacing w:lineRule="auto" w:line="360" w:before="0" w:after="0"/>
              <w:jc w:val="both"/>
              <w:rPr>
                <w:sz w:val="32"/>
                <w:szCs w:val="32"/>
              </w:rPr>
            </w:pPr>
            <w:r>
              <w:rPr>
                <w:kern w:val="0"/>
                <w:sz w:val="32"/>
                <w:szCs w:val="32"/>
              </w:rPr>
              <w:t>SN</w:t>
            </w:r>
          </w:p>
        </w:tc>
        <w:tc>
          <w:tcPr>
            <w:tcW w:w="2318" w:type="dxa"/>
            <w:tcBorders/>
          </w:tcPr>
          <w:p>
            <w:pPr>
              <w:pStyle w:val="Normal"/>
              <w:widowControl/>
              <w:spacing w:lineRule="auto" w:line="360" w:before="0" w:after="0"/>
              <w:jc w:val="both"/>
              <w:rPr>
                <w:sz w:val="32"/>
                <w:szCs w:val="32"/>
              </w:rPr>
            </w:pPr>
            <w:r>
              <w:rPr>
                <w:kern w:val="0"/>
                <w:sz w:val="32"/>
                <w:szCs w:val="32"/>
              </w:rPr>
              <w:t>Quantity</w:t>
            </w:r>
          </w:p>
        </w:tc>
        <w:tc>
          <w:tcPr>
            <w:tcW w:w="1643" w:type="dxa"/>
            <w:tcBorders/>
          </w:tcPr>
          <w:p>
            <w:pPr>
              <w:pStyle w:val="Normal"/>
              <w:widowControl/>
              <w:spacing w:lineRule="auto" w:line="360" w:before="0" w:after="0"/>
              <w:jc w:val="both"/>
              <w:rPr>
                <w:sz w:val="32"/>
                <w:szCs w:val="32"/>
              </w:rPr>
            </w:pPr>
            <w:r>
              <w:rPr>
                <w:kern w:val="0"/>
                <w:sz w:val="32"/>
                <w:szCs w:val="32"/>
              </w:rPr>
              <w:t>Unit</w:t>
            </w:r>
          </w:p>
        </w:tc>
        <w:tc>
          <w:tcPr>
            <w:tcW w:w="1580" w:type="dxa"/>
            <w:tcBorders/>
          </w:tcPr>
          <w:p>
            <w:pPr>
              <w:pStyle w:val="Normal"/>
              <w:widowControl/>
              <w:spacing w:lineRule="auto" w:line="360" w:before="0" w:after="0"/>
              <w:jc w:val="both"/>
              <w:rPr>
                <w:sz w:val="32"/>
                <w:szCs w:val="32"/>
              </w:rPr>
            </w:pPr>
            <w:r>
              <w:rPr>
                <w:kern w:val="0"/>
                <w:sz w:val="32"/>
                <w:szCs w:val="32"/>
              </w:rPr>
              <w:t>Symbol of units</w:t>
            </w:r>
          </w:p>
        </w:tc>
        <w:tc>
          <w:tcPr>
            <w:tcW w:w="1641" w:type="dxa"/>
            <w:tcBorders/>
          </w:tcPr>
          <w:p>
            <w:pPr>
              <w:pStyle w:val="Normal"/>
              <w:widowControl/>
              <w:spacing w:lineRule="auto" w:line="360" w:before="0" w:after="0"/>
              <w:jc w:val="both"/>
              <w:rPr>
                <w:sz w:val="32"/>
                <w:szCs w:val="32"/>
              </w:rPr>
            </w:pPr>
            <w:r>
              <w:rPr>
                <w:kern w:val="0"/>
                <w:sz w:val="20"/>
                <w:szCs w:val="32"/>
              </w:rPr>
            </w:r>
          </w:p>
        </w:tc>
        <w:tc>
          <w:tcPr>
            <w:tcW w:w="1542" w:type="dxa"/>
            <w:tcBorders/>
          </w:tcPr>
          <w:p>
            <w:pPr>
              <w:pStyle w:val="Normal"/>
              <w:widowControl/>
              <w:spacing w:lineRule="auto" w:line="360" w:before="0" w:after="0"/>
              <w:jc w:val="both"/>
              <w:rPr>
                <w:sz w:val="32"/>
                <w:szCs w:val="32"/>
              </w:rPr>
            </w:pPr>
            <w:r>
              <w:rPr>
                <w:kern w:val="0"/>
                <w:sz w:val="20"/>
                <w:szCs w:val="32"/>
              </w:rPr>
            </w:r>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1</w:t>
            </w:r>
          </w:p>
        </w:tc>
        <w:tc>
          <w:tcPr>
            <w:tcW w:w="2318" w:type="dxa"/>
            <w:tcBorders/>
          </w:tcPr>
          <w:p>
            <w:pPr>
              <w:pStyle w:val="Normal"/>
              <w:widowControl/>
              <w:spacing w:lineRule="auto" w:line="360" w:before="0" w:after="0"/>
              <w:jc w:val="both"/>
              <w:rPr>
                <w:sz w:val="32"/>
                <w:szCs w:val="32"/>
              </w:rPr>
            </w:pPr>
            <w:r>
              <w:rPr>
                <w:kern w:val="0"/>
                <w:sz w:val="32"/>
                <w:szCs w:val="32"/>
              </w:rPr>
              <w:t>Area</w:t>
            </w:r>
          </w:p>
        </w:tc>
        <w:tc>
          <w:tcPr>
            <w:tcW w:w="1643" w:type="dxa"/>
            <w:tcBorders/>
          </w:tcPr>
          <w:p>
            <w:pPr>
              <w:pStyle w:val="Normal"/>
              <w:widowControl/>
              <w:spacing w:lineRule="auto" w:line="360" w:before="0" w:after="0"/>
              <w:jc w:val="both"/>
              <w:rPr>
                <w:sz w:val="32"/>
                <w:szCs w:val="32"/>
              </w:rPr>
            </w:pPr>
            <w:r>
              <w:rPr>
                <w:kern w:val="0"/>
                <w:sz w:val="32"/>
                <w:szCs w:val="32"/>
              </w:rPr>
              <w:t>Square meters</w:t>
            </w:r>
          </w:p>
        </w:tc>
        <w:tc>
          <w:tcPr>
            <w:tcW w:w="1580"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m</m:t>
                    </m:r>
                  </m:e>
                  <m:sup>
                    <m:r>
                      <w:rPr>
                        <w:rFonts w:ascii="Cambria Math" w:hAnsi="Cambria Math"/>
                      </w:rPr>
                      <m:t xml:space="preserve">2</m:t>
                    </m:r>
                  </m:sup>
                </m:sSup>
              </m:oMath>
            </m:oMathPara>
          </w:p>
        </w:tc>
        <w:tc>
          <w:tcPr>
            <w:tcW w:w="1641" w:type="dxa"/>
            <w:tcBorders/>
          </w:tcPr>
          <w:p>
            <w:pPr>
              <w:pStyle w:val="Normal"/>
              <w:widowControl/>
              <w:spacing w:lineRule="auto" w:line="360" w:before="0" w:after="0"/>
              <w:jc w:val="both"/>
              <w:rPr>
                <w:sz w:val="32"/>
                <w:szCs w:val="32"/>
              </w:rPr>
            </w:pPr>
            <w:r>
              <w:rPr>
                <w:kern w:val="0"/>
                <w:sz w:val="20"/>
                <w:szCs w:val="32"/>
              </w:rPr>
            </w:r>
          </w:p>
        </w:tc>
        <w:tc>
          <w:tcPr>
            <w:tcW w:w="1542" w:type="dxa"/>
            <w:tcBorders/>
          </w:tcPr>
          <w:p>
            <w:pPr>
              <w:pStyle w:val="Normal"/>
              <w:widowControl/>
              <w:spacing w:lineRule="auto" w:line="360" w:before="0" w:after="0"/>
              <w:jc w:val="both"/>
              <w:rPr>
                <w:sz w:val="32"/>
                <w:szCs w:val="32"/>
              </w:rPr>
            </w:pPr>
            <w:r>
              <w:rPr>
                <w:kern w:val="0"/>
                <w:sz w:val="20"/>
                <w:szCs w:val="32"/>
              </w:rPr>
            </w:r>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2</w:t>
            </w:r>
          </w:p>
        </w:tc>
        <w:tc>
          <w:tcPr>
            <w:tcW w:w="2318" w:type="dxa"/>
            <w:tcBorders/>
          </w:tcPr>
          <w:p>
            <w:pPr>
              <w:pStyle w:val="Normal"/>
              <w:widowControl/>
              <w:spacing w:lineRule="auto" w:line="360" w:before="0" w:after="0"/>
              <w:jc w:val="both"/>
              <w:rPr>
                <w:sz w:val="32"/>
                <w:szCs w:val="32"/>
              </w:rPr>
            </w:pPr>
            <w:r>
              <w:rPr>
                <w:kern w:val="0"/>
                <w:sz w:val="32"/>
                <w:szCs w:val="32"/>
              </w:rPr>
              <w:t>Volume</w:t>
            </w:r>
          </w:p>
        </w:tc>
        <w:tc>
          <w:tcPr>
            <w:tcW w:w="1643" w:type="dxa"/>
            <w:tcBorders/>
          </w:tcPr>
          <w:p>
            <w:pPr>
              <w:pStyle w:val="Normal"/>
              <w:widowControl/>
              <w:spacing w:lineRule="auto" w:line="360" w:before="0" w:after="0"/>
              <w:jc w:val="both"/>
              <w:rPr>
                <w:sz w:val="32"/>
                <w:szCs w:val="32"/>
              </w:rPr>
            </w:pPr>
            <w:r>
              <w:rPr>
                <w:kern w:val="0"/>
                <w:sz w:val="32"/>
                <w:szCs w:val="32"/>
              </w:rPr>
              <w:t>Cubic meters</w:t>
            </w:r>
          </w:p>
        </w:tc>
        <w:tc>
          <w:tcPr>
            <w:tcW w:w="1580"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m</m:t>
                    </m:r>
                  </m:e>
                  <m:sup>
                    <m:r>
                      <w:rPr>
                        <w:rFonts w:ascii="Cambria Math" w:hAnsi="Cambria Math"/>
                      </w:rPr>
                      <m:t xml:space="preserve">3</m:t>
                    </m:r>
                  </m:sup>
                </m:sSup>
              </m:oMath>
            </m:oMathPara>
          </w:p>
        </w:tc>
        <w:tc>
          <w:tcPr>
            <w:tcW w:w="1641" w:type="dxa"/>
            <w:tcBorders/>
          </w:tcPr>
          <w:p>
            <w:pPr>
              <w:pStyle w:val="Normal"/>
              <w:widowControl/>
              <w:spacing w:lineRule="auto" w:line="360" w:before="0" w:after="0"/>
              <w:jc w:val="both"/>
              <w:rPr>
                <w:sz w:val="32"/>
                <w:szCs w:val="32"/>
              </w:rPr>
            </w:pPr>
            <w:r>
              <w:rPr>
                <w:kern w:val="0"/>
                <w:sz w:val="20"/>
                <w:szCs w:val="32"/>
              </w:rPr>
            </w:r>
          </w:p>
        </w:tc>
        <w:tc>
          <w:tcPr>
            <w:tcW w:w="1542" w:type="dxa"/>
            <w:tcBorders/>
          </w:tcPr>
          <w:p>
            <w:pPr>
              <w:pStyle w:val="Normal"/>
              <w:widowControl/>
              <w:spacing w:lineRule="auto" w:line="360" w:before="0" w:after="0"/>
              <w:jc w:val="both"/>
              <w:rPr>
                <w:sz w:val="32"/>
                <w:szCs w:val="32"/>
              </w:rPr>
            </w:pPr>
            <w:r>
              <w:rPr>
                <w:kern w:val="0"/>
                <w:sz w:val="20"/>
                <w:szCs w:val="32"/>
              </w:rPr>
            </w:r>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3</w:t>
            </w:r>
          </w:p>
        </w:tc>
        <w:tc>
          <w:tcPr>
            <w:tcW w:w="2318" w:type="dxa"/>
            <w:tcBorders/>
          </w:tcPr>
          <w:p>
            <w:pPr>
              <w:pStyle w:val="Normal"/>
              <w:widowControl/>
              <w:spacing w:lineRule="auto" w:line="360" w:before="0" w:after="0"/>
              <w:jc w:val="both"/>
              <w:rPr>
                <w:sz w:val="32"/>
                <w:szCs w:val="32"/>
              </w:rPr>
            </w:pPr>
            <w:r>
              <w:rPr>
                <w:kern w:val="0"/>
                <w:sz w:val="32"/>
                <w:szCs w:val="32"/>
              </w:rPr>
              <w:t>Density</w:t>
            </w:r>
          </w:p>
        </w:tc>
        <w:tc>
          <w:tcPr>
            <w:tcW w:w="1643" w:type="dxa"/>
            <w:tcBorders/>
          </w:tcPr>
          <w:p>
            <w:pPr>
              <w:pStyle w:val="Normal"/>
              <w:widowControl/>
              <w:spacing w:lineRule="auto" w:line="360" w:before="0" w:after="0"/>
              <w:jc w:val="both"/>
              <w:rPr>
                <w:sz w:val="32"/>
                <w:szCs w:val="32"/>
              </w:rPr>
            </w:pPr>
            <w:r>
              <w:rPr>
                <w:kern w:val="0"/>
                <w:sz w:val="32"/>
                <w:szCs w:val="32"/>
              </w:rPr>
              <w:t>Kilogram per meter cube</w:t>
            </w:r>
          </w:p>
        </w:tc>
        <w:tc>
          <w:tcPr>
            <w:tcW w:w="1580" w:type="dxa"/>
            <w:tcBorders/>
          </w:tcPr>
          <w:p>
            <w:pPr>
              <w:pStyle w:val="Normal"/>
              <w:widowControl/>
              <w:spacing w:lineRule="auto" w:line="360" w:before="0" w:after="0"/>
              <w:jc w:val="both"/>
              <w:rPr>
                <w:sz w:val="32"/>
                <w:szCs w:val="32"/>
              </w:rPr>
            </w:pPr>
            <w:r>
              <w:rPr>
                <w:kern w:val="0"/>
                <w:sz w:val="20"/>
              </w:rPr>
            </w:r>
            <m:oMath xmlns:m="http://schemas.openxmlformats.org/officeDocument/2006/math">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kern w:val="0"/>
                <w:sz w:val="32"/>
                <w:szCs w:val="32"/>
              </w:rPr>
              <w:t xml:space="preserve"> </w:t>
            </w:r>
            <w:r>
              <w:rPr>
                <w:kern w:val="0"/>
                <w:sz w:val="32"/>
                <w:szCs w:val="32"/>
              </w:rPr>
              <w:t>or</w:t>
            </w:r>
          </w:p>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f>
                  <m:num>
                    <m:r>
                      <w:rPr>
                        <w:rFonts w:ascii="Cambria Math" w:hAnsi="Cambria Math"/>
                      </w:rPr>
                      <m:t xml:space="preserve">Kg</m:t>
                    </m:r>
                  </m:num>
                  <m:den>
                    <m:sSup>
                      <m:e>
                        <m:r>
                          <w:rPr>
                            <w:rFonts w:ascii="Cambria Math" w:hAnsi="Cambria Math"/>
                          </w:rPr>
                          <m:t xml:space="preserve">m</m:t>
                        </m:r>
                      </m:e>
                      <m:sup>
                        <m:r>
                          <w:rPr>
                            <w:rFonts w:ascii="Cambria Math" w:hAnsi="Cambria Math"/>
                          </w:rPr>
                          <m:t xml:space="preserve">3</m:t>
                        </m:r>
                      </m:sup>
                    </m:sSup>
                  </m:den>
                </m:f>
              </m:oMath>
            </m:oMathPara>
          </w:p>
        </w:tc>
        <w:tc>
          <w:tcPr>
            <w:tcW w:w="1641" w:type="dxa"/>
            <w:tcBorders/>
          </w:tcPr>
          <w:p>
            <w:pPr>
              <w:pStyle w:val="Normal"/>
              <w:widowControl/>
              <w:spacing w:lineRule="auto" w:line="360" w:before="0" w:after="0"/>
              <w:jc w:val="both"/>
              <w:rPr>
                <w:sz w:val="32"/>
                <w:szCs w:val="32"/>
              </w:rPr>
            </w:pPr>
            <w:r>
              <w:rPr>
                <w:kern w:val="0"/>
                <w:sz w:val="20"/>
                <w:szCs w:val="32"/>
              </w:rPr>
            </w:r>
          </w:p>
        </w:tc>
        <w:tc>
          <w:tcPr>
            <w:tcW w:w="1542" w:type="dxa"/>
            <w:tcBorders/>
          </w:tcPr>
          <w:p>
            <w:pPr>
              <w:pStyle w:val="Normal"/>
              <w:widowControl/>
              <w:spacing w:lineRule="auto" w:line="360" w:before="0" w:after="0"/>
              <w:jc w:val="both"/>
              <w:rPr>
                <w:sz w:val="32"/>
                <w:szCs w:val="32"/>
              </w:rPr>
            </w:pPr>
            <w:r>
              <w:rPr>
                <w:kern w:val="0"/>
                <w:sz w:val="20"/>
                <w:szCs w:val="32"/>
              </w:rPr>
            </w:r>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4</w:t>
            </w:r>
          </w:p>
        </w:tc>
        <w:tc>
          <w:tcPr>
            <w:tcW w:w="2318" w:type="dxa"/>
            <w:tcBorders/>
          </w:tcPr>
          <w:p>
            <w:pPr>
              <w:pStyle w:val="Normal"/>
              <w:widowControl/>
              <w:spacing w:lineRule="auto" w:line="360" w:before="0" w:after="0"/>
              <w:jc w:val="both"/>
              <w:rPr>
                <w:sz w:val="32"/>
                <w:szCs w:val="32"/>
              </w:rPr>
            </w:pPr>
            <w:r>
              <w:rPr>
                <w:kern w:val="0"/>
                <w:sz w:val="32"/>
                <w:szCs w:val="32"/>
              </w:rPr>
              <w:t>Speed</w:t>
            </w:r>
          </w:p>
        </w:tc>
        <w:tc>
          <w:tcPr>
            <w:tcW w:w="1643" w:type="dxa"/>
            <w:tcBorders/>
          </w:tcPr>
          <w:p>
            <w:pPr>
              <w:pStyle w:val="Normal"/>
              <w:widowControl/>
              <w:spacing w:lineRule="auto" w:line="360" w:before="0" w:after="0"/>
              <w:jc w:val="both"/>
              <w:rPr>
                <w:sz w:val="32"/>
                <w:szCs w:val="32"/>
              </w:rPr>
            </w:pPr>
            <w:r>
              <w:rPr>
                <w:kern w:val="0"/>
                <w:sz w:val="32"/>
                <w:szCs w:val="32"/>
              </w:rPr>
              <w:t>Meters per second</w:t>
            </w:r>
          </w:p>
        </w:tc>
        <w:tc>
          <w:tcPr>
            <w:tcW w:w="1580"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tc>
        <w:tc>
          <w:tcPr>
            <w:tcW w:w="1641" w:type="dxa"/>
            <w:tcBorders/>
          </w:tcPr>
          <w:p>
            <w:pPr>
              <w:pStyle w:val="Normal"/>
              <w:widowControl/>
              <w:spacing w:lineRule="auto" w:line="360" w:before="0" w:after="0"/>
              <w:jc w:val="both"/>
              <w:rPr>
                <w:sz w:val="32"/>
                <w:szCs w:val="32"/>
              </w:rPr>
            </w:pPr>
            <w:r>
              <w:rPr>
                <w:kern w:val="0"/>
                <w:sz w:val="20"/>
                <w:szCs w:val="32"/>
              </w:rPr>
            </w:r>
          </w:p>
        </w:tc>
        <w:tc>
          <w:tcPr>
            <w:tcW w:w="1542" w:type="dxa"/>
            <w:tcBorders/>
          </w:tcPr>
          <w:p>
            <w:pPr>
              <w:pStyle w:val="Normal"/>
              <w:widowControl/>
              <w:spacing w:lineRule="auto" w:line="360" w:before="0" w:after="0"/>
              <w:jc w:val="both"/>
              <w:rPr>
                <w:sz w:val="32"/>
                <w:szCs w:val="32"/>
              </w:rPr>
            </w:pPr>
            <w:r>
              <w:rPr>
                <w:kern w:val="0"/>
                <w:sz w:val="20"/>
                <w:szCs w:val="32"/>
              </w:rPr>
            </w:r>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5</w:t>
            </w:r>
          </w:p>
        </w:tc>
        <w:tc>
          <w:tcPr>
            <w:tcW w:w="2318" w:type="dxa"/>
            <w:tcBorders/>
          </w:tcPr>
          <w:p>
            <w:pPr>
              <w:pStyle w:val="Normal"/>
              <w:widowControl/>
              <w:spacing w:lineRule="auto" w:line="360" w:before="0" w:after="0"/>
              <w:jc w:val="both"/>
              <w:rPr>
                <w:sz w:val="32"/>
                <w:szCs w:val="32"/>
              </w:rPr>
            </w:pPr>
            <w:r>
              <w:rPr>
                <w:kern w:val="0"/>
                <w:sz w:val="32"/>
                <w:szCs w:val="32"/>
              </w:rPr>
              <w:t>Velocity</w:t>
            </w:r>
          </w:p>
        </w:tc>
        <w:tc>
          <w:tcPr>
            <w:tcW w:w="1643" w:type="dxa"/>
            <w:tcBorders/>
          </w:tcPr>
          <w:p>
            <w:pPr>
              <w:pStyle w:val="Normal"/>
              <w:widowControl/>
              <w:spacing w:lineRule="auto" w:line="360" w:before="0" w:after="0"/>
              <w:jc w:val="both"/>
              <w:rPr>
                <w:sz w:val="32"/>
                <w:szCs w:val="32"/>
              </w:rPr>
            </w:pPr>
            <w:r>
              <w:rPr>
                <w:kern w:val="0"/>
                <w:sz w:val="32"/>
                <w:szCs w:val="32"/>
              </w:rPr>
              <w:t>Meters per second</w:t>
            </w:r>
          </w:p>
        </w:tc>
        <w:tc>
          <w:tcPr>
            <w:tcW w:w="1580"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tc>
        <w:tc>
          <w:tcPr>
            <w:tcW w:w="1641" w:type="dxa"/>
            <w:tcBorders/>
          </w:tcPr>
          <w:p>
            <w:pPr>
              <w:pStyle w:val="Normal"/>
              <w:widowControl/>
              <w:spacing w:lineRule="auto" w:line="360" w:before="0" w:after="0"/>
              <w:jc w:val="both"/>
              <w:rPr>
                <w:sz w:val="32"/>
                <w:szCs w:val="32"/>
              </w:rPr>
            </w:pPr>
            <w:r>
              <w:rPr>
                <w:kern w:val="0"/>
                <w:sz w:val="20"/>
                <w:szCs w:val="32"/>
              </w:rPr>
            </w:r>
          </w:p>
        </w:tc>
        <w:tc>
          <w:tcPr>
            <w:tcW w:w="1542" w:type="dxa"/>
            <w:tcBorders/>
          </w:tcPr>
          <w:p>
            <w:pPr>
              <w:pStyle w:val="Normal"/>
              <w:widowControl/>
              <w:spacing w:lineRule="auto" w:line="360" w:before="0" w:after="0"/>
              <w:jc w:val="both"/>
              <w:rPr>
                <w:sz w:val="32"/>
                <w:szCs w:val="32"/>
              </w:rPr>
            </w:pPr>
            <w:r>
              <w:rPr>
                <w:kern w:val="0"/>
                <w:sz w:val="20"/>
                <w:szCs w:val="32"/>
              </w:rPr>
            </w:r>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6</w:t>
            </w:r>
          </w:p>
        </w:tc>
        <w:tc>
          <w:tcPr>
            <w:tcW w:w="2318" w:type="dxa"/>
            <w:tcBorders/>
          </w:tcPr>
          <w:p>
            <w:pPr>
              <w:pStyle w:val="Normal"/>
              <w:widowControl/>
              <w:spacing w:lineRule="auto" w:line="360" w:before="0" w:after="0"/>
              <w:jc w:val="both"/>
              <w:rPr>
                <w:sz w:val="32"/>
                <w:szCs w:val="32"/>
              </w:rPr>
            </w:pPr>
            <w:r>
              <w:rPr>
                <w:kern w:val="0"/>
                <w:sz w:val="32"/>
                <w:szCs w:val="32"/>
              </w:rPr>
              <w:t>Acceleration</w:t>
            </w:r>
          </w:p>
        </w:tc>
        <w:tc>
          <w:tcPr>
            <w:tcW w:w="1643" w:type="dxa"/>
            <w:tcBorders/>
          </w:tcPr>
          <w:p>
            <w:pPr>
              <w:pStyle w:val="Normal"/>
              <w:widowControl/>
              <w:spacing w:lineRule="auto" w:line="360" w:before="0" w:after="0"/>
              <w:jc w:val="both"/>
              <w:rPr>
                <w:sz w:val="32"/>
                <w:szCs w:val="32"/>
              </w:rPr>
            </w:pPr>
            <w:r>
              <w:rPr>
                <w:kern w:val="0"/>
                <w:sz w:val="32"/>
                <w:szCs w:val="32"/>
              </w:rPr>
              <w:t>Meters per square second</w:t>
            </w:r>
          </w:p>
        </w:tc>
        <w:tc>
          <w:tcPr>
            <w:tcW w:w="1580"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m:oMathPara>
          </w:p>
        </w:tc>
        <w:tc>
          <w:tcPr>
            <w:tcW w:w="1641" w:type="dxa"/>
            <w:tcBorders/>
          </w:tcPr>
          <w:p>
            <w:pPr>
              <w:pStyle w:val="Normal"/>
              <w:widowControl/>
              <w:spacing w:lineRule="auto" w:line="360" w:before="0" w:after="0"/>
              <w:jc w:val="both"/>
              <w:rPr>
                <w:sz w:val="32"/>
                <w:szCs w:val="32"/>
              </w:rPr>
            </w:pPr>
            <w:r>
              <w:rPr>
                <w:kern w:val="0"/>
                <w:sz w:val="20"/>
                <w:szCs w:val="32"/>
              </w:rPr>
            </w:r>
          </w:p>
        </w:tc>
        <w:tc>
          <w:tcPr>
            <w:tcW w:w="1542" w:type="dxa"/>
            <w:tcBorders/>
          </w:tcPr>
          <w:p>
            <w:pPr>
              <w:pStyle w:val="Normal"/>
              <w:widowControl/>
              <w:spacing w:lineRule="auto" w:line="360" w:before="0" w:after="0"/>
              <w:jc w:val="both"/>
              <w:rPr>
                <w:sz w:val="32"/>
                <w:szCs w:val="32"/>
              </w:rPr>
            </w:pPr>
            <w:r>
              <w:rPr>
                <w:kern w:val="0"/>
                <w:sz w:val="20"/>
                <w:szCs w:val="32"/>
              </w:rPr>
            </w:r>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7</w:t>
            </w:r>
          </w:p>
        </w:tc>
        <w:tc>
          <w:tcPr>
            <w:tcW w:w="2318" w:type="dxa"/>
            <w:tcBorders/>
          </w:tcPr>
          <w:p>
            <w:pPr>
              <w:pStyle w:val="Normal"/>
              <w:widowControl/>
              <w:spacing w:lineRule="auto" w:line="360" w:before="0" w:after="0"/>
              <w:jc w:val="both"/>
              <w:rPr>
                <w:sz w:val="32"/>
                <w:szCs w:val="32"/>
              </w:rPr>
            </w:pPr>
            <w:r>
              <w:rPr>
                <w:kern w:val="0"/>
                <w:sz w:val="32"/>
                <w:szCs w:val="32"/>
              </w:rPr>
              <w:t>Force</w:t>
            </w:r>
          </w:p>
        </w:tc>
        <w:tc>
          <w:tcPr>
            <w:tcW w:w="1643" w:type="dxa"/>
            <w:tcBorders/>
          </w:tcPr>
          <w:p>
            <w:pPr>
              <w:pStyle w:val="Normal"/>
              <w:widowControl/>
              <w:spacing w:lineRule="auto" w:line="360" w:before="0" w:after="0"/>
              <w:jc w:val="both"/>
              <w:rPr>
                <w:sz w:val="32"/>
                <w:szCs w:val="32"/>
              </w:rPr>
            </w:pPr>
            <w:r>
              <w:rPr>
                <w:kern w:val="0"/>
                <w:sz w:val="32"/>
                <w:szCs w:val="32"/>
              </w:rPr>
              <w:t>Newton</w:t>
            </w:r>
          </w:p>
        </w:tc>
        <w:tc>
          <w:tcPr>
            <w:tcW w:w="1580" w:type="dxa"/>
            <w:tcBorders/>
          </w:tcPr>
          <w:p>
            <w:pPr>
              <w:pStyle w:val="Normal"/>
              <w:widowControl/>
              <w:spacing w:lineRule="auto" w:line="360" w:before="0" w:after="0"/>
              <w:jc w:val="both"/>
              <w:rPr>
                <w:sz w:val="32"/>
                <w:szCs w:val="32"/>
              </w:rPr>
            </w:pPr>
            <w:r>
              <w:rPr>
                <w:kern w:val="0"/>
                <w:sz w:val="32"/>
                <w:szCs w:val="32"/>
              </w:rPr>
              <w:t>N</w:t>
            </w:r>
          </w:p>
        </w:tc>
        <w:tc>
          <w:tcPr>
            <w:tcW w:w="1641" w:type="dxa"/>
            <w:tcBorders/>
          </w:tcPr>
          <w:p>
            <w:pPr>
              <w:pStyle w:val="Normal"/>
              <w:widowControl/>
              <w:spacing w:lineRule="auto" w:line="360" w:before="0" w:after="0"/>
              <w:jc w:val="both"/>
              <w:rPr>
                <w:sz w:val="32"/>
                <w:szCs w:val="32"/>
              </w:rPr>
            </w:pPr>
            <w:r>
              <w:rPr>
                <w:kern w:val="0"/>
                <w:sz w:val="32"/>
                <w:szCs w:val="32"/>
              </w:rPr>
              <w:t>Kilogram meter per square second</w:t>
            </w:r>
          </w:p>
        </w:tc>
        <w:tc>
          <w:tcPr>
            <w:tcW w:w="154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Kgm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m:oMathPara>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8</w:t>
            </w:r>
          </w:p>
        </w:tc>
        <w:tc>
          <w:tcPr>
            <w:tcW w:w="2318" w:type="dxa"/>
            <w:tcBorders/>
          </w:tcPr>
          <w:p>
            <w:pPr>
              <w:pStyle w:val="Normal"/>
              <w:widowControl/>
              <w:spacing w:lineRule="auto" w:line="360" w:before="0" w:after="0"/>
              <w:jc w:val="both"/>
              <w:rPr>
                <w:sz w:val="32"/>
                <w:szCs w:val="32"/>
              </w:rPr>
            </w:pPr>
            <w:r>
              <w:rPr>
                <w:kern w:val="0"/>
                <w:sz w:val="32"/>
                <w:szCs w:val="32"/>
              </w:rPr>
              <w:t>Impulse</w:t>
            </w:r>
          </w:p>
        </w:tc>
        <w:tc>
          <w:tcPr>
            <w:tcW w:w="1643" w:type="dxa"/>
            <w:tcBorders/>
          </w:tcPr>
          <w:p>
            <w:pPr>
              <w:pStyle w:val="Normal"/>
              <w:widowControl/>
              <w:spacing w:lineRule="auto" w:line="360" w:before="0" w:after="0"/>
              <w:jc w:val="both"/>
              <w:rPr>
                <w:sz w:val="32"/>
                <w:szCs w:val="32"/>
              </w:rPr>
            </w:pPr>
            <w:r>
              <w:rPr>
                <w:kern w:val="0"/>
                <w:sz w:val="32"/>
                <w:szCs w:val="32"/>
              </w:rPr>
              <w:t>Newton seconds</w:t>
            </w:r>
          </w:p>
        </w:tc>
        <w:tc>
          <w:tcPr>
            <w:tcW w:w="1580"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Ns</m:t>
                </m:r>
              </m:oMath>
            </m:oMathPara>
          </w:p>
        </w:tc>
        <w:tc>
          <w:tcPr>
            <w:tcW w:w="1641" w:type="dxa"/>
            <w:tcBorders/>
          </w:tcPr>
          <w:p>
            <w:pPr>
              <w:pStyle w:val="Normal"/>
              <w:widowControl/>
              <w:spacing w:lineRule="auto" w:line="360" w:before="0" w:after="0"/>
              <w:jc w:val="both"/>
              <w:rPr>
                <w:sz w:val="32"/>
                <w:szCs w:val="32"/>
              </w:rPr>
            </w:pPr>
            <w:r>
              <w:rPr>
                <w:kern w:val="0"/>
                <w:sz w:val="32"/>
                <w:szCs w:val="32"/>
              </w:rPr>
              <w:t>Kilogram meters per second</w:t>
            </w:r>
          </w:p>
        </w:tc>
        <w:tc>
          <w:tcPr>
            <w:tcW w:w="154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Kgm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9</w:t>
            </w:r>
          </w:p>
        </w:tc>
        <w:tc>
          <w:tcPr>
            <w:tcW w:w="2318" w:type="dxa"/>
            <w:tcBorders/>
          </w:tcPr>
          <w:p>
            <w:pPr>
              <w:pStyle w:val="Normal"/>
              <w:widowControl/>
              <w:spacing w:lineRule="auto" w:line="360" w:before="0" w:after="0"/>
              <w:jc w:val="both"/>
              <w:rPr>
                <w:sz w:val="32"/>
                <w:szCs w:val="32"/>
              </w:rPr>
            </w:pPr>
            <w:r>
              <w:rPr>
                <w:kern w:val="0"/>
                <w:sz w:val="32"/>
                <w:szCs w:val="32"/>
              </w:rPr>
              <w:t>Momentum</w:t>
            </w:r>
          </w:p>
        </w:tc>
        <w:tc>
          <w:tcPr>
            <w:tcW w:w="1643" w:type="dxa"/>
            <w:tcBorders/>
          </w:tcPr>
          <w:p>
            <w:pPr>
              <w:pStyle w:val="Normal"/>
              <w:widowControl/>
              <w:spacing w:lineRule="auto" w:line="360" w:before="0" w:after="0"/>
              <w:jc w:val="both"/>
              <w:rPr>
                <w:sz w:val="32"/>
                <w:szCs w:val="32"/>
              </w:rPr>
            </w:pPr>
            <w:r>
              <w:rPr>
                <w:kern w:val="0"/>
                <w:sz w:val="32"/>
                <w:szCs w:val="32"/>
              </w:rPr>
              <w:t>Newton seconds</w:t>
            </w:r>
          </w:p>
        </w:tc>
        <w:tc>
          <w:tcPr>
            <w:tcW w:w="1580"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Ns</m:t>
                </m:r>
              </m:oMath>
            </m:oMathPara>
          </w:p>
        </w:tc>
        <w:tc>
          <w:tcPr>
            <w:tcW w:w="1641" w:type="dxa"/>
            <w:tcBorders/>
          </w:tcPr>
          <w:p>
            <w:pPr>
              <w:pStyle w:val="Normal"/>
              <w:widowControl/>
              <w:spacing w:lineRule="auto" w:line="360" w:before="0" w:after="0"/>
              <w:jc w:val="both"/>
              <w:rPr>
                <w:sz w:val="32"/>
                <w:szCs w:val="32"/>
              </w:rPr>
            </w:pPr>
            <w:r>
              <w:rPr>
                <w:kern w:val="0"/>
                <w:sz w:val="32"/>
                <w:szCs w:val="32"/>
              </w:rPr>
              <w:t>Kilogram meters per second</w:t>
            </w:r>
          </w:p>
        </w:tc>
        <w:tc>
          <w:tcPr>
            <w:tcW w:w="154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Kgm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10</w:t>
            </w:r>
          </w:p>
        </w:tc>
        <w:tc>
          <w:tcPr>
            <w:tcW w:w="2318" w:type="dxa"/>
            <w:tcBorders/>
          </w:tcPr>
          <w:p>
            <w:pPr>
              <w:pStyle w:val="Normal"/>
              <w:widowControl/>
              <w:spacing w:lineRule="auto" w:line="360" w:before="0" w:after="0"/>
              <w:jc w:val="both"/>
              <w:rPr>
                <w:sz w:val="32"/>
                <w:szCs w:val="32"/>
              </w:rPr>
            </w:pPr>
            <w:r>
              <w:rPr>
                <w:kern w:val="0"/>
                <w:sz w:val="32"/>
                <w:szCs w:val="32"/>
              </w:rPr>
              <w:t>Surface tension</w:t>
            </w:r>
          </w:p>
        </w:tc>
        <w:tc>
          <w:tcPr>
            <w:tcW w:w="1643" w:type="dxa"/>
            <w:tcBorders/>
          </w:tcPr>
          <w:p>
            <w:pPr>
              <w:pStyle w:val="Normal"/>
              <w:widowControl/>
              <w:spacing w:lineRule="auto" w:line="360" w:before="0" w:after="0"/>
              <w:jc w:val="both"/>
              <w:rPr>
                <w:sz w:val="32"/>
                <w:szCs w:val="32"/>
              </w:rPr>
            </w:pPr>
            <w:r>
              <w:rPr>
                <w:kern w:val="0"/>
                <w:sz w:val="32"/>
                <w:szCs w:val="32"/>
              </w:rPr>
              <w:t>Newton per meter</w:t>
            </w:r>
          </w:p>
        </w:tc>
        <w:tc>
          <w:tcPr>
            <w:tcW w:w="1580"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N</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oMath>
            </m:oMathPara>
          </w:p>
        </w:tc>
        <w:tc>
          <w:tcPr>
            <w:tcW w:w="1641" w:type="dxa"/>
            <w:tcBorders/>
          </w:tcPr>
          <w:p>
            <w:pPr>
              <w:pStyle w:val="Normal"/>
              <w:widowControl/>
              <w:spacing w:lineRule="auto" w:line="360" w:before="0" w:after="0"/>
              <w:jc w:val="both"/>
              <w:rPr>
                <w:sz w:val="32"/>
                <w:szCs w:val="32"/>
              </w:rPr>
            </w:pPr>
            <w:r>
              <w:rPr>
                <w:kern w:val="0"/>
                <w:sz w:val="20"/>
                <w:szCs w:val="32"/>
              </w:rPr>
            </w:r>
          </w:p>
        </w:tc>
        <w:tc>
          <w:tcPr>
            <w:tcW w:w="1542" w:type="dxa"/>
            <w:tcBorders/>
          </w:tcPr>
          <w:p>
            <w:pPr>
              <w:pStyle w:val="Normal"/>
              <w:widowControl/>
              <w:spacing w:lineRule="auto" w:line="360" w:before="0" w:after="0"/>
              <w:jc w:val="both"/>
              <w:rPr>
                <w:sz w:val="32"/>
                <w:szCs w:val="32"/>
              </w:rPr>
            </w:pPr>
            <w:r>
              <w:rPr>
                <w:kern w:val="0"/>
                <w:sz w:val="20"/>
                <w:szCs w:val="32"/>
              </w:rPr>
            </w:r>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11</w:t>
            </w:r>
          </w:p>
        </w:tc>
        <w:tc>
          <w:tcPr>
            <w:tcW w:w="2318" w:type="dxa"/>
            <w:tcBorders/>
          </w:tcPr>
          <w:p>
            <w:pPr>
              <w:pStyle w:val="Normal"/>
              <w:widowControl/>
              <w:spacing w:lineRule="auto" w:line="360" w:before="0" w:after="0"/>
              <w:jc w:val="both"/>
              <w:rPr>
                <w:sz w:val="32"/>
                <w:szCs w:val="32"/>
              </w:rPr>
            </w:pPr>
            <w:r>
              <w:rPr>
                <w:kern w:val="0"/>
                <w:sz w:val="32"/>
                <w:szCs w:val="32"/>
              </w:rPr>
              <w:t>Pressure</w:t>
            </w:r>
          </w:p>
        </w:tc>
        <w:tc>
          <w:tcPr>
            <w:tcW w:w="1643" w:type="dxa"/>
            <w:tcBorders/>
          </w:tcPr>
          <w:p>
            <w:pPr>
              <w:pStyle w:val="Normal"/>
              <w:widowControl/>
              <w:spacing w:lineRule="auto" w:line="360" w:before="0" w:after="0"/>
              <w:jc w:val="both"/>
              <w:rPr>
                <w:sz w:val="32"/>
                <w:szCs w:val="32"/>
              </w:rPr>
            </w:pPr>
            <w:r>
              <w:rPr>
                <w:kern w:val="0"/>
                <w:sz w:val="32"/>
                <w:szCs w:val="32"/>
              </w:rPr>
              <w:t>Pascal</w:t>
            </w:r>
          </w:p>
        </w:tc>
        <w:tc>
          <w:tcPr>
            <w:tcW w:w="1580"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Pa</m:t>
                </m:r>
              </m:oMath>
            </m:oMathPara>
          </w:p>
        </w:tc>
        <w:tc>
          <w:tcPr>
            <w:tcW w:w="1641" w:type="dxa"/>
            <w:tcBorders/>
          </w:tcPr>
          <w:p>
            <w:pPr>
              <w:pStyle w:val="Normal"/>
              <w:widowControl/>
              <w:spacing w:lineRule="auto" w:line="360" w:before="0" w:after="0"/>
              <w:jc w:val="both"/>
              <w:rPr>
                <w:sz w:val="32"/>
                <w:szCs w:val="32"/>
              </w:rPr>
            </w:pPr>
            <w:r>
              <w:rPr>
                <w:kern w:val="0"/>
                <w:sz w:val="32"/>
                <w:szCs w:val="32"/>
              </w:rPr>
              <w:t>Newton per square meters</w:t>
            </w:r>
          </w:p>
        </w:tc>
        <w:tc>
          <w:tcPr>
            <w:tcW w:w="154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N</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m:oMathPara>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12</w:t>
            </w:r>
          </w:p>
        </w:tc>
        <w:tc>
          <w:tcPr>
            <w:tcW w:w="2318" w:type="dxa"/>
            <w:tcBorders/>
          </w:tcPr>
          <w:p>
            <w:pPr>
              <w:pStyle w:val="Normal"/>
              <w:widowControl/>
              <w:spacing w:lineRule="auto" w:line="360" w:before="0" w:after="0"/>
              <w:jc w:val="both"/>
              <w:rPr>
                <w:sz w:val="32"/>
                <w:szCs w:val="32"/>
              </w:rPr>
            </w:pPr>
            <w:r>
              <w:rPr>
                <w:kern w:val="0"/>
                <w:sz w:val="32"/>
                <w:szCs w:val="32"/>
              </w:rPr>
              <w:t>Energy</w:t>
            </w:r>
          </w:p>
        </w:tc>
        <w:tc>
          <w:tcPr>
            <w:tcW w:w="1643" w:type="dxa"/>
            <w:tcBorders/>
          </w:tcPr>
          <w:p>
            <w:pPr>
              <w:pStyle w:val="Normal"/>
              <w:widowControl/>
              <w:spacing w:lineRule="auto" w:line="360" w:before="0" w:after="0"/>
              <w:jc w:val="both"/>
              <w:rPr>
                <w:sz w:val="32"/>
                <w:szCs w:val="32"/>
              </w:rPr>
            </w:pPr>
            <w:r>
              <w:rPr>
                <w:kern w:val="0"/>
                <w:sz w:val="32"/>
                <w:szCs w:val="32"/>
              </w:rPr>
              <w:t>Joule</w:t>
            </w:r>
          </w:p>
        </w:tc>
        <w:tc>
          <w:tcPr>
            <w:tcW w:w="1580"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J</m:t>
                </m:r>
              </m:oMath>
            </m:oMathPara>
          </w:p>
        </w:tc>
        <w:tc>
          <w:tcPr>
            <w:tcW w:w="1641" w:type="dxa"/>
            <w:tcBorders/>
          </w:tcPr>
          <w:p>
            <w:pPr>
              <w:pStyle w:val="Normal"/>
              <w:widowControl/>
              <w:spacing w:lineRule="auto" w:line="360" w:before="0" w:after="0"/>
              <w:jc w:val="both"/>
              <w:rPr>
                <w:sz w:val="32"/>
                <w:szCs w:val="32"/>
              </w:rPr>
            </w:pPr>
            <w:r>
              <w:rPr>
                <w:kern w:val="0"/>
                <w:sz w:val="32"/>
                <w:szCs w:val="32"/>
              </w:rPr>
              <w:t>Newton meter</w:t>
            </w:r>
          </w:p>
        </w:tc>
        <w:tc>
          <w:tcPr>
            <w:tcW w:w="154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Nm</m:t>
                </m:r>
              </m:oMath>
            </m:oMathPara>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13</w:t>
            </w:r>
          </w:p>
        </w:tc>
        <w:tc>
          <w:tcPr>
            <w:tcW w:w="2318" w:type="dxa"/>
            <w:tcBorders/>
          </w:tcPr>
          <w:p>
            <w:pPr>
              <w:pStyle w:val="Normal"/>
              <w:widowControl/>
              <w:spacing w:lineRule="auto" w:line="360" w:before="0" w:after="0"/>
              <w:jc w:val="both"/>
              <w:rPr>
                <w:sz w:val="32"/>
                <w:szCs w:val="32"/>
              </w:rPr>
            </w:pPr>
            <w:r>
              <w:rPr>
                <w:kern w:val="0"/>
                <w:sz w:val="32"/>
                <w:szCs w:val="32"/>
              </w:rPr>
              <w:t>Work</w:t>
            </w:r>
          </w:p>
        </w:tc>
        <w:tc>
          <w:tcPr>
            <w:tcW w:w="1643" w:type="dxa"/>
            <w:tcBorders/>
          </w:tcPr>
          <w:p>
            <w:pPr>
              <w:pStyle w:val="Normal"/>
              <w:widowControl/>
              <w:spacing w:lineRule="auto" w:line="360" w:before="0" w:after="0"/>
              <w:jc w:val="both"/>
              <w:rPr>
                <w:sz w:val="32"/>
                <w:szCs w:val="32"/>
              </w:rPr>
            </w:pPr>
            <w:r>
              <w:rPr>
                <w:kern w:val="0"/>
                <w:sz w:val="32"/>
                <w:szCs w:val="32"/>
              </w:rPr>
              <w:t>Joule</w:t>
            </w:r>
          </w:p>
        </w:tc>
        <w:tc>
          <w:tcPr>
            <w:tcW w:w="1580"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J</m:t>
                </m:r>
              </m:oMath>
            </m:oMathPara>
          </w:p>
        </w:tc>
        <w:tc>
          <w:tcPr>
            <w:tcW w:w="1641" w:type="dxa"/>
            <w:tcBorders/>
          </w:tcPr>
          <w:p>
            <w:pPr>
              <w:pStyle w:val="Normal"/>
              <w:widowControl/>
              <w:spacing w:lineRule="auto" w:line="360" w:before="0" w:after="0"/>
              <w:jc w:val="both"/>
              <w:rPr>
                <w:sz w:val="32"/>
                <w:szCs w:val="32"/>
              </w:rPr>
            </w:pPr>
            <w:r>
              <w:rPr>
                <w:kern w:val="0"/>
                <w:sz w:val="32"/>
                <w:szCs w:val="32"/>
              </w:rPr>
              <w:t>Newton meter</w:t>
            </w:r>
          </w:p>
        </w:tc>
        <w:tc>
          <w:tcPr>
            <w:tcW w:w="154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Nm</m:t>
                </m:r>
              </m:oMath>
            </m:oMathPara>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14</w:t>
            </w:r>
          </w:p>
        </w:tc>
        <w:tc>
          <w:tcPr>
            <w:tcW w:w="2318" w:type="dxa"/>
            <w:tcBorders/>
          </w:tcPr>
          <w:p>
            <w:pPr>
              <w:pStyle w:val="Normal"/>
              <w:widowControl/>
              <w:spacing w:lineRule="auto" w:line="360" w:before="0" w:after="0"/>
              <w:jc w:val="both"/>
              <w:rPr>
                <w:sz w:val="32"/>
                <w:szCs w:val="32"/>
              </w:rPr>
            </w:pPr>
            <w:r>
              <w:rPr>
                <w:kern w:val="0"/>
                <w:sz w:val="32"/>
                <w:szCs w:val="32"/>
              </w:rPr>
              <w:t>Power</w:t>
            </w:r>
          </w:p>
        </w:tc>
        <w:tc>
          <w:tcPr>
            <w:tcW w:w="1643" w:type="dxa"/>
            <w:tcBorders/>
          </w:tcPr>
          <w:p>
            <w:pPr>
              <w:pStyle w:val="Normal"/>
              <w:widowControl/>
              <w:spacing w:lineRule="auto" w:line="360" w:before="0" w:after="0"/>
              <w:jc w:val="both"/>
              <w:rPr>
                <w:sz w:val="32"/>
                <w:szCs w:val="32"/>
              </w:rPr>
            </w:pPr>
            <w:r>
              <w:rPr>
                <w:kern w:val="0"/>
                <w:sz w:val="32"/>
                <w:szCs w:val="32"/>
              </w:rPr>
              <w:t>Watt</w:t>
            </w:r>
          </w:p>
        </w:tc>
        <w:tc>
          <w:tcPr>
            <w:tcW w:w="1580"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W</m:t>
                </m:r>
              </m:oMath>
            </m:oMathPara>
          </w:p>
        </w:tc>
        <w:tc>
          <w:tcPr>
            <w:tcW w:w="1641" w:type="dxa"/>
            <w:tcBorders/>
          </w:tcPr>
          <w:p>
            <w:pPr>
              <w:pStyle w:val="Normal"/>
              <w:widowControl/>
              <w:spacing w:lineRule="auto" w:line="360" w:before="0" w:after="0"/>
              <w:jc w:val="both"/>
              <w:rPr>
                <w:sz w:val="32"/>
                <w:szCs w:val="32"/>
              </w:rPr>
            </w:pPr>
            <w:r>
              <w:rPr>
                <w:kern w:val="0"/>
                <w:sz w:val="32"/>
                <w:szCs w:val="32"/>
              </w:rPr>
              <w:t>Joules per second</w:t>
            </w:r>
          </w:p>
        </w:tc>
        <w:tc>
          <w:tcPr>
            <w:tcW w:w="154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J</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15</w:t>
            </w:r>
          </w:p>
        </w:tc>
        <w:tc>
          <w:tcPr>
            <w:tcW w:w="2318" w:type="dxa"/>
            <w:tcBorders/>
          </w:tcPr>
          <w:p>
            <w:pPr>
              <w:pStyle w:val="Normal"/>
              <w:widowControl/>
              <w:spacing w:lineRule="auto" w:line="360" w:before="0" w:after="0"/>
              <w:jc w:val="both"/>
              <w:rPr>
                <w:sz w:val="32"/>
                <w:szCs w:val="32"/>
              </w:rPr>
            </w:pPr>
            <w:r>
              <w:rPr>
                <w:kern w:val="0"/>
                <w:sz w:val="32"/>
                <w:szCs w:val="32"/>
              </w:rPr>
              <w:t>Radiant Flux</w:t>
            </w:r>
          </w:p>
        </w:tc>
        <w:tc>
          <w:tcPr>
            <w:tcW w:w="1643" w:type="dxa"/>
            <w:tcBorders/>
          </w:tcPr>
          <w:p>
            <w:pPr>
              <w:pStyle w:val="Normal"/>
              <w:widowControl/>
              <w:spacing w:lineRule="auto" w:line="360" w:before="0" w:after="0"/>
              <w:jc w:val="both"/>
              <w:rPr>
                <w:sz w:val="32"/>
                <w:szCs w:val="32"/>
              </w:rPr>
            </w:pPr>
            <w:r>
              <w:rPr>
                <w:kern w:val="0"/>
                <w:sz w:val="32"/>
                <w:szCs w:val="32"/>
              </w:rPr>
              <w:t>Watt</w:t>
            </w:r>
          </w:p>
        </w:tc>
        <w:tc>
          <w:tcPr>
            <w:tcW w:w="1580"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W</m:t>
                </m:r>
              </m:oMath>
            </m:oMathPara>
          </w:p>
        </w:tc>
        <w:tc>
          <w:tcPr>
            <w:tcW w:w="1641" w:type="dxa"/>
            <w:tcBorders/>
          </w:tcPr>
          <w:p>
            <w:pPr>
              <w:pStyle w:val="Normal"/>
              <w:widowControl/>
              <w:spacing w:lineRule="auto" w:line="360" w:before="0" w:after="0"/>
              <w:jc w:val="both"/>
              <w:rPr>
                <w:sz w:val="32"/>
                <w:szCs w:val="32"/>
              </w:rPr>
            </w:pPr>
            <w:r>
              <w:rPr>
                <w:kern w:val="0"/>
                <w:sz w:val="32"/>
                <w:szCs w:val="32"/>
              </w:rPr>
              <w:t>Joules per second</w:t>
            </w:r>
          </w:p>
        </w:tc>
        <w:tc>
          <w:tcPr>
            <w:tcW w:w="154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J</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16</w:t>
            </w:r>
          </w:p>
        </w:tc>
        <w:tc>
          <w:tcPr>
            <w:tcW w:w="2318" w:type="dxa"/>
            <w:tcBorders/>
          </w:tcPr>
          <w:p>
            <w:pPr>
              <w:pStyle w:val="Normal"/>
              <w:widowControl/>
              <w:spacing w:lineRule="auto" w:line="360" w:before="0" w:after="0"/>
              <w:jc w:val="both"/>
              <w:rPr>
                <w:sz w:val="32"/>
                <w:szCs w:val="32"/>
              </w:rPr>
            </w:pPr>
            <w:r>
              <w:rPr>
                <w:kern w:val="0"/>
                <w:sz w:val="32"/>
                <w:szCs w:val="32"/>
              </w:rPr>
              <w:t>Frequency</w:t>
            </w:r>
          </w:p>
        </w:tc>
        <w:tc>
          <w:tcPr>
            <w:tcW w:w="1643" w:type="dxa"/>
            <w:tcBorders/>
          </w:tcPr>
          <w:p>
            <w:pPr>
              <w:pStyle w:val="Normal"/>
              <w:widowControl/>
              <w:spacing w:lineRule="auto" w:line="360" w:before="0" w:after="0"/>
              <w:jc w:val="both"/>
              <w:rPr>
                <w:sz w:val="32"/>
                <w:szCs w:val="32"/>
              </w:rPr>
            </w:pPr>
            <w:r>
              <w:rPr>
                <w:kern w:val="0"/>
                <w:sz w:val="32"/>
                <w:szCs w:val="32"/>
              </w:rPr>
              <w:t>Hertz</w:t>
            </w:r>
          </w:p>
        </w:tc>
        <w:tc>
          <w:tcPr>
            <w:tcW w:w="1580" w:type="dxa"/>
            <w:tcBorders/>
          </w:tcPr>
          <w:p>
            <w:pPr>
              <w:pStyle w:val="Normal"/>
              <w:widowControl/>
              <w:spacing w:lineRule="auto" w:line="360" w:before="0" w:after="0"/>
              <w:jc w:val="both"/>
              <w:rPr>
                <w:sz w:val="32"/>
                <w:szCs w:val="32"/>
              </w:rPr>
            </w:pPr>
            <w:r>
              <w:rPr>
                <w:kern w:val="0"/>
                <w:sz w:val="20"/>
              </w:rPr>
            </w:r>
            <m:oMath xmlns:m="http://schemas.openxmlformats.org/officeDocument/2006/math">
              <m:r>
                <w:rPr>
                  <w:rFonts w:ascii="Cambria Math" w:hAnsi="Cambria Math"/>
                </w:rPr>
                <m:t xml:space="preserve">Hz</m:t>
              </m:r>
            </m:oMath>
            <w:r>
              <w:rPr>
                <w:kern w:val="0"/>
                <w:sz w:val="32"/>
                <w:szCs w:val="32"/>
              </w:rPr>
              <w:t xml:space="preserve"> </w:t>
            </w:r>
            <w:r>
              <w:rPr>
                <w:kern w:val="0"/>
                <w:sz w:val="32"/>
                <w:szCs w:val="32"/>
              </w:rPr>
              <w:t>or p</w:t>
            </w:r>
          </w:p>
        </w:tc>
        <w:tc>
          <w:tcPr>
            <w:tcW w:w="1641" w:type="dxa"/>
            <w:tcBorders/>
          </w:tcPr>
          <w:p>
            <w:pPr>
              <w:pStyle w:val="Normal"/>
              <w:widowControl/>
              <w:spacing w:lineRule="auto" w:line="360" w:before="0" w:after="0"/>
              <w:jc w:val="both"/>
              <w:rPr>
                <w:sz w:val="32"/>
                <w:szCs w:val="32"/>
              </w:rPr>
            </w:pPr>
            <w:r>
              <w:rPr>
                <w:kern w:val="0"/>
                <w:sz w:val="32"/>
                <w:szCs w:val="32"/>
              </w:rPr>
              <w:t>Per second</w:t>
            </w:r>
          </w:p>
        </w:tc>
        <w:tc>
          <w:tcPr>
            <w:tcW w:w="154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17</w:t>
            </w:r>
          </w:p>
        </w:tc>
        <w:tc>
          <w:tcPr>
            <w:tcW w:w="2318" w:type="dxa"/>
            <w:tcBorders/>
          </w:tcPr>
          <w:p>
            <w:pPr>
              <w:pStyle w:val="Normal"/>
              <w:widowControl/>
              <w:spacing w:lineRule="auto" w:line="360" w:before="0" w:after="0"/>
              <w:jc w:val="both"/>
              <w:rPr>
                <w:sz w:val="32"/>
                <w:szCs w:val="32"/>
              </w:rPr>
            </w:pPr>
            <w:r>
              <w:rPr>
                <w:kern w:val="0"/>
                <w:sz w:val="32"/>
                <w:szCs w:val="32"/>
              </w:rPr>
              <w:t>Electric charge</w:t>
            </w:r>
          </w:p>
        </w:tc>
        <w:tc>
          <w:tcPr>
            <w:tcW w:w="1643" w:type="dxa"/>
            <w:tcBorders/>
          </w:tcPr>
          <w:p>
            <w:pPr>
              <w:pStyle w:val="Normal"/>
              <w:widowControl/>
              <w:spacing w:lineRule="auto" w:line="360" w:before="0" w:after="0"/>
              <w:jc w:val="both"/>
              <w:rPr>
                <w:sz w:val="32"/>
                <w:szCs w:val="32"/>
              </w:rPr>
            </w:pPr>
            <w:r>
              <w:rPr>
                <w:kern w:val="0"/>
                <w:sz w:val="32"/>
                <w:szCs w:val="32"/>
              </w:rPr>
              <w:t>Coulomb</w:t>
            </w:r>
          </w:p>
        </w:tc>
        <w:tc>
          <w:tcPr>
            <w:tcW w:w="1580"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C</m:t>
                </m:r>
              </m:oMath>
            </m:oMathPara>
          </w:p>
        </w:tc>
        <w:tc>
          <w:tcPr>
            <w:tcW w:w="1641" w:type="dxa"/>
            <w:tcBorders/>
          </w:tcPr>
          <w:p>
            <w:pPr>
              <w:pStyle w:val="Normal"/>
              <w:widowControl/>
              <w:spacing w:lineRule="auto" w:line="360" w:before="0" w:after="0"/>
              <w:jc w:val="both"/>
              <w:rPr>
                <w:sz w:val="32"/>
                <w:szCs w:val="32"/>
              </w:rPr>
            </w:pPr>
            <w:r>
              <w:rPr>
                <w:kern w:val="0"/>
                <w:sz w:val="32"/>
                <w:szCs w:val="32"/>
              </w:rPr>
              <w:t>Ampere second</w:t>
            </w:r>
          </w:p>
        </w:tc>
        <w:tc>
          <w:tcPr>
            <w:tcW w:w="154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As</m:t>
                </m:r>
              </m:oMath>
            </m:oMathPara>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18</w:t>
            </w:r>
          </w:p>
        </w:tc>
        <w:tc>
          <w:tcPr>
            <w:tcW w:w="2318" w:type="dxa"/>
            <w:tcBorders/>
          </w:tcPr>
          <w:p>
            <w:pPr>
              <w:pStyle w:val="Normal"/>
              <w:widowControl/>
              <w:spacing w:lineRule="auto" w:line="360" w:before="0" w:after="0"/>
              <w:jc w:val="both"/>
              <w:rPr>
                <w:sz w:val="32"/>
                <w:szCs w:val="32"/>
              </w:rPr>
            </w:pPr>
            <w:r>
              <w:rPr>
                <w:kern w:val="0"/>
                <w:sz w:val="32"/>
                <w:szCs w:val="32"/>
              </w:rPr>
              <w:t>Voltage or potential difference</w:t>
            </w:r>
          </w:p>
        </w:tc>
        <w:tc>
          <w:tcPr>
            <w:tcW w:w="1643" w:type="dxa"/>
            <w:tcBorders/>
          </w:tcPr>
          <w:p>
            <w:pPr>
              <w:pStyle w:val="Normal"/>
              <w:widowControl/>
              <w:spacing w:lineRule="auto" w:line="360" w:before="0" w:after="0"/>
              <w:jc w:val="both"/>
              <w:rPr>
                <w:sz w:val="32"/>
                <w:szCs w:val="32"/>
              </w:rPr>
            </w:pPr>
            <w:r>
              <w:rPr>
                <w:kern w:val="0"/>
                <w:sz w:val="32"/>
                <w:szCs w:val="32"/>
              </w:rPr>
              <w:t>Volt</w:t>
            </w:r>
          </w:p>
        </w:tc>
        <w:tc>
          <w:tcPr>
            <w:tcW w:w="1580"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V</m:t>
                </m:r>
              </m:oMath>
            </m:oMathPara>
          </w:p>
        </w:tc>
        <w:tc>
          <w:tcPr>
            <w:tcW w:w="1641" w:type="dxa"/>
            <w:tcBorders/>
          </w:tcPr>
          <w:p>
            <w:pPr>
              <w:pStyle w:val="Normal"/>
              <w:widowControl/>
              <w:spacing w:lineRule="auto" w:line="360" w:before="0" w:after="0"/>
              <w:jc w:val="both"/>
              <w:rPr>
                <w:sz w:val="32"/>
                <w:szCs w:val="32"/>
              </w:rPr>
            </w:pPr>
            <w:r>
              <w:rPr>
                <w:kern w:val="0"/>
                <w:sz w:val="32"/>
                <w:szCs w:val="32"/>
              </w:rPr>
              <w:t>Ampere ohms</w:t>
            </w:r>
          </w:p>
        </w:tc>
        <w:tc>
          <w:tcPr>
            <w:tcW w:w="154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AΩ</m:t>
                </m:r>
              </m:oMath>
            </m:oMathPara>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19</w:t>
            </w:r>
          </w:p>
        </w:tc>
        <w:tc>
          <w:tcPr>
            <w:tcW w:w="2318" w:type="dxa"/>
            <w:tcBorders/>
          </w:tcPr>
          <w:p>
            <w:pPr>
              <w:pStyle w:val="Normal"/>
              <w:widowControl/>
              <w:spacing w:lineRule="auto" w:line="360" w:before="0" w:after="0"/>
              <w:jc w:val="both"/>
              <w:rPr>
                <w:sz w:val="32"/>
                <w:szCs w:val="32"/>
              </w:rPr>
            </w:pPr>
            <w:r>
              <w:rPr>
                <w:kern w:val="0"/>
                <w:sz w:val="32"/>
                <w:szCs w:val="32"/>
              </w:rPr>
              <w:t>Capacitance</w:t>
            </w:r>
          </w:p>
        </w:tc>
        <w:tc>
          <w:tcPr>
            <w:tcW w:w="1643" w:type="dxa"/>
            <w:tcBorders/>
          </w:tcPr>
          <w:p>
            <w:pPr>
              <w:pStyle w:val="Normal"/>
              <w:widowControl/>
              <w:spacing w:lineRule="auto" w:line="360" w:before="0" w:after="0"/>
              <w:jc w:val="both"/>
              <w:rPr>
                <w:sz w:val="32"/>
                <w:szCs w:val="32"/>
              </w:rPr>
            </w:pPr>
            <w:r>
              <w:rPr>
                <w:kern w:val="0"/>
                <w:sz w:val="32"/>
                <w:szCs w:val="32"/>
              </w:rPr>
              <w:t>Farad</w:t>
            </w:r>
          </w:p>
        </w:tc>
        <w:tc>
          <w:tcPr>
            <w:tcW w:w="1580"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F</m:t>
                </m:r>
              </m:oMath>
            </m:oMathPara>
          </w:p>
        </w:tc>
        <w:tc>
          <w:tcPr>
            <w:tcW w:w="1641" w:type="dxa"/>
            <w:tcBorders/>
          </w:tcPr>
          <w:p>
            <w:pPr>
              <w:pStyle w:val="Normal"/>
              <w:widowControl/>
              <w:spacing w:lineRule="auto" w:line="360" w:before="0" w:after="0"/>
              <w:jc w:val="both"/>
              <w:rPr>
                <w:sz w:val="32"/>
                <w:szCs w:val="32"/>
              </w:rPr>
            </w:pPr>
            <w:r>
              <w:rPr>
                <w:kern w:val="0"/>
                <w:sz w:val="32"/>
                <w:szCs w:val="32"/>
              </w:rPr>
              <w:t>Coulomb per volt</w:t>
            </w:r>
          </w:p>
        </w:tc>
        <w:tc>
          <w:tcPr>
            <w:tcW w:w="154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C</m:t>
                </m:r>
                <m:sSup>
                  <m:e>
                    <m:r>
                      <w:rPr>
                        <w:rFonts w:ascii="Cambria Math" w:hAnsi="Cambria Math"/>
                      </w:rPr>
                      <m:t xml:space="preserve">V</m:t>
                    </m:r>
                  </m:e>
                  <m:sup>
                    <m:r>
                      <w:rPr>
                        <w:rFonts w:ascii="Cambria Math" w:hAnsi="Cambria Math"/>
                      </w:rPr>
                      <m:t xml:space="preserve">−</m:t>
                    </m:r>
                    <m:r>
                      <w:rPr>
                        <w:rFonts w:ascii="Cambria Math" w:hAnsi="Cambria Math"/>
                      </w:rPr>
                      <m:t xml:space="preserve">1</m:t>
                    </m:r>
                  </m:sup>
                </m:sSup>
              </m:oMath>
            </m:oMathPara>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20</w:t>
            </w:r>
          </w:p>
        </w:tc>
        <w:tc>
          <w:tcPr>
            <w:tcW w:w="2318" w:type="dxa"/>
            <w:tcBorders/>
          </w:tcPr>
          <w:p>
            <w:pPr>
              <w:pStyle w:val="Normal"/>
              <w:widowControl/>
              <w:spacing w:lineRule="auto" w:line="360" w:before="0" w:after="0"/>
              <w:jc w:val="both"/>
              <w:rPr>
                <w:sz w:val="32"/>
                <w:szCs w:val="32"/>
              </w:rPr>
            </w:pPr>
            <w:r>
              <w:rPr>
                <w:kern w:val="0"/>
                <w:sz w:val="32"/>
                <w:szCs w:val="32"/>
              </w:rPr>
              <w:t>Electric Resistance</w:t>
            </w:r>
          </w:p>
        </w:tc>
        <w:tc>
          <w:tcPr>
            <w:tcW w:w="1643" w:type="dxa"/>
            <w:tcBorders/>
          </w:tcPr>
          <w:p>
            <w:pPr>
              <w:pStyle w:val="Normal"/>
              <w:widowControl/>
              <w:spacing w:lineRule="auto" w:line="360" w:before="0" w:after="0"/>
              <w:jc w:val="both"/>
              <w:rPr>
                <w:sz w:val="32"/>
                <w:szCs w:val="32"/>
              </w:rPr>
            </w:pPr>
            <w:r>
              <w:rPr>
                <w:kern w:val="0"/>
                <w:sz w:val="32"/>
                <w:szCs w:val="32"/>
              </w:rPr>
              <w:t>Ohms</w:t>
            </w:r>
          </w:p>
        </w:tc>
        <w:tc>
          <w:tcPr>
            <w:tcW w:w="1580"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Ω</m:t>
                </m:r>
              </m:oMath>
            </m:oMathPara>
          </w:p>
        </w:tc>
        <w:tc>
          <w:tcPr>
            <w:tcW w:w="1641" w:type="dxa"/>
            <w:tcBorders/>
          </w:tcPr>
          <w:p>
            <w:pPr>
              <w:pStyle w:val="Normal"/>
              <w:widowControl/>
              <w:spacing w:lineRule="auto" w:line="360" w:before="0" w:after="0"/>
              <w:jc w:val="both"/>
              <w:rPr>
                <w:sz w:val="32"/>
                <w:szCs w:val="32"/>
              </w:rPr>
            </w:pPr>
            <w:r>
              <w:rPr>
                <w:kern w:val="0"/>
                <w:sz w:val="32"/>
                <w:szCs w:val="32"/>
              </w:rPr>
              <w:t>Volt per ampere</w:t>
            </w:r>
          </w:p>
        </w:tc>
        <w:tc>
          <w:tcPr>
            <w:tcW w:w="154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V</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m:oMathPara>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21</w:t>
            </w:r>
          </w:p>
        </w:tc>
        <w:tc>
          <w:tcPr>
            <w:tcW w:w="2318" w:type="dxa"/>
            <w:tcBorders/>
          </w:tcPr>
          <w:p>
            <w:pPr>
              <w:pStyle w:val="Normal"/>
              <w:widowControl/>
              <w:spacing w:lineRule="auto" w:line="360" w:before="0" w:after="0"/>
              <w:jc w:val="both"/>
              <w:rPr>
                <w:sz w:val="32"/>
                <w:szCs w:val="32"/>
              </w:rPr>
            </w:pPr>
            <w:r>
              <w:rPr>
                <w:kern w:val="0"/>
                <w:sz w:val="32"/>
                <w:szCs w:val="32"/>
              </w:rPr>
              <w:t>Conductance</w:t>
            </w:r>
          </w:p>
        </w:tc>
        <w:tc>
          <w:tcPr>
            <w:tcW w:w="1643" w:type="dxa"/>
            <w:tcBorders/>
          </w:tcPr>
          <w:p>
            <w:pPr>
              <w:pStyle w:val="Normal"/>
              <w:widowControl/>
              <w:spacing w:lineRule="auto" w:line="360" w:before="0" w:after="0"/>
              <w:jc w:val="both"/>
              <w:rPr>
                <w:sz w:val="32"/>
                <w:szCs w:val="32"/>
              </w:rPr>
            </w:pPr>
            <w:r>
              <w:rPr>
                <w:kern w:val="0"/>
                <w:sz w:val="32"/>
                <w:szCs w:val="32"/>
              </w:rPr>
              <w:t>Siemens</w:t>
            </w:r>
          </w:p>
        </w:tc>
        <w:tc>
          <w:tcPr>
            <w:tcW w:w="1580"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S</m:t>
                </m:r>
              </m:oMath>
            </m:oMathPara>
          </w:p>
        </w:tc>
        <w:tc>
          <w:tcPr>
            <w:tcW w:w="1641" w:type="dxa"/>
            <w:tcBorders/>
          </w:tcPr>
          <w:p>
            <w:pPr>
              <w:pStyle w:val="Normal"/>
              <w:widowControl/>
              <w:spacing w:lineRule="auto" w:line="360" w:before="0" w:after="0"/>
              <w:jc w:val="both"/>
              <w:rPr>
                <w:sz w:val="32"/>
                <w:szCs w:val="32"/>
              </w:rPr>
            </w:pPr>
            <w:r>
              <w:rPr>
                <w:kern w:val="0"/>
                <w:sz w:val="32"/>
                <w:szCs w:val="32"/>
              </w:rPr>
              <w:t>Ampere per volt</w:t>
            </w:r>
          </w:p>
        </w:tc>
        <w:tc>
          <w:tcPr>
            <w:tcW w:w="154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A</m:t>
                </m:r>
                <m:sSup>
                  <m:e>
                    <m:r>
                      <w:rPr>
                        <w:rFonts w:ascii="Cambria Math" w:hAnsi="Cambria Math"/>
                      </w:rPr>
                      <m:t xml:space="preserve">V</m:t>
                    </m:r>
                  </m:e>
                  <m:sup>
                    <m:r>
                      <w:rPr>
                        <w:rFonts w:ascii="Cambria Math" w:hAnsi="Cambria Math"/>
                      </w:rPr>
                      <m:t xml:space="preserve">−</m:t>
                    </m:r>
                    <m:r>
                      <w:rPr>
                        <w:rFonts w:ascii="Cambria Math" w:hAnsi="Cambria Math"/>
                      </w:rPr>
                      <m:t xml:space="preserve">1</m:t>
                    </m:r>
                  </m:sup>
                </m:sSup>
              </m:oMath>
            </m:oMathPara>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22</w:t>
            </w:r>
          </w:p>
        </w:tc>
        <w:tc>
          <w:tcPr>
            <w:tcW w:w="2318" w:type="dxa"/>
            <w:tcBorders/>
          </w:tcPr>
          <w:p>
            <w:pPr>
              <w:pStyle w:val="Normal"/>
              <w:widowControl/>
              <w:spacing w:lineRule="auto" w:line="360" w:before="0" w:after="0"/>
              <w:jc w:val="both"/>
              <w:rPr>
                <w:sz w:val="32"/>
                <w:szCs w:val="32"/>
              </w:rPr>
            </w:pPr>
            <w:r>
              <w:rPr>
                <w:kern w:val="0"/>
                <w:sz w:val="32"/>
                <w:szCs w:val="32"/>
              </w:rPr>
              <w:t>Magnetic Flux</w:t>
            </w:r>
          </w:p>
        </w:tc>
        <w:tc>
          <w:tcPr>
            <w:tcW w:w="1643" w:type="dxa"/>
            <w:tcBorders/>
          </w:tcPr>
          <w:p>
            <w:pPr>
              <w:pStyle w:val="Normal"/>
              <w:widowControl/>
              <w:spacing w:lineRule="auto" w:line="360" w:before="0" w:after="0"/>
              <w:jc w:val="both"/>
              <w:rPr>
                <w:sz w:val="32"/>
                <w:szCs w:val="32"/>
              </w:rPr>
            </w:pPr>
            <w:r>
              <w:rPr>
                <w:kern w:val="0"/>
                <w:sz w:val="32"/>
                <w:szCs w:val="32"/>
              </w:rPr>
              <w:t>Weber</w:t>
            </w:r>
          </w:p>
        </w:tc>
        <w:tc>
          <w:tcPr>
            <w:tcW w:w="1580"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Wb</m:t>
                </m:r>
              </m:oMath>
            </m:oMathPara>
          </w:p>
        </w:tc>
        <w:tc>
          <w:tcPr>
            <w:tcW w:w="1641" w:type="dxa"/>
            <w:tcBorders/>
          </w:tcPr>
          <w:p>
            <w:pPr>
              <w:pStyle w:val="Normal"/>
              <w:widowControl/>
              <w:spacing w:lineRule="auto" w:line="360" w:before="0" w:after="0"/>
              <w:jc w:val="both"/>
              <w:rPr>
                <w:sz w:val="32"/>
                <w:szCs w:val="32"/>
              </w:rPr>
            </w:pPr>
            <w:r>
              <w:rPr>
                <w:kern w:val="0"/>
                <w:sz w:val="20"/>
                <w:szCs w:val="32"/>
              </w:rPr>
            </w:r>
          </w:p>
        </w:tc>
        <w:tc>
          <w:tcPr>
            <w:tcW w:w="154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Vs</m:t>
                </m:r>
              </m:oMath>
            </m:oMathPara>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23</w:t>
            </w:r>
          </w:p>
        </w:tc>
        <w:tc>
          <w:tcPr>
            <w:tcW w:w="2318" w:type="dxa"/>
            <w:tcBorders/>
          </w:tcPr>
          <w:p>
            <w:pPr>
              <w:pStyle w:val="Normal"/>
              <w:widowControl/>
              <w:spacing w:lineRule="auto" w:line="360" w:before="0" w:after="0"/>
              <w:jc w:val="both"/>
              <w:rPr>
                <w:sz w:val="32"/>
                <w:szCs w:val="32"/>
              </w:rPr>
            </w:pPr>
            <w:r>
              <w:rPr>
                <w:kern w:val="0"/>
                <w:sz w:val="32"/>
                <w:szCs w:val="32"/>
              </w:rPr>
              <w:t>Magnetic flux density</w:t>
            </w:r>
          </w:p>
        </w:tc>
        <w:tc>
          <w:tcPr>
            <w:tcW w:w="1643" w:type="dxa"/>
            <w:tcBorders/>
          </w:tcPr>
          <w:p>
            <w:pPr>
              <w:pStyle w:val="Normal"/>
              <w:widowControl/>
              <w:spacing w:lineRule="auto" w:line="360" w:before="0" w:after="0"/>
              <w:jc w:val="both"/>
              <w:rPr>
                <w:sz w:val="32"/>
                <w:szCs w:val="32"/>
              </w:rPr>
            </w:pPr>
            <w:r>
              <w:rPr>
                <w:kern w:val="0"/>
                <w:sz w:val="32"/>
                <w:szCs w:val="32"/>
              </w:rPr>
              <w:t>Tesla</w:t>
            </w:r>
          </w:p>
        </w:tc>
        <w:tc>
          <w:tcPr>
            <w:tcW w:w="1580"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T</m:t>
                </m:r>
              </m:oMath>
            </m:oMathPara>
          </w:p>
        </w:tc>
        <w:tc>
          <w:tcPr>
            <w:tcW w:w="1641" w:type="dxa"/>
            <w:tcBorders/>
          </w:tcPr>
          <w:p>
            <w:pPr>
              <w:pStyle w:val="Normal"/>
              <w:widowControl/>
              <w:spacing w:lineRule="auto" w:line="360" w:before="0" w:after="0"/>
              <w:jc w:val="both"/>
              <w:rPr>
                <w:sz w:val="32"/>
                <w:szCs w:val="32"/>
              </w:rPr>
            </w:pPr>
            <w:r>
              <w:rPr>
                <w:kern w:val="0"/>
                <w:sz w:val="32"/>
                <w:szCs w:val="32"/>
              </w:rPr>
              <w:t>Weber per square meter</w:t>
            </w:r>
          </w:p>
        </w:tc>
        <w:tc>
          <w:tcPr>
            <w:tcW w:w="154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Wb</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m:oMathPara>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24</w:t>
            </w:r>
          </w:p>
        </w:tc>
        <w:tc>
          <w:tcPr>
            <w:tcW w:w="2318" w:type="dxa"/>
            <w:tcBorders/>
          </w:tcPr>
          <w:p>
            <w:pPr>
              <w:pStyle w:val="Normal"/>
              <w:widowControl/>
              <w:spacing w:lineRule="auto" w:line="360" w:before="0" w:after="0"/>
              <w:jc w:val="both"/>
              <w:rPr>
                <w:sz w:val="32"/>
                <w:szCs w:val="32"/>
              </w:rPr>
            </w:pPr>
            <w:r>
              <w:rPr>
                <w:kern w:val="0"/>
                <w:sz w:val="32"/>
                <w:szCs w:val="32"/>
              </w:rPr>
              <w:t>Inductance</w:t>
            </w:r>
          </w:p>
        </w:tc>
        <w:tc>
          <w:tcPr>
            <w:tcW w:w="1643" w:type="dxa"/>
            <w:tcBorders/>
          </w:tcPr>
          <w:p>
            <w:pPr>
              <w:pStyle w:val="Normal"/>
              <w:widowControl/>
              <w:spacing w:lineRule="auto" w:line="360" w:before="0" w:after="0"/>
              <w:jc w:val="both"/>
              <w:rPr>
                <w:sz w:val="32"/>
                <w:szCs w:val="32"/>
              </w:rPr>
            </w:pPr>
            <w:r>
              <w:rPr>
                <w:kern w:val="0"/>
                <w:sz w:val="32"/>
                <w:szCs w:val="32"/>
              </w:rPr>
              <w:t>Henry</w:t>
            </w:r>
          </w:p>
        </w:tc>
        <w:tc>
          <w:tcPr>
            <w:tcW w:w="1580"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H</m:t>
                </m:r>
              </m:oMath>
            </m:oMathPara>
          </w:p>
        </w:tc>
        <w:tc>
          <w:tcPr>
            <w:tcW w:w="1641" w:type="dxa"/>
            <w:tcBorders/>
          </w:tcPr>
          <w:p>
            <w:pPr>
              <w:pStyle w:val="Normal"/>
              <w:widowControl/>
              <w:spacing w:lineRule="auto" w:line="360" w:before="0" w:after="0"/>
              <w:jc w:val="both"/>
              <w:rPr>
                <w:sz w:val="32"/>
                <w:szCs w:val="32"/>
              </w:rPr>
            </w:pPr>
            <w:r>
              <w:rPr>
                <w:kern w:val="0"/>
                <w:sz w:val="32"/>
                <w:szCs w:val="32"/>
              </w:rPr>
              <w:t>Weber per Ampere</w:t>
            </w:r>
          </w:p>
        </w:tc>
        <w:tc>
          <w:tcPr>
            <w:tcW w:w="154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W</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m:oMathPara>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25</w:t>
            </w:r>
          </w:p>
        </w:tc>
        <w:tc>
          <w:tcPr>
            <w:tcW w:w="2318" w:type="dxa"/>
            <w:tcBorders/>
          </w:tcPr>
          <w:p>
            <w:pPr>
              <w:pStyle w:val="Normal"/>
              <w:widowControl/>
              <w:spacing w:lineRule="auto" w:line="360" w:before="0" w:after="0"/>
              <w:jc w:val="both"/>
              <w:rPr>
                <w:sz w:val="32"/>
                <w:szCs w:val="32"/>
              </w:rPr>
            </w:pPr>
            <w:r>
              <w:rPr>
                <w:kern w:val="0"/>
                <w:sz w:val="32"/>
                <w:szCs w:val="32"/>
              </w:rPr>
              <w:t>Luminous flux</w:t>
            </w:r>
          </w:p>
        </w:tc>
        <w:tc>
          <w:tcPr>
            <w:tcW w:w="1643" w:type="dxa"/>
            <w:tcBorders/>
          </w:tcPr>
          <w:p>
            <w:pPr>
              <w:pStyle w:val="Normal"/>
              <w:widowControl/>
              <w:spacing w:lineRule="auto" w:line="360" w:before="0" w:after="0"/>
              <w:jc w:val="both"/>
              <w:rPr>
                <w:sz w:val="32"/>
                <w:szCs w:val="32"/>
              </w:rPr>
            </w:pPr>
            <w:r>
              <w:rPr>
                <w:kern w:val="0"/>
                <w:sz w:val="32"/>
                <w:szCs w:val="32"/>
              </w:rPr>
              <w:t>Lumen</w:t>
            </w:r>
          </w:p>
        </w:tc>
        <w:tc>
          <w:tcPr>
            <w:tcW w:w="1580"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Lm</m:t>
                </m:r>
              </m:oMath>
            </m:oMathPara>
          </w:p>
        </w:tc>
        <w:tc>
          <w:tcPr>
            <w:tcW w:w="1641" w:type="dxa"/>
            <w:tcBorders/>
          </w:tcPr>
          <w:p>
            <w:pPr>
              <w:pStyle w:val="Normal"/>
              <w:widowControl/>
              <w:spacing w:lineRule="auto" w:line="360" w:before="0" w:after="0"/>
              <w:jc w:val="both"/>
              <w:rPr>
                <w:sz w:val="32"/>
                <w:szCs w:val="32"/>
              </w:rPr>
            </w:pPr>
            <w:r>
              <w:rPr>
                <w:kern w:val="0"/>
                <w:sz w:val="20"/>
                <w:szCs w:val="32"/>
              </w:rPr>
            </w:r>
          </w:p>
        </w:tc>
        <w:tc>
          <w:tcPr>
            <w:tcW w:w="1542" w:type="dxa"/>
            <w:tcBorders/>
          </w:tcPr>
          <w:p>
            <w:pPr>
              <w:pStyle w:val="Normal"/>
              <w:widowControl/>
              <w:spacing w:lineRule="auto" w:line="360" w:before="0" w:after="0"/>
              <w:jc w:val="both"/>
              <w:rPr>
                <w:sz w:val="32"/>
                <w:szCs w:val="32"/>
              </w:rPr>
            </w:pPr>
            <w:r>
              <w:rPr>
                <w:kern w:val="0"/>
                <w:sz w:val="20"/>
                <w:szCs w:val="32"/>
              </w:rPr>
            </w:r>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r>
        <w:trPr/>
        <w:tc>
          <w:tcPr>
            <w:tcW w:w="1518" w:type="dxa"/>
            <w:tcBorders/>
          </w:tcPr>
          <w:p>
            <w:pPr>
              <w:pStyle w:val="Normal"/>
              <w:widowControl/>
              <w:spacing w:lineRule="auto" w:line="360" w:before="0" w:after="0"/>
              <w:jc w:val="both"/>
              <w:rPr>
                <w:sz w:val="32"/>
                <w:szCs w:val="32"/>
              </w:rPr>
            </w:pPr>
            <w:r>
              <w:rPr>
                <w:kern w:val="0"/>
                <w:sz w:val="32"/>
                <w:szCs w:val="32"/>
              </w:rPr>
              <w:t>26</w:t>
            </w:r>
          </w:p>
        </w:tc>
        <w:tc>
          <w:tcPr>
            <w:tcW w:w="2318" w:type="dxa"/>
            <w:tcBorders/>
          </w:tcPr>
          <w:p>
            <w:pPr>
              <w:pStyle w:val="Normal"/>
              <w:widowControl/>
              <w:spacing w:lineRule="auto" w:line="360" w:before="0" w:after="0"/>
              <w:jc w:val="both"/>
              <w:rPr>
                <w:sz w:val="32"/>
                <w:szCs w:val="32"/>
              </w:rPr>
            </w:pPr>
            <w:r>
              <w:rPr>
                <w:kern w:val="0"/>
                <w:sz w:val="32"/>
                <w:szCs w:val="32"/>
              </w:rPr>
              <w:t>Illumination</w:t>
            </w:r>
          </w:p>
        </w:tc>
        <w:tc>
          <w:tcPr>
            <w:tcW w:w="1643" w:type="dxa"/>
            <w:tcBorders/>
          </w:tcPr>
          <w:p>
            <w:pPr>
              <w:pStyle w:val="Normal"/>
              <w:widowControl/>
              <w:spacing w:lineRule="auto" w:line="360" w:before="0" w:after="0"/>
              <w:jc w:val="both"/>
              <w:rPr>
                <w:sz w:val="32"/>
                <w:szCs w:val="32"/>
              </w:rPr>
            </w:pPr>
            <w:r>
              <w:rPr>
                <w:kern w:val="0"/>
                <w:sz w:val="32"/>
                <w:szCs w:val="32"/>
              </w:rPr>
              <w:t>Lux</w:t>
            </w:r>
          </w:p>
        </w:tc>
        <w:tc>
          <w:tcPr>
            <w:tcW w:w="1580"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Lx</m:t>
                </m:r>
              </m:oMath>
            </m:oMathPara>
          </w:p>
        </w:tc>
        <w:tc>
          <w:tcPr>
            <w:tcW w:w="1641" w:type="dxa"/>
            <w:tcBorders/>
          </w:tcPr>
          <w:p>
            <w:pPr>
              <w:pStyle w:val="Normal"/>
              <w:widowControl/>
              <w:spacing w:lineRule="auto" w:line="360" w:before="0" w:after="0"/>
              <w:jc w:val="both"/>
              <w:rPr>
                <w:sz w:val="32"/>
                <w:szCs w:val="32"/>
              </w:rPr>
            </w:pPr>
            <w:r>
              <w:rPr>
                <w:kern w:val="0"/>
                <w:sz w:val="32"/>
                <w:szCs w:val="32"/>
              </w:rPr>
              <w:t>Lumen per square meter</w:t>
            </w:r>
          </w:p>
        </w:tc>
        <w:tc>
          <w:tcPr>
            <w:tcW w:w="154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Lm</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m:oMathPara>
          </w:p>
        </w:tc>
        <w:tc>
          <w:tcPr>
            <w:tcW w:w="1484" w:type="dxa"/>
            <w:tcBorders/>
          </w:tcPr>
          <w:p>
            <w:pPr>
              <w:pStyle w:val="Normal"/>
              <w:widowControl/>
              <w:spacing w:lineRule="auto" w:line="360" w:before="0" w:after="0"/>
              <w:jc w:val="both"/>
              <w:rPr>
                <w:kern w:val="0"/>
                <w:sz w:val="20"/>
              </w:rPr>
            </w:pPr>
            <w:r>
              <w:rPr>
                <w:kern w:val="0"/>
                <w:sz w:val="20"/>
              </w:rPr>
            </w:r>
          </w:p>
        </w:tc>
        <w:tc>
          <w:tcPr>
            <w:tcW w:w="1485"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c>
          <w:tcPr>
            <w:tcW w:w="1486" w:type="dxa"/>
            <w:tcBorders/>
          </w:tcPr>
          <w:p>
            <w:pPr>
              <w:pStyle w:val="Normal"/>
              <w:widowControl/>
              <w:spacing w:lineRule="auto" w:line="360" w:before="0" w:after="0"/>
              <w:jc w:val="both"/>
              <w:rPr>
                <w:kern w:val="0"/>
                <w:sz w:val="20"/>
              </w:rPr>
            </w:pPr>
            <w:r>
              <w:rPr>
                <w:kern w:val="0"/>
                <w:sz w:val="20"/>
              </w:rPr>
            </w:r>
          </w:p>
        </w:tc>
        <w:tc>
          <w:tcPr>
            <w:tcW w:w="1484" w:type="dxa"/>
            <w:tcBorders/>
          </w:tcPr>
          <w:p>
            <w:pPr>
              <w:pStyle w:val="Normal"/>
              <w:widowControl/>
              <w:spacing w:lineRule="auto" w:line="360" w:before="0" w:after="0"/>
              <w:jc w:val="both"/>
              <w:rPr>
                <w:kern w:val="0"/>
                <w:sz w:val="20"/>
              </w:rPr>
            </w:pPr>
            <w:r>
              <w:rPr>
                <w:kern w:val="0"/>
                <w:sz w:val="20"/>
              </w:rPr>
            </w:r>
          </w:p>
        </w:tc>
      </w:tr>
    </w:tbl>
    <w:p>
      <w:pPr>
        <w:pStyle w:val="Normal"/>
        <w:spacing w:lineRule="auto" w:line="360"/>
        <w:jc w:val="both"/>
        <w:rPr/>
      </w:pPr>
      <w:r>
        <w:rPr/>
      </w:r>
    </w:p>
    <w:p>
      <w:pPr>
        <w:pStyle w:val="Normal"/>
        <w:spacing w:lineRule="auto" w:line="360"/>
        <w:jc w:val="both"/>
        <w:rPr/>
      </w:pPr>
      <w:r>
        <w:rPr/>
      </w:r>
    </w:p>
    <w:p>
      <w:pPr>
        <w:pStyle w:val="Normal"/>
        <w:spacing w:lineRule="auto" w:line="360"/>
        <w:jc w:val="both"/>
        <w:rPr>
          <w:sz w:val="32"/>
        </w:rPr>
      </w:pPr>
      <w:r>
        <w:rPr>
          <w:sz w:val="40"/>
          <w:u w:val="single"/>
        </w:rPr>
        <w:t>SUPPLEMENTARY UNITS</w:t>
      </w:r>
    </w:p>
    <w:tbl>
      <w:tblPr>
        <w:tblStyle w:val="10"/>
        <w:tblW w:w="11016" w:type="dxa"/>
        <w:jc w:val="left"/>
        <w:tblInd w:w="0" w:type="dxa"/>
        <w:tblLayout w:type="fixed"/>
        <w:tblCellMar>
          <w:top w:w="0" w:type="dxa"/>
          <w:left w:w="108" w:type="dxa"/>
          <w:bottom w:w="0" w:type="dxa"/>
          <w:right w:w="108" w:type="dxa"/>
        </w:tblCellMar>
      </w:tblPr>
      <w:tblGrid>
        <w:gridCol w:w="2754"/>
        <w:gridCol w:w="2754"/>
        <w:gridCol w:w="2754"/>
        <w:gridCol w:w="2753"/>
      </w:tblGrid>
      <w:tr>
        <w:trPr/>
        <w:tc>
          <w:tcPr>
            <w:tcW w:w="2754" w:type="dxa"/>
            <w:tcBorders/>
          </w:tcPr>
          <w:p>
            <w:pPr>
              <w:pStyle w:val="Normal"/>
              <w:widowControl/>
              <w:spacing w:lineRule="auto" w:line="360" w:before="0" w:after="0"/>
              <w:jc w:val="both"/>
              <w:rPr>
                <w:sz w:val="32"/>
              </w:rPr>
            </w:pPr>
            <w:r>
              <w:rPr>
                <w:kern w:val="0"/>
                <w:sz w:val="32"/>
              </w:rPr>
              <w:t>S/N</w:t>
            </w:r>
          </w:p>
        </w:tc>
        <w:tc>
          <w:tcPr>
            <w:tcW w:w="2754" w:type="dxa"/>
            <w:tcBorders/>
          </w:tcPr>
          <w:p>
            <w:pPr>
              <w:pStyle w:val="Normal"/>
              <w:widowControl/>
              <w:spacing w:lineRule="auto" w:line="360" w:before="0" w:after="0"/>
              <w:jc w:val="both"/>
              <w:rPr>
                <w:sz w:val="32"/>
              </w:rPr>
            </w:pPr>
            <w:r>
              <w:rPr>
                <w:kern w:val="0"/>
                <w:sz w:val="32"/>
              </w:rPr>
              <w:t>Quantity</w:t>
            </w:r>
          </w:p>
        </w:tc>
        <w:tc>
          <w:tcPr>
            <w:tcW w:w="2754" w:type="dxa"/>
            <w:tcBorders/>
          </w:tcPr>
          <w:p>
            <w:pPr>
              <w:pStyle w:val="Normal"/>
              <w:widowControl/>
              <w:spacing w:lineRule="auto" w:line="360" w:before="0" w:after="0"/>
              <w:jc w:val="both"/>
              <w:rPr>
                <w:sz w:val="32"/>
              </w:rPr>
            </w:pPr>
            <w:r>
              <w:rPr>
                <w:kern w:val="0"/>
                <w:sz w:val="32"/>
              </w:rPr>
              <w:t>Unit</w:t>
            </w:r>
          </w:p>
        </w:tc>
        <w:tc>
          <w:tcPr>
            <w:tcW w:w="2753" w:type="dxa"/>
            <w:tcBorders/>
          </w:tcPr>
          <w:p>
            <w:pPr>
              <w:pStyle w:val="Normal"/>
              <w:widowControl/>
              <w:spacing w:lineRule="auto" w:line="360" w:before="0" w:after="0"/>
              <w:jc w:val="both"/>
              <w:rPr>
                <w:sz w:val="32"/>
              </w:rPr>
            </w:pPr>
            <w:r>
              <w:rPr>
                <w:kern w:val="0"/>
                <w:sz w:val="32"/>
              </w:rPr>
              <w:t>Symbol</w:t>
            </w:r>
          </w:p>
        </w:tc>
      </w:tr>
      <w:tr>
        <w:trPr/>
        <w:tc>
          <w:tcPr>
            <w:tcW w:w="2754" w:type="dxa"/>
            <w:tcBorders/>
          </w:tcPr>
          <w:p>
            <w:pPr>
              <w:pStyle w:val="Normal"/>
              <w:widowControl/>
              <w:spacing w:lineRule="auto" w:line="360" w:before="0" w:after="0"/>
              <w:jc w:val="both"/>
              <w:rPr>
                <w:sz w:val="32"/>
              </w:rPr>
            </w:pPr>
            <w:r>
              <w:rPr>
                <w:kern w:val="0"/>
                <w:sz w:val="32"/>
              </w:rPr>
              <w:t>1</w:t>
            </w:r>
          </w:p>
        </w:tc>
        <w:tc>
          <w:tcPr>
            <w:tcW w:w="2754" w:type="dxa"/>
            <w:tcBorders/>
          </w:tcPr>
          <w:p>
            <w:pPr>
              <w:pStyle w:val="Normal"/>
              <w:widowControl/>
              <w:spacing w:lineRule="auto" w:line="360" w:before="0" w:after="0"/>
              <w:jc w:val="both"/>
              <w:rPr>
                <w:sz w:val="32"/>
              </w:rPr>
            </w:pPr>
            <w:r>
              <w:rPr>
                <w:kern w:val="0"/>
                <w:sz w:val="32"/>
              </w:rPr>
              <w:t>Plane angle</w:t>
            </w:r>
          </w:p>
        </w:tc>
        <w:tc>
          <w:tcPr>
            <w:tcW w:w="2754" w:type="dxa"/>
            <w:tcBorders/>
          </w:tcPr>
          <w:p>
            <w:pPr>
              <w:pStyle w:val="Normal"/>
              <w:widowControl/>
              <w:spacing w:lineRule="auto" w:line="360" w:before="0" w:after="0"/>
              <w:jc w:val="both"/>
              <w:rPr>
                <w:sz w:val="32"/>
              </w:rPr>
            </w:pPr>
            <w:r>
              <w:rPr>
                <w:kern w:val="0"/>
                <w:sz w:val="32"/>
              </w:rPr>
              <w:t>Radian</w:t>
            </w:r>
          </w:p>
        </w:tc>
        <w:tc>
          <w:tcPr>
            <w:tcW w:w="2753" w:type="dxa"/>
            <w:tcBorders/>
          </w:tcPr>
          <w:p>
            <w:pPr>
              <w:pStyle w:val="Normal"/>
              <w:widowControl/>
              <w:spacing w:lineRule="auto" w:line="360" w:before="0" w:after="0"/>
              <w:jc w:val="both"/>
              <w:rPr>
                <w:sz w:val="32"/>
              </w:rPr>
            </w:pPr>
            <w:r>
              <w:rPr>
                <w:kern w:val="0"/>
                <w:sz w:val="32"/>
              </w:rPr>
              <w:t>Rad</w:t>
            </w:r>
          </w:p>
        </w:tc>
      </w:tr>
      <w:tr>
        <w:trPr/>
        <w:tc>
          <w:tcPr>
            <w:tcW w:w="2754" w:type="dxa"/>
            <w:tcBorders/>
          </w:tcPr>
          <w:p>
            <w:pPr>
              <w:pStyle w:val="Normal"/>
              <w:widowControl/>
              <w:spacing w:lineRule="auto" w:line="360" w:before="0" w:after="0"/>
              <w:jc w:val="both"/>
              <w:rPr>
                <w:sz w:val="32"/>
              </w:rPr>
            </w:pPr>
            <w:r>
              <w:rPr>
                <w:kern w:val="0"/>
                <w:sz w:val="32"/>
              </w:rPr>
              <w:t>2</w:t>
            </w:r>
          </w:p>
        </w:tc>
        <w:tc>
          <w:tcPr>
            <w:tcW w:w="2754" w:type="dxa"/>
            <w:tcBorders/>
          </w:tcPr>
          <w:p>
            <w:pPr>
              <w:pStyle w:val="Normal"/>
              <w:widowControl/>
              <w:spacing w:lineRule="auto" w:line="360" w:before="0" w:after="0"/>
              <w:jc w:val="both"/>
              <w:rPr>
                <w:sz w:val="32"/>
              </w:rPr>
            </w:pPr>
            <w:r>
              <w:rPr>
                <w:kern w:val="0"/>
                <w:sz w:val="32"/>
              </w:rPr>
              <w:t>Solid angle</w:t>
            </w:r>
          </w:p>
        </w:tc>
        <w:tc>
          <w:tcPr>
            <w:tcW w:w="2754" w:type="dxa"/>
            <w:tcBorders/>
          </w:tcPr>
          <w:p>
            <w:pPr>
              <w:pStyle w:val="Normal"/>
              <w:widowControl/>
              <w:spacing w:lineRule="auto" w:line="360" w:before="0" w:after="0"/>
              <w:jc w:val="both"/>
              <w:rPr>
                <w:sz w:val="32"/>
              </w:rPr>
            </w:pPr>
            <w:r>
              <w:rPr>
                <w:kern w:val="0"/>
                <w:sz w:val="32"/>
              </w:rPr>
              <w:t>steradian</w:t>
            </w:r>
          </w:p>
        </w:tc>
        <w:tc>
          <w:tcPr>
            <w:tcW w:w="2753" w:type="dxa"/>
            <w:tcBorders/>
          </w:tcPr>
          <w:p>
            <w:pPr>
              <w:pStyle w:val="Normal"/>
              <w:widowControl/>
              <w:spacing w:lineRule="auto" w:line="360" w:before="0" w:after="0"/>
              <w:jc w:val="both"/>
              <w:rPr>
                <w:sz w:val="32"/>
              </w:rPr>
            </w:pPr>
            <w:r>
              <w:rPr>
                <w:kern w:val="0"/>
                <w:sz w:val="32"/>
              </w:rPr>
              <w:t>Sr</w:t>
            </w:r>
          </w:p>
        </w:tc>
      </w:tr>
    </w:tbl>
    <w:p>
      <w:pPr>
        <w:pStyle w:val="Normal"/>
        <w:spacing w:lineRule="auto" w:line="360"/>
        <w:jc w:val="both"/>
        <w:rPr>
          <w:sz w:val="32"/>
        </w:rPr>
      </w:pPr>
      <w:r>
        <w:rPr>
          <w:sz w:val="32"/>
        </w:rPr>
      </w:r>
    </w:p>
    <w:p>
      <w:pPr>
        <w:pStyle w:val="Normal"/>
        <w:spacing w:lineRule="auto" w:line="360"/>
        <w:jc w:val="both"/>
        <w:rPr>
          <w:sz w:val="32"/>
          <w:szCs w:val="32"/>
        </w:rPr>
      </w:pPr>
      <w:r>
        <w:rPr>
          <w:sz w:val="32"/>
          <w:szCs w:val="32"/>
        </w:rPr>
        <w:t>MULTIPLES AND PREFIXES OR UNITS</w:t>
      </w:r>
    </w:p>
    <w:p>
      <w:pPr>
        <w:pStyle w:val="Normal"/>
        <w:spacing w:lineRule="auto" w:line="360"/>
        <w:jc w:val="both"/>
        <w:rPr>
          <w:sz w:val="32"/>
          <w:szCs w:val="32"/>
        </w:rPr>
      </w:pPr>
      <w:r>
        <w:rPr>
          <w:sz w:val="32"/>
          <w:szCs w:val="32"/>
        </w:rPr>
      </w:r>
    </w:p>
    <w:p>
      <w:pPr>
        <w:pStyle w:val="Normal"/>
        <w:spacing w:lineRule="auto" w:line="360"/>
        <w:jc w:val="both"/>
        <w:rPr>
          <w:sz w:val="32"/>
          <w:szCs w:val="32"/>
        </w:rPr>
      </w:pPr>
      <w:r>
        <w:rPr>
          <w:sz w:val="32"/>
          <w:szCs w:val="32"/>
        </w:rPr>
        <w:t xml:space="preserve">These are terms </w:t>
      </w:r>
    </w:p>
    <w:tbl>
      <w:tblPr>
        <w:tblStyle w:val="10"/>
        <w:tblW w:w="9576" w:type="dxa"/>
        <w:jc w:val="left"/>
        <w:tblInd w:w="0" w:type="dxa"/>
        <w:tblLayout w:type="fixed"/>
        <w:tblCellMar>
          <w:top w:w="0" w:type="dxa"/>
          <w:left w:w="108" w:type="dxa"/>
          <w:bottom w:w="0" w:type="dxa"/>
          <w:right w:w="108" w:type="dxa"/>
        </w:tblCellMar>
      </w:tblPr>
      <w:tblGrid>
        <w:gridCol w:w="3192"/>
        <w:gridCol w:w="3192"/>
        <w:gridCol w:w="3192"/>
      </w:tblGrid>
      <w:tr>
        <w:trPr/>
        <w:tc>
          <w:tcPr>
            <w:tcW w:w="3192" w:type="dxa"/>
            <w:tcBorders/>
          </w:tcPr>
          <w:p>
            <w:pPr>
              <w:pStyle w:val="Normal"/>
              <w:widowControl/>
              <w:spacing w:lineRule="auto" w:line="360" w:before="0" w:after="0"/>
              <w:jc w:val="both"/>
              <w:rPr>
                <w:sz w:val="32"/>
                <w:szCs w:val="32"/>
              </w:rPr>
            </w:pPr>
            <w:r>
              <w:rPr>
                <w:kern w:val="0"/>
                <w:sz w:val="32"/>
                <w:szCs w:val="32"/>
              </w:rPr>
              <w:t>Prefix</w:t>
            </w:r>
          </w:p>
        </w:tc>
        <w:tc>
          <w:tcPr>
            <w:tcW w:w="3192" w:type="dxa"/>
            <w:tcBorders/>
          </w:tcPr>
          <w:p>
            <w:pPr>
              <w:pStyle w:val="Normal"/>
              <w:widowControl/>
              <w:spacing w:lineRule="auto" w:line="360" w:before="0" w:after="0"/>
              <w:jc w:val="both"/>
              <w:rPr>
                <w:sz w:val="32"/>
                <w:szCs w:val="32"/>
              </w:rPr>
            </w:pPr>
            <w:r>
              <w:rPr>
                <w:kern w:val="0"/>
                <w:sz w:val="32"/>
                <w:szCs w:val="32"/>
              </w:rPr>
              <w:t>Symbol of Prefix</w:t>
            </w:r>
          </w:p>
        </w:tc>
        <w:tc>
          <w:tcPr>
            <w:tcW w:w="3192" w:type="dxa"/>
            <w:tcBorders/>
          </w:tcPr>
          <w:p>
            <w:pPr>
              <w:pStyle w:val="Normal"/>
              <w:widowControl/>
              <w:spacing w:lineRule="auto" w:line="360" w:before="0" w:after="0"/>
              <w:jc w:val="both"/>
              <w:rPr>
                <w:sz w:val="32"/>
                <w:szCs w:val="32"/>
              </w:rPr>
            </w:pPr>
            <w:r>
              <w:rPr>
                <w:kern w:val="0"/>
                <w:sz w:val="32"/>
                <w:szCs w:val="32"/>
              </w:rPr>
              <w:t>Value</w:t>
            </w:r>
          </w:p>
        </w:tc>
      </w:tr>
      <w:tr>
        <w:trPr/>
        <w:tc>
          <w:tcPr>
            <w:tcW w:w="3192" w:type="dxa"/>
            <w:tcBorders/>
          </w:tcPr>
          <w:p>
            <w:pPr>
              <w:pStyle w:val="Normal"/>
              <w:widowControl/>
              <w:spacing w:lineRule="auto" w:line="360" w:before="0" w:after="0"/>
              <w:jc w:val="both"/>
              <w:rPr>
                <w:sz w:val="32"/>
                <w:szCs w:val="32"/>
              </w:rPr>
            </w:pPr>
            <w:r>
              <w:rPr>
                <w:kern w:val="0"/>
                <w:sz w:val="32"/>
                <w:szCs w:val="32"/>
              </w:rPr>
              <w:t>Yotta</w:t>
            </w:r>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Y</m:t>
                </m:r>
              </m:oMath>
            </m:oMathPara>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10</m:t>
                    </m:r>
                  </m:e>
                  <m:sup>
                    <m:r>
                      <w:rPr>
                        <w:rFonts w:ascii="Cambria Math" w:hAnsi="Cambria Math"/>
                      </w:rPr>
                      <m:t xml:space="preserve">24</m:t>
                    </m:r>
                  </m:sup>
                </m:sSup>
              </m:oMath>
            </m:oMathPara>
          </w:p>
        </w:tc>
      </w:tr>
      <w:tr>
        <w:trPr/>
        <w:tc>
          <w:tcPr>
            <w:tcW w:w="3192" w:type="dxa"/>
            <w:tcBorders/>
          </w:tcPr>
          <w:p>
            <w:pPr>
              <w:pStyle w:val="Normal"/>
              <w:widowControl/>
              <w:spacing w:lineRule="auto" w:line="360" w:before="0" w:after="0"/>
              <w:jc w:val="both"/>
              <w:rPr>
                <w:sz w:val="32"/>
                <w:szCs w:val="32"/>
              </w:rPr>
            </w:pPr>
            <w:r>
              <w:rPr>
                <w:kern w:val="0"/>
                <w:sz w:val="32"/>
                <w:szCs w:val="32"/>
              </w:rPr>
              <w:t>Zetta</w:t>
            </w:r>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Z</m:t>
                </m:r>
              </m:oMath>
            </m:oMathPara>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10</m:t>
                    </m:r>
                  </m:e>
                  <m:sup>
                    <m:r>
                      <w:rPr>
                        <w:rFonts w:ascii="Cambria Math" w:hAnsi="Cambria Math"/>
                      </w:rPr>
                      <m:t xml:space="preserve">21</m:t>
                    </m:r>
                  </m:sup>
                </m:sSup>
              </m:oMath>
            </m:oMathPara>
          </w:p>
        </w:tc>
      </w:tr>
      <w:tr>
        <w:trPr/>
        <w:tc>
          <w:tcPr>
            <w:tcW w:w="3192" w:type="dxa"/>
            <w:tcBorders/>
          </w:tcPr>
          <w:p>
            <w:pPr>
              <w:pStyle w:val="Normal"/>
              <w:widowControl/>
              <w:spacing w:lineRule="auto" w:line="360" w:before="0" w:after="0"/>
              <w:jc w:val="both"/>
              <w:rPr>
                <w:sz w:val="32"/>
                <w:szCs w:val="32"/>
              </w:rPr>
            </w:pPr>
            <w:r>
              <w:rPr>
                <w:kern w:val="0"/>
                <w:sz w:val="32"/>
                <w:szCs w:val="32"/>
              </w:rPr>
              <w:t>Eta</w:t>
            </w:r>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E</m:t>
                </m:r>
              </m:oMath>
            </m:oMathPara>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10</m:t>
                    </m:r>
                  </m:e>
                  <m:sup>
                    <m:r>
                      <w:rPr>
                        <w:rFonts w:ascii="Cambria Math" w:hAnsi="Cambria Math"/>
                      </w:rPr>
                      <m:t xml:space="preserve">18</m:t>
                    </m:r>
                  </m:sup>
                </m:sSup>
              </m:oMath>
            </m:oMathPara>
          </w:p>
        </w:tc>
      </w:tr>
      <w:tr>
        <w:trPr/>
        <w:tc>
          <w:tcPr>
            <w:tcW w:w="3192" w:type="dxa"/>
            <w:tcBorders/>
          </w:tcPr>
          <w:p>
            <w:pPr>
              <w:pStyle w:val="Normal"/>
              <w:widowControl/>
              <w:spacing w:lineRule="auto" w:line="360" w:before="0" w:after="0"/>
              <w:jc w:val="both"/>
              <w:rPr>
                <w:sz w:val="32"/>
                <w:szCs w:val="32"/>
              </w:rPr>
            </w:pPr>
            <w:r>
              <w:rPr>
                <w:kern w:val="0"/>
                <w:sz w:val="32"/>
                <w:szCs w:val="32"/>
              </w:rPr>
              <w:t>Peta</w:t>
            </w:r>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P</m:t>
                </m:r>
              </m:oMath>
            </m:oMathPara>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10</m:t>
                    </m:r>
                  </m:e>
                  <m:sup>
                    <m:r>
                      <w:rPr>
                        <w:rFonts w:ascii="Cambria Math" w:hAnsi="Cambria Math"/>
                      </w:rPr>
                      <m:t xml:space="preserve">15</m:t>
                    </m:r>
                  </m:sup>
                </m:sSup>
              </m:oMath>
            </m:oMathPara>
          </w:p>
        </w:tc>
      </w:tr>
      <w:tr>
        <w:trPr/>
        <w:tc>
          <w:tcPr>
            <w:tcW w:w="3192" w:type="dxa"/>
            <w:tcBorders/>
          </w:tcPr>
          <w:p>
            <w:pPr>
              <w:pStyle w:val="Normal"/>
              <w:widowControl/>
              <w:spacing w:lineRule="auto" w:line="360" w:before="0" w:after="0"/>
              <w:jc w:val="both"/>
              <w:rPr>
                <w:sz w:val="32"/>
                <w:szCs w:val="32"/>
              </w:rPr>
            </w:pPr>
            <w:r>
              <w:rPr>
                <w:kern w:val="0"/>
                <w:sz w:val="32"/>
                <w:szCs w:val="32"/>
              </w:rPr>
              <w:t>Tera</w:t>
            </w:r>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T</m:t>
                </m:r>
              </m:oMath>
            </m:oMathPara>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10</m:t>
                    </m:r>
                  </m:e>
                  <m:sup>
                    <m:r>
                      <w:rPr>
                        <w:rFonts w:ascii="Cambria Math" w:hAnsi="Cambria Math"/>
                      </w:rPr>
                      <m:t xml:space="preserve">12</m:t>
                    </m:r>
                  </m:sup>
                </m:sSup>
              </m:oMath>
            </m:oMathPara>
          </w:p>
        </w:tc>
      </w:tr>
      <w:tr>
        <w:trPr/>
        <w:tc>
          <w:tcPr>
            <w:tcW w:w="3192" w:type="dxa"/>
            <w:tcBorders/>
          </w:tcPr>
          <w:p>
            <w:pPr>
              <w:pStyle w:val="Normal"/>
              <w:widowControl/>
              <w:spacing w:lineRule="auto" w:line="360" w:before="0" w:after="0"/>
              <w:jc w:val="both"/>
              <w:rPr>
                <w:sz w:val="32"/>
                <w:szCs w:val="32"/>
              </w:rPr>
            </w:pPr>
            <w:r>
              <w:rPr>
                <w:kern w:val="0"/>
                <w:sz w:val="32"/>
                <w:szCs w:val="32"/>
              </w:rPr>
              <w:t>Giga</w:t>
            </w:r>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G</m:t>
                </m:r>
              </m:oMath>
            </m:oMathPara>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10</m:t>
                    </m:r>
                  </m:e>
                  <m:sup>
                    <m:r>
                      <w:rPr>
                        <w:rFonts w:ascii="Cambria Math" w:hAnsi="Cambria Math"/>
                      </w:rPr>
                      <m:t xml:space="preserve">9</m:t>
                    </m:r>
                  </m:sup>
                </m:sSup>
              </m:oMath>
            </m:oMathPara>
          </w:p>
        </w:tc>
      </w:tr>
      <w:tr>
        <w:trPr/>
        <w:tc>
          <w:tcPr>
            <w:tcW w:w="3192" w:type="dxa"/>
            <w:tcBorders/>
          </w:tcPr>
          <w:p>
            <w:pPr>
              <w:pStyle w:val="Normal"/>
              <w:widowControl/>
              <w:spacing w:lineRule="auto" w:line="360" w:before="0" w:after="0"/>
              <w:jc w:val="both"/>
              <w:rPr>
                <w:sz w:val="32"/>
                <w:szCs w:val="32"/>
              </w:rPr>
            </w:pPr>
            <w:r>
              <w:rPr>
                <w:kern w:val="0"/>
                <w:sz w:val="32"/>
                <w:szCs w:val="32"/>
              </w:rPr>
              <w:t>Mega</w:t>
            </w:r>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M</m:t>
                </m:r>
              </m:oMath>
            </m:oMathPara>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10</m:t>
                    </m:r>
                  </m:e>
                  <m:sup>
                    <m:r>
                      <w:rPr>
                        <w:rFonts w:ascii="Cambria Math" w:hAnsi="Cambria Math"/>
                      </w:rPr>
                      <m:t xml:space="preserve">6</m:t>
                    </m:r>
                  </m:sup>
                </m:sSup>
              </m:oMath>
            </m:oMathPara>
          </w:p>
        </w:tc>
      </w:tr>
      <w:tr>
        <w:trPr/>
        <w:tc>
          <w:tcPr>
            <w:tcW w:w="3192" w:type="dxa"/>
            <w:tcBorders/>
          </w:tcPr>
          <w:p>
            <w:pPr>
              <w:pStyle w:val="Normal"/>
              <w:widowControl/>
              <w:spacing w:lineRule="auto" w:line="360" w:before="0" w:after="0"/>
              <w:jc w:val="both"/>
              <w:rPr>
                <w:sz w:val="32"/>
                <w:szCs w:val="32"/>
              </w:rPr>
            </w:pPr>
            <w:r>
              <w:rPr>
                <w:kern w:val="0"/>
                <w:sz w:val="32"/>
                <w:szCs w:val="32"/>
              </w:rPr>
              <w:t>Kilo</w:t>
            </w:r>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K</m:t>
                </m:r>
              </m:oMath>
            </m:oMathPara>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10</m:t>
                    </m:r>
                  </m:e>
                  <m:sup>
                    <m:r>
                      <w:rPr>
                        <w:rFonts w:ascii="Cambria Math" w:hAnsi="Cambria Math"/>
                      </w:rPr>
                      <m:t xml:space="preserve">3</m:t>
                    </m:r>
                  </m:sup>
                </m:sSup>
              </m:oMath>
            </m:oMathPara>
          </w:p>
        </w:tc>
      </w:tr>
      <w:tr>
        <w:trPr/>
        <w:tc>
          <w:tcPr>
            <w:tcW w:w="3192" w:type="dxa"/>
            <w:tcBorders/>
          </w:tcPr>
          <w:p>
            <w:pPr>
              <w:pStyle w:val="Normal"/>
              <w:widowControl/>
              <w:spacing w:lineRule="auto" w:line="360" w:before="0" w:after="0"/>
              <w:jc w:val="both"/>
              <w:rPr>
                <w:sz w:val="32"/>
                <w:szCs w:val="32"/>
              </w:rPr>
            </w:pPr>
            <w:r>
              <w:rPr>
                <w:kern w:val="0"/>
                <w:sz w:val="32"/>
                <w:szCs w:val="32"/>
              </w:rPr>
              <w:t>Hecto</w:t>
            </w:r>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H</m:t>
                </m:r>
              </m:oMath>
            </m:oMathPara>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10</m:t>
                    </m:r>
                  </m:e>
                  <m:sup>
                    <m:r>
                      <w:rPr>
                        <w:rFonts w:ascii="Cambria Math" w:hAnsi="Cambria Math"/>
                      </w:rPr>
                      <m:t xml:space="preserve">2</m:t>
                    </m:r>
                  </m:sup>
                </m:sSup>
              </m:oMath>
            </m:oMathPara>
          </w:p>
        </w:tc>
      </w:tr>
      <w:tr>
        <w:trPr/>
        <w:tc>
          <w:tcPr>
            <w:tcW w:w="3192" w:type="dxa"/>
            <w:tcBorders/>
          </w:tcPr>
          <w:p>
            <w:pPr>
              <w:pStyle w:val="Normal"/>
              <w:widowControl/>
              <w:spacing w:lineRule="auto" w:line="360" w:before="0" w:after="0"/>
              <w:jc w:val="both"/>
              <w:rPr>
                <w:sz w:val="32"/>
                <w:szCs w:val="32"/>
              </w:rPr>
            </w:pPr>
            <w:r>
              <w:rPr>
                <w:kern w:val="0"/>
                <w:sz w:val="32"/>
                <w:szCs w:val="32"/>
              </w:rPr>
              <w:t>Deca</w:t>
            </w:r>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D</m:t>
                </m:r>
              </m:oMath>
            </m:oMathPara>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10</m:t>
                    </m:r>
                  </m:e>
                  <m:sup>
                    <m:r>
                      <w:rPr>
                        <w:rFonts w:ascii="Cambria Math" w:hAnsi="Cambria Math"/>
                      </w:rPr>
                      <m:t xml:space="preserve">1</m:t>
                    </m:r>
                  </m:sup>
                </m:sSup>
              </m:oMath>
            </m:oMathPara>
          </w:p>
        </w:tc>
      </w:tr>
      <w:tr>
        <w:trPr/>
        <w:tc>
          <w:tcPr>
            <w:tcW w:w="3192" w:type="dxa"/>
            <w:tcBorders/>
          </w:tcPr>
          <w:p>
            <w:pPr>
              <w:pStyle w:val="Normal"/>
              <w:widowControl/>
              <w:spacing w:lineRule="auto" w:line="360" w:before="0" w:after="0"/>
              <w:jc w:val="both"/>
              <w:rPr>
                <w:sz w:val="32"/>
                <w:szCs w:val="32"/>
              </w:rPr>
            </w:pPr>
            <w:r>
              <w:rPr>
                <w:kern w:val="0"/>
                <w:sz w:val="32"/>
                <w:szCs w:val="32"/>
              </w:rPr>
              <w:t>Deci</w:t>
            </w:r>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d</m:t>
                </m:r>
              </m:oMath>
            </m:oMathPara>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10</m:t>
                    </m:r>
                  </m:e>
                  <m:sup>
                    <m:r>
                      <w:rPr>
                        <w:rFonts w:ascii="Cambria Math" w:hAnsi="Cambria Math"/>
                      </w:rPr>
                      <m:t xml:space="preserve">−</m:t>
                    </m:r>
                    <m:r>
                      <w:rPr>
                        <w:rFonts w:ascii="Cambria Math" w:hAnsi="Cambria Math"/>
                      </w:rPr>
                      <m:t xml:space="preserve">1</m:t>
                    </m:r>
                  </m:sup>
                </m:sSup>
              </m:oMath>
            </m:oMathPara>
          </w:p>
        </w:tc>
      </w:tr>
      <w:tr>
        <w:trPr/>
        <w:tc>
          <w:tcPr>
            <w:tcW w:w="3192" w:type="dxa"/>
            <w:tcBorders/>
          </w:tcPr>
          <w:p>
            <w:pPr>
              <w:pStyle w:val="Normal"/>
              <w:widowControl/>
              <w:spacing w:lineRule="auto" w:line="360" w:before="0" w:after="0"/>
              <w:jc w:val="both"/>
              <w:rPr>
                <w:sz w:val="32"/>
                <w:szCs w:val="32"/>
              </w:rPr>
            </w:pPr>
            <w:r>
              <w:rPr>
                <w:kern w:val="0"/>
                <w:sz w:val="32"/>
                <w:szCs w:val="32"/>
              </w:rPr>
              <w:t>Centi</w:t>
            </w:r>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c</m:t>
                </m:r>
              </m:oMath>
            </m:oMathPara>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10</m:t>
                    </m:r>
                  </m:e>
                  <m:sup>
                    <m:r>
                      <w:rPr>
                        <w:rFonts w:ascii="Cambria Math" w:hAnsi="Cambria Math"/>
                      </w:rPr>
                      <m:t xml:space="preserve">−</m:t>
                    </m:r>
                    <m:r>
                      <w:rPr>
                        <w:rFonts w:ascii="Cambria Math" w:hAnsi="Cambria Math"/>
                      </w:rPr>
                      <m:t xml:space="preserve">2</m:t>
                    </m:r>
                  </m:sup>
                </m:sSup>
              </m:oMath>
            </m:oMathPara>
          </w:p>
        </w:tc>
      </w:tr>
      <w:tr>
        <w:trPr/>
        <w:tc>
          <w:tcPr>
            <w:tcW w:w="3192" w:type="dxa"/>
            <w:tcBorders/>
          </w:tcPr>
          <w:p>
            <w:pPr>
              <w:pStyle w:val="Normal"/>
              <w:widowControl/>
              <w:spacing w:lineRule="auto" w:line="360" w:before="0" w:after="0"/>
              <w:jc w:val="both"/>
              <w:rPr>
                <w:sz w:val="32"/>
                <w:szCs w:val="32"/>
              </w:rPr>
            </w:pPr>
            <w:r>
              <w:rPr>
                <w:kern w:val="0"/>
                <w:sz w:val="32"/>
                <w:szCs w:val="32"/>
              </w:rPr>
              <w:t>Milli</w:t>
            </w:r>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m</m:t>
                </m:r>
              </m:oMath>
            </m:oMathPara>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oMath>
            </m:oMathPara>
          </w:p>
        </w:tc>
      </w:tr>
      <w:tr>
        <w:trPr/>
        <w:tc>
          <w:tcPr>
            <w:tcW w:w="3192" w:type="dxa"/>
            <w:tcBorders/>
          </w:tcPr>
          <w:p>
            <w:pPr>
              <w:pStyle w:val="Normal"/>
              <w:widowControl/>
              <w:spacing w:lineRule="auto" w:line="360" w:before="0" w:after="0"/>
              <w:jc w:val="both"/>
              <w:rPr>
                <w:sz w:val="32"/>
                <w:szCs w:val="32"/>
              </w:rPr>
            </w:pPr>
            <w:r>
              <w:rPr>
                <w:kern w:val="0"/>
                <w:sz w:val="32"/>
                <w:szCs w:val="32"/>
              </w:rPr>
              <w:t>Micro</w:t>
            </w:r>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μ</m:t>
                </m:r>
              </m:oMath>
            </m:oMathPara>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10</m:t>
                    </m:r>
                  </m:e>
                  <m:sup>
                    <m:r>
                      <w:rPr>
                        <w:rFonts w:ascii="Cambria Math" w:hAnsi="Cambria Math"/>
                      </w:rPr>
                      <m:t xml:space="preserve">−</m:t>
                    </m:r>
                    <m:r>
                      <w:rPr>
                        <w:rFonts w:ascii="Cambria Math" w:hAnsi="Cambria Math"/>
                      </w:rPr>
                      <m:t xml:space="preserve">6</m:t>
                    </m:r>
                  </m:sup>
                </m:sSup>
              </m:oMath>
            </m:oMathPara>
          </w:p>
        </w:tc>
      </w:tr>
      <w:tr>
        <w:trPr/>
        <w:tc>
          <w:tcPr>
            <w:tcW w:w="3192" w:type="dxa"/>
            <w:tcBorders/>
          </w:tcPr>
          <w:p>
            <w:pPr>
              <w:pStyle w:val="Normal"/>
              <w:widowControl/>
              <w:spacing w:lineRule="auto" w:line="360" w:before="0" w:after="0"/>
              <w:jc w:val="both"/>
              <w:rPr>
                <w:sz w:val="32"/>
                <w:szCs w:val="32"/>
              </w:rPr>
            </w:pPr>
            <w:r>
              <w:rPr>
                <w:kern w:val="0"/>
                <w:sz w:val="32"/>
                <w:szCs w:val="32"/>
              </w:rPr>
              <w:t>Nano</w:t>
            </w:r>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n</m:t>
                </m:r>
              </m:oMath>
            </m:oMathPara>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oMath>
            </m:oMathPara>
          </w:p>
        </w:tc>
      </w:tr>
      <w:tr>
        <w:trPr/>
        <w:tc>
          <w:tcPr>
            <w:tcW w:w="3192" w:type="dxa"/>
            <w:tcBorders/>
          </w:tcPr>
          <w:p>
            <w:pPr>
              <w:pStyle w:val="Normal"/>
              <w:widowControl/>
              <w:spacing w:lineRule="auto" w:line="360" w:before="0" w:after="0"/>
              <w:jc w:val="both"/>
              <w:rPr>
                <w:sz w:val="32"/>
                <w:szCs w:val="32"/>
              </w:rPr>
            </w:pPr>
            <w:r>
              <w:rPr>
                <w:kern w:val="0"/>
                <w:sz w:val="32"/>
                <w:szCs w:val="32"/>
              </w:rPr>
              <w:t>Pico</w:t>
            </w:r>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p</m:t>
                </m:r>
              </m:oMath>
            </m:oMathPara>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oMath>
            </m:oMathPara>
          </w:p>
        </w:tc>
      </w:tr>
      <w:tr>
        <w:trPr/>
        <w:tc>
          <w:tcPr>
            <w:tcW w:w="3192" w:type="dxa"/>
            <w:tcBorders/>
          </w:tcPr>
          <w:p>
            <w:pPr>
              <w:pStyle w:val="Normal"/>
              <w:widowControl/>
              <w:spacing w:lineRule="auto" w:line="360" w:before="0" w:after="0"/>
              <w:jc w:val="both"/>
              <w:rPr>
                <w:sz w:val="32"/>
                <w:szCs w:val="32"/>
              </w:rPr>
            </w:pPr>
            <w:r>
              <w:rPr>
                <w:kern w:val="0"/>
                <w:sz w:val="32"/>
                <w:szCs w:val="32"/>
              </w:rPr>
              <w:t>Fanto</w:t>
            </w:r>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f</m:t>
                </m:r>
              </m:oMath>
            </m:oMathPara>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10</m:t>
                    </m:r>
                  </m:e>
                  <m:sup>
                    <m:r>
                      <w:rPr>
                        <w:rFonts w:ascii="Cambria Math" w:hAnsi="Cambria Math"/>
                      </w:rPr>
                      <m:t xml:space="preserve">−</m:t>
                    </m:r>
                    <m:r>
                      <w:rPr>
                        <w:rFonts w:ascii="Cambria Math" w:hAnsi="Cambria Math"/>
                      </w:rPr>
                      <m:t xml:space="preserve">15</m:t>
                    </m:r>
                  </m:sup>
                </m:sSup>
              </m:oMath>
            </m:oMathPara>
          </w:p>
        </w:tc>
      </w:tr>
      <w:tr>
        <w:trPr/>
        <w:tc>
          <w:tcPr>
            <w:tcW w:w="3192" w:type="dxa"/>
            <w:tcBorders/>
          </w:tcPr>
          <w:p>
            <w:pPr>
              <w:pStyle w:val="Normal"/>
              <w:widowControl/>
              <w:spacing w:lineRule="auto" w:line="360" w:before="0" w:after="0"/>
              <w:jc w:val="both"/>
              <w:rPr>
                <w:sz w:val="32"/>
                <w:szCs w:val="32"/>
              </w:rPr>
            </w:pPr>
            <w:r>
              <w:rPr>
                <w:kern w:val="0"/>
                <w:sz w:val="32"/>
                <w:szCs w:val="32"/>
              </w:rPr>
              <w:t>Atto</w:t>
            </w:r>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a</m:t>
                </m:r>
              </m:oMath>
            </m:oMathPara>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10</m:t>
                    </m:r>
                  </m:e>
                  <m:sup>
                    <m:r>
                      <w:rPr>
                        <w:rFonts w:ascii="Cambria Math" w:hAnsi="Cambria Math"/>
                      </w:rPr>
                      <m:t xml:space="preserve">−</m:t>
                    </m:r>
                    <m:r>
                      <w:rPr>
                        <w:rFonts w:ascii="Cambria Math" w:hAnsi="Cambria Math"/>
                      </w:rPr>
                      <m:t xml:space="preserve">18</m:t>
                    </m:r>
                  </m:sup>
                </m:sSup>
              </m:oMath>
            </m:oMathPara>
          </w:p>
        </w:tc>
      </w:tr>
      <w:tr>
        <w:trPr/>
        <w:tc>
          <w:tcPr>
            <w:tcW w:w="3192" w:type="dxa"/>
            <w:tcBorders/>
          </w:tcPr>
          <w:p>
            <w:pPr>
              <w:pStyle w:val="Normal"/>
              <w:widowControl/>
              <w:spacing w:lineRule="auto" w:line="360" w:before="0" w:after="0"/>
              <w:jc w:val="both"/>
              <w:rPr>
                <w:sz w:val="32"/>
                <w:szCs w:val="32"/>
              </w:rPr>
            </w:pPr>
            <w:r>
              <w:rPr>
                <w:kern w:val="0"/>
                <w:sz w:val="32"/>
                <w:szCs w:val="32"/>
              </w:rPr>
              <w:t>Zepto</w:t>
            </w:r>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z</m:t>
                </m:r>
              </m:oMath>
            </m:oMathPara>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10</m:t>
                    </m:r>
                  </m:e>
                  <m:sup>
                    <m:r>
                      <w:rPr>
                        <w:rFonts w:ascii="Cambria Math" w:hAnsi="Cambria Math"/>
                      </w:rPr>
                      <m:t xml:space="preserve">−</m:t>
                    </m:r>
                    <m:r>
                      <w:rPr>
                        <w:rFonts w:ascii="Cambria Math" w:hAnsi="Cambria Math"/>
                      </w:rPr>
                      <m:t xml:space="preserve">21</m:t>
                    </m:r>
                  </m:sup>
                </m:sSup>
              </m:oMath>
            </m:oMathPara>
          </w:p>
        </w:tc>
      </w:tr>
      <w:tr>
        <w:trPr/>
        <w:tc>
          <w:tcPr>
            <w:tcW w:w="3192" w:type="dxa"/>
            <w:tcBorders/>
          </w:tcPr>
          <w:p>
            <w:pPr>
              <w:pStyle w:val="Normal"/>
              <w:widowControl/>
              <w:spacing w:lineRule="auto" w:line="360" w:before="0" w:after="0"/>
              <w:jc w:val="both"/>
              <w:rPr>
                <w:sz w:val="32"/>
                <w:szCs w:val="32"/>
              </w:rPr>
            </w:pPr>
            <w:r>
              <w:rPr>
                <w:kern w:val="0"/>
                <w:sz w:val="32"/>
                <w:szCs w:val="32"/>
              </w:rPr>
              <w:t>Yocto</w:t>
            </w:r>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y</m:t>
                </m:r>
              </m:oMath>
            </m:oMathPara>
          </w:p>
        </w:tc>
        <w:tc>
          <w:tcPr>
            <w:tcW w:w="3192" w:type="dxa"/>
            <w:tcBorders/>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10</m:t>
                    </m:r>
                  </m:e>
                  <m:sup>
                    <m:r>
                      <w:rPr>
                        <w:rFonts w:ascii="Cambria Math" w:hAnsi="Cambria Math"/>
                      </w:rPr>
                      <m:t xml:space="preserve">−</m:t>
                    </m:r>
                    <m:r>
                      <w:rPr>
                        <w:rFonts w:ascii="Cambria Math" w:hAnsi="Cambria Math"/>
                      </w:rPr>
                      <m:t xml:space="preserve">24</m:t>
                    </m:r>
                  </m:sup>
                </m:sSup>
              </m:oMath>
            </m:oMathPara>
          </w:p>
        </w:tc>
      </w:tr>
    </w:tbl>
    <w:p>
      <w:pPr>
        <w:pStyle w:val="Normal"/>
        <w:spacing w:lineRule="auto" w:line="360"/>
        <w:jc w:val="both"/>
        <w:rPr>
          <w:sz w:val="32"/>
          <w:szCs w:val="32"/>
        </w:rPr>
      </w:pPr>
      <w:r>
        <w:rPr>
          <w:sz w:val="32"/>
          <w:szCs w:val="32"/>
        </w:rPr>
      </w:r>
    </w:p>
    <w:p>
      <w:pPr>
        <w:pStyle w:val="Normal"/>
        <w:spacing w:lineRule="auto" w:line="360"/>
        <w:jc w:val="both"/>
        <w:rPr>
          <w:sz w:val="32"/>
          <w:szCs w:val="32"/>
        </w:rPr>
      </w:pPr>
      <w:r>
        <w:rPr>
          <w:sz w:val="32"/>
          <w:szCs w:val="32"/>
        </w:rPr>
        <w:t>For example, if the unit of capacitance is farad (F), then</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μF</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m:t>
              </m:r>
            </m:sup>
          </m:sSup>
          <m:r>
            <w:rPr>
              <w:rFonts w:ascii="Cambria Math" w:hAnsi="Cambria Math"/>
            </w:rPr>
            <m:t xml:space="preserve">F</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11</m:t>
          </m:r>
          <m:r>
            <w:rPr>
              <w:rFonts w:ascii="Cambria Math" w:hAnsi="Cambria Math"/>
            </w:rPr>
            <m:t xml:space="preserve">μF</m:t>
          </m:r>
          <m:r>
            <w:rPr>
              <w:rFonts w:ascii="Cambria Math" w:hAnsi="Cambria Math"/>
            </w:rPr>
            <m:t xml:space="preserve">=</m:t>
          </m:r>
          <m:r>
            <w:rPr>
              <w:rFonts w:ascii="Cambria Math" w:hAnsi="Cambria Math"/>
            </w:rPr>
            <m:t xml:space="preserve">11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m:t>
              </m:r>
            </m:sup>
          </m:sSup>
          <m:r>
            <w:rPr>
              <w:rFonts w:ascii="Cambria Math" w:hAnsi="Cambria Math"/>
            </w:rPr>
            <m:t xml:space="preserve">F</m:t>
          </m:r>
        </m:oMath>
      </m:oMathPara>
    </w:p>
    <w:p>
      <w:pPr>
        <w:pStyle w:val="Normal"/>
        <w:spacing w:lineRule="auto" w:line="360"/>
        <w:jc w:val="both"/>
        <w:rPr>
          <w:sz w:val="32"/>
          <w:szCs w:val="32"/>
          <w:u w:val="single"/>
        </w:rPr>
      </w:pPr>
      <w:r>
        <w:rPr>
          <w:sz w:val="48"/>
          <w:szCs w:val="32"/>
          <w:u w:val="single"/>
        </w:rPr>
        <w:t>DIMENSIONS</w:t>
      </w:r>
    </w:p>
    <w:p>
      <w:pPr>
        <w:pStyle w:val="Normal"/>
        <w:spacing w:lineRule="auto" w:line="360"/>
        <w:jc w:val="both"/>
        <w:rPr>
          <w:sz w:val="32"/>
          <w:szCs w:val="32"/>
        </w:rPr>
      </w:pPr>
      <w:r>
        <w:rPr>
          <w:sz w:val="32"/>
          <w:szCs w:val="32"/>
        </w:rPr>
        <w:t>Dimensions as a tool in physics denotes the physical nature of a quantity. Dimensions show the way in which derived quantities are related to basic (or fundamental) quantities. If a quantity has no dimension then it has no unit.</w:t>
      </w:r>
    </w:p>
    <w:p>
      <w:pPr>
        <w:pStyle w:val="Normal"/>
        <w:spacing w:lineRule="auto" w:line="360"/>
        <w:jc w:val="both"/>
        <w:rPr>
          <w:sz w:val="32"/>
          <w:szCs w:val="32"/>
        </w:rPr>
      </w:pPr>
      <w:r>
        <w:rPr>
          <w:sz w:val="32"/>
          <w:szCs w:val="32"/>
        </w:rPr>
        <w:t>The following units have dimensions as follows</w:t>
      </w:r>
    </w:p>
    <w:tbl>
      <w:tblPr>
        <w:tblStyle w:val="10"/>
        <w:tblW w:w="19152" w:type="dxa"/>
        <w:jc w:val="left"/>
        <w:tblInd w:w="0" w:type="dxa"/>
        <w:tblLayout w:type="fixed"/>
        <w:tblCellMar>
          <w:top w:w="0" w:type="dxa"/>
          <w:left w:w="108" w:type="dxa"/>
          <w:bottom w:w="0" w:type="dxa"/>
          <w:right w:w="108" w:type="dxa"/>
        </w:tblCellMar>
      </w:tblPr>
      <w:tblGrid>
        <w:gridCol w:w="4788"/>
        <w:gridCol w:w="4788"/>
        <w:gridCol w:w="4788"/>
        <w:gridCol w:w="4787"/>
      </w:tblGrid>
      <w:tr>
        <w:trPr/>
        <w:tc>
          <w:tcPr>
            <w:tcW w:w="4788" w:type="dxa"/>
            <w:tcBorders/>
          </w:tcPr>
          <w:p>
            <w:pPr>
              <w:pStyle w:val="Normal"/>
              <w:widowControl/>
              <w:spacing w:lineRule="auto" w:line="360" w:before="0" w:after="0"/>
              <w:jc w:val="both"/>
              <w:rPr>
                <w:sz w:val="32"/>
                <w:szCs w:val="32"/>
              </w:rPr>
            </w:pPr>
            <w:r>
              <w:rPr>
                <w:kern w:val="0"/>
                <w:sz w:val="32"/>
                <w:szCs w:val="32"/>
              </w:rPr>
              <w:t>Unit</w:t>
            </w:r>
          </w:p>
        </w:tc>
        <w:tc>
          <w:tcPr>
            <w:tcW w:w="4788" w:type="dxa"/>
            <w:tcBorders/>
          </w:tcPr>
          <w:p>
            <w:pPr>
              <w:pStyle w:val="Normal"/>
              <w:widowControl/>
              <w:spacing w:lineRule="auto" w:line="360" w:before="0" w:after="0"/>
              <w:jc w:val="both"/>
              <w:rPr>
                <w:sz w:val="32"/>
                <w:szCs w:val="32"/>
              </w:rPr>
            </w:pPr>
            <w:r>
              <w:rPr>
                <w:kern w:val="0"/>
                <w:sz w:val="32"/>
                <w:szCs w:val="32"/>
              </w:rPr>
              <w:t>Dimension</w:t>
            </w:r>
          </w:p>
        </w:tc>
        <w:tc>
          <w:tcPr>
            <w:tcW w:w="4788" w:type="dxa"/>
            <w:tcBorders/>
          </w:tcPr>
          <w:p>
            <w:pPr>
              <w:pStyle w:val="Normal"/>
              <w:widowControl/>
              <w:spacing w:lineRule="auto" w:line="360" w:before="0" w:after="0"/>
              <w:jc w:val="both"/>
              <w:rPr>
                <w:sz w:val="32"/>
                <w:szCs w:val="32"/>
              </w:rPr>
            </w:pPr>
            <w:r>
              <w:rPr>
                <w:kern w:val="0"/>
                <w:sz w:val="20"/>
                <w:szCs w:val="32"/>
              </w:rPr>
            </w:r>
          </w:p>
        </w:tc>
        <w:tc>
          <w:tcPr>
            <w:tcW w:w="4787" w:type="dxa"/>
            <w:tcBorders/>
          </w:tcPr>
          <w:p>
            <w:pPr>
              <w:pStyle w:val="Normal"/>
              <w:widowControl/>
              <w:spacing w:lineRule="auto" w:line="360" w:before="0" w:after="0"/>
              <w:jc w:val="both"/>
              <w:rPr>
                <w:sz w:val="32"/>
                <w:szCs w:val="32"/>
              </w:rPr>
            </w:pPr>
            <w:r>
              <w:rPr>
                <w:kern w:val="0"/>
                <w:sz w:val="20"/>
                <w:szCs w:val="32"/>
              </w:rPr>
            </w:r>
          </w:p>
        </w:tc>
      </w:tr>
      <w:tr>
        <w:trPr/>
        <w:tc>
          <w:tcPr>
            <w:tcW w:w="4788" w:type="dxa"/>
            <w:tcBorders/>
          </w:tcPr>
          <w:p>
            <w:pPr>
              <w:pStyle w:val="Normal"/>
              <w:widowControl/>
              <w:spacing w:lineRule="auto" w:line="360" w:before="0" w:after="0"/>
              <w:jc w:val="both"/>
              <w:rPr>
                <w:sz w:val="32"/>
                <w:szCs w:val="32"/>
              </w:rPr>
            </w:pPr>
            <w:r>
              <w:rPr>
                <w:kern w:val="0"/>
                <w:sz w:val="32"/>
                <w:szCs w:val="32"/>
              </w:rPr>
              <w:t>Length</w:t>
            </w:r>
          </w:p>
        </w:tc>
        <w:tc>
          <w:tcPr>
            <w:tcW w:w="4788" w:type="dxa"/>
            <w:tcBorders/>
          </w:tcPr>
          <w:p>
            <w:pPr>
              <w:pStyle w:val="Normal"/>
              <w:widowControl/>
              <w:spacing w:lineRule="auto" w:line="360" w:before="0" w:after="0"/>
              <w:jc w:val="both"/>
              <w:rPr>
                <w:sz w:val="32"/>
                <w:szCs w:val="32"/>
              </w:rPr>
            </w:pPr>
            <w:r>
              <w:rPr>
                <w:kern w:val="0"/>
                <w:sz w:val="32"/>
                <w:szCs w:val="32"/>
              </w:rPr>
              <w:t>L</w:t>
            </w:r>
          </w:p>
        </w:tc>
        <w:tc>
          <w:tcPr>
            <w:tcW w:w="4788" w:type="dxa"/>
            <w:tcBorders/>
          </w:tcPr>
          <w:p>
            <w:pPr>
              <w:pStyle w:val="Normal"/>
              <w:widowControl/>
              <w:spacing w:lineRule="auto" w:line="360" w:before="0" w:after="0"/>
              <w:jc w:val="both"/>
              <w:rPr>
                <w:sz w:val="32"/>
                <w:szCs w:val="32"/>
              </w:rPr>
            </w:pPr>
            <w:r>
              <w:rPr>
                <w:kern w:val="0"/>
                <w:sz w:val="20"/>
                <w:szCs w:val="32"/>
              </w:rPr>
            </w:r>
          </w:p>
        </w:tc>
        <w:tc>
          <w:tcPr>
            <w:tcW w:w="4787" w:type="dxa"/>
            <w:tcBorders/>
          </w:tcPr>
          <w:p>
            <w:pPr>
              <w:pStyle w:val="Normal"/>
              <w:widowControl/>
              <w:spacing w:lineRule="auto" w:line="360" w:before="0" w:after="0"/>
              <w:jc w:val="both"/>
              <w:rPr>
                <w:sz w:val="32"/>
                <w:szCs w:val="32"/>
              </w:rPr>
            </w:pPr>
            <w:r>
              <w:rPr>
                <w:kern w:val="0"/>
                <w:sz w:val="20"/>
                <w:szCs w:val="32"/>
              </w:rPr>
            </w:r>
          </w:p>
        </w:tc>
      </w:tr>
      <w:tr>
        <w:trPr/>
        <w:tc>
          <w:tcPr>
            <w:tcW w:w="4788" w:type="dxa"/>
            <w:tcBorders/>
          </w:tcPr>
          <w:p>
            <w:pPr>
              <w:pStyle w:val="Normal"/>
              <w:widowControl/>
              <w:spacing w:lineRule="auto" w:line="360" w:before="0" w:after="0"/>
              <w:jc w:val="both"/>
              <w:rPr>
                <w:sz w:val="32"/>
                <w:szCs w:val="32"/>
              </w:rPr>
            </w:pPr>
            <w:r>
              <w:rPr>
                <w:kern w:val="0"/>
                <w:sz w:val="32"/>
                <w:szCs w:val="32"/>
              </w:rPr>
              <w:t>Mass</w:t>
            </w:r>
          </w:p>
        </w:tc>
        <w:tc>
          <w:tcPr>
            <w:tcW w:w="4788" w:type="dxa"/>
            <w:tcBorders/>
          </w:tcPr>
          <w:p>
            <w:pPr>
              <w:pStyle w:val="Normal"/>
              <w:widowControl/>
              <w:spacing w:lineRule="auto" w:line="360" w:before="0" w:after="0"/>
              <w:jc w:val="both"/>
              <w:rPr>
                <w:sz w:val="32"/>
                <w:szCs w:val="32"/>
              </w:rPr>
            </w:pPr>
            <w:r>
              <w:rPr>
                <w:kern w:val="0"/>
                <w:sz w:val="32"/>
                <w:szCs w:val="32"/>
              </w:rPr>
              <w:t>M</w:t>
            </w:r>
          </w:p>
        </w:tc>
        <w:tc>
          <w:tcPr>
            <w:tcW w:w="4788" w:type="dxa"/>
            <w:tcBorders/>
          </w:tcPr>
          <w:p>
            <w:pPr>
              <w:pStyle w:val="Normal"/>
              <w:widowControl/>
              <w:spacing w:lineRule="auto" w:line="360" w:before="0" w:after="0"/>
              <w:jc w:val="both"/>
              <w:rPr>
                <w:sz w:val="32"/>
                <w:szCs w:val="32"/>
              </w:rPr>
            </w:pPr>
            <w:r>
              <w:rPr>
                <w:kern w:val="0"/>
                <w:sz w:val="20"/>
                <w:szCs w:val="32"/>
              </w:rPr>
            </w:r>
          </w:p>
        </w:tc>
        <w:tc>
          <w:tcPr>
            <w:tcW w:w="4787" w:type="dxa"/>
            <w:tcBorders/>
          </w:tcPr>
          <w:p>
            <w:pPr>
              <w:pStyle w:val="Normal"/>
              <w:widowControl/>
              <w:spacing w:lineRule="auto" w:line="360" w:before="0" w:after="0"/>
              <w:jc w:val="both"/>
              <w:rPr>
                <w:sz w:val="32"/>
                <w:szCs w:val="32"/>
              </w:rPr>
            </w:pPr>
            <w:r>
              <w:rPr>
                <w:kern w:val="0"/>
                <w:sz w:val="20"/>
                <w:szCs w:val="32"/>
              </w:rPr>
            </w:r>
          </w:p>
        </w:tc>
      </w:tr>
      <w:tr>
        <w:trPr/>
        <w:tc>
          <w:tcPr>
            <w:tcW w:w="4788" w:type="dxa"/>
            <w:tcBorders/>
          </w:tcPr>
          <w:p>
            <w:pPr>
              <w:pStyle w:val="Normal"/>
              <w:widowControl/>
              <w:spacing w:lineRule="auto" w:line="360" w:before="0" w:after="0"/>
              <w:jc w:val="both"/>
              <w:rPr>
                <w:sz w:val="32"/>
                <w:szCs w:val="32"/>
              </w:rPr>
            </w:pPr>
            <w:r>
              <w:rPr>
                <w:kern w:val="0"/>
                <w:sz w:val="32"/>
                <w:szCs w:val="32"/>
              </w:rPr>
              <w:t>Time</w:t>
            </w:r>
          </w:p>
        </w:tc>
        <w:tc>
          <w:tcPr>
            <w:tcW w:w="4788" w:type="dxa"/>
            <w:tcBorders/>
          </w:tcPr>
          <w:p>
            <w:pPr>
              <w:pStyle w:val="Normal"/>
              <w:widowControl/>
              <w:spacing w:lineRule="auto" w:line="360" w:before="0" w:after="0"/>
              <w:jc w:val="both"/>
              <w:rPr>
                <w:sz w:val="32"/>
                <w:szCs w:val="32"/>
              </w:rPr>
            </w:pPr>
            <w:r>
              <w:rPr>
                <w:kern w:val="0"/>
                <w:sz w:val="32"/>
                <w:szCs w:val="32"/>
              </w:rPr>
              <w:t>T</w:t>
            </w:r>
          </w:p>
        </w:tc>
        <w:tc>
          <w:tcPr>
            <w:tcW w:w="4788" w:type="dxa"/>
            <w:tcBorders/>
          </w:tcPr>
          <w:p>
            <w:pPr>
              <w:pStyle w:val="Normal"/>
              <w:widowControl/>
              <w:spacing w:lineRule="auto" w:line="360" w:before="0" w:after="0"/>
              <w:jc w:val="both"/>
              <w:rPr>
                <w:sz w:val="32"/>
                <w:szCs w:val="32"/>
              </w:rPr>
            </w:pPr>
            <w:r>
              <w:rPr>
                <w:kern w:val="0"/>
                <w:sz w:val="20"/>
                <w:szCs w:val="32"/>
              </w:rPr>
            </w:r>
          </w:p>
        </w:tc>
        <w:tc>
          <w:tcPr>
            <w:tcW w:w="4787" w:type="dxa"/>
            <w:tcBorders/>
          </w:tcPr>
          <w:p>
            <w:pPr>
              <w:pStyle w:val="Normal"/>
              <w:widowControl/>
              <w:spacing w:lineRule="auto" w:line="360" w:before="0" w:after="0"/>
              <w:jc w:val="both"/>
              <w:rPr>
                <w:sz w:val="32"/>
                <w:szCs w:val="32"/>
              </w:rPr>
            </w:pPr>
            <w:r>
              <w:rPr>
                <w:kern w:val="0"/>
                <w:sz w:val="20"/>
                <w:szCs w:val="32"/>
              </w:rPr>
            </w:r>
          </w:p>
        </w:tc>
      </w:tr>
      <w:tr>
        <w:trPr/>
        <w:tc>
          <w:tcPr>
            <w:tcW w:w="4788" w:type="dxa"/>
            <w:tcBorders/>
          </w:tcPr>
          <w:p>
            <w:pPr>
              <w:pStyle w:val="Normal"/>
              <w:widowControl/>
              <w:spacing w:lineRule="auto" w:line="360" w:before="0" w:after="0"/>
              <w:jc w:val="both"/>
              <w:rPr>
                <w:sz w:val="32"/>
                <w:szCs w:val="32"/>
              </w:rPr>
            </w:pPr>
            <w:r>
              <w:rPr>
                <w:kern w:val="0"/>
                <w:sz w:val="32"/>
                <w:szCs w:val="32"/>
              </w:rPr>
              <w:t>Current</w:t>
            </w:r>
          </w:p>
        </w:tc>
        <w:tc>
          <w:tcPr>
            <w:tcW w:w="4788" w:type="dxa"/>
            <w:tcBorders/>
          </w:tcPr>
          <w:p>
            <w:pPr>
              <w:pStyle w:val="Normal"/>
              <w:widowControl/>
              <w:spacing w:lineRule="auto" w:line="360" w:before="0" w:after="0"/>
              <w:jc w:val="both"/>
              <w:rPr>
                <w:sz w:val="32"/>
                <w:szCs w:val="32"/>
              </w:rPr>
            </w:pPr>
            <w:r>
              <w:rPr>
                <w:kern w:val="0"/>
                <w:sz w:val="32"/>
                <w:szCs w:val="32"/>
              </w:rPr>
              <w:t>I</w:t>
            </w:r>
          </w:p>
        </w:tc>
        <w:tc>
          <w:tcPr>
            <w:tcW w:w="4788" w:type="dxa"/>
            <w:tcBorders/>
          </w:tcPr>
          <w:p>
            <w:pPr>
              <w:pStyle w:val="Normal"/>
              <w:widowControl/>
              <w:spacing w:lineRule="auto" w:line="360" w:before="0" w:after="0"/>
              <w:jc w:val="both"/>
              <w:rPr>
                <w:sz w:val="32"/>
                <w:szCs w:val="32"/>
              </w:rPr>
            </w:pPr>
            <w:r>
              <w:rPr>
                <w:kern w:val="0"/>
                <w:sz w:val="20"/>
                <w:szCs w:val="32"/>
              </w:rPr>
            </w:r>
          </w:p>
        </w:tc>
        <w:tc>
          <w:tcPr>
            <w:tcW w:w="4787" w:type="dxa"/>
            <w:tcBorders/>
          </w:tcPr>
          <w:p>
            <w:pPr>
              <w:pStyle w:val="Normal"/>
              <w:widowControl/>
              <w:spacing w:lineRule="auto" w:line="360" w:before="0" w:after="0"/>
              <w:jc w:val="both"/>
              <w:rPr>
                <w:sz w:val="32"/>
                <w:szCs w:val="32"/>
              </w:rPr>
            </w:pPr>
            <w:r>
              <w:rPr>
                <w:kern w:val="0"/>
                <w:sz w:val="20"/>
                <w:szCs w:val="32"/>
              </w:rPr>
            </w:r>
          </w:p>
        </w:tc>
      </w:tr>
    </w:tbl>
    <w:p>
      <w:pPr>
        <w:pStyle w:val="Normal"/>
        <w:spacing w:lineRule="auto" w:line="360"/>
        <w:jc w:val="both"/>
        <w:rPr>
          <w:sz w:val="32"/>
          <w:szCs w:val="32"/>
        </w:rPr>
      </w:pPr>
      <w:r>
        <w:rPr>
          <w:sz w:val="32"/>
          <w:szCs w:val="32"/>
        </w:rPr>
      </w:r>
    </w:p>
    <w:p>
      <w:pPr>
        <w:pStyle w:val="Normal"/>
        <w:spacing w:lineRule="auto" w:line="360"/>
        <w:jc w:val="both"/>
        <w:rPr>
          <w:sz w:val="32"/>
          <w:szCs w:val="32"/>
        </w:rPr>
      </w:pPr>
      <w:r>
        <w:rPr>
          <w:sz w:val="32"/>
          <w:szCs w:val="32"/>
        </w:rPr>
        <w:t>The following can be proven from the</w:t>
      </w:r>
    </w:p>
    <w:tbl>
      <w:tblPr>
        <w:tblStyle w:val="10"/>
        <w:tblW w:w="10596" w:type="dxa"/>
        <w:jc w:val="left"/>
        <w:tblInd w:w="0" w:type="dxa"/>
        <w:tblLayout w:type="fixed"/>
        <w:tblCellMar>
          <w:top w:w="0" w:type="dxa"/>
          <w:left w:w="108" w:type="dxa"/>
          <w:bottom w:w="0" w:type="dxa"/>
          <w:right w:w="108" w:type="dxa"/>
        </w:tblCellMar>
      </w:tblPr>
      <w:tblGrid>
        <w:gridCol w:w="2289"/>
        <w:gridCol w:w="2632"/>
        <w:gridCol w:w="1892"/>
        <w:gridCol w:w="1890"/>
        <w:gridCol w:w="1893"/>
      </w:tblGrid>
      <w:tr>
        <w:trPr>
          <w:trHeight w:val="368" w:hRule="atLeast"/>
        </w:trPr>
        <w:tc>
          <w:tcPr>
            <w:tcW w:w="2289" w:type="dxa"/>
            <w:tcBorders/>
            <w:vAlign w:val="center"/>
          </w:tcPr>
          <w:p>
            <w:pPr>
              <w:pStyle w:val="Normal"/>
              <w:widowControl/>
              <w:spacing w:lineRule="auto" w:line="360" w:before="0" w:after="0"/>
              <w:jc w:val="both"/>
              <w:rPr>
                <w:sz w:val="32"/>
                <w:szCs w:val="32"/>
              </w:rPr>
            </w:pPr>
            <w:r>
              <w:rPr>
                <w:kern w:val="0"/>
                <w:sz w:val="20"/>
                <w:szCs w:val="32"/>
              </w:rPr>
            </w:r>
          </w:p>
        </w:tc>
        <w:tc>
          <w:tcPr>
            <w:tcW w:w="2632" w:type="dxa"/>
            <w:tcBorders/>
            <w:vAlign w:val="center"/>
          </w:tcPr>
          <w:p>
            <w:pPr>
              <w:pStyle w:val="Normal"/>
              <w:widowControl/>
              <w:spacing w:lineRule="auto" w:line="360" w:before="0" w:after="0"/>
              <w:jc w:val="both"/>
              <w:rPr>
                <w:sz w:val="32"/>
                <w:szCs w:val="32"/>
              </w:rPr>
            </w:pPr>
            <w:r>
              <w:rPr>
                <w:kern w:val="0"/>
                <w:sz w:val="20"/>
                <w:szCs w:val="32"/>
              </w:rPr>
            </w:r>
          </w:p>
        </w:tc>
        <w:tc>
          <w:tcPr>
            <w:tcW w:w="1892" w:type="dxa"/>
            <w:tcBorders/>
            <w:vAlign w:val="center"/>
          </w:tcPr>
          <w:p>
            <w:pPr>
              <w:pStyle w:val="Normal"/>
              <w:widowControl/>
              <w:spacing w:lineRule="auto" w:line="360" w:before="0" w:after="0"/>
              <w:jc w:val="both"/>
              <w:rPr>
                <w:sz w:val="32"/>
                <w:szCs w:val="32"/>
              </w:rPr>
            </w:pPr>
            <w:r>
              <w:rPr>
                <w:kern w:val="0"/>
                <w:sz w:val="20"/>
                <w:szCs w:val="32"/>
              </w:rPr>
            </w:r>
          </w:p>
        </w:tc>
        <w:tc>
          <w:tcPr>
            <w:tcW w:w="1890" w:type="dxa"/>
            <w:tcBorders/>
            <w:vAlign w:val="center"/>
          </w:tcPr>
          <w:p>
            <w:pPr>
              <w:pStyle w:val="Normal"/>
              <w:widowControl/>
              <w:spacing w:lineRule="auto" w:line="360" w:before="0" w:after="0"/>
              <w:jc w:val="both"/>
              <w:rPr>
                <w:sz w:val="32"/>
                <w:szCs w:val="32"/>
              </w:rPr>
            </w:pPr>
            <w:r>
              <w:rPr>
                <w:kern w:val="0"/>
                <w:sz w:val="20"/>
                <w:szCs w:val="32"/>
              </w:rPr>
            </w:r>
          </w:p>
        </w:tc>
        <w:tc>
          <w:tcPr>
            <w:tcW w:w="1893" w:type="dxa"/>
            <w:tcBorders/>
            <w:vAlign w:val="center"/>
          </w:tcPr>
          <w:p>
            <w:pPr>
              <w:pStyle w:val="Normal"/>
              <w:widowControl/>
              <w:spacing w:lineRule="auto" w:line="360" w:before="0" w:after="0"/>
              <w:jc w:val="both"/>
              <w:rPr>
                <w:sz w:val="32"/>
                <w:szCs w:val="32"/>
              </w:rPr>
            </w:pPr>
            <w:r>
              <w:rPr>
                <w:kern w:val="0"/>
                <w:sz w:val="20"/>
                <w:szCs w:val="32"/>
              </w:rPr>
            </w:r>
          </w:p>
        </w:tc>
      </w:tr>
      <w:tr>
        <w:trPr>
          <w:trHeight w:val="387" w:hRule="atLeast"/>
        </w:trPr>
        <w:tc>
          <w:tcPr>
            <w:tcW w:w="2289" w:type="dxa"/>
            <w:tcBorders/>
            <w:vAlign w:val="center"/>
          </w:tcPr>
          <w:p>
            <w:pPr>
              <w:pStyle w:val="Normal"/>
              <w:widowControl/>
              <w:spacing w:lineRule="auto" w:line="360" w:before="0" w:after="0"/>
              <w:jc w:val="both"/>
              <w:rPr>
                <w:sz w:val="32"/>
                <w:szCs w:val="32"/>
              </w:rPr>
            </w:pPr>
            <w:r>
              <w:rPr>
                <w:kern w:val="0"/>
                <w:sz w:val="32"/>
                <w:szCs w:val="32"/>
              </w:rPr>
              <w:t>Area</w:t>
            </w:r>
          </w:p>
        </w:tc>
        <w:tc>
          <w:tcPr>
            <w:tcW w:w="2632" w:type="dxa"/>
            <w:tcBorders/>
            <w:vAlign w:val="center"/>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m</m:t>
                    </m:r>
                  </m:e>
                  <m:sup>
                    <m:r>
                      <w:rPr>
                        <w:rFonts w:ascii="Cambria Math" w:hAnsi="Cambria Math"/>
                      </w:rPr>
                      <m:t xml:space="preserve">2</m:t>
                    </m:r>
                  </m:sup>
                </m:sSup>
              </m:oMath>
            </m:oMathPara>
          </w:p>
        </w:tc>
        <w:tc>
          <w:tcPr>
            <w:tcW w:w="1892" w:type="dxa"/>
            <w:tcBorders/>
            <w:vAlign w:val="center"/>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m:t>
                </m:r>
              </m:oMath>
            </m:oMathPara>
          </w:p>
        </w:tc>
        <w:tc>
          <w:tcPr>
            <w:tcW w:w="1890" w:type="dxa"/>
            <w:tcBorders/>
            <w:vAlign w:val="center"/>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r>
                  <w:rPr>
                    <w:rFonts w:ascii="Cambria Math" w:hAnsi="Cambria Math"/>
                  </w:rPr>
                  <m:t xml:space="preserve">L</m:t>
                </m:r>
              </m:oMath>
            </m:oMathPara>
          </w:p>
        </w:tc>
        <w:tc>
          <w:tcPr>
            <w:tcW w:w="1893" w:type="dxa"/>
            <w:tcBorders/>
            <w:vAlign w:val="center"/>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L</m:t>
                    </m:r>
                  </m:e>
                  <m:sup>
                    <m:r>
                      <w:rPr>
                        <w:rFonts w:ascii="Cambria Math" w:hAnsi="Cambria Math"/>
                      </w:rPr>
                      <m:t xml:space="preserve">2</m:t>
                    </m:r>
                  </m:sup>
                </m:sSup>
              </m:oMath>
            </m:oMathPara>
          </w:p>
        </w:tc>
      </w:tr>
      <w:tr>
        <w:trPr>
          <w:trHeight w:val="368" w:hRule="atLeast"/>
        </w:trPr>
        <w:tc>
          <w:tcPr>
            <w:tcW w:w="2289" w:type="dxa"/>
            <w:tcBorders/>
            <w:vAlign w:val="center"/>
          </w:tcPr>
          <w:p>
            <w:pPr>
              <w:pStyle w:val="Normal"/>
              <w:widowControl/>
              <w:spacing w:lineRule="auto" w:line="360" w:before="0" w:after="0"/>
              <w:jc w:val="both"/>
              <w:rPr>
                <w:sz w:val="32"/>
                <w:szCs w:val="32"/>
              </w:rPr>
            </w:pPr>
            <w:r>
              <w:rPr>
                <w:kern w:val="0"/>
                <w:sz w:val="32"/>
                <w:szCs w:val="32"/>
              </w:rPr>
              <w:t>Volume</w:t>
            </w:r>
          </w:p>
        </w:tc>
        <w:tc>
          <w:tcPr>
            <w:tcW w:w="2632" w:type="dxa"/>
            <w:tcBorders/>
            <w:vAlign w:val="center"/>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m</m:t>
                    </m:r>
                  </m:e>
                  <m:sup>
                    <m:r>
                      <w:rPr>
                        <w:rFonts w:ascii="Cambria Math" w:hAnsi="Cambria Math"/>
                      </w:rPr>
                      <m:t xml:space="preserve">3</m:t>
                    </m:r>
                  </m:sup>
                </m:sSup>
              </m:oMath>
            </m:oMathPara>
          </w:p>
        </w:tc>
        <w:tc>
          <w:tcPr>
            <w:tcW w:w="1892" w:type="dxa"/>
            <w:tcBorders/>
            <w:vAlign w:val="center"/>
          </w:tcPr>
          <w:p>
            <w:pPr>
              <w:pStyle w:val="Normal"/>
              <w:widowControl/>
              <w:spacing w:lineRule="auto" w:line="360" w:before="0" w:after="0"/>
              <w:jc w:val="both"/>
              <w:rPr>
                <w:sz w:val="32"/>
                <w:szCs w:val="32"/>
              </w:rPr>
            </w:pPr>
            <w:r>
              <w:rPr>
                <w:kern w:val="0"/>
                <w:sz w:val="20"/>
                <w:szCs w:val="32"/>
              </w:rPr>
            </w:r>
          </w:p>
        </w:tc>
        <w:tc>
          <w:tcPr>
            <w:tcW w:w="1890" w:type="dxa"/>
            <w:tcBorders/>
            <w:vAlign w:val="center"/>
          </w:tcPr>
          <w:p>
            <w:pPr>
              <w:pStyle w:val="Normal"/>
              <w:widowControl/>
              <w:spacing w:lineRule="auto" w:line="360" w:before="0" w:after="0"/>
              <w:jc w:val="both"/>
              <w:rPr>
                <w:sz w:val="32"/>
                <w:szCs w:val="32"/>
              </w:rPr>
            </w:pPr>
            <w:r>
              <w:rPr>
                <w:kern w:val="0"/>
                <w:sz w:val="20"/>
                <w:szCs w:val="32"/>
              </w:rPr>
            </w:r>
          </w:p>
        </w:tc>
        <w:tc>
          <w:tcPr>
            <w:tcW w:w="1893" w:type="dxa"/>
            <w:tcBorders/>
            <w:vAlign w:val="center"/>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sSup>
                  <m:e>
                    <m:r>
                      <w:rPr>
                        <w:rFonts w:ascii="Cambria Math" w:hAnsi="Cambria Math"/>
                      </w:rPr>
                      <m:t xml:space="preserve">L</m:t>
                    </m:r>
                  </m:e>
                  <m:sup>
                    <m:r>
                      <w:rPr>
                        <w:rFonts w:ascii="Cambria Math" w:hAnsi="Cambria Math"/>
                      </w:rPr>
                      <m:t xml:space="preserve">3</m:t>
                    </m:r>
                  </m:sup>
                </m:sSup>
              </m:oMath>
            </m:oMathPara>
          </w:p>
        </w:tc>
      </w:tr>
      <w:tr>
        <w:trPr>
          <w:trHeight w:val="368" w:hRule="atLeast"/>
        </w:trPr>
        <w:tc>
          <w:tcPr>
            <w:tcW w:w="2289" w:type="dxa"/>
            <w:tcBorders/>
            <w:vAlign w:val="center"/>
          </w:tcPr>
          <w:p>
            <w:pPr>
              <w:pStyle w:val="Normal"/>
              <w:widowControl/>
              <w:spacing w:lineRule="auto" w:line="360" w:before="0" w:after="0"/>
              <w:jc w:val="both"/>
              <w:rPr>
                <w:sz w:val="32"/>
                <w:szCs w:val="32"/>
              </w:rPr>
            </w:pPr>
            <w:r>
              <w:rPr>
                <w:kern w:val="0"/>
                <w:sz w:val="32"/>
                <w:szCs w:val="32"/>
              </w:rPr>
              <w:t>Density</w:t>
            </w:r>
          </w:p>
        </w:tc>
        <w:tc>
          <w:tcPr>
            <w:tcW w:w="2632" w:type="dxa"/>
            <w:tcBorders/>
            <w:vAlign w:val="center"/>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mass</m:t>
                </m:r>
                <m:r>
                  <w:rPr>
                    <w:rFonts w:ascii="Cambria Math" w:hAnsi="Cambria Math"/>
                  </w:rPr>
                  <m:t xml:space="preserve">per</m:t>
                </m:r>
                <m:r>
                  <w:rPr>
                    <w:rFonts w:ascii="Cambria Math" w:hAnsi="Cambria Math"/>
                  </w:rPr>
                  <m:t xml:space="preserve">volume</m:t>
                </m:r>
              </m:oMath>
            </m:oMathPara>
          </w:p>
        </w:tc>
        <w:tc>
          <w:tcPr>
            <w:tcW w:w="1892" w:type="dxa"/>
            <w:tcBorders/>
            <w:vAlign w:val="center"/>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m:oMathPara>
          </w:p>
        </w:tc>
        <w:tc>
          <w:tcPr>
            <w:tcW w:w="1890" w:type="dxa"/>
            <w:tcBorders/>
            <w:vAlign w:val="center"/>
          </w:tcPr>
          <w:p>
            <w:pPr>
              <w:pStyle w:val="Normal"/>
              <w:widowControl/>
              <w:spacing w:lineRule="auto" w:line="360" w:before="0" w:after="0"/>
              <w:jc w:val="both"/>
              <w:rPr>
                <w:sz w:val="32"/>
                <w:szCs w:val="32"/>
              </w:rPr>
            </w:pPr>
            <w:r>
              <w:rPr>
                <w:kern w:val="0"/>
                <w:sz w:val="20"/>
                <w:szCs w:val="32"/>
              </w:rPr>
            </w:r>
          </w:p>
        </w:tc>
        <w:tc>
          <w:tcPr>
            <w:tcW w:w="1893" w:type="dxa"/>
            <w:tcBorders/>
            <w:vAlign w:val="center"/>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r>
                  <w:rPr>
                    <w:rFonts w:ascii="Cambria Math" w:hAnsi="Cambria Math"/>
                  </w:rPr>
                  <m:t xml:space="preserve">M</m:t>
                </m:r>
                <m:sSup>
                  <m:e>
                    <m:r>
                      <w:rPr>
                        <w:rFonts w:ascii="Cambria Math" w:hAnsi="Cambria Math"/>
                      </w:rPr>
                      <m:t xml:space="preserve">L</m:t>
                    </m:r>
                  </m:e>
                  <m:sup>
                    <m:r>
                      <w:rPr>
                        <w:rFonts w:ascii="Cambria Math" w:hAnsi="Cambria Math"/>
                      </w:rPr>
                      <m:t xml:space="preserve">−</m:t>
                    </m:r>
                    <m:r>
                      <w:rPr>
                        <w:rFonts w:ascii="Cambria Math" w:hAnsi="Cambria Math"/>
                      </w:rPr>
                      <m:t xml:space="preserve">3</m:t>
                    </m:r>
                  </m:sup>
                </m:sSup>
              </m:oMath>
            </m:oMathPara>
          </w:p>
        </w:tc>
      </w:tr>
      <w:tr>
        <w:trPr>
          <w:trHeight w:val="387" w:hRule="atLeast"/>
        </w:trPr>
        <w:tc>
          <w:tcPr>
            <w:tcW w:w="2289" w:type="dxa"/>
            <w:tcBorders/>
            <w:vAlign w:val="center"/>
          </w:tcPr>
          <w:p>
            <w:pPr>
              <w:pStyle w:val="Normal"/>
              <w:widowControl/>
              <w:spacing w:lineRule="auto" w:line="360" w:before="0" w:after="0"/>
              <w:jc w:val="both"/>
              <w:rPr>
                <w:sz w:val="32"/>
                <w:szCs w:val="32"/>
              </w:rPr>
            </w:pPr>
            <w:r>
              <w:rPr>
                <w:kern w:val="0"/>
                <w:sz w:val="32"/>
                <w:szCs w:val="32"/>
              </w:rPr>
              <w:t>Speed</w:t>
            </w:r>
          </w:p>
        </w:tc>
        <w:tc>
          <w:tcPr>
            <w:tcW w:w="2632" w:type="dxa"/>
            <w:tcBorders/>
            <w:vAlign w:val="center"/>
          </w:tcPr>
          <w:p>
            <w:pPr>
              <w:pStyle w:val="Normal"/>
              <w:widowControl/>
              <w:spacing w:lineRule="auto" w:line="360" w:before="0" w:after="0"/>
              <w:jc w:val="both"/>
              <w:rPr>
                <w:sz w:val="32"/>
                <w:szCs w:val="32"/>
              </w:rPr>
            </w:pPr>
            <w:r>
              <w:rPr>
                <w:kern w:val="0"/>
                <w:sz w:val="20"/>
                <w:szCs w:val="32"/>
              </w:rPr>
            </w:r>
          </w:p>
        </w:tc>
        <w:tc>
          <w:tcPr>
            <w:tcW w:w="1892" w:type="dxa"/>
            <w:tcBorders/>
            <w:vAlign w:val="center"/>
          </w:tcPr>
          <w:p>
            <w:pPr>
              <w:pStyle w:val="Normal"/>
              <w:widowControl/>
              <w:spacing w:lineRule="auto" w:line="360" w:before="0" w:after="0"/>
              <w:jc w:val="both"/>
              <w:rPr>
                <w:sz w:val="32"/>
                <w:szCs w:val="32"/>
              </w:rPr>
            </w:pPr>
            <w:r>
              <w:rPr>
                <w:kern w:val="0"/>
                <w:sz w:val="20"/>
                <w:szCs w:val="32"/>
              </w:rPr>
            </w:r>
          </w:p>
        </w:tc>
        <w:tc>
          <w:tcPr>
            <w:tcW w:w="1890" w:type="dxa"/>
            <w:tcBorders/>
            <w:vAlign w:val="center"/>
          </w:tcPr>
          <w:p>
            <w:pPr>
              <w:pStyle w:val="Normal"/>
              <w:widowControl/>
              <w:spacing w:lineRule="auto" w:line="360" w:before="0" w:after="0"/>
              <w:jc w:val="both"/>
              <w:rPr>
                <w:sz w:val="32"/>
                <w:szCs w:val="32"/>
              </w:rPr>
            </w:pPr>
            <w:r>
              <w:rPr>
                <w:kern w:val="0"/>
                <w:sz w:val="20"/>
                <w:szCs w:val="32"/>
              </w:rPr>
            </w:r>
          </w:p>
        </w:tc>
        <w:tc>
          <w:tcPr>
            <w:tcW w:w="1893" w:type="dxa"/>
            <w:tcBorders/>
            <w:vAlign w:val="center"/>
          </w:tcPr>
          <w:p>
            <w:pPr>
              <w:pStyle w:val="Normal"/>
              <w:widowControl/>
              <w:spacing w:lineRule="auto" w:line="360" w:before="0" w:after="0"/>
              <w:jc w:val="both"/>
              <w:rPr>
                <w:sz w:val="32"/>
                <w:szCs w:val="32"/>
              </w:rPr>
            </w:pPr>
            <w:r>
              <w:rPr>
                <w:kern w:val="0"/>
                <w:sz w:val="20"/>
                <w:szCs w:val="32"/>
              </w:rPr>
            </w:r>
          </w:p>
        </w:tc>
      </w:tr>
      <w:tr>
        <w:trPr>
          <w:trHeight w:val="368" w:hRule="atLeast"/>
        </w:trPr>
        <w:tc>
          <w:tcPr>
            <w:tcW w:w="2289" w:type="dxa"/>
            <w:tcBorders/>
            <w:vAlign w:val="center"/>
          </w:tcPr>
          <w:p>
            <w:pPr>
              <w:pStyle w:val="Normal"/>
              <w:widowControl/>
              <w:spacing w:lineRule="auto" w:line="360" w:before="0" w:after="0"/>
              <w:jc w:val="both"/>
              <w:rPr>
                <w:sz w:val="32"/>
                <w:szCs w:val="32"/>
              </w:rPr>
            </w:pPr>
            <w:r>
              <w:rPr>
                <w:kern w:val="0"/>
                <w:sz w:val="32"/>
                <w:szCs w:val="32"/>
              </w:rPr>
              <w:t>Velocity</w:t>
            </w:r>
          </w:p>
        </w:tc>
        <w:tc>
          <w:tcPr>
            <w:tcW w:w="2632" w:type="dxa"/>
            <w:tcBorders/>
            <w:vAlign w:val="center"/>
          </w:tcPr>
          <w:p>
            <w:pPr>
              <w:pStyle w:val="Normal"/>
              <w:widowControl/>
              <w:spacing w:lineRule="auto" w:line="360" w:before="0" w:after="0"/>
              <w:jc w:val="both"/>
              <w:rPr>
                <w:sz w:val="32"/>
                <w:szCs w:val="32"/>
              </w:rPr>
            </w:pPr>
            <w:r>
              <w:rPr>
                <w:kern w:val="0"/>
                <w:sz w:val="20"/>
                <w:szCs w:val="32"/>
              </w:rPr>
            </w:r>
          </w:p>
        </w:tc>
        <w:tc>
          <w:tcPr>
            <w:tcW w:w="1892" w:type="dxa"/>
            <w:tcBorders/>
            <w:vAlign w:val="center"/>
          </w:tcPr>
          <w:p>
            <w:pPr>
              <w:pStyle w:val="Normal"/>
              <w:widowControl/>
              <w:spacing w:lineRule="auto" w:line="360" w:before="0" w:after="0"/>
              <w:jc w:val="both"/>
              <w:rPr>
                <w:sz w:val="32"/>
                <w:szCs w:val="32"/>
              </w:rPr>
            </w:pPr>
            <w:r>
              <w:rPr>
                <w:kern w:val="0"/>
                <w:sz w:val="20"/>
                <w:szCs w:val="32"/>
              </w:rPr>
            </w:r>
          </w:p>
        </w:tc>
        <w:tc>
          <w:tcPr>
            <w:tcW w:w="1890" w:type="dxa"/>
            <w:tcBorders/>
            <w:vAlign w:val="center"/>
          </w:tcPr>
          <w:p>
            <w:pPr>
              <w:pStyle w:val="Normal"/>
              <w:widowControl/>
              <w:spacing w:lineRule="auto" w:line="360" w:before="0" w:after="0"/>
              <w:jc w:val="both"/>
              <w:rPr>
                <w:sz w:val="32"/>
                <w:szCs w:val="32"/>
              </w:rPr>
            </w:pPr>
            <w:r>
              <w:rPr>
                <w:kern w:val="0"/>
                <w:sz w:val="20"/>
                <w:szCs w:val="32"/>
              </w:rPr>
            </w:r>
          </w:p>
        </w:tc>
        <w:tc>
          <w:tcPr>
            <w:tcW w:w="1893" w:type="dxa"/>
            <w:tcBorders/>
            <w:vAlign w:val="center"/>
          </w:tcPr>
          <w:p>
            <w:pPr>
              <w:pStyle w:val="Normal"/>
              <w:widowControl/>
              <w:spacing w:lineRule="auto" w:line="360" w:before="0" w:after="0"/>
              <w:jc w:val="both"/>
              <w:rPr>
                <w:sz w:val="32"/>
                <w:szCs w:val="32"/>
              </w:rPr>
            </w:pPr>
            <w:r>
              <w:rPr>
                <w:kern w:val="0"/>
                <w:sz w:val="20"/>
                <w:szCs w:val="32"/>
              </w:rPr>
            </w:r>
          </w:p>
        </w:tc>
      </w:tr>
      <w:tr>
        <w:trPr>
          <w:trHeight w:val="387" w:hRule="atLeast"/>
        </w:trPr>
        <w:tc>
          <w:tcPr>
            <w:tcW w:w="2289" w:type="dxa"/>
            <w:tcBorders/>
            <w:vAlign w:val="center"/>
          </w:tcPr>
          <w:p>
            <w:pPr>
              <w:pStyle w:val="Normal"/>
              <w:widowControl/>
              <w:spacing w:lineRule="auto" w:line="360" w:before="0" w:after="0"/>
              <w:jc w:val="both"/>
              <w:rPr>
                <w:sz w:val="32"/>
                <w:szCs w:val="32"/>
              </w:rPr>
            </w:pPr>
            <w:r>
              <w:rPr>
                <w:kern w:val="0"/>
                <w:sz w:val="32"/>
                <w:szCs w:val="32"/>
              </w:rPr>
              <w:t>Acceleration</w:t>
            </w:r>
          </w:p>
        </w:tc>
        <w:tc>
          <w:tcPr>
            <w:tcW w:w="2632" w:type="dxa"/>
            <w:tcBorders/>
            <w:vAlign w:val="center"/>
          </w:tcPr>
          <w:p>
            <w:pPr>
              <w:pStyle w:val="Normal"/>
              <w:widowControl/>
              <w:spacing w:lineRule="auto" w:line="360" w:before="0" w:after="0"/>
              <w:jc w:val="both"/>
              <w:rPr>
                <w:sz w:val="32"/>
                <w:szCs w:val="32"/>
              </w:rPr>
            </w:pPr>
            <w:r>
              <w:rPr>
                <w:kern w:val="0"/>
                <w:sz w:val="20"/>
                <w:szCs w:val="32"/>
              </w:rPr>
            </w:r>
          </w:p>
        </w:tc>
        <w:tc>
          <w:tcPr>
            <w:tcW w:w="1892" w:type="dxa"/>
            <w:tcBorders/>
            <w:vAlign w:val="center"/>
          </w:tcPr>
          <w:p>
            <w:pPr>
              <w:pStyle w:val="Normal"/>
              <w:widowControl/>
              <w:spacing w:lineRule="auto" w:line="360" w:before="0" w:after="0"/>
              <w:jc w:val="both"/>
              <w:rPr>
                <w:sz w:val="32"/>
                <w:szCs w:val="32"/>
              </w:rPr>
            </w:pPr>
            <w:r>
              <w:rPr>
                <w:kern w:val="0"/>
                <w:sz w:val="20"/>
                <w:szCs w:val="32"/>
              </w:rPr>
            </w:r>
          </w:p>
        </w:tc>
        <w:tc>
          <w:tcPr>
            <w:tcW w:w="1890" w:type="dxa"/>
            <w:tcBorders/>
            <w:vAlign w:val="center"/>
          </w:tcPr>
          <w:p>
            <w:pPr>
              <w:pStyle w:val="Normal"/>
              <w:widowControl/>
              <w:spacing w:lineRule="auto" w:line="360" w:before="0" w:after="0"/>
              <w:jc w:val="both"/>
              <w:rPr>
                <w:sz w:val="32"/>
                <w:szCs w:val="32"/>
              </w:rPr>
            </w:pPr>
            <w:r>
              <w:rPr>
                <w:kern w:val="0"/>
                <w:sz w:val="20"/>
                <w:szCs w:val="32"/>
              </w:rPr>
            </w:r>
          </w:p>
        </w:tc>
        <w:tc>
          <w:tcPr>
            <w:tcW w:w="1893" w:type="dxa"/>
            <w:tcBorders/>
            <w:vAlign w:val="center"/>
          </w:tcPr>
          <w:p>
            <w:pPr>
              <w:pStyle w:val="Normal"/>
              <w:widowControl/>
              <w:spacing w:lineRule="auto" w:line="360" w:before="0" w:after="0"/>
              <w:jc w:val="both"/>
              <w:rPr>
                <w:sz w:val="32"/>
                <w:szCs w:val="32"/>
              </w:rPr>
            </w:pPr>
            <w:r>
              <w:rPr>
                <w:kern w:val="0"/>
                <w:sz w:val="20"/>
                <w:szCs w:val="32"/>
              </w:rPr>
            </w:r>
          </w:p>
        </w:tc>
      </w:tr>
      <w:tr>
        <w:trPr>
          <w:trHeight w:val="368" w:hRule="atLeast"/>
        </w:trPr>
        <w:tc>
          <w:tcPr>
            <w:tcW w:w="2289" w:type="dxa"/>
            <w:tcBorders/>
            <w:vAlign w:val="center"/>
          </w:tcPr>
          <w:p>
            <w:pPr>
              <w:pStyle w:val="Normal"/>
              <w:widowControl/>
              <w:spacing w:lineRule="auto" w:line="360" w:before="0" w:after="0"/>
              <w:jc w:val="both"/>
              <w:rPr>
                <w:sz w:val="32"/>
                <w:szCs w:val="32"/>
              </w:rPr>
            </w:pPr>
            <w:r>
              <w:rPr>
                <w:kern w:val="0"/>
                <w:sz w:val="32"/>
                <w:szCs w:val="32"/>
              </w:rPr>
              <w:t>Force</w:t>
            </w:r>
          </w:p>
        </w:tc>
        <w:tc>
          <w:tcPr>
            <w:tcW w:w="2632" w:type="dxa"/>
            <w:tcBorders/>
            <w:vAlign w:val="center"/>
          </w:tcPr>
          <w:p>
            <w:pPr>
              <w:pStyle w:val="Normal"/>
              <w:widowControl/>
              <w:spacing w:lineRule="auto" w:line="360" w:before="0" w:after="0"/>
              <w:jc w:val="both"/>
              <w:rPr>
                <w:sz w:val="32"/>
                <w:szCs w:val="32"/>
              </w:rPr>
            </w:pPr>
            <w:r>
              <w:rPr>
                <w:kern w:val="0"/>
                <w:sz w:val="20"/>
                <w:szCs w:val="32"/>
              </w:rPr>
            </w:r>
          </w:p>
        </w:tc>
        <w:tc>
          <w:tcPr>
            <w:tcW w:w="1892" w:type="dxa"/>
            <w:tcBorders/>
            <w:vAlign w:val="center"/>
          </w:tcPr>
          <w:p>
            <w:pPr>
              <w:pStyle w:val="Normal"/>
              <w:widowControl/>
              <w:spacing w:lineRule="auto" w:line="360" w:before="0" w:after="0"/>
              <w:jc w:val="both"/>
              <w:rPr>
                <w:sz w:val="32"/>
                <w:szCs w:val="32"/>
              </w:rPr>
            </w:pPr>
            <w:r>
              <w:rPr>
                <w:kern w:val="0"/>
                <w:sz w:val="20"/>
                <w:szCs w:val="32"/>
              </w:rPr>
            </w:r>
          </w:p>
        </w:tc>
        <w:tc>
          <w:tcPr>
            <w:tcW w:w="1890" w:type="dxa"/>
            <w:tcBorders/>
            <w:vAlign w:val="center"/>
          </w:tcPr>
          <w:p>
            <w:pPr>
              <w:pStyle w:val="Normal"/>
              <w:widowControl/>
              <w:spacing w:lineRule="auto" w:line="360" w:before="0" w:after="0"/>
              <w:jc w:val="both"/>
              <w:rPr>
                <w:sz w:val="32"/>
                <w:szCs w:val="32"/>
              </w:rPr>
            </w:pPr>
            <w:r>
              <w:rPr>
                <w:kern w:val="0"/>
                <w:sz w:val="20"/>
                <w:szCs w:val="32"/>
              </w:rPr>
            </w:r>
          </w:p>
        </w:tc>
        <w:tc>
          <w:tcPr>
            <w:tcW w:w="1893" w:type="dxa"/>
            <w:tcBorders/>
            <w:vAlign w:val="center"/>
          </w:tcPr>
          <w:p>
            <w:pPr>
              <w:pStyle w:val="Normal"/>
              <w:widowControl/>
              <w:spacing w:lineRule="auto" w:line="360" w:before="0" w:after="0"/>
              <w:jc w:val="both"/>
              <w:rPr>
                <w:sz w:val="32"/>
                <w:szCs w:val="32"/>
              </w:rPr>
            </w:pPr>
            <w:r>
              <w:rPr>
                <w:kern w:val="0"/>
                <w:sz w:val="20"/>
                <w:szCs w:val="32"/>
              </w:rPr>
            </w:r>
          </w:p>
        </w:tc>
      </w:tr>
      <w:tr>
        <w:trPr>
          <w:trHeight w:val="387" w:hRule="atLeast"/>
        </w:trPr>
        <w:tc>
          <w:tcPr>
            <w:tcW w:w="2289" w:type="dxa"/>
            <w:tcBorders/>
            <w:vAlign w:val="center"/>
          </w:tcPr>
          <w:p>
            <w:pPr>
              <w:pStyle w:val="Normal"/>
              <w:widowControl/>
              <w:spacing w:lineRule="auto" w:line="360" w:before="0" w:after="0"/>
              <w:jc w:val="both"/>
              <w:rPr>
                <w:sz w:val="32"/>
                <w:szCs w:val="32"/>
              </w:rPr>
            </w:pPr>
            <w:r>
              <w:rPr>
                <w:kern w:val="0"/>
                <w:sz w:val="32"/>
                <w:szCs w:val="32"/>
              </w:rPr>
              <w:t>Impulse</w:t>
            </w:r>
          </w:p>
        </w:tc>
        <w:tc>
          <w:tcPr>
            <w:tcW w:w="2632" w:type="dxa"/>
            <w:tcBorders/>
            <w:vAlign w:val="center"/>
          </w:tcPr>
          <w:p>
            <w:pPr>
              <w:pStyle w:val="Normal"/>
              <w:widowControl/>
              <w:spacing w:lineRule="auto" w:line="360" w:before="0" w:after="0"/>
              <w:jc w:val="both"/>
              <w:rPr>
                <w:sz w:val="32"/>
                <w:szCs w:val="32"/>
              </w:rPr>
            </w:pPr>
            <w:r>
              <w:rPr>
                <w:kern w:val="0"/>
                <w:sz w:val="20"/>
                <w:szCs w:val="32"/>
              </w:rPr>
            </w:r>
          </w:p>
        </w:tc>
        <w:tc>
          <w:tcPr>
            <w:tcW w:w="1892" w:type="dxa"/>
            <w:tcBorders/>
            <w:vAlign w:val="center"/>
          </w:tcPr>
          <w:p>
            <w:pPr>
              <w:pStyle w:val="Normal"/>
              <w:widowControl/>
              <w:spacing w:lineRule="auto" w:line="360" w:before="0" w:after="0"/>
              <w:jc w:val="both"/>
              <w:rPr>
                <w:sz w:val="32"/>
                <w:szCs w:val="32"/>
              </w:rPr>
            </w:pPr>
            <w:r>
              <w:rPr>
                <w:kern w:val="0"/>
                <w:sz w:val="20"/>
                <w:szCs w:val="32"/>
              </w:rPr>
            </w:r>
          </w:p>
        </w:tc>
        <w:tc>
          <w:tcPr>
            <w:tcW w:w="1890" w:type="dxa"/>
            <w:tcBorders/>
            <w:vAlign w:val="center"/>
          </w:tcPr>
          <w:p>
            <w:pPr>
              <w:pStyle w:val="Normal"/>
              <w:widowControl/>
              <w:spacing w:lineRule="auto" w:line="360" w:before="0" w:after="0"/>
              <w:jc w:val="both"/>
              <w:rPr>
                <w:sz w:val="32"/>
                <w:szCs w:val="32"/>
              </w:rPr>
            </w:pPr>
            <w:r>
              <w:rPr>
                <w:kern w:val="0"/>
                <w:sz w:val="20"/>
                <w:szCs w:val="32"/>
              </w:rPr>
            </w:r>
          </w:p>
        </w:tc>
        <w:tc>
          <w:tcPr>
            <w:tcW w:w="1893" w:type="dxa"/>
            <w:tcBorders/>
            <w:vAlign w:val="center"/>
          </w:tcPr>
          <w:p>
            <w:pPr>
              <w:pStyle w:val="Normal"/>
              <w:widowControl/>
              <w:spacing w:lineRule="auto" w:line="360" w:before="0" w:after="0"/>
              <w:jc w:val="both"/>
              <w:rPr>
                <w:sz w:val="32"/>
                <w:szCs w:val="32"/>
              </w:rPr>
            </w:pPr>
            <w:r>
              <w:rPr>
                <w:kern w:val="0"/>
                <w:sz w:val="20"/>
                <w:szCs w:val="32"/>
              </w:rPr>
            </w:r>
          </w:p>
        </w:tc>
      </w:tr>
      <w:tr>
        <w:trPr>
          <w:trHeight w:val="368" w:hRule="atLeast"/>
        </w:trPr>
        <w:tc>
          <w:tcPr>
            <w:tcW w:w="2289" w:type="dxa"/>
            <w:tcBorders/>
            <w:vAlign w:val="center"/>
          </w:tcPr>
          <w:p>
            <w:pPr>
              <w:pStyle w:val="Normal"/>
              <w:widowControl/>
              <w:spacing w:lineRule="auto" w:line="360" w:before="0" w:after="0"/>
              <w:jc w:val="both"/>
              <w:rPr>
                <w:sz w:val="32"/>
                <w:szCs w:val="32"/>
              </w:rPr>
            </w:pPr>
            <w:r>
              <w:rPr>
                <w:kern w:val="0"/>
                <w:sz w:val="32"/>
                <w:szCs w:val="32"/>
              </w:rPr>
              <w:t>Momentum</w:t>
            </w:r>
          </w:p>
        </w:tc>
        <w:tc>
          <w:tcPr>
            <w:tcW w:w="2632" w:type="dxa"/>
            <w:tcBorders/>
            <w:vAlign w:val="center"/>
          </w:tcPr>
          <w:p>
            <w:pPr>
              <w:pStyle w:val="Normal"/>
              <w:widowControl/>
              <w:spacing w:lineRule="auto" w:line="360" w:before="0" w:after="0"/>
              <w:jc w:val="both"/>
              <w:rPr>
                <w:sz w:val="32"/>
                <w:szCs w:val="32"/>
              </w:rPr>
            </w:pPr>
            <w:r>
              <w:rPr>
                <w:kern w:val="0"/>
                <w:sz w:val="20"/>
                <w:szCs w:val="32"/>
              </w:rPr>
            </w:r>
          </w:p>
        </w:tc>
        <w:tc>
          <w:tcPr>
            <w:tcW w:w="1892" w:type="dxa"/>
            <w:tcBorders/>
            <w:vAlign w:val="center"/>
          </w:tcPr>
          <w:p>
            <w:pPr>
              <w:pStyle w:val="Normal"/>
              <w:widowControl/>
              <w:spacing w:lineRule="auto" w:line="360" w:before="0" w:after="0"/>
              <w:jc w:val="both"/>
              <w:rPr>
                <w:sz w:val="32"/>
                <w:szCs w:val="32"/>
              </w:rPr>
            </w:pPr>
            <w:r>
              <w:rPr>
                <w:kern w:val="0"/>
                <w:sz w:val="20"/>
                <w:szCs w:val="32"/>
              </w:rPr>
            </w:r>
          </w:p>
        </w:tc>
        <w:tc>
          <w:tcPr>
            <w:tcW w:w="1890" w:type="dxa"/>
            <w:tcBorders/>
            <w:vAlign w:val="center"/>
          </w:tcPr>
          <w:p>
            <w:pPr>
              <w:pStyle w:val="Normal"/>
              <w:widowControl/>
              <w:spacing w:lineRule="auto" w:line="360" w:before="0" w:after="0"/>
              <w:jc w:val="both"/>
              <w:rPr>
                <w:sz w:val="32"/>
                <w:szCs w:val="32"/>
              </w:rPr>
            </w:pPr>
            <w:r>
              <w:rPr>
                <w:kern w:val="0"/>
                <w:sz w:val="20"/>
                <w:szCs w:val="32"/>
              </w:rPr>
            </w:r>
          </w:p>
        </w:tc>
        <w:tc>
          <w:tcPr>
            <w:tcW w:w="1893" w:type="dxa"/>
            <w:tcBorders/>
            <w:vAlign w:val="center"/>
          </w:tcPr>
          <w:p>
            <w:pPr>
              <w:pStyle w:val="Normal"/>
              <w:widowControl/>
              <w:spacing w:lineRule="auto" w:line="360" w:before="0" w:after="0"/>
              <w:jc w:val="both"/>
              <w:rPr>
                <w:sz w:val="32"/>
                <w:szCs w:val="32"/>
              </w:rPr>
            </w:pPr>
            <w:r>
              <w:rPr>
                <w:kern w:val="0"/>
                <w:sz w:val="20"/>
                <w:szCs w:val="32"/>
              </w:rPr>
            </w:r>
          </w:p>
        </w:tc>
      </w:tr>
      <w:tr>
        <w:trPr>
          <w:trHeight w:val="756" w:hRule="atLeast"/>
        </w:trPr>
        <w:tc>
          <w:tcPr>
            <w:tcW w:w="2289" w:type="dxa"/>
            <w:tcBorders/>
            <w:vAlign w:val="center"/>
          </w:tcPr>
          <w:p>
            <w:pPr>
              <w:pStyle w:val="Normal"/>
              <w:widowControl/>
              <w:spacing w:lineRule="auto" w:line="360" w:before="0" w:after="0"/>
              <w:jc w:val="both"/>
              <w:rPr>
                <w:sz w:val="32"/>
                <w:szCs w:val="32"/>
              </w:rPr>
            </w:pPr>
            <w:r>
              <w:rPr>
                <w:kern w:val="0"/>
                <w:sz w:val="32"/>
                <w:szCs w:val="32"/>
              </w:rPr>
              <w:t>Surface Tension</w:t>
            </w:r>
          </w:p>
        </w:tc>
        <w:tc>
          <w:tcPr>
            <w:tcW w:w="2632" w:type="dxa"/>
            <w:tcBorders/>
            <w:vAlign w:val="center"/>
          </w:tcPr>
          <w:p>
            <w:pPr>
              <w:pStyle w:val="Normal"/>
              <w:widowControl/>
              <w:spacing w:lineRule="auto" w:line="360" w:before="0" w:after="0"/>
              <w:jc w:val="both"/>
              <w:rPr>
                <w:sz w:val="32"/>
                <w:szCs w:val="32"/>
              </w:rPr>
            </w:pPr>
            <w:r>
              <w:rPr>
                <w:kern w:val="0"/>
                <w:sz w:val="20"/>
                <w:szCs w:val="32"/>
              </w:rPr>
            </w:r>
          </w:p>
        </w:tc>
        <w:tc>
          <w:tcPr>
            <w:tcW w:w="1892" w:type="dxa"/>
            <w:tcBorders/>
            <w:vAlign w:val="center"/>
          </w:tcPr>
          <w:p>
            <w:pPr>
              <w:pStyle w:val="Normal"/>
              <w:widowControl/>
              <w:spacing w:lineRule="auto" w:line="360" w:before="0" w:after="0"/>
              <w:jc w:val="both"/>
              <w:rPr>
                <w:sz w:val="32"/>
                <w:szCs w:val="32"/>
              </w:rPr>
            </w:pPr>
            <w:r>
              <w:rPr>
                <w:kern w:val="0"/>
                <w:sz w:val="20"/>
                <w:szCs w:val="32"/>
              </w:rPr>
            </w:r>
          </w:p>
        </w:tc>
        <w:tc>
          <w:tcPr>
            <w:tcW w:w="1890" w:type="dxa"/>
            <w:tcBorders/>
            <w:vAlign w:val="center"/>
          </w:tcPr>
          <w:p>
            <w:pPr>
              <w:pStyle w:val="Normal"/>
              <w:widowControl/>
              <w:spacing w:lineRule="auto" w:line="360" w:before="0" w:after="0"/>
              <w:jc w:val="both"/>
              <w:rPr>
                <w:sz w:val="32"/>
                <w:szCs w:val="32"/>
              </w:rPr>
            </w:pPr>
            <w:r>
              <w:rPr>
                <w:kern w:val="0"/>
                <w:sz w:val="20"/>
                <w:szCs w:val="32"/>
              </w:rPr>
            </w:r>
          </w:p>
        </w:tc>
        <w:tc>
          <w:tcPr>
            <w:tcW w:w="1893" w:type="dxa"/>
            <w:tcBorders/>
            <w:vAlign w:val="center"/>
          </w:tcPr>
          <w:p>
            <w:pPr>
              <w:pStyle w:val="Normal"/>
              <w:widowControl/>
              <w:spacing w:lineRule="auto" w:line="360" w:before="0" w:after="0"/>
              <w:jc w:val="both"/>
              <w:rPr>
                <w:sz w:val="32"/>
                <w:szCs w:val="32"/>
              </w:rPr>
            </w:pPr>
            <w:r>
              <w:rPr>
                <w:kern w:val="0"/>
                <w:sz w:val="20"/>
                <w:szCs w:val="32"/>
              </w:rPr>
            </w:r>
          </w:p>
        </w:tc>
      </w:tr>
      <w:tr>
        <w:trPr>
          <w:trHeight w:val="387" w:hRule="atLeast"/>
        </w:trPr>
        <w:tc>
          <w:tcPr>
            <w:tcW w:w="2289" w:type="dxa"/>
            <w:tcBorders/>
            <w:vAlign w:val="center"/>
          </w:tcPr>
          <w:p>
            <w:pPr>
              <w:pStyle w:val="Normal"/>
              <w:widowControl/>
              <w:spacing w:lineRule="auto" w:line="360" w:before="0" w:after="0"/>
              <w:jc w:val="both"/>
              <w:rPr>
                <w:sz w:val="32"/>
                <w:szCs w:val="32"/>
              </w:rPr>
            </w:pPr>
            <w:r>
              <w:rPr>
                <w:kern w:val="0"/>
                <w:sz w:val="32"/>
                <w:szCs w:val="32"/>
              </w:rPr>
              <w:t>Pressure</w:t>
            </w:r>
          </w:p>
        </w:tc>
        <w:tc>
          <w:tcPr>
            <w:tcW w:w="2632" w:type="dxa"/>
            <w:tcBorders/>
            <w:vAlign w:val="center"/>
          </w:tcPr>
          <w:p>
            <w:pPr>
              <w:pStyle w:val="Normal"/>
              <w:widowControl/>
              <w:spacing w:lineRule="auto" w:line="360" w:before="0" w:after="0"/>
              <w:jc w:val="both"/>
              <w:rPr>
                <w:sz w:val="32"/>
                <w:szCs w:val="32"/>
              </w:rPr>
            </w:pPr>
            <w:r>
              <w:rPr>
                <w:kern w:val="0"/>
                <w:sz w:val="20"/>
                <w:szCs w:val="32"/>
              </w:rPr>
            </w:r>
          </w:p>
        </w:tc>
        <w:tc>
          <w:tcPr>
            <w:tcW w:w="1892" w:type="dxa"/>
            <w:tcBorders/>
            <w:vAlign w:val="center"/>
          </w:tcPr>
          <w:p>
            <w:pPr>
              <w:pStyle w:val="Normal"/>
              <w:widowControl/>
              <w:spacing w:lineRule="auto" w:line="360" w:before="0" w:after="0"/>
              <w:jc w:val="both"/>
              <w:rPr>
                <w:sz w:val="32"/>
                <w:szCs w:val="32"/>
              </w:rPr>
            </w:pPr>
            <w:r>
              <w:rPr>
                <w:kern w:val="0"/>
                <w:sz w:val="20"/>
                <w:szCs w:val="32"/>
              </w:rPr>
            </w:r>
          </w:p>
        </w:tc>
        <w:tc>
          <w:tcPr>
            <w:tcW w:w="1890" w:type="dxa"/>
            <w:tcBorders/>
            <w:vAlign w:val="center"/>
          </w:tcPr>
          <w:p>
            <w:pPr>
              <w:pStyle w:val="Normal"/>
              <w:widowControl/>
              <w:spacing w:lineRule="auto" w:line="360" w:before="0" w:after="0"/>
              <w:jc w:val="both"/>
              <w:rPr>
                <w:sz w:val="32"/>
                <w:szCs w:val="32"/>
              </w:rPr>
            </w:pPr>
            <w:r>
              <w:rPr>
                <w:kern w:val="0"/>
                <w:sz w:val="20"/>
                <w:szCs w:val="32"/>
              </w:rPr>
            </w:r>
          </w:p>
        </w:tc>
        <w:tc>
          <w:tcPr>
            <w:tcW w:w="1893" w:type="dxa"/>
            <w:tcBorders/>
            <w:vAlign w:val="center"/>
          </w:tcPr>
          <w:p>
            <w:pPr>
              <w:pStyle w:val="Normal"/>
              <w:widowControl/>
              <w:spacing w:lineRule="auto" w:line="360" w:before="0" w:after="0"/>
              <w:jc w:val="both"/>
              <w:rPr>
                <w:sz w:val="32"/>
                <w:szCs w:val="32"/>
              </w:rPr>
            </w:pPr>
            <w:r>
              <w:rPr>
                <w:kern w:val="0"/>
                <w:sz w:val="20"/>
                <w:szCs w:val="32"/>
              </w:rPr>
            </w:r>
          </w:p>
        </w:tc>
      </w:tr>
      <w:tr>
        <w:trPr>
          <w:trHeight w:val="368" w:hRule="atLeast"/>
        </w:trPr>
        <w:tc>
          <w:tcPr>
            <w:tcW w:w="2289" w:type="dxa"/>
            <w:tcBorders/>
            <w:vAlign w:val="center"/>
          </w:tcPr>
          <w:p>
            <w:pPr>
              <w:pStyle w:val="Normal"/>
              <w:widowControl/>
              <w:spacing w:lineRule="auto" w:line="360" w:before="0" w:after="0"/>
              <w:jc w:val="both"/>
              <w:rPr>
                <w:sz w:val="32"/>
                <w:szCs w:val="32"/>
              </w:rPr>
            </w:pPr>
            <w:r>
              <w:rPr>
                <w:kern w:val="0"/>
                <w:sz w:val="32"/>
                <w:szCs w:val="32"/>
              </w:rPr>
              <w:t>Energy</w:t>
            </w:r>
          </w:p>
        </w:tc>
        <w:tc>
          <w:tcPr>
            <w:tcW w:w="2632" w:type="dxa"/>
            <w:tcBorders/>
            <w:vAlign w:val="center"/>
          </w:tcPr>
          <w:p>
            <w:pPr>
              <w:pStyle w:val="Normal"/>
              <w:widowControl/>
              <w:spacing w:lineRule="auto" w:line="360" w:before="0" w:after="0"/>
              <w:jc w:val="both"/>
              <w:rPr>
                <w:sz w:val="32"/>
                <w:szCs w:val="32"/>
              </w:rPr>
            </w:pPr>
            <w:r>
              <w:rPr>
                <w:kern w:val="0"/>
                <w:sz w:val="20"/>
                <w:szCs w:val="32"/>
              </w:rPr>
            </w:r>
          </w:p>
        </w:tc>
        <w:tc>
          <w:tcPr>
            <w:tcW w:w="1892" w:type="dxa"/>
            <w:tcBorders/>
            <w:vAlign w:val="center"/>
          </w:tcPr>
          <w:p>
            <w:pPr>
              <w:pStyle w:val="Normal"/>
              <w:widowControl/>
              <w:spacing w:lineRule="auto" w:line="360" w:before="0" w:after="0"/>
              <w:jc w:val="both"/>
              <w:rPr>
                <w:sz w:val="32"/>
                <w:szCs w:val="32"/>
              </w:rPr>
            </w:pPr>
            <w:r>
              <w:rPr>
                <w:kern w:val="0"/>
                <w:sz w:val="20"/>
                <w:szCs w:val="32"/>
              </w:rPr>
            </w:r>
          </w:p>
        </w:tc>
        <w:tc>
          <w:tcPr>
            <w:tcW w:w="1890" w:type="dxa"/>
            <w:tcBorders/>
            <w:vAlign w:val="center"/>
          </w:tcPr>
          <w:p>
            <w:pPr>
              <w:pStyle w:val="Normal"/>
              <w:widowControl/>
              <w:spacing w:lineRule="auto" w:line="360" w:before="0" w:after="0"/>
              <w:jc w:val="both"/>
              <w:rPr>
                <w:sz w:val="32"/>
                <w:szCs w:val="32"/>
              </w:rPr>
            </w:pPr>
            <w:r>
              <w:rPr>
                <w:kern w:val="0"/>
                <w:sz w:val="20"/>
                <w:szCs w:val="32"/>
              </w:rPr>
            </w:r>
          </w:p>
        </w:tc>
        <w:tc>
          <w:tcPr>
            <w:tcW w:w="1893" w:type="dxa"/>
            <w:tcBorders/>
            <w:vAlign w:val="center"/>
          </w:tcPr>
          <w:p>
            <w:pPr>
              <w:pStyle w:val="Normal"/>
              <w:widowControl/>
              <w:spacing w:lineRule="auto" w:line="360" w:before="0" w:after="0"/>
              <w:jc w:val="both"/>
              <w:rPr>
                <w:sz w:val="32"/>
                <w:szCs w:val="32"/>
              </w:rPr>
            </w:pPr>
            <w:r>
              <w:rPr>
                <w:kern w:val="0"/>
                <w:sz w:val="20"/>
                <w:szCs w:val="32"/>
              </w:rPr>
            </w:r>
          </w:p>
        </w:tc>
      </w:tr>
      <w:tr>
        <w:trPr>
          <w:trHeight w:val="773" w:hRule="atLeast"/>
        </w:trPr>
        <w:tc>
          <w:tcPr>
            <w:tcW w:w="2289" w:type="dxa"/>
            <w:tcBorders/>
            <w:vAlign w:val="center"/>
          </w:tcPr>
          <w:p>
            <w:pPr>
              <w:pStyle w:val="Normal"/>
              <w:widowControl/>
              <w:spacing w:lineRule="auto" w:line="360" w:before="0" w:after="0"/>
              <w:jc w:val="both"/>
              <w:rPr>
                <w:sz w:val="32"/>
                <w:szCs w:val="32"/>
              </w:rPr>
            </w:pPr>
            <w:r>
              <w:rPr>
                <w:kern w:val="0"/>
                <w:sz w:val="32"/>
                <w:szCs w:val="32"/>
              </w:rPr>
              <w:t>Gravitational Constant</w:t>
            </w:r>
          </w:p>
        </w:tc>
        <w:tc>
          <w:tcPr>
            <w:tcW w:w="2632" w:type="dxa"/>
            <w:tcBorders/>
            <w:vAlign w:val="center"/>
          </w:tcPr>
          <w:p>
            <w:pPr>
              <w:pStyle w:val="Normal"/>
              <w:widowControl/>
              <w:spacing w:lineRule="auto" w:line="360" w:before="0" w:after="0"/>
              <w:jc w:val="both"/>
              <w:rPr>
                <w:sz w:val="32"/>
                <w:szCs w:val="32"/>
              </w:rPr>
            </w:pPr>
            <w:r>
              <w:rPr>
                <w:kern w:val="0"/>
                <w:sz w:val="20"/>
                <w:szCs w:val="32"/>
              </w:rPr>
            </w:r>
          </w:p>
        </w:tc>
        <w:tc>
          <w:tcPr>
            <w:tcW w:w="1892" w:type="dxa"/>
            <w:tcBorders/>
            <w:vAlign w:val="center"/>
          </w:tcPr>
          <w:p>
            <w:pPr>
              <w:pStyle w:val="Normal"/>
              <w:widowControl/>
              <w:spacing w:lineRule="auto" w:line="360" w:before="0" w:after="0"/>
              <w:jc w:val="center"/>
              <w:rPr>
                <w:sz w:val="32"/>
                <w:szCs w:val="32"/>
              </w:rPr>
            </w:pPr>
            <w:r>
              <w:rPr>
                <w:kern w:val="0"/>
                <w:sz w:val="20"/>
              </w:rPr>
            </w:r>
            <m:oMathPara xmlns:m="http://schemas.openxmlformats.org/officeDocument/2006/math">
              <m:oMathParaPr>
                <m:jc m:val="center"/>
              </m:oMathParaPr>
              <m:oMath>
                <m:f>
                  <m:num>
                    <m:r>
                      <w:rPr>
                        <w:rFonts w:ascii="Cambria Math" w:hAnsi="Cambria Math"/>
                      </w:rPr>
                      <m:t xml:space="preserve">F</m:t>
                    </m:r>
                    <m:sSup>
                      <m:e>
                        <m:r>
                          <w:rPr>
                            <w:rFonts w:ascii="Cambria Math" w:hAnsi="Cambria Math"/>
                          </w:rPr>
                          <m:t xml:space="preserve">r</m:t>
                        </m:r>
                      </m:e>
                      <m:sup>
                        <m:r>
                          <w:rPr>
                            <w:rFonts w:ascii="Cambria Math" w:hAnsi="Cambria Math"/>
                          </w:rPr>
                          <m:t xml:space="preserve">2</m:t>
                        </m:r>
                      </m:sup>
                    </m:sSup>
                  </m:num>
                  <m:den>
                    <m:sSup>
                      <m:e>
                        <m:r>
                          <w:rPr>
                            <w:rFonts w:ascii="Cambria Math" w:hAnsi="Cambria Math"/>
                          </w:rPr>
                          <m:t xml:space="preserve">m</m:t>
                        </m:r>
                      </m:e>
                      <m:sup>
                        <m:r>
                          <w:rPr>
                            <w:rFonts w:ascii="Cambria Math" w:hAnsi="Cambria Math"/>
                          </w:rPr>
                          <m:t xml:space="preserve">2</m:t>
                        </m:r>
                      </m:sup>
                    </m:sSup>
                  </m:den>
                </m:f>
              </m:oMath>
            </m:oMathPara>
          </w:p>
        </w:tc>
        <w:tc>
          <w:tcPr>
            <w:tcW w:w="1890" w:type="dxa"/>
            <w:tcBorders/>
            <w:vAlign w:val="center"/>
          </w:tcPr>
          <w:p>
            <w:pPr>
              <w:pStyle w:val="Normal"/>
              <w:widowControl/>
              <w:spacing w:lineRule="auto" w:line="360" w:before="0" w:after="0"/>
              <w:jc w:val="both"/>
              <w:rPr>
                <w:sz w:val="32"/>
                <w:szCs w:val="32"/>
              </w:rPr>
            </w:pPr>
            <w:r>
              <w:rPr>
                <w:kern w:val="0"/>
                <w:sz w:val="20"/>
                <w:szCs w:val="32"/>
              </w:rPr>
            </w:r>
          </w:p>
        </w:tc>
        <w:tc>
          <w:tcPr>
            <w:tcW w:w="1893" w:type="dxa"/>
            <w:tcBorders/>
            <w:vAlign w:val="center"/>
          </w:tcPr>
          <w:p>
            <w:pPr>
              <w:pStyle w:val="Normal"/>
              <w:widowControl/>
              <w:spacing w:lineRule="auto" w:line="360" w:before="0" w:after="0"/>
              <w:jc w:val="both"/>
              <w:rPr>
                <w:sz w:val="32"/>
                <w:szCs w:val="32"/>
              </w:rPr>
            </w:pPr>
            <w:r>
              <w:rPr>
                <w:kern w:val="0"/>
                <w:sz w:val="20"/>
                <w:szCs w:val="32"/>
              </w:rPr>
            </w:r>
          </w:p>
        </w:tc>
      </w:tr>
    </w:tbl>
    <w:p>
      <w:pPr>
        <w:pStyle w:val="Normal"/>
        <w:spacing w:lineRule="auto" w:line="360"/>
        <w:jc w:val="both"/>
        <w:rPr/>
      </w:pPr>
      <w:r>
        <w:rPr/>
      </w:r>
    </w:p>
    <w:p>
      <w:pPr>
        <w:pStyle w:val="Normal"/>
        <w:spacing w:lineRule="auto" w:line="360"/>
        <w:jc w:val="both"/>
        <w:rPr>
          <w:sz w:val="32"/>
          <w:szCs w:val="32"/>
          <w:u w:val="single"/>
        </w:rPr>
      </w:pPr>
      <w:r>
        <w:rPr>
          <w:sz w:val="40"/>
          <w:szCs w:val="32"/>
          <w:u w:val="single"/>
        </w:rPr>
        <w:t>DIMENSIONAL PRINCIPLE</w:t>
      </w:r>
    </w:p>
    <w:p>
      <w:pPr>
        <w:pStyle w:val="Normal"/>
        <w:spacing w:lineRule="auto" w:line="360"/>
        <w:jc w:val="both"/>
        <w:rPr>
          <w:sz w:val="32"/>
          <w:szCs w:val="32"/>
        </w:rPr>
      </w:pPr>
      <w:r>
        <w:rPr>
          <w:sz w:val="32"/>
          <w:szCs w:val="32"/>
        </w:rPr>
        <w:t>This is a procedure by which the dimensional uniformity of any equation may be checked. For an equation to be dimensionally uniform or consistent, the dimension on the left hand side has to be equal to the dimension on the right hand side. For example, if</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oMath>
      <w:r>
        <w:rPr>
          <w:sz w:val="32"/>
          <w:szCs w:val="32"/>
        </w:rPr>
        <w:t>, it means that the dimension of A must be equal to the dimension of B and C respectively.</w:t>
      </w:r>
    </w:p>
    <w:p>
      <w:pPr>
        <w:pStyle w:val="Normal"/>
        <w:spacing w:lineRule="auto" w:line="360"/>
        <w:jc w:val="both"/>
        <w:rPr>
          <w:sz w:val="32"/>
          <w:szCs w:val="32"/>
          <w:u w:val="single"/>
        </w:rPr>
      </w:pPr>
      <w:r>
        <w:rPr>
          <w:sz w:val="40"/>
          <w:szCs w:val="32"/>
          <w:u w:val="single"/>
        </w:rPr>
        <w:t>QUESTIONS</w:t>
      </w:r>
    </w:p>
    <w:p>
      <w:pPr>
        <w:pStyle w:val="ListParagraph"/>
        <w:numPr>
          <w:ilvl w:val="0"/>
          <w:numId w:val="2"/>
        </w:numPr>
        <w:spacing w:lineRule="auto" w:line="360"/>
        <w:jc w:val="both"/>
        <w:rPr>
          <w:sz w:val="32"/>
          <w:szCs w:val="32"/>
        </w:rPr>
      </w:pPr>
      <w:r>
        <w:rPr>
          <w:sz w:val="32"/>
          <w:szCs w:val="32"/>
        </w:rPr>
        <w:t>The period (T) of an oscillation is related to the mass (m), length (l) and the acceleration due to gravity (g). Using the principle of dimension, derive the formula for the period of an oscillation.</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p>
            <m:e>
              <m:r>
                <w:rPr>
                  <w:rFonts w:ascii="Cambria Math" w:hAnsi="Cambria Math"/>
                </w:rPr>
                <m:t xml:space="preserve">m</m:t>
              </m:r>
            </m:e>
            <m:sup>
              <m:r>
                <w:rPr>
                  <w:rFonts w:ascii="Cambria Math" w:hAnsi="Cambria Math"/>
                </w:rPr>
                <m:t xml:space="preserve">x</m:t>
              </m:r>
            </m:sup>
          </m:sSup>
          <m:sSup>
            <m:e>
              <m:r>
                <w:rPr>
                  <w:rFonts w:ascii="Cambria Math" w:hAnsi="Cambria Math"/>
                </w:rPr>
                <m:t xml:space="preserve">l</m:t>
              </m:r>
            </m:e>
            <m:sup>
              <m:r>
                <w:rPr>
                  <w:rFonts w:ascii="Cambria Math" w:hAnsi="Cambria Math"/>
                </w:rPr>
                <m:t xml:space="preserve">y</m:t>
              </m:r>
            </m:sup>
          </m:sSup>
          <m:sSup>
            <m:e>
              <m:r>
                <w:rPr>
                  <w:rFonts w:ascii="Cambria Math" w:hAnsi="Cambria Math"/>
                </w:rPr>
                <m:t xml:space="preserve">g</m:t>
              </m:r>
            </m:e>
            <m:sup>
              <m:r>
                <w:rPr>
                  <w:rFonts w:ascii="Cambria Math" w:hAnsi="Cambria Math"/>
                </w:rPr>
                <m:t xml:space="preserve">z</m:t>
              </m:r>
            </m:sup>
          </m:sSup>
        </m:oMath>
      </m:oMathPara>
    </w:p>
    <w:p>
      <w:pPr>
        <w:pStyle w:val="Normal"/>
        <w:spacing w:lineRule="auto" w:line="360"/>
        <w:jc w:val="both"/>
        <w:rPr>
          <w:rFonts w:eastAsia="宋体" w:eastAsiaTheme="minorEastAsia"/>
          <w:sz w:val="32"/>
          <w:szCs w:val="32"/>
        </w:rPr>
      </w:pPr>
      <w:r>
        <w:rPr>
          <w:rFonts w:eastAsia="宋体" w:eastAsiaTheme="minorEastAsia"/>
          <w:sz w:val="32"/>
          <w:szCs w:val="32"/>
        </w:rPr>
        <w:t>Therefore,</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k</m:t>
          </m:r>
          <m:sSup>
            <m:e>
              <m:r>
                <w:rPr>
                  <w:rFonts w:ascii="Cambria Math" w:hAnsi="Cambria Math"/>
                </w:rPr>
                <m:t xml:space="preserve">m</m:t>
              </m:r>
            </m:e>
            <m:sup>
              <m:r>
                <w:rPr>
                  <w:rFonts w:ascii="Cambria Math" w:hAnsi="Cambria Math"/>
                </w:rPr>
                <m:t xml:space="preserve">x</m:t>
              </m:r>
            </m:sup>
          </m:sSup>
          <m:sSup>
            <m:e>
              <m:r>
                <w:rPr>
                  <w:rFonts w:ascii="Cambria Math" w:hAnsi="Cambria Math"/>
                </w:rPr>
                <m:t xml:space="preserve">l</m:t>
              </m:r>
            </m:e>
            <m:sup>
              <m:r>
                <w:rPr>
                  <w:rFonts w:ascii="Cambria Math" w:hAnsi="Cambria Math"/>
                </w:rPr>
                <m:t xml:space="preserve">y</m:t>
              </m:r>
            </m:sup>
          </m:sSup>
          <m:sSup>
            <m:e>
              <m:r>
                <w:rPr>
                  <w:rFonts w:ascii="Cambria Math" w:hAnsi="Cambria Math"/>
                </w:rPr>
                <m:t xml:space="preserve">g</m:t>
              </m:r>
            </m:e>
            <m:sup>
              <m:r>
                <w:rPr>
                  <w:rFonts w:ascii="Cambria Math" w:hAnsi="Cambria Math"/>
                </w:rPr>
                <m:t xml:space="preserve">z</m:t>
              </m:r>
            </m:sup>
          </m:sSup>
        </m:oMath>
      </m:oMathPara>
    </w:p>
    <w:p>
      <w:pPr>
        <w:pStyle w:val="Normal"/>
        <w:spacing w:lineRule="auto" w:line="360"/>
        <w:jc w:val="both"/>
        <w:rPr>
          <w:rFonts w:eastAsia="宋体" w:eastAsiaTheme="minorEastAsia"/>
          <w:sz w:val="32"/>
          <w:szCs w:val="32"/>
        </w:rPr>
      </w:pPr>
      <w:r>
        <w:rPr>
          <w:rFonts w:eastAsia="宋体" w:eastAsiaTheme="minorEastAsia"/>
          <w:sz w:val="32"/>
          <w:szCs w:val="32"/>
        </w:rPr>
        <w:t xml:space="preserve">Since the dimension of mass is M, the dimension of length is L, the dimension of period is T and the dimension of acceleration (due to gravity) is </w:t>
      </w:r>
      <w:r>
        <w:rPr/>
      </w:r>
      <m:oMath xmlns:m="http://schemas.openxmlformats.org/officeDocument/2006/math">
        <m:r>
          <w:rPr>
            <w:rFonts w:ascii="Cambria Math" w:hAnsi="Cambria Math"/>
          </w:rPr>
          <m:t xml:space="preserve">L</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oMath>
    </w:p>
    <w:p>
      <w:pPr>
        <w:pStyle w:val="Normal"/>
        <w:spacing w:lineRule="auto" w:line="360"/>
        <w:jc w:val="both"/>
        <w:rPr>
          <w:rFonts w:eastAsia="宋体" w:eastAsiaTheme="minorEastAsia"/>
          <w:sz w:val="32"/>
          <w:szCs w:val="32"/>
        </w:rPr>
      </w:pPr>
      <w:r>
        <w:rPr>
          <w:rFonts w:eastAsia="宋体" w:eastAsiaTheme="minorEastAsia"/>
          <w:sz w:val="32"/>
          <w:szCs w:val="32"/>
        </w:rPr>
        <w:t>Dimensionally,</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k</m:t>
          </m:r>
          <m:sSup>
            <m:e>
              <m:r>
                <w:rPr>
                  <w:rFonts w:ascii="Cambria Math" w:hAnsi="Cambria Math"/>
                </w:rPr>
                <m:t xml:space="preserve">M</m:t>
              </m:r>
            </m:e>
            <m:sup>
              <m:r>
                <w:rPr>
                  <w:rFonts w:ascii="Cambria Math" w:hAnsi="Cambria Math"/>
                </w:rPr>
                <m:t xml:space="preserve">x</m:t>
              </m:r>
            </m:sup>
          </m:sSup>
          <m:sSup>
            <m:e>
              <m:r>
                <w:rPr>
                  <w:rFonts w:ascii="Cambria Math" w:hAnsi="Cambria Math"/>
                </w:rPr>
                <m:t xml:space="preserve">L</m:t>
              </m:r>
            </m:e>
            <m:sup>
              <m:r>
                <w:rPr>
                  <w:rFonts w:ascii="Cambria Math" w:hAnsi="Cambria Math"/>
                </w:rPr>
                <m:t xml:space="preserve">y</m:t>
              </m:r>
            </m:sup>
          </m:sSup>
          <m:sSup>
            <m:e>
              <m:d>
                <m:dPr>
                  <m:begChr m:val="("/>
                  <m:endChr m:val=")"/>
                </m:dPr>
                <m:e>
                  <m:r>
                    <w:rPr>
                      <w:rFonts w:ascii="Cambria Math" w:hAnsi="Cambria Math"/>
                    </w:rPr>
                    <m:t xml:space="preserve">L</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e>
              </m:d>
            </m:e>
            <m:sup>
              <m:r>
                <w:rPr>
                  <w:rFonts w:ascii="Cambria Math" w:hAnsi="Cambria Math"/>
                </w:rPr>
                <m:t xml:space="preserve">z</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1</m:t>
              </m:r>
            </m:sup>
          </m:sSup>
          <m:r>
            <w:rPr>
              <w:rFonts w:ascii="Cambria Math" w:hAnsi="Cambria Math"/>
            </w:rPr>
            <m:t xml:space="preserve">=</m:t>
          </m:r>
          <m:r>
            <w:rPr>
              <w:rFonts w:ascii="Cambria Math" w:hAnsi="Cambria Math"/>
            </w:rPr>
            <m:t xml:space="preserve">k</m:t>
          </m:r>
          <m:sSup>
            <m:e>
              <m:r>
                <w:rPr>
                  <w:rFonts w:ascii="Cambria Math" w:hAnsi="Cambria Math"/>
                </w:rPr>
                <m:t xml:space="preserve">M</m:t>
              </m:r>
            </m:e>
            <m:sup>
              <m:r>
                <w:rPr>
                  <w:rFonts w:ascii="Cambria Math" w:hAnsi="Cambria Math"/>
                </w:rPr>
                <m:t xml:space="preserve">x</m:t>
              </m:r>
            </m:sup>
          </m:sSup>
          <m:sSup>
            <m:e>
              <m:r>
                <w:rPr>
                  <w:rFonts w:ascii="Cambria Math" w:hAnsi="Cambria Math"/>
                </w:rPr>
                <m:t xml:space="preserve">L</m:t>
              </m:r>
            </m:e>
            <m:sup>
              <m:r>
                <w:rPr>
                  <w:rFonts w:ascii="Cambria Math" w:hAnsi="Cambria Math"/>
                </w:rPr>
                <m:t xml:space="preserve">y</m:t>
              </m:r>
            </m:sup>
          </m:sSup>
          <m:sSup>
            <m:e>
              <m:r>
                <w:rPr>
                  <w:rFonts w:ascii="Cambria Math" w:hAnsi="Cambria Math"/>
                </w:rPr>
                <m:t xml:space="preserve">L</m:t>
              </m:r>
            </m:e>
            <m:sup>
              <m:r>
                <w:rPr>
                  <w:rFonts w:ascii="Cambria Math" w:hAnsi="Cambria Math"/>
                </w:rPr>
                <m:t xml:space="preserve">z</m:t>
              </m:r>
            </m:sup>
          </m:sSup>
          <m:sSup>
            <m:e>
              <m:r>
                <w:rPr>
                  <w:rFonts w:ascii="Cambria Math" w:hAnsi="Cambria Math"/>
                </w:rPr>
                <m:t xml:space="preserve">T</m:t>
              </m:r>
            </m:e>
            <m:sup>
              <m:r>
                <w:rPr>
                  <w:rFonts w:ascii="Cambria Math" w:hAnsi="Cambria Math"/>
                </w:rPr>
                <m:t xml:space="preserve">−</m:t>
              </m:r>
              <m:r>
                <w:rPr>
                  <w:rFonts w:ascii="Cambria Math" w:hAnsi="Cambria Math"/>
                </w:rPr>
                <m:t xml:space="preserve">2</m:t>
              </m:r>
              <m:r>
                <w:rPr>
                  <w:rFonts w:ascii="Cambria Math" w:hAnsi="Cambria Math"/>
                </w:rPr>
                <m:t xml:space="preserve">z</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1</m:t>
              </m:r>
            </m:sup>
          </m:sSup>
          <m:r>
            <w:rPr>
              <w:rFonts w:ascii="Cambria Math" w:hAnsi="Cambria Math"/>
            </w:rPr>
            <m:t xml:space="preserve">=</m:t>
          </m:r>
          <m:r>
            <w:rPr>
              <w:rFonts w:ascii="Cambria Math" w:hAnsi="Cambria Math"/>
            </w:rPr>
            <m:t xml:space="preserve">k</m:t>
          </m:r>
          <m:sSup>
            <m:e>
              <m:r>
                <w:rPr>
                  <w:rFonts w:ascii="Cambria Math" w:hAnsi="Cambria Math"/>
                </w:rPr>
                <m:t xml:space="preserve">M</m:t>
              </m:r>
            </m:e>
            <m:sup>
              <m:r>
                <w:rPr>
                  <w:rFonts w:ascii="Cambria Math" w:hAnsi="Cambria Math"/>
                </w:rPr>
                <m:t xml:space="preserve">x</m:t>
              </m:r>
            </m:sup>
          </m:sSup>
          <m:sSup>
            <m:e>
              <m:r>
                <w:rPr>
                  <w:rFonts w:ascii="Cambria Math" w:hAnsi="Cambria Math"/>
                </w:rPr>
                <m:t xml:space="preserve">L</m:t>
              </m:r>
            </m:e>
            <m:sup>
              <m:r>
                <w:rPr>
                  <w:rFonts w:ascii="Cambria Math" w:hAnsi="Cambria Math"/>
                </w:rPr>
                <m:t xml:space="preserve">y</m:t>
              </m:r>
              <m:r>
                <w:rPr>
                  <w:rFonts w:ascii="Cambria Math" w:hAnsi="Cambria Math"/>
                </w:rPr>
                <m:t xml:space="preserve">+</m:t>
              </m:r>
              <m:r>
                <w:rPr>
                  <w:rFonts w:ascii="Cambria Math" w:hAnsi="Cambria Math"/>
                </w:rPr>
                <m:t xml:space="preserve">z</m:t>
              </m:r>
            </m:sup>
          </m:sSup>
          <m:sSup>
            <m:e>
              <m:r>
                <w:rPr>
                  <w:rFonts w:ascii="Cambria Math" w:hAnsi="Cambria Math"/>
                </w:rPr>
                <m:t xml:space="preserve">T</m:t>
              </m:r>
            </m:e>
            <m:sup>
              <m:r>
                <w:rPr>
                  <w:rFonts w:ascii="Cambria Math" w:hAnsi="Cambria Math"/>
                </w:rPr>
                <m:t xml:space="preserve">−</m:t>
              </m:r>
              <m:r>
                <w:rPr>
                  <w:rFonts w:ascii="Cambria Math" w:hAnsi="Cambria Math"/>
                </w:rPr>
                <m:t xml:space="preserve">2</m:t>
              </m:r>
              <m:r>
                <w:rPr>
                  <w:rFonts w:ascii="Cambria Math" w:hAnsi="Cambria Math"/>
                </w:rPr>
                <m:t xml:space="preserve">z</m:t>
              </m:r>
            </m:sup>
          </m:sSup>
        </m:oMath>
      </m:oMathPara>
    </w:p>
    <w:p>
      <w:pPr>
        <w:pStyle w:val="Normal"/>
        <w:spacing w:lineRule="auto" w:line="360"/>
        <w:jc w:val="both"/>
        <w:rPr>
          <w:rFonts w:eastAsia="宋体" w:eastAsiaTheme="minorEastAsia"/>
          <w:sz w:val="32"/>
          <w:szCs w:val="32"/>
        </w:rPr>
      </w:pPr>
      <w:r>
        <w:rPr>
          <w:rFonts w:eastAsia="宋体" w:eastAsiaTheme="minorEastAsia"/>
          <w:sz w:val="32"/>
          <w:szCs w:val="32"/>
        </w:rPr>
        <w:t>On equating, since the dimensional principle states that the dimension of the left hand side has to be equal to the dimension of the right</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1</m:t>
              </m:r>
            </m:sup>
          </m:sSup>
          <m:r>
            <w:rPr>
              <w:rFonts w:ascii="Cambria Math" w:hAnsi="Cambria Math"/>
            </w:rPr>
            <m:t xml:space="preserve">=</m:t>
          </m:r>
          <m:sSup>
            <m:e>
              <m:r>
                <w:rPr>
                  <w:rFonts w:ascii="Cambria Math" w:hAnsi="Cambria Math"/>
                </w:rPr>
                <m:t xml:space="preserve">T</m:t>
              </m:r>
            </m:e>
            <m:sup>
              <m:r>
                <w:rPr>
                  <w:rFonts w:ascii="Cambria Math" w:hAnsi="Cambria Math"/>
                </w:rPr>
                <m:t xml:space="preserve">−</m:t>
              </m:r>
              <m:r>
                <w:rPr>
                  <w:rFonts w:ascii="Cambria Math" w:hAnsi="Cambria Math"/>
                </w:rPr>
                <m:t xml:space="preserve">2</m:t>
              </m:r>
              <m:r>
                <w:rPr>
                  <w:rFonts w:ascii="Cambria Math" w:hAnsi="Cambria Math"/>
                </w:rPr>
                <m:t xml:space="preserve">z</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1</m:t>
              </m:r>
            </m:sup>
          </m:sSup>
          <m:r>
            <w:rPr>
              <w:rFonts w:ascii="Cambria Math" w:hAnsi="Cambria Math"/>
            </w:rPr>
            <m:t xml:space="preserve">=</m:t>
          </m:r>
          <m:sSup>
            <m:e>
              <m:r>
                <w:rPr>
                  <w:rFonts w:ascii="Cambria Math" w:hAnsi="Cambria Math"/>
                </w:rPr>
                <m:t xml:space="preserve">T</m:t>
              </m:r>
            </m:e>
            <m:sup>
              <m:r>
                <w:rPr>
                  <w:rFonts w:ascii="Cambria Math" w:hAnsi="Cambria Math"/>
                </w:rPr>
                <m:t xml:space="preserve">−</m:t>
              </m:r>
              <m:r>
                <w:rPr>
                  <w:rFonts w:ascii="Cambria Math" w:hAnsi="Cambria Math"/>
                </w:rPr>
                <m:t xml:space="preserve">2</m:t>
              </m:r>
              <m:r>
                <w:rPr>
                  <w:rFonts w:ascii="Cambria Math" w:hAnsi="Cambria Math"/>
                </w:rPr>
                <m:t xml:space="preserve">z</m:t>
              </m:r>
            </m:sup>
          </m:sSup>
        </m:oMath>
      </m:oMathPara>
    </w:p>
    <w:p>
      <w:pPr>
        <w:pStyle w:val="Normal"/>
        <w:spacing w:lineRule="auto" w:line="360"/>
        <w:jc w:val="both"/>
        <w:rPr>
          <w:rFonts w:eastAsia="宋体" w:eastAsiaTheme="minorEastAsia"/>
          <w:sz w:val="32"/>
          <w:szCs w:val="32"/>
        </w:rPr>
      </w:pPr>
      <w:r>
        <w:rPr>
          <w:rFonts w:eastAsia="宋体" w:eastAsiaTheme="minorEastAsia"/>
          <w:sz w:val="32"/>
          <w:szCs w:val="32"/>
        </w:rPr>
        <w:t>Therefore</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z</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M</m:t>
              </m:r>
            </m:e>
            <m:sup>
              <m:r>
                <w:rPr>
                  <w:rFonts w:ascii="Cambria Math" w:hAnsi="Cambria Math"/>
                </w:rPr>
                <m:t xml:space="preserve">0</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M</m:t>
              </m:r>
            </m:e>
            <m:sup>
              <m:r>
                <w:rPr>
                  <w:rFonts w:ascii="Cambria Math" w:hAnsi="Cambria Math"/>
                </w:rPr>
                <m:t xml:space="preserve">0</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0</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p>
            <m:e>
              <m:r>
                <w:rPr>
                  <w:rFonts w:ascii="Cambria Math" w:hAnsi="Cambria Math"/>
                </w:rPr>
                <m:t xml:space="preserve">L</m:t>
              </m:r>
            </m:e>
            <m:sup>
              <m:r>
                <w:rPr>
                  <w:rFonts w:ascii="Cambria Math" w:hAnsi="Cambria Math"/>
                </w:rPr>
                <m:t xml:space="preserve">y</m:t>
              </m:r>
              <m:r>
                <w:rPr>
                  <w:rFonts w:ascii="Cambria Math" w:hAnsi="Cambria Math"/>
                </w:rPr>
                <m:t xml:space="preserve">+</m:t>
              </m:r>
              <m:r>
                <w:rPr>
                  <w:rFonts w:ascii="Cambria Math" w:hAnsi="Cambria Math"/>
                </w:rPr>
                <m:t xml:space="preserve">z</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0</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p>
            <m:e>
              <m:r>
                <w:rPr>
                  <w:rFonts w:ascii="Cambria Math" w:hAnsi="Cambria Math"/>
                </w:rPr>
                <m:t xml:space="preserve">L</m:t>
              </m:r>
            </m:e>
            <m:sup>
              <m:r>
                <w:rPr>
                  <w:rFonts w:ascii="Cambria Math" w:hAnsi="Cambria Math"/>
                </w:rPr>
                <m:t xml:space="preserve">y</m:t>
              </m:r>
              <m:r>
                <w:rPr>
                  <w:rFonts w:ascii="Cambria Math" w:hAnsi="Cambria Math"/>
                </w:rPr>
                <m:t xml:space="preserve">+</m:t>
              </m:r>
              <m:r>
                <w:rPr>
                  <w:rFonts w:ascii="Cambria Math" w:hAnsi="Cambria Math"/>
                </w:rPr>
                <m:t xml:space="preserve">z</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0</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0</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d>
            <m:dPr>
              <m:begChr m:val="("/>
              <m:endChr m:val=")"/>
            </m:dPr>
            <m:e>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e>
          </m:d>
          <m:r>
            <w:rPr>
              <w:rFonts w:ascii="Cambria Math" w:hAnsi="Cambria Math"/>
            </w:rPr>
            <m:t xml:space="preserve">=</m:t>
          </m:r>
          <m:r>
            <w:rPr>
              <w:rFonts w:ascii="Cambria Math" w:hAnsi="Cambria Math"/>
            </w:rPr>
            <m:t xml:space="preserve">0</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m:oMathPara>
    </w:p>
    <w:p>
      <w:pPr>
        <w:pStyle w:val="Normal"/>
        <w:spacing w:lineRule="auto" w:line="360"/>
        <w:jc w:val="both"/>
        <w:rPr>
          <w:rFonts w:eastAsia="宋体" w:eastAsiaTheme="minorEastAsia"/>
          <w:sz w:val="32"/>
          <w:szCs w:val="32"/>
        </w:rPr>
      </w:pPr>
      <w:r>
        <w:rPr>
          <w:rFonts w:eastAsia="宋体" w:eastAsiaTheme="minorEastAsia"/>
          <w:sz w:val="32"/>
          <w:szCs w:val="32"/>
        </w:rPr>
        <w:t>Therefore,</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z</m:t>
          </m:r>
          <m:r>
            <w:rPr>
              <w:rFonts w:ascii="Cambria Math" w:hAnsi="Cambria Math"/>
            </w:rPr>
            <m:t xml:space="preserve">=</m:t>
          </m:r>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1</m:t>
              </m:r>
            </m:sup>
          </m:sSup>
          <m:r>
            <w:rPr>
              <w:rFonts w:ascii="Cambria Math" w:hAnsi="Cambria Math"/>
            </w:rPr>
            <m:t xml:space="preserve">=</m:t>
          </m:r>
          <m:r>
            <w:rPr>
              <w:rFonts w:ascii="Cambria Math" w:hAnsi="Cambria Math"/>
            </w:rPr>
            <m:t xml:space="preserve">k</m:t>
          </m:r>
          <m:sSup>
            <m:e>
              <m:r>
                <w:rPr>
                  <w:rFonts w:ascii="Cambria Math" w:hAnsi="Cambria Math"/>
                </w:rPr>
                <m:t xml:space="preserve">M</m:t>
              </m:r>
            </m:e>
            <m:sup>
              <m:r>
                <w:rPr>
                  <w:rFonts w:ascii="Cambria Math" w:hAnsi="Cambria Math"/>
                </w:rPr>
                <m:t xml:space="preserve">x</m:t>
              </m:r>
            </m:sup>
          </m:sSup>
          <m:sSup>
            <m:e>
              <m:r>
                <w:rPr>
                  <w:rFonts w:ascii="Cambria Math" w:hAnsi="Cambria Math"/>
                </w:rPr>
                <m:t xml:space="preserve">L</m:t>
              </m:r>
            </m:e>
            <m:sup>
              <m:r>
                <w:rPr>
                  <w:rFonts w:ascii="Cambria Math" w:hAnsi="Cambria Math"/>
                </w:rPr>
                <m:t xml:space="preserve">y</m:t>
              </m:r>
              <m:r>
                <w:rPr>
                  <w:rFonts w:ascii="Cambria Math" w:hAnsi="Cambria Math"/>
                </w:rPr>
                <m:t xml:space="preserve">+</m:t>
              </m:r>
              <m:r>
                <w:rPr>
                  <w:rFonts w:ascii="Cambria Math" w:hAnsi="Cambria Math"/>
                </w:rPr>
                <m:t xml:space="preserve">z</m:t>
              </m:r>
            </m:sup>
          </m:sSup>
          <m:sSup>
            <m:e>
              <m:r>
                <w:rPr>
                  <w:rFonts w:ascii="Cambria Math" w:hAnsi="Cambria Math"/>
                </w:rPr>
                <m:t xml:space="preserve">T</m:t>
              </m:r>
            </m:e>
            <m:sup>
              <m:r>
                <w:rPr>
                  <w:rFonts w:ascii="Cambria Math" w:hAnsi="Cambria Math"/>
                </w:rPr>
                <m:t xml:space="preserve">−</m:t>
              </m:r>
              <m:r>
                <w:rPr>
                  <w:rFonts w:ascii="Cambria Math" w:hAnsi="Cambria Math"/>
                </w:rPr>
                <m:t xml:space="preserve">2</m:t>
              </m:r>
              <m:r>
                <w:rPr>
                  <w:rFonts w:ascii="Cambria Math" w:hAnsi="Cambria Math"/>
                </w:rPr>
                <m:t xml:space="preserve">z</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k</m:t>
          </m:r>
          <m:sSup>
            <m:e>
              <m:r>
                <w:rPr>
                  <w:rFonts w:ascii="Cambria Math" w:hAnsi="Cambria Math"/>
                </w:rPr>
                <m:t xml:space="preserve">m</m:t>
              </m:r>
            </m:e>
            <m:sup>
              <m:r>
                <w:rPr>
                  <w:rFonts w:ascii="Cambria Math" w:hAnsi="Cambria Math"/>
                </w:rPr>
                <m:t xml:space="preserve">0</m:t>
              </m:r>
            </m:sup>
          </m:sSup>
          <m:sSup>
            <m:e>
              <m:r>
                <w:rPr>
                  <w:rFonts w:ascii="Cambria Math" w:hAnsi="Cambria Math"/>
                </w:rPr>
                <m:t xml:space="preserve">l</m:t>
              </m:r>
            </m:e>
            <m:sup>
              <m:f>
                <m:num>
                  <m:r>
                    <w:rPr>
                      <w:rFonts w:ascii="Cambria Math" w:hAnsi="Cambria Math"/>
                    </w:rPr>
                    <m:t xml:space="preserve">1</m:t>
                  </m:r>
                </m:num>
                <m:den>
                  <m:r>
                    <w:rPr>
                      <w:rFonts w:ascii="Cambria Math" w:hAnsi="Cambria Math"/>
                    </w:rPr>
                    <m:t xml:space="preserve">2</m:t>
                  </m:r>
                </m:den>
              </m:f>
            </m:sup>
          </m:sSup>
          <m:sSup>
            <m:e>
              <m:r>
                <w:rPr>
                  <w:rFonts w:ascii="Cambria Math" w:hAnsi="Cambria Math"/>
                </w:rPr>
                <m:t xml:space="preserve">g</m:t>
              </m:r>
            </m:e>
            <m:sup>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k</m:t>
          </m:r>
          <m:sSup>
            <m:e>
              <m:r>
                <w:rPr>
                  <w:rFonts w:ascii="Cambria Math" w:hAnsi="Cambria Math"/>
                </w:rPr>
                <m:t xml:space="preserve">l</m:t>
              </m:r>
            </m:e>
            <m:sup>
              <m:f>
                <m:num>
                  <m:r>
                    <w:rPr>
                      <w:rFonts w:ascii="Cambria Math" w:hAnsi="Cambria Math"/>
                    </w:rPr>
                    <m:t xml:space="preserve">1</m:t>
                  </m:r>
                </m:num>
                <m:den>
                  <m:r>
                    <w:rPr>
                      <w:rFonts w:ascii="Cambria Math" w:hAnsi="Cambria Math"/>
                    </w:rPr>
                    <m:t xml:space="preserve">2</m:t>
                  </m:r>
                </m:den>
              </m:f>
            </m:sup>
          </m:sSup>
          <m:r>
            <w:rPr>
              <w:rFonts w:ascii="Cambria Math" w:hAnsi="Cambria Math"/>
            </w:rPr>
            <m:t xml:space="preserve">×</m:t>
          </m:r>
          <m:f>
            <m:num>
              <m:r>
                <w:rPr>
                  <w:rFonts w:ascii="Cambria Math" w:hAnsi="Cambria Math"/>
                </w:rPr>
                <m:t xml:space="preserve">1</m:t>
              </m:r>
            </m:num>
            <m:den>
              <m:sSup>
                <m:e>
                  <m:r>
                    <w:rPr>
                      <w:rFonts w:ascii="Cambria Math" w:hAnsi="Cambria Math"/>
                    </w:rPr>
                    <m:t xml:space="preserve">g</m:t>
                  </m:r>
                </m:e>
                <m:sup>
                  <m:f>
                    <m:num>
                      <m:r>
                        <w:rPr>
                          <w:rFonts w:ascii="Cambria Math" w:hAnsi="Cambria Math"/>
                        </w:rPr>
                        <m:t xml:space="preserve">1</m:t>
                      </m:r>
                    </m:num>
                    <m:den>
                      <m:r>
                        <w:rPr>
                          <w:rFonts w:ascii="Cambria Math" w:hAnsi="Cambria Math"/>
                        </w:rPr>
                        <m:t xml:space="preserve">2</m:t>
                      </m:r>
                    </m:den>
                  </m:f>
                </m:sup>
              </m:sSup>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k</m:t>
          </m:r>
          <m:rad>
            <m:radPr>
              <m:degHide m:val="1"/>
            </m:radPr>
            <m:deg/>
            <m:e>
              <m:r>
                <w:rPr>
                  <w:rFonts w:ascii="Cambria Math" w:hAnsi="Cambria Math"/>
                </w:rPr>
                <m:t xml:space="preserve">l</m:t>
              </m:r>
            </m:e>
          </m:rad>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g</m:t>
                  </m:r>
                </m:e>
              </m:rad>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k</m:t>
          </m:r>
          <m:rad>
            <m:radPr>
              <m:degHide m:val="1"/>
            </m:radPr>
            <m:deg/>
            <m:e>
              <m:f>
                <m:num>
                  <m:r>
                    <w:rPr>
                      <w:rFonts w:ascii="Cambria Math" w:hAnsi="Cambria Math"/>
                    </w:rPr>
                    <m:t xml:space="preserve">l</m:t>
                  </m:r>
                </m:num>
                <m:den>
                  <m:r>
                    <w:rPr>
                      <w:rFonts w:ascii="Cambria Math" w:hAnsi="Cambria Math"/>
                    </w:rPr>
                    <m:t xml:space="preserve">g</m:t>
                  </m:r>
                </m:den>
              </m:f>
            </m:e>
          </m:rad>
        </m:oMath>
      </m:oMathPara>
    </w:p>
    <w:p>
      <w:pPr>
        <w:pStyle w:val="ListParagraph"/>
        <w:numPr>
          <w:ilvl w:val="0"/>
          <w:numId w:val="2"/>
        </w:numPr>
        <w:spacing w:lineRule="auto" w:line="360"/>
        <w:jc w:val="both"/>
        <w:rPr>
          <w:sz w:val="32"/>
          <w:szCs w:val="32"/>
        </w:rPr>
      </w:pPr>
      <w:r>
        <w:rPr>
          <w:sz w:val="32"/>
          <w:szCs w:val="32"/>
        </w:rPr>
        <w:t>Experiment shows the frictional force (F) of a body moving in the air depends on its velocity (v) of its motion, density</w:t>
      </w:r>
      <w:r>
        <w:rPr/>
      </w:r>
      <m:oMath xmlns:m="http://schemas.openxmlformats.org/officeDocument/2006/math">
        <m:d>
          <m:dPr>
            <m:begChr m:val="("/>
            <m:endChr m:val=")"/>
          </m:dPr>
          <m:e>
            <m:r>
              <w:rPr>
                <w:rFonts w:ascii="Cambria Math" w:hAnsi="Cambria Math"/>
              </w:rPr>
              <m:t xml:space="preserve">ρ</m:t>
            </m:r>
          </m:e>
        </m:d>
      </m:oMath>
      <w:r>
        <w:rPr>
          <w:rFonts w:eastAsia="宋体" w:eastAsiaTheme="minorEastAsia"/>
          <w:sz w:val="32"/>
          <w:szCs w:val="32"/>
        </w:rPr>
        <w:t xml:space="preserve"> of the air through which it travels and the cross-sectional area of the body.</w:t>
      </w:r>
    </w:p>
    <w:p>
      <w:pPr>
        <w:pStyle w:val="Normal"/>
        <w:spacing w:lineRule="auto" w:line="360"/>
        <w:ind w:left="360" w:hanging="0"/>
        <w:jc w:val="both"/>
        <w:rPr>
          <w:sz w:val="32"/>
          <w:szCs w:val="32"/>
        </w:rPr>
      </w:pPr>
      <w:r>
        <w:rPr>
          <w:sz w:val="32"/>
          <w:szCs w:val="32"/>
        </w:rPr>
        <w:t>If</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ρ</m:t>
            </m:r>
          </m:e>
          <m:sup>
            <m:r>
              <w:rPr>
                <w:rFonts w:ascii="Cambria Math" w:hAnsi="Cambria Math"/>
              </w:rPr>
              <m:t xml:space="preserve">x</m:t>
            </m:r>
          </m:sup>
        </m:sSup>
        <m:sSup>
          <m:e>
            <m:r>
              <w:rPr>
                <w:rFonts w:ascii="Cambria Math" w:hAnsi="Cambria Math"/>
              </w:rPr>
              <m:t xml:space="preserve">v</m:t>
            </m:r>
          </m:e>
          <m:sup>
            <m:r>
              <w:rPr>
                <w:rFonts w:ascii="Cambria Math" w:hAnsi="Cambria Math"/>
              </w:rPr>
              <m:t xml:space="preserve">2</m:t>
            </m:r>
            <m:r>
              <w:rPr>
                <w:rFonts w:ascii="Cambria Math" w:hAnsi="Cambria Math"/>
              </w:rPr>
              <m:t xml:space="preserve">y</m:t>
            </m:r>
          </m:sup>
        </m:sSup>
        <m:sSup>
          <m:e>
            <m:r>
              <w:rPr>
                <w:rFonts w:ascii="Cambria Math" w:hAnsi="Cambria Math"/>
              </w:rPr>
              <m:t xml:space="preserve">A</m:t>
            </m:r>
          </m:e>
          <m:sup>
            <m:r>
              <w:rPr>
                <w:rFonts w:ascii="Cambria Math" w:hAnsi="Cambria Math"/>
              </w:rPr>
              <m:t xml:space="preserve">z</m:t>
            </m:r>
          </m:sup>
        </m:sSup>
      </m:oMath>
    </w:p>
    <w:p>
      <w:pPr>
        <w:pStyle w:val="Normal"/>
        <w:spacing w:lineRule="auto" w:line="360"/>
        <w:ind w:left="360" w:hanging="0"/>
        <w:jc w:val="both"/>
        <w:rPr>
          <w:rFonts w:eastAsia="宋体" w:eastAsiaTheme="minorEastAsia"/>
          <w:sz w:val="32"/>
          <w:szCs w:val="32"/>
        </w:rPr>
      </w:pPr>
      <w:r>
        <w:rPr>
          <w:rFonts w:eastAsia="宋体" w:eastAsiaTheme="minorEastAsia"/>
          <w:sz w:val="32"/>
          <w:szCs w:val="32"/>
        </w:rPr>
        <w:t>Here, x, y and z are integers and k is a constant. Find the values of x, y and z.</w:t>
      </w:r>
    </w:p>
    <w:p>
      <w:pPr>
        <w:pStyle w:val="Normal"/>
        <w:spacing w:lineRule="auto" w:line="360"/>
        <w:ind w:left="360" w:hanging="0"/>
        <w:jc w:val="both"/>
        <w:rPr>
          <w:rFonts w:eastAsia="宋体" w:eastAsiaTheme="minorEastAsia"/>
          <w:sz w:val="32"/>
          <w:szCs w:val="32"/>
        </w:rPr>
      </w:pPr>
      <w:r>
        <w:rPr>
          <w:rFonts w:eastAsia="宋体" w:eastAsiaTheme="minorEastAsia"/>
          <w:sz w:val="32"/>
          <w:szCs w:val="32"/>
        </w:rPr>
        <w:t>Solution</w:t>
      </w:r>
    </w:p>
    <w:p>
      <w:pPr>
        <w:pStyle w:val="Normal"/>
        <w:spacing w:lineRule="auto" w:line="360"/>
        <w:ind w:left="360" w:hanging="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ρ</m:t>
              </m:r>
            </m:e>
            <m:sup>
              <m:r>
                <w:rPr>
                  <w:rFonts w:ascii="Cambria Math" w:hAnsi="Cambria Math"/>
                </w:rPr>
                <m:t xml:space="preserve">x</m:t>
              </m:r>
            </m:sup>
          </m:sSup>
          <m:sSup>
            <m:e>
              <m:r>
                <w:rPr>
                  <w:rFonts w:ascii="Cambria Math" w:hAnsi="Cambria Math"/>
                </w:rPr>
                <m:t xml:space="preserve">v</m:t>
              </m:r>
            </m:e>
            <m:sup>
              <m:r>
                <w:rPr>
                  <w:rFonts w:ascii="Cambria Math" w:hAnsi="Cambria Math"/>
                </w:rPr>
                <m:t xml:space="preserve">2</m:t>
              </m:r>
              <m:r>
                <w:rPr>
                  <w:rFonts w:ascii="Cambria Math" w:hAnsi="Cambria Math"/>
                </w:rPr>
                <m:t xml:space="preserve">y</m:t>
              </m:r>
            </m:sup>
          </m:sSup>
          <m:sSup>
            <m:e>
              <m:r>
                <w:rPr>
                  <w:rFonts w:ascii="Cambria Math" w:hAnsi="Cambria Math"/>
                </w:rPr>
                <m:t xml:space="preserve">A</m:t>
              </m:r>
            </m:e>
            <m:sup>
              <m:r>
                <w:rPr>
                  <w:rFonts w:ascii="Cambria Math" w:hAnsi="Cambria Math"/>
                </w:rPr>
                <m:t xml:space="preserve">z</m:t>
              </m:r>
            </m:sup>
          </m:sSup>
        </m:oMath>
      </m:oMathPara>
    </w:p>
    <w:p>
      <w:pPr>
        <w:pStyle w:val="Normal"/>
        <w:spacing w:lineRule="auto" w:line="360"/>
        <w:ind w:left="360" w:hanging="0"/>
        <w:jc w:val="both"/>
        <w:rPr>
          <w:rFonts w:eastAsia="宋体" w:eastAsiaTheme="minorEastAsia"/>
          <w:sz w:val="32"/>
          <w:szCs w:val="32"/>
        </w:rPr>
      </w:pPr>
      <w:r>
        <w:rPr>
          <w:rFonts w:eastAsia="宋体" w:eastAsiaTheme="minorEastAsia"/>
          <w:sz w:val="32"/>
          <w:szCs w:val="32"/>
        </w:rPr>
        <w:t>The dimension of density</w:t>
      </w:r>
      <w:r>
        <w:rPr/>
      </w:r>
      <m:oMath xmlns:m="http://schemas.openxmlformats.org/officeDocument/2006/math">
        <m:d>
          <m:dPr>
            <m:begChr m:val="("/>
            <m:endChr m:val=")"/>
          </m:dPr>
          <m:e>
            <m:r>
              <w:rPr>
                <w:rFonts w:ascii="Cambria Math" w:hAnsi="Cambria Math"/>
              </w:rPr>
              <m:t xml:space="preserve">ρ</m:t>
            </m:r>
          </m:e>
        </m:d>
      </m:oMath>
      <w:r>
        <w:rPr>
          <w:rFonts w:eastAsia="宋体" w:eastAsiaTheme="minorEastAsia"/>
          <w:sz w:val="32"/>
          <w:szCs w:val="32"/>
        </w:rPr>
        <w:t>, is</w:t>
      </w:r>
      <w:r>
        <w:rPr/>
      </w:r>
      <m:oMath xmlns:m="http://schemas.openxmlformats.org/officeDocument/2006/math">
        <m:r>
          <w:rPr>
            <w:rFonts w:ascii="Cambria Math" w:hAnsi="Cambria Math"/>
          </w:rPr>
          <m:t xml:space="preserve">M</m:t>
        </m:r>
        <m:sSup>
          <m:e>
            <m:r>
              <w:rPr>
                <w:rFonts w:ascii="Cambria Math" w:hAnsi="Cambria Math"/>
              </w:rPr>
              <m:t xml:space="preserve">L</m:t>
            </m:r>
          </m:e>
          <m:sup>
            <m:r>
              <w:rPr>
                <w:rFonts w:ascii="Cambria Math" w:hAnsi="Cambria Math"/>
              </w:rPr>
              <m:t xml:space="preserve">−</m:t>
            </m:r>
            <m:r>
              <w:rPr>
                <w:rFonts w:ascii="Cambria Math" w:hAnsi="Cambria Math"/>
              </w:rPr>
              <m:t xml:space="preserve">3</m:t>
            </m:r>
          </m:sup>
        </m:sSup>
      </m:oMath>
      <w:r>
        <w:rPr>
          <w:rFonts w:eastAsia="宋体" w:eastAsiaTheme="minorEastAsia"/>
          <w:sz w:val="32"/>
          <w:szCs w:val="32"/>
        </w:rPr>
        <w:t>. The dimension of velocity</w:t>
      </w:r>
      <w:r>
        <w:rPr/>
      </w:r>
      <m:oMath xmlns:m="http://schemas.openxmlformats.org/officeDocument/2006/math">
        <m:r>
          <w:rPr>
            <w:rFonts w:ascii="Cambria Math" w:hAnsi="Cambria Math"/>
          </w:rPr>
          <m:t xml:space="preserve">L</m:t>
        </m:r>
        <m:sSup>
          <m:e>
            <m:r>
              <w:rPr>
                <w:rFonts w:ascii="Cambria Math" w:hAnsi="Cambria Math"/>
              </w:rPr>
              <m:t xml:space="preserve">T</m:t>
            </m:r>
          </m:e>
          <m:sup>
            <m:r>
              <w:rPr>
                <w:rFonts w:ascii="Cambria Math" w:hAnsi="Cambria Math"/>
              </w:rPr>
              <m:t xml:space="preserve">−</m:t>
            </m:r>
            <m:r>
              <w:rPr>
                <w:rFonts w:ascii="Cambria Math" w:hAnsi="Cambria Math"/>
              </w:rPr>
              <m:t xml:space="preserve">1</m:t>
            </m:r>
          </m:sup>
        </m:sSup>
      </m:oMath>
      <w:r>
        <w:rPr>
          <w:rFonts w:eastAsia="宋体" w:eastAsiaTheme="minorEastAsia"/>
          <w:sz w:val="32"/>
          <w:szCs w:val="32"/>
        </w:rPr>
        <w:t>, the dimension of area is</w:t>
      </w:r>
      <w:r>
        <w:rPr/>
      </w:r>
      <m:oMath xmlns:m="http://schemas.openxmlformats.org/officeDocument/2006/math">
        <m:sSup>
          <m:e>
            <m:r>
              <w:rPr>
                <w:rFonts w:ascii="Cambria Math" w:hAnsi="Cambria Math"/>
              </w:rPr>
              <m:t xml:space="preserve">L</m:t>
            </m:r>
          </m:e>
          <m:sup>
            <m:r>
              <w:rPr>
                <w:rFonts w:ascii="Cambria Math" w:hAnsi="Cambria Math"/>
              </w:rPr>
              <m:t xml:space="preserve">2</m:t>
            </m:r>
          </m:sup>
        </m:sSup>
      </m:oMath>
      <w:r>
        <w:rPr>
          <w:rFonts w:eastAsia="宋体" w:eastAsiaTheme="minorEastAsia"/>
          <w:sz w:val="32"/>
          <w:szCs w:val="32"/>
        </w:rPr>
        <w:t>. The dimension of force is</w:t>
      </w:r>
      <w:r>
        <w:rPr/>
      </w:r>
      <m:oMath xmlns:m="http://schemas.openxmlformats.org/officeDocument/2006/math">
        <m:r>
          <w:rPr>
            <w:rFonts w:ascii="Cambria Math" w:hAnsi="Cambria Math"/>
          </w:rPr>
          <m:t xml:space="preserve">ML</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oMath>
      <w:r>
        <w:rPr>
          <w:rFonts w:eastAsia="宋体" w:eastAsiaTheme="minorEastAsia"/>
          <w:sz w:val="32"/>
          <w:szCs w:val="32"/>
        </w:rPr>
        <w:t>.</w:t>
      </w:r>
    </w:p>
    <w:p>
      <w:pPr>
        <w:pStyle w:val="Normal"/>
        <w:spacing w:lineRule="auto" w:line="360"/>
        <w:ind w:left="360" w:hanging="0"/>
        <w:jc w:val="both"/>
        <w:rPr>
          <w:rFonts w:eastAsia="宋体" w:eastAsiaTheme="minorEastAsia"/>
          <w:sz w:val="32"/>
          <w:szCs w:val="32"/>
        </w:rPr>
      </w:pPr>
      <w:r>
        <w:rPr>
          <w:rFonts w:eastAsia="宋体" w:eastAsiaTheme="minorEastAsia"/>
          <w:sz w:val="32"/>
          <w:szCs w:val="32"/>
        </w:rPr>
        <w:t xml:space="preserve">Dimensionally,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ρ</m:t>
            </m:r>
          </m:e>
          <m:sup>
            <m:r>
              <w:rPr>
                <w:rFonts w:ascii="Cambria Math" w:hAnsi="Cambria Math"/>
              </w:rPr>
              <m:t xml:space="preserve">x</m:t>
            </m:r>
          </m:sup>
        </m:sSup>
        <m:sSup>
          <m:e>
            <m:r>
              <w:rPr>
                <w:rFonts w:ascii="Cambria Math" w:hAnsi="Cambria Math"/>
              </w:rPr>
              <m:t xml:space="preserve">v</m:t>
            </m:r>
          </m:e>
          <m:sup>
            <m:r>
              <w:rPr>
                <w:rFonts w:ascii="Cambria Math" w:hAnsi="Cambria Math"/>
              </w:rPr>
              <m:t xml:space="preserve">2</m:t>
            </m:r>
            <m:r>
              <w:rPr>
                <w:rFonts w:ascii="Cambria Math" w:hAnsi="Cambria Math"/>
              </w:rPr>
              <m:t xml:space="preserve">y</m:t>
            </m:r>
          </m:sup>
        </m:sSup>
        <m:sSup>
          <m:e>
            <m:r>
              <w:rPr>
                <w:rFonts w:ascii="Cambria Math" w:hAnsi="Cambria Math"/>
              </w:rPr>
              <m:t xml:space="preserve">A</m:t>
            </m:r>
          </m:e>
          <m:sup>
            <m:r>
              <w:rPr>
                <w:rFonts w:ascii="Cambria Math" w:hAnsi="Cambria Math"/>
              </w:rPr>
              <m:t xml:space="preserve">z</m:t>
            </m:r>
          </m:sup>
        </m:sSup>
      </m:oMath>
      <w:r>
        <w:rPr>
          <w:rFonts w:eastAsia="宋体" w:eastAsiaTheme="minorEastAsia"/>
          <w:sz w:val="32"/>
          <w:szCs w:val="32"/>
        </w:rPr>
        <w:t>is expressed as</w:t>
      </w:r>
    </w:p>
    <w:p>
      <w:pPr>
        <w:pStyle w:val="Normal"/>
        <w:spacing w:lineRule="auto" w:line="360"/>
        <w:ind w:left="360" w:hanging="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ML</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m:t>
                  </m:r>
                  <m:sSup>
                    <m:e>
                      <m:r>
                        <w:rPr>
                          <w:rFonts w:ascii="Cambria Math" w:hAnsi="Cambria Math"/>
                        </w:rPr>
                        <m:t xml:space="preserve">L</m:t>
                      </m:r>
                    </m:e>
                    <m:sup>
                      <m:r>
                        <w:rPr>
                          <w:rFonts w:ascii="Cambria Math" w:hAnsi="Cambria Math"/>
                        </w:rPr>
                        <m:t xml:space="preserve">−</m:t>
                      </m:r>
                      <m:r>
                        <w:rPr>
                          <w:rFonts w:ascii="Cambria Math" w:hAnsi="Cambria Math"/>
                        </w:rPr>
                        <m:t xml:space="preserve">3</m:t>
                      </m:r>
                    </m:sup>
                  </m:sSup>
                </m:e>
              </m:d>
            </m:e>
            <m:sup>
              <m:r>
                <w:rPr>
                  <w:rFonts w:ascii="Cambria Math" w:hAnsi="Cambria Math"/>
                </w:rPr>
                <m:t xml:space="preserve">x</m:t>
              </m:r>
            </m:sup>
          </m:sSup>
          <m:sSup>
            <m:e>
              <m:d>
                <m:dPr>
                  <m:begChr m:val="("/>
                  <m:endChr m:val=")"/>
                </m:dPr>
                <m:e>
                  <m:r>
                    <w:rPr>
                      <w:rFonts w:ascii="Cambria Math" w:hAnsi="Cambria Math"/>
                    </w:rPr>
                    <m:t xml:space="preserve">L</m:t>
                  </m:r>
                  <m:sSup>
                    <m:e>
                      <m:r>
                        <w:rPr>
                          <w:rFonts w:ascii="Cambria Math" w:hAnsi="Cambria Math"/>
                        </w:rPr>
                        <m:t xml:space="preserve">T</m:t>
                      </m:r>
                    </m:e>
                    <m:sup>
                      <m:r>
                        <w:rPr>
                          <w:rFonts w:ascii="Cambria Math" w:hAnsi="Cambria Math"/>
                        </w:rPr>
                        <m:t xml:space="preserve">−</m:t>
                      </m:r>
                      <m:r>
                        <w:rPr>
                          <w:rFonts w:ascii="Cambria Math" w:hAnsi="Cambria Math"/>
                        </w:rPr>
                        <m:t xml:space="preserve">1</m:t>
                      </m:r>
                    </m:sup>
                  </m:sSup>
                </m:e>
              </m:d>
            </m:e>
            <m:sup>
              <m:r>
                <w:rPr>
                  <w:rFonts w:ascii="Cambria Math" w:hAnsi="Cambria Math"/>
                </w:rPr>
                <m:t xml:space="preserve">2</m:t>
              </m:r>
              <m:r>
                <w:rPr>
                  <w:rFonts w:ascii="Cambria Math" w:hAnsi="Cambria Math"/>
                </w:rPr>
                <m:t xml:space="preserve">y</m:t>
              </m:r>
            </m:sup>
          </m:sSup>
          <m:sSup>
            <m:e>
              <m:d>
                <m:dPr>
                  <m:begChr m:val="("/>
                  <m:endChr m:val=")"/>
                </m:dPr>
                <m:e>
                  <m:sSup>
                    <m:e>
                      <m:r>
                        <w:rPr>
                          <w:rFonts w:ascii="Cambria Math" w:hAnsi="Cambria Math"/>
                        </w:rPr>
                        <m:t xml:space="preserve">L</m:t>
                      </m:r>
                    </m:e>
                    <m:sup>
                      <m:r>
                        <w:rPr>
                          <w:rFonts w:ascii="Cambria Math" w:hAnsi="Cambria Math"/>
                        </w:rPr>
                        <m:t xml:space="preserve">2</m:t>
                      </m:r>
                    </m:sup>
                  </m:sSup>
                </m:e>
              </m:d>
            </m:e>
            <m:sup>
              <m:r>
                <w:rPr>
                  <w:rFonts w:ascii="Cambria Math" w:hAnsi="Cambria Math"/>
                </w:rPr>
                <m:t xml:space="preserve">z</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ML</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r>
            <w:rPr>
              <w:rFonts w:ascii="Cambria Math" w:hAnsi="Cambria Math"/>
            </w:rPr>
            <m:t xml:space="preserve">=</m:t>
          </m:r>
          <m:sSup>
            <m:e>
              <m:r>
                <w:rPr>
                  <w:rFonts w:ascii="Cambria Math" w:hAnsi="Cambria Math"/>
                </w:rPr>
                <m:t xml:space="preserve">M</m:t>
              </m:r>
            </m:e>
            <m:sup>
              <m:r>
                <w:rPr>
                  <w:rFonts w:ascii="Cambria Math" w:hAnsi="Cambria Math"/>
                </w:rPr>
                <m:t xml:space="preserve">x</m:t>
              </m:r>
            </m:sup>
          </m:sSup>
          <m:sSup>
            <m:e>
              <m:r>
                <w:rPr>
                  <w:rFonts w:ascii="Cambria Math" w:hAnsi="Cambria Math"/>
                </w:rPr>
                <m:t xml:space="preserve">L</m:t>
              </m:r>
            </m:e>
            <m:sup>
              <m:r>
                <w:rPr>
                  <w:rFonts w:ascii="Cambria Math" w:hAnsi="Cambria Math"/>
                </w:rPr>
                <m:t xml:space="preserve">−</m:t>
              </m:r>
              <m:r>
                <w:rPr>
                  <w:rFonts w:ascii="Cambria Math" w:hAnsi="Cambria Math"/>
                </w:rPr>
                <m:t xml:space="preserve">3</m:t>
              </m:r>
              <m:r>
                <w:rPr>
                  <w:rFonts w:ascii="Cambria Math" w:hAnsi="Cambria Math"/>
                </w:rPr>
                <m:t xml:space="preserve">x</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r>
                <w:rPr>
                  <w:rFonts w:ascii="Cambria Math" w:hAnsi="Cambria Math"/>
                </w:rPr>
                <m:t xml:space="preserve">y</m:t>
              </m:r>
            </m:sup>
          </m:sSup>
          <m:sSup>
            <m:e>
              <m:r>
                <w:rPr>
                  <w:rFonts w:ascii="Cambria Math" w:hAnsi="Cambria Math"/>
                </w:rPr>
                <m:t xml:space="preserve">T</m:t>
              </m:r>
            </m:e>
            <m:sup>
              <m:r>
                <w:rPr>
                  <w:rFonts w:ascii="Cambria Math" w:hAnsi="Cambria Math"/>
                </w:rPr>
                <m:t xml:space="preserve">−</m:t>
              </m:r>
              <m:r>
                <w:rPr>
                  <w:rFonts w:ascii="Cambria Math" w:hAnsi="Cambria Math"/>
                </w:rPr>
                <m:t xml:space="preserve">2</m:t>
              </m:r>
              <m:r>
                <w:rPr>
                  <w:rFonts w:ascii="Cambria Math" w:hAnsi="Cambria Math"/>
                </w:rPr>
                <m:t xml:space="preserve">y</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r>
                <w:rPr>
                  <w:rFonts w:ascii="Cambria Math" w:hAnsi="Cambria Math"/>
                </w:rPr>
                <m:t xml:space="preserve">z</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ML</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r>
            <w:rPr>
              <w:rFonts w:ascii="Cambria Math" w:hAnsi="Cambria Math"/>
            </w:rPr>
            <m:t xml:space="preserve">=</m:t>
          </m:r>
          <m:sSup>
            <m:e>
              <m:r>
                <w:rPr>
                  <w:rFonts w:ascii="Cambria Math" w:hAnsi="Cambria Math"/>
                </w:rPr>
                <m:t xml:space="preserve">M</m:t>
              </m:r>
            </m:e>
            <m:sup>
              <m:r>
                <w:rPr>
                  <w:rFonts w:ascii="Cambria Math" w:hAnsi="Cambria Math"/>
                </w:rPr>
                <m:t xml:space="preserve">x</m:t>
              </m:r>
            </m:sup>
          </m:sSup>
          <m:sSup>
            <m:e>
              <m:r>
                <w:rPr>
                  <w:rFonts w:ascii="Cambria Math" w:hAnsi="Cambria Math"/>
                </w:rPr>
                <m:t xml:space="preserve">L</m:t>
              </m:r>
            </m:e>
            <m:sup>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z</m:t>
                  </m:r>
                </m:e>
              </m:d>
            </m:sup>
          </m:sSup>
          <m:sSup>
            <m:e>
              <m:r>
                <w:rPr>
                  <w:rFonts w:ascii="Cambria Math" w:hAnsi="Cambria Math"/>
                </w:rPr>
                <m:t xml:space="preserve">T</m:t>
              </m:r>
            </m:e>
            <m:sup>
              <m:r>
                <w:rPr>
                  <w:rFonts w:ascii="Cambria Math" w:hAnsi="Cambria Math"/>
                </w:rPr>
                <m:t xml:space="preserve">−</m:t>
              </m:r>
              <m:r>
                <w:rPr>
                  <w:rFonts w:ascii="Cambria Math" w:hAnsi="Cambria Math"/>
                </w:rPr>
                <m:t xml:space="preserve">2</m:t>
              </m:r>
              <m:r>
                <w:rPr>
                  <w:rFonts w:ascii="Cambria Math" w:hAnsi="Cambria Math"/>
                </w:rPr>
                <m:t xml:space="preserve">y</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M</m:t>
              </m:r>
            </m:e>
            <m:sup>
              <m:r>
                <w:rPr>
                  <w:rFonts w:ascii="Cambria Math" w:hAnsi="Cambria Math"/>
                </w:rPr>
                <m:t xml:space="preserve">1</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m:t>
              </m:r>
              <m:r>
                <w:rPr>
                  <w:rFonts w:ascii="Cambria Math" w:hAnsi="Cambria Math"/>
                </w:rPr>
                <m:t xml:space="preserve">2</m:t>
              </m:r>
              <m:r>
                <w:rPr>
                  <w:rFonts w:ascii="Cambria Math" w:hAnsi="Cambria Math"/>
                </w:rPr>
                <m:t xml:space="preserve">y</m:t>
              </m:r>
            </m:sup>
          </m:sSup>
          <m:r>
            <w:rPr>
              <w:rFonts w:ascii="Cambria Math" w:hAnsi="Cambria Math"/>
            </w:rPr>
            <m:t xml:space="preserve">=</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m:t>
              </m:r>
              <m:r>
                <w:rPr>
                  <w:rFonts w:ascii="Cambria Math" w:hAnsi="Cambria Math"/>
                </w:rPr>
                <m:t xml:space="preserve">2</m:t>
              </m:r>
            </m:num>
            <m:den>
              <m:r>
                <w:rPr>
                  <w:rFonts w:ascii="Cambria Math" w:hAnsi="Cambria Math"/>
                </w:rPr>
                <m:t xml:space="preserve">−</m:t>
              </m:r>
              <m:r>
                <w:rPr>
                  <w:rFonts w:ascii="Cambria Math" w:hAnsi="Cambria Math"/>
                </w:rPr>
                <m:t xml:space="preserve">2</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p>
            <m:e>
              <m:r>
                <w:rPr>
                  <w:rFonts w:ascii="Cambria Math" w:hAnsi="Cambria Math"/>
                </w:rPr>
                <m:t xml:space="preserve">L</m:t>
              </m:r>
            </m:e>
            <m:sup>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z</m:t>
                  </m:r>
                </m:e>
              </m:d>
            </m:sup>
          </m:sSup>
          <m:r>
            <w:rPr>
              <w:rFonts w:ascii="Cambria Math" w:hAnsi="Cambria Math"/>
            </w:rPr>
            <m:t xml:space="preserve">=</m:t>
          </m:r>
          <m:sSup>
            <m:e>
              <m:r>
                <w:rPr>
                  <w:rFonts w:ascii="Cambria Math" w:hAnsi="Cambria Math"/>
                </w:rPr>
                <m:t xml:space="preserve">L</m:t>
              </m:r>
            </m:e>
            <m:sup>
              <m:r>
                <w:rPr>
                  <w:rFonts w:ascii="Cambria Math" w:hAnsi="Cambria Math"/>
                </w:rPr>
                <m:t xml:space="preserve">1</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2</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f>
            <m:num>
              <m:r>
                <w:rPr>
                  <w:rFonts w:ascii="Cambria Math" w:hAnsi="Cambria Math"/>
                </w:rPr>
                <m:t xml:space="preserve">2</m:t>
              </m:r>
            </m:num>
            <m:den>
              <m:r>
                <w:rPr>
                  <w:rFonts w:ascii="Cambria Math" w:hAnsi="Cambria Math"/>
                </w:rPr>
                <m:t xml:space="preserve">2</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Therefore</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And the equation</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ρ</m:t>
              </m:r>
            </m:e>
            <m:sup>
              <m:r>
                <w:rPr>
                  <w:rFonts w:ascii="Cambria Math" w:hAnsi="Cambria Math"/>
                </w:rPr>
                <m:t xml:space="preserve">x</m:t>
              </m:r>
            </m:sup>
          </m:sSup>
          <m:sSup>
            <m:e>
              <m:r>
                <w:rPr>
                  <w:rFonts w:ascii="Cambria Math" w:hAnsi="Cambria Math"/>
                </w:rPr>
                <m:t xml:space="preserve">v</m:t>
              </m:r>
            </m:e>
            <m:sup>
              <m:r>
                <w:rPr>
                  <w:rFonts w:ascii="Cambria Math" w:hAnsi="Cambria Math"/>
                </w:rPr>
                <m:t xml:space="preserve">2</m:t>
              </m:r>
              <m:r>
                <w:rPr>
                  <w:rFonts w:ascii="Cambria Math" w:hAnsi="Cambria Math"/>
                </w:rPr>
                <m:t xml:space="preserve">y</m:t>
              </m:r>
            </m:sup>
          </m:sSup>
          <m:sSup>
            <m:e>
              <m:r>
                <w:rPr>
                  <w:rFonts w:ascii="Cambria Math" w:hAnsi="Cambria Math"/>
                </w:rPr>
                <m:t xml:space="preserve">A</m:t>
              </m:r>
            </m:e>
            <m:sup>
              <m:r>
                <w:rPr>
                  <w:rFonts w:ascii="Cambria Math" w:hAnsi="Cambria Math"/>
                </w:rPr>
                <m:t xml:space="preserve">z</m:t>
              </m:r>
            </m:sup>
          </m:sSup>
        </m:oMath>
      </m:oMathPara>
    </w:p>
    <w:p>
      <w:pPr>
        <w:pStyle w:val="Normal"/>
        <w:spacing w:lineRule="auto" w:line="360"/>
        <w:jc w:val="both"/>
        <w:rPr>
          <w:rFonts w:eastAsia="宋体" w:eastAsiaTheme="minorEastAsia"/>
          <w:sz w:val="32"/>
          <w:szCs w:val="32"/>
        </w:rPr>
      </w:pPr>
      <w:r>
        <w:rPr>
          <w:rFonts w:eastAsia="宋体" w:eastAsiaTheme="minorEastAsia"/>
          <w:sz w:val="32"/>
          <w:szCs w:val="32"/>
        </w:rPr>
        <w:t>Is then expressed as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ρ</m:t>
              </m:r>
            </m:e>
            <m:sup>
              <m:r>
                <w:rPr>
                  <w:rFonts w:ascii="Cambria Math" w:hAnsi="Cambria Math"/>
                </w:rPr>
                <m:t xml:space="preserve">1</m:t>
              </m:r>
            </m:sup>
          </m:sSup>
          <m:sSup>
            <m:e>
              <m:r>
                <w:rPr>
                  <w:rFonts w:ascii="Cambria Math" w:hAnsi="Cambria Math"/>
                </w:rPr>
                <m:t xml:space="preserve">v</m:t>
              </m:r>
            </m:e>
            <m:sup>
              <m:r>
                <w:rPr>
                  <w:rFonts w:ascii="Cambria Math" w:hAnsi="Cambria Math"/>
                </w:rPr>
                <m:t xml:space="preserve">2</m:t>
              </m:r>
              <m:d>
                <m:dPr>
                  <m:begChr m:val="("/>
                  <m:endChr m:val=")"/>
                </m:dPr>
                <m:e>
                  <m:r>
                    <w:rPr>
                      <w:rFonts w:ascii="Cambria Math" w:hAnsi="Cambria Math"/>
                    </w:rPr>
                    <m:t xml:space="preserve">1</m:t>
                  </m:r>
                </m:e>
              </m:d>
            </m:sup>
          </m:sSup>
          <m:sSup>
            <m:e>
              <m:r>
                <w:rPr>
                  <w:rFonts w:ascii="Cambria Math" w:hAnsi="Cambria Math"/>
                </w:rPr>
                <m:t xml:space="preserve">A</m:t>
              </m:r>
            </m:e>
            <m:sup>
              <m:r>
                <w:rPr>
                  <w:rFonts w:ascii="Cambria Math" w:hAnsi="Cambria Math"/>
                </w:rPr>
                <m:t xml:space="preserve">1</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kρ</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A</m:t>
          </m:r>
        </m:oMath>
      </m:oMathPara>
    </w:p>
    <w:p>
      <w:pPr>
        <w:pStyle w:val="ListParagraph"/>
        <w:numPr>
          <w:ilvl w:val="0"/>
          <w:numId w:val="2"/>
        </w:numPr>
        <w:spacing w:lineRule="auto" w:line="360"/>
        <w:jc w:val="both"/>
        <w:rPr>
          <w:rFonts w:eastAsia="宋体" w:eastAsiaTheme="minorEastAsia"/>
          <w:sz w:val="32"/>
          <w:szCs w:val="32"/>
        </w:rPr>
      </w:pPr>
      <w:r>
        <w:rPr>
          <w:rFonts w:eastAsia="宋体" w:eastAsiaTheme="minorEastAsia"/>
          <w:sz w:val="32"/>
          <w:szCs w:val="32"/>
        </w:rPr>
        <w:t>A sphere of mass 100g and radius (r) of 2cm falls vertically through air of density</w:t>
      </w:r>
      <w:r>
        <w:rPr/>
      </w:r>
      <m:oMath xmlns:m="http://schemas.openxmlformats.org/officeDocument/2006/math">
        <m:r>
          <w:rPr>
            <w:rFonts w:ascii="Cambria Math" w:hAnsi="Cambria Math"/>
          </w:rPr>
          <m:t xml:space="preserve">1.2</m:t>
        </m:r>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宋体" w:eastAsiaTheme="minorEastAsia"/>
          <w:sz w:val="32"/>
          <w:szCs w:val="32"/>
        </w:rPr>
        <w:t>at a place where the acceleration due to gravity (g) is</w:t>
      </w:r>
      <w:r>
        <w:rPr/>
      </w:r>
      <m:oMath xmlns:m="http://schemas.openxmlformats.org/officeDocument/2006/math">
        <m:d>
          <m:dPr>
            <m:begChr m:val="("/>
            <m:endChr m:val=")"/>
          </m:dPr>
          <m:e>
            <m:r>
              <w:rPr>
                <w:rFonts w:ascii="Cambria Math" w:hAnsi="Cambria Math"/>
              </w:rPr>
              <m:t xml:space="preserve">9.81</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e>
        </m:d>
      </m:oMath>
      <w:r>
        <w:rPr>
          <w:rFonts w:eastAsia="宋体" w:eastAsiaTheme="minorEastAsia"/>
          <w:sz w:val="32"/>
          <w:szCs w:val="32"/>
        </w:rPr>
        <w:t xml:space="preserve"> and attains a steady velocity (v) of</w:t>
      </w:r>
      <w:r>
        <w:rPr/>
      </w:r>
      <m:oMath xmlns:m="http://schemas.openxmlformats.org/officeDocument/2006/math">
        <m:r>
          <w:rPr>
            <w:rFonts w:ascii="Cambria Math" w:hAnsi="Cambria Math"/>
          </w:rPr>
          <m:t xml:space="preserve">30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eastAsiaTheme="minorEastAsia"/>
          <w:sz w:val="32"/>
          <w:szCs w:val="32"/>
        </w:rPr>
        <w:t>. If the retarding force on the sphere is given as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r</m:t>
              </m:r>
            </m:e>
            <m:sup>
              <m:r>
                <w:rPr>
                  <w:rFonts w:ascii="Cambria Math" w:hAnsi="Cambria Math"/>
                </w:rPr>
                <m:t xml:space="preserve">x</m:t>
              </m:r>
            </m:sup>
          </m:sSup>
          <m:sSup>
            <m:e>
              <m:r>
                <w:rPr>
                  <w:rFonts w:ascii="Cambria Math" w:hAnsi="Cambria Math"/>
                </w:rPr>
                <m:t xml:space="preserve">ρ</m:t>
              </m:r>
            </m:e>
            <m:sup>
              <m:r>
                <w:rPr>
                  <w:rFonts w:ascii="Cambria Math" w:hAnsi="Cambria Math"/>
                </w:rPr>
                <m:t xml:space="preserve">y</m:t>
              </m:r>
            </m:sup>
          </m:sSup>
          <m:sSup>
            <m:e>
              <m:r>
                <w:rPr>
                  <w:rFonts w:ascii="Cambria Math" w:hAnsi="Cambria Math"/>
                </w:rPr>
                <m:t xml:space="preserve">v</m:t>
              </m:r>
            </m:e>
            <m:sup>
              <m:r>
                <w:rPr>
                  <w:rFonts w:ascii="Cambria Math" w:hAnsi="Cambria Math"/>
                </w:rPr>
                <m:t xml:space="preserve">z</m:t>
              </m:r>
            </m:sup>
          </m:sSup>
        </m:oMath>
      </m:oMathPara>
    </w:p>
    <w:p>
      <w:pPr>
        <w:pStyle w:val="Normal"/>
        <w:spacing w:lineRule="auto" w:line="360"/>
        <w:jc w:val="both"/>
        <w:rPr>
          <w:rFonts w:eastAsia="宋体" w:eastAsiaTheme="minorEastAsia"/>
          <w:sz w:val="32"/>
          <w:szCs w:val="32"/>
        </w:rPr>
      </w:pPr>
      <w:r>
        <w:rPr>
          <w:rFonts w:eastAsia="宋体" w:eastAsiaTheme="minorEastAsia"/>
          <w:sz w:val="32"/>
          <w:szCs w:val="32"/>
        </w:rPr>
        <w:t>And k is a dimensionless constant. Use the dimensional method to find the values of x, y, z and k</w:t>
      </w:r>
    </w:p>
    <w:p>
      <w:pPr>
        <w:pStyle w:val="Normal"/>
        <w:spacing w:lineRule="auto" w:line="360"/>
        <w:jc w:val="both"/>
        <w:rPr>
          <w:rFonts w:eastAsia="宋体" w:eastAsiaTheme="minorEastAsia"/>
          <w:sz w:val="32"/>
          <w:szCs w:val="32"/>
        </w:rPr>
      </w:pPr>
      <w:r>
        <w:rPr>
          <w:rFonts w:eastAsia="宋体" w:eastAsiaTheme="minorEastAsia"/>
          <w:sz w:val="32"/>
          <w:szCs w:val="32"/>
        </w:rPr>
        <w:t>Solution</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r</m:t>
              </m:r>
            </m:e>
            <m:sup>
              <m:r>
                <w:rPr>
                  <w:rFonts w:ascii="Cambria Math" w:hAnsi="Cambria Math"/>
                </w:rPr>
                <m:t xml:space="preserve">x</m:t>
              </m:r>
            </m:sup>
          </m:sSup>
          <m:sSup>
            <m:e>
              <m:r>
                <w:rPr>
                  <w:rFonts w:ascii="Cambria Math" w:hAnsi="Cambria Math"/>
                </w:rPr>
                <m:t xml:space="preserve">ρ</m:t>
              </m:r>
            </m:e>
            <m:sup>
              <m:r>
                <w:rPr>
                  <w:rFonts w:ascii="Cambria Math" w:hAnsi="Cambria Math"/>
                </w:rPr>
                <m:t xml:space="preserve">y</m:t>
              </m:r>
            </m:sup>
          </m:sSup>
          <m:sSup>
            <m:e>
              <m:r>
                <w:rPr>
                  <w:rFonts w:ascii="Cambria Math" w:hAnsi="Cambria Math"/>
                </w:rPr>
                <m:t xml:space="preserve">v</m:t>
              </m:r>
            </m:e>
            <m:sup>
              <m:r>
                <w:rPr>
                  <w:rFonts w:ascii="Cambria Math" w:hAnsi="Cambria Math"/>
                </w:rPr>
                <m:t xml:space="preserve">z</m:t>
              </m:r>
            </m:sup>
          </m:sSup>
        </m:oMath>
      </m:oMathPara>
    </w:p>
    <w:p>
      <w:pPr>
        <w:pStyle w:val="Normal"/>
        <w:spacing w:lineRule="auto" w:line="360"/>
        <w:jc w:val="both"/>
        <w:rPr>
          <w:rFonts w:eastAsia="宋体" w:eastAsiaTheme="minorEastAsia"/>
          <w:sz w:val="32"/>
          <w:szCs w:val="32"/>
        </w:rPr>
      </w:pPr>
      <w:r>
        <w:rPr>
          <w:rFonts w:eastAsia="宋体" w:eastAsiaTheme="minorEastAsia"/>
          <w:sz w:val="32"/>
          <w:szCs w:val="32"/>
        </w:rPr>
        <w:t>Dimensionally,</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ML</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k</m:t>
          </m:r>
          <m:sSup>
            <m:e>
              <m:r>
                <w:rPr>
                  <w:rFonts w:ascii="Cambria Math" w:hAnsi="Cambria Math"/>
                </w:rPr>
                <m:t xml:space="preserve">L</m:t>
              </m:r>
            </m:e>
            <m:sup>
              <m:r>
                <w:rPr>
                  <w:rFonts w:ascii="Cambria Math" w:hAnsi="Cambria Math"/>
                </w:rPr>
                <m:t xml:space="preserve">x</m:t>
              </m:r>
            </m:sup>
          </m:sSup>
          <m:r>
            <w:rPr>
              <w:rFonts w:ascii="Cambria Math" w:hAnsi="Cambria Math"/>
            </w:rPr>
            <m:t xml:space="preserve">∙</m:t>
          </m:r>
          <m:sSup>
            <m:e>
              <m:d>
                <m:dPr>
                  <m:begChr m:val="("/>
                  <m:endChr m:val=")"/>
                </m:dPr>
                <m:e>
                  <m:r>
                    <w:rPr>
                      <w:rFonts w:ascii="Cambria Math" w:hAnsi="Cambria Math"/>
                    </w:rPr>
                    <m:t xml:space="preserve">M</m:t>
                  </m:r>
                  <m:sSup>
                    <m:e>
                      <m:r>
                        <w:rPr>
                          <w:rFonts w:ascii="Cambria Math" w:hAnsi="Cambria Math"/>
                        </w:rPr>
                        <m:t xml:space="preserve">L</m:t>
                      </m:r>
                    </m:e>
                    <m:sup>
                      <m:r>
                        <w:rPr>
                          <w:rFonts w:ascii="Cambria Math" w:hAnsi="Cambria Math"/>
                        </w:rPr>
                        <m:t xml:space="preserve">−</m:t>
                      </m:r>
                      <m:r>
                        <w:rPr>
                          <w:rFonts w:ascii="Cambria Math" w:hAnsi="Cambria Math"/>
                        </w:rPr>
                        <m:t xml:space="preserve">3</m:t>
                      </m:r>
                    </m:sup>
                  </m:sSup>
                </m:e>
              </m:d>
            </m:e>
            <m:sup>
              <m:r>
                <w:rPr>
                  <w:rFonts w:ascii="Cambria Math" w:hAnsi="Cambria Math"/>
                </w:rPr>
                <m:t xml:space="preserve">y</m:t>
              </m:r>
            </m:sup>
          </m:sSup>
          <m:r>
            <w:rPr>
              <w:rFonts w:ascii="Cambria Math" w:hAnsi="Cambria Math"/>
            </w:rPr>
            <m:t xml:space="preserve">∙</m:t>
          </m:r>
          <m:sSup>
            <m:e>
              <m:d>
                <m:dPr>
                  <m:begChr m:val="("/>
                  <m:endChr m:val=")"/>
                </m:dPr>
                <m:e>
                  <m:r>
                    <w:rPr>
                      <w:rFonts w:ascii="Cambria Math" w:hAnsi="Cambria Math"/>
                    </w:rPr>
                    <m:t xml:space="preserve">L</m:t>
                  </m:r>
                  <m:sSup>
                    <m:e>
                      <m:r>
                        <w:rPr>
                          <w:rFonts w:ascii="Cambria Math" w:hAnsi="Cambria Math"/>
                        </w:rPr>
                        <m:t xml:space="preserve">T</m:t>
                      </m:r>
                    </m:e>
                    <m:sup>
                      <m:r>
                        <w:rPr>
                          <w:rFonts w:ascii="Cambria Math" w:hAnsi="Cambria Math"/>
                        </w:rPr>
                        <m:t xml:space="preserve">−</m:t>
                      </m:r>
                      <m:r>
                        <w:rPr>
                          <w:rFonts w:ascii="Cambria Math" w:hAnsi="Cambria Math"/>
                        </w:rPr>
                        <m:t xml:space="preserve">1</m:t>
                      </m:r>
                    </m:sup>
                  </m:sSup>
                </m:e>
              </m:d>
            </m:e>
            <m:sup>
              <m:r>
                <w:rPr>
                  <w:rFonts w:ascii="Cambria Math" w:hAnsi="Cambria Math"/>
                </w:rPr>
                <m:t xml:space="preserve">z</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ML</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k</m:t>
          </m:r>
          <m:sSup>
            <m:e>
              <m:r>
                <w:rPr>
                  <w:rFonts w:ascii="Cambria Math" w:hAnsi="Cambria Math"/>
                </w:rPr>
                <m:t xml:space="preserve">L</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M</m:t>
              </m:r>
            </m:e>
            <m:sup>
              <m:r>
                <w:rPr>
                  <w:rFonts w:ascii="Cambria Math" w:hAnsi="Cambria Math"/>
                </w:rPr>
                <m:t xml:space="preserve">y</m:t>
              </m:r>
            </m:sup>
          </m:sSup>
          <m:sSup>
            <m:e>
              <m:r>
                <w:rPr>
                  <w:rFonts w:ascii="Cambria Math" w:hAnsi="Cambria Math"/>
                </w:rPr>
                <m:t xml:space="preserve">L</m:t>
              </m:r>
            </m:e>
            <m:sup>
              <m:r>
                <w:rPr>
                  <w:rFonts w:ascii="Cambria Math" w:hAnsi="Cambria Math"/>
                </w:rPr>
                <m:t xml:space="preserve">−</m:t>
              </m:r>
              <m:r>
                <w:rPr>
                  <w:rFonts w:ascii="Cambria Math" w:hAnsi="Cambria Math"/>
                </w:rPr>
                <m:t xml:space="preserve">3</m:t>
              </m:r>
              <m:r>
                <w:rPr>
                  <w:rFonts w:ascii="Cambria Math" w:hAnsi="Cambria Math"/>
                </w:rPr>
                <m:t xml:space="preserve">y</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z</m:t>
              </m:r>
            </m:sup>
          </m:sSup>
          <m:sSup>
            <m:e>
              <m:r>
                <w:rPr>
                  <w:rFonts w:ascii="Cambria Math" w:hAnsi="Cambria Math"/>
                </w:rPr>
                <m:t xml:space="preserve">T</m:t>
              </m:r>
            </m:e>
            <m:sup>
              <m:r>
                <w:rPr>
                  <w:rFonts w:ascii="Cambria Math" w:hAnsi="Cambria Math"/>
                </w:rPr>
                <m:t xml:space="preserve">−</m:t>
              </m:r>
              <m:r>
                <w:rPr>
                  <w:rFonts w:ascii="Cambria Math" w:hAnsi="Cambria Math"/>
                </w:rPr>
                <m:t xml:space="preserve">z</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ML</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k</m:t>
          </m:r>
          <m:sSup>
            <m:e>
              <m:r>
                <w:rPr>
                  <w:rFonts w:ascii="Cambria Math" w:hAnsi="Cambria Math"/>
                </w:rPr>
                <m:t xml:space="preserve">M</m:t>
              </m:r>
            </m:e>
            <m:sup>
              <m:r>
                <w:rPr>
                  <w:rFonts w:ascii="Cambria Math" w:hAnsi="Cambria Math"/>
                </w:rPr>
                <m:t xml:space="preserve">y</m:t>
              </m:r>
            </m:sup>
          </m:sSup>
          <m:sSup>
            <m:e>
              <m:r>
                <w:rPr>
                  <w:rFonts w:ascii="Cambria Math" w:hAnsi="Cambria Math"/>
                </w:rPr>
                <m:t xml:space="preserve">L</m:t>
              </m:r>
            </m:e>
            <m:sup>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z</m:t>
              </m:r>
            </m:sup>
          </m:sSup>
          <m:sSup>
            <m:e>
              <m:r>
                <w:rPr>
                  <w:rFonts w:ascii="Cambria Math" w:hAnsi="Cambria Math"/>
                </w:rPr>
                <m:t xml:space="preserve">T</m:t>
              </m:r>
            </m:e>
            <m:sup>
              <m:r>
                <w:rPr>
                  <w:rFonts w:ascii="Cambria Math" w:hAnsi="Cambria Math"/>
                </w:rPr>
                <m:t xml:space="preserve">−</m:t>
              </m:r>
              <m:r>
                <w:rPr>
                  <w:rFonts w:ascii="Cambria Math" w:hAnsi="Cambria Math"/>
                </w:rPr>
                <m:t xml:space="preserve">z</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p>
            <m:e>
              <m:r>
                <w:rPr>
                  <w:rFonts w:ascii="Cambria Math" w:hAnsi="Cambria Math"/>
                </w:rPr>
                <m:t xml:space="preserve">M</m:t>
              </m:r>
            </m:e>
            <m:sup>
              <m:r>
                <w:rPr>
                  <w:rFonts w:ascii="Cambria Math" w:hAnsi="Cambria Math"/>
                </w:rPr>
                <m:t xml:space="preserve">y</m:t>
              </m:r>
            </m:sup>
          </m:sSup>
          <m:r>
            <w:rPr>
              <w:rFonts w:ascii="Cambria Math" w:hAnsi="Cambria Math"/>
            </w:rPr>
            <m:t xml:space="preserve">=</m:t>
          </m:r>
          <m:r>
            <w:rPr>
              <w:rFonts w:ascii="Cambria Math" w:hAnsi="Cambria Math"/>
            </w:rPr>
            <m:t xml:space="preserve">M</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m:t>
              </m:r>
              <m:r>
                <w:rPr>
                  <w:rFonts w:ascii="Cambria Math" w:hAnsi="Cambria Math"/>
                </w:rPr>
                <m:t xml:space="preserve">z</m:t>
              </m:r>
            </m:sup>
          </m:sSup>
          <m:r>
            <w:rPr>
              <w:rFonts w:ascii="Cambria Math" w:hAnsi="Cambria Math"/>
            </w:rPr>
            <m:t xml:space="preserve">=</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2</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p>
            <m:e>
              <m:r>
                <w:rPr>
                  <w:rFonts w:ascii="Cambria Math" w:hAnsi="Cambria Math"/>
                </w:rPr>
                <m:t xml:space="preserve">L</m:t>
              </m:r>
            </m:e>
            <m:sup>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z</m:t>
              </m:r>
            </m:sup>
          </m:sSup>
          <m:r>
            <w:rPr>
              <w:rFonts w:ascii="Cambria Math" w:hAnsi="Cambria Math"/>
            </w:rPr>
            <m:t xml:space="preserve">=</m:t>
          </m:r>
          <m:r>
            <w:rPr>
              <w:rFonts w:ascii="Cambria Math" w:hAnsi="Cambria Math"/>
            </w:rPr>
            <m:t xml:space="preserve">L</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2</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r</m:t>
              </m:r>
            </m:e>
            <m:sup>
              <m:r>
                <w:rPr>
                  <w:rFonts w:ascii="Cambria Math" w:hAnsi="Cambria Math"/>
                </w:rPr>
                <m:t xml:space="preserve">x</m:t>
              </m:r>
            </m:sup>
          </m:sSup>
          <m:sSup>
            <m:e>
              <m:r>
                <w:rPr>
                  <w:rFonts w:ascii="Cambria Math" w:hAnsi="Cambria Math"/>
                </w:rPr>
                <m:t xml:space="preserve">ρ</m:t>
              </m:r>
            </m:e>
            <m:sup>
              <m:r>
                <w:rPr>
                  <w:rFonts w:ascii="Cambria Math" w:hAnsi="Cambria Math"/>
                </w:rPr>
                <m:t xml:space="preserve">y</m:t>
              </m:r>
            </m:sup>
          </m:sSup>
          <m:sSup>
            <m:e>
              <m:r>
                <w:rPr>
                  <w:rFonts w:ascii="Cambria Math" w:hAnsi="Cambria Math"/>
                </w:rPr>
                <m:t xml:space="preserve">v</m:t>
              </m:r>
            </m:e>
            <m:sup>
              <m:r>
                <w:rPr>
                  <w:rFonts w:ascii="Cambria Math" w:hAnsi="Cambria Math"/>
                </w:rPr>
                <m:t xml:space="preserve">z</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r</m:t>
              </m:r>
            </m:e>
            <m:sup>
              <m:r>
                <w:rPr>
                  <w:rFonts w:ascii="Cambria Math" w:hAnsi="Cambria Math"/>
                </w:rPr>
                <m:t xml:space="preserve">2</m:t>
              </m:r>
            </m:sup>
          </m:sSup>
          <m:sSup>
            <m:e>
              <m:r>
                <w:rPr>
                  <w:rFonts w:ascii="Cambria Math" w:hAnsi="Cambria Math"/>
                </w:rPr>
                <m:t xml:space="preserve">ρ</m:t>
              </m:r>
            </m:e>
            <m:sup>
              <m:r>
                <w:rPr>
                  <w:rFonts w:ascii="Cambria Math" w:hAnsi="Cambria Math"/>
                </w:rPr>
                <m:t xml:space="preserve">1</m:t>
              </m:r>
            </m:sup>
          </m:sSup>
          <m:sSup>
            <m:e>
              <m:r>
                <w:rPr>
                  <w:rFonts w:ascii="Cambria Math" w:hAnsi="Cambria Math"/>
                </w:rPr>
                <m:t xml:space="preserve">v</m:t>
              </m:r>
            </m:e>
            <m:sup>
              <m:r>
                <w:rPr>
                  <w:rFonts w:ascii="Cambria Math" w:hAnsi="Cambria Math"/>
                </w:rPr>
                <m:t xml:space="preserve">2</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ρ</m:t>
          </m:r>
          <m:sSup>
            <m:e>
              <m:r>
                <w:rPr>
                  <w:rFonts w:ascii="Cambria Math" w:hAnsi="Cambria Math"/>
                </w:rPr>
                <m:t xml:space="preserve">v</m:t>
              </m:r>
            </m:e>
            <m:sup>
              <m:r>
                <w:rPr>
                  <w:rFonts w:ascii="Cambria Math" w:hAnsi="Cambria Math"/>
                </w:rPr>
                <m:t xml:space="preserve">2</m:t>
              </m:r>
            </m:sup>
          </m:sSup>
        </m:oMath>
      </m:oMathPara>
    </w:p>
    <w:p>
      <w:pPr>
        <w:pStyle w:val="Normal"/>
        <w:spacing w:lineRule="auto" w:line="360"/>
        <w:jc w:val="both"/>
        <w:rPr>
          <w:rFonts w:eastAsia="宋体" w:eastAsiaTheme="minorEastAsia"/>
          <w:sz w:val="32"/>
          <w:szCs w:val="32"/>
        </w:rPr>
      </w:pPr>
      <w:r>
        <w:rPr>
          <w:rFonts w:eastAsia="宋体" w:eastAsiaTheme="minorEastAsia"/>
          <w:sz w:val="32"/>
          <w:szCs w:val="32"/>
        </w:rPr>
        <w:t>From the question,</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100</m:t>
          </m:r>
          <m:r>
            <w:rPr>
              <w:rFonts w:ascii="Cambria Math" w:hAnsi="Cambria Math"/>
            </w:rPr>
            <m:t xml:space="preserve">g</m:t>
          </m:r>
          <m:r>
            <w:rPr>
              <w:rFonts w:ascii="Cambria Math" w:hAnsi="Cambria Math"/>
            </w:rPr>
            <m:t xml:space="preserve">=</m:t>
          </m:r>
          <m:r>
            <w:rPr>
              <w:rFonts w:ascii="Cambria Math" w:hAnsi="Cambria Math"/>
            </w:rPr>
            <m:t xml:space="preserve">0.1</m:t>
          </m:r>
          <m:r>
            <w:rPr>
              <w:rFonts w:ascii="Cambria Math" w:hAnsi="Cambria Math"/>
            </w:rPr>
            <m:t xml:space="preserve">Kg</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2</m:t>
          </m:r>
          <m:r>
            <w:rPr>
              <w:rFonts w:ascii="Cambria Math" w:hAnsi="Cambria Math"/>
            </w:rPr>
            <m:t xml:space="preserve">cm</m:t>
          </m:r>
          <m:r>
            <w:rPr>
              <w:rFonts w:ascii="Cambria Math" w:hAnsi="Cambria Math"/>
            </w:rPr>
            <m:t xml:space="preserve">=</m:t>
          </m:r>
          <m:r>
            <w:rPr>
              <w:rFonts w:ascii="Cambria Math" w:hAnsi="Cambria Math"/>
            </w:rPr>
            <m:t xml:space="preserve">0.02</m:t>
          </m:r>
          <m:r>
            <w:rPr>
              <w:rFonts w:ascii="Cambria Math" w:hAnsi="Cambria Math"/>
            </w:rPr>
            <m:t xml:space="preserve">m</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r>
            <w:rPr>
              <w:rFonts w:ascii="Cambria Math" w:hAnsi="Cambria Math"/>
            </w:rPr>
            <m:t xml:space="preserve">9.81</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30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ρ</m:t>
          </m:r>
          <m:r>
            <w:rPr>
              <w:rFonts w:ascii="Cambria Math" w:hAnsi="Cambria Math"/>
            </w:rPr>
            <m:t xml:space="preserve">=</m:t>
          </m:r>
          <m:r>
            <w:rPr>
              <w:rFonts w:ascii="Cambria Math" w:hAnsi="Cambria Math"/>
            </w:rPr>
            <m:t xml:space="preserve">1.2</m:t>
          </m:r>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m:oMathPara>
    </w:p>
    <w:p>
      <w:pPr>
        <w:pStyle w:val="Normal"/>
        <w:spacing w:lineRule="auto" w:line="360"/>
        <w:jc w:val="both"/>
        <w:rPr>
          <w:rFonts w:eastAsia="宋体" w:eastAsiaTheme="minorEastAsia"/>
          <w:sz w:val="32"/>
          <w:szCs w:val="32"/>
        </w:rPr>
      </w:pPr>
      <w:r>
        <w:rPr>
          <w:rFonts w:eastAsia="宋体" w:eastAsiaTheme="minorEastAsia"/>
          <w:sz w:val="32"/>
          <w:szCs w:val="32"/>
        </w:rPr>
        <w:t>But</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mg</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Therefore,</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mg</m:t>
          </m:r>
          <m:r>
            <w:rPr>
              <w:rFonts w:ascii="Cambria Math" w:hAnsi="Cambria Math"/>
            </w:rPr>
            <m:t xml:space="preserve">=</m:t>
          </m:r>
          <m:r>
            <w:rPr>
              <w:rFonts w:ascii="Cambria Math" w:hAnsi="Cambria Math"/>
            </w:rPr>
            <m:t xml:space="preserve">k</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ρ</m:t>
          </m:r>
          <m:sSup>
            <m:e>
              <m:r>
                <w:rPr>
                  <w:rFonts w:ascii="Cambria Math" w:hAnsi="Cambria Math"/>
                </w:rPr>
                <m:t xml:space="preserve">v</m:t>
              </m:r>
            </m:e>
            <m:sup>
              <m:r>
                <w:rPr>
                  <w:rFonts w:ascii="Cambria Math" w:hAnsi="Cambria Math"/>
                </w:rPr>
                <m:t xml:space="preserve">2</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0.1</m:t>
          </m:r>
          <m:r>
            <w:rPr>
              <w:rFonts w:ascii="Cambria Math" w:hAnsi="Cambria Math"/>
            </w:rPr>
            <m:t xml:space="preserve">×</m:t>
          </m:r>
          <m:r>
            <w:rPr>
              <w:rFonts w:ascii="Cambria Math" w:hAnsi="Cambria Math"/>
            </w:rPr>
            <m:t xml:space="preserve">9.81</m:t>
          </m:r>
          <m:r>
            <w:rPr>
              <w:rFonts w:ascii="Cambria Math" w:hAnsi="Cambria Math"/>
            </w:rPr>
            <m:t xml:space="preserve">=</m:t>
          </m:r>
          <m:r>
            <w:rPr>
              <w:rFonts w:ascii="Cambria Math" w:hAnsi="Cambria Math"/>
            </w:rPr>
            <m:t xml:space="preserve">k</m:t>
          </m:r>
          <m:sSup>
            <m:e>
              <m:d>
                <m:dPr>
                  <m:begChr m:val="("/>
                  <m:endChr m:val=")"/>
                </m:dPr>
                <m:e>
                  <m:r>
                    <w:rPr>
                      <w:rFonts w:ascii="Cambria Math" w:hAnsi="Cambria Math"/>
                    </w:rPr>
                    <m:t xml:space="preserve">0.02</m:t>
                  </m:r>
                </m:e>
              </m:d>
            </m:e>
            <m:sup>
              <m:r>
                <w:rPr>
                  <w:rFonts w:ascii="Cambria Math" w:hAnsi="Cambria Math"/>
                </w:rPr>
                <m:t xml:space="preserve">2</m:t>
              </m:r>
            </m:sup>
          </m:sSup>
          <m:r>
            <w:rPr>
              <w:rFonts w:ascii="Cambria Math" w:hAnsi="Cambria Math"/>
            </w:rPr>
            <m:t xml:space="preserve">×</m:t>
          </m:r>
          <m:r>
            <w:rPr>
              <w:rFonts w:ascii="Cambria Math" w:hAnsi="Cambria Math"/>
            </w:rPr>
            <m:t xml:space="preserve">1.2</m:t>
          </m:r>
          <m:r>
            <w:rPr>
              <w:rFonts w:ascii="Cambria Math" w:hAnsi="Cambria Math"/>
            </w:rPr>
            <m:t xml:space="preserve">×</m:t>
          </m:r>
          <m:sSup>
            <m:e>
              <m:r>
                <w:rPr>
                  <w:rFonts w:ascii="Cambria Math" w:hAnsi="Cambria Math"/>
                </w:rPr>
                <m:t xml:space="preserve">30</m:t>
              </m:r>
            </m:e>
            <m:sup>
              <m:r>
                <w:rPr>
                  <w:rFonts w:ascii="Cambria Math" w:hAnsi="Cambria Math"/>
                </w:rPr>
                <m:t xml:space="preserve">2</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0.981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0.0004</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900</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0.981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0.048</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0.981</m:t>
              </m:r>
            </m:num>
            <m:den>
              <m:r>
                <w:rPr>
                  <w:rFonts w:ascii="Cambria Math" w:hAnsi="Cambria Math"/>
                </w:rPr>
                <m:t xml:space="preserve">0.048</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2.26</m:t>
          </m:r>
          <m:r>
            <w:rPr>
              <w:rFonts w:ascii="Cambria Math" w:hAnsi="Cambria Math"/>
            </w:rPr>
            <m:t xml:space="preserve">≅</m:t>
          </m:r>
          <m:r>
            <w:rPr>
              <w:rFonts w:ascii="Cambria Math" w:hAnsi="Cambria Math"/>
            </w:rPr>
            <m:t xml:space="preserve">2.3</m:t>
          </m:r>
        </m:oMath>
      </m:oMathPara>
    </w:p>
    <w:p>
      <w:pPr>
        <w:pStyle w:val="ListParagraph"/>
        <w:numPr>
          <w:ilvl w:val="0"/>
          <w:numId w:val="2"/>
        </w:numPr>
        <w:spacing w:lineRule="auto" w:line="360"/>
        <w:jc w:val="both"/>
        <w:rPr>
          <w:rFonts w:eastAsia="宋体" w:eastAsiaTheme="minorEastAsia"/>
          <w:sz w:val="32"/>
          <w:szCs w:val="32"/>
        </w:rPr>
      </w:pPr>
      <w:r>
        <w:rPr>
          <w:rFonts w:eastAsia="宋体" w:eastAsiaTheme="minorEastAsia"/>
          <w:sz w:val="32"/>
          <w:szCs w:val="32"/>
        </w:rPr>
        <w:t>The velocity (v) of a wave setup by plucking a stretched string is found to depend on the tension (T) in the string, its length (l) and its mass (m) and is given by</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k</m:t>
          </m:r>
          <m:sSup>
            <m:e>
              <m:r>
                <w:rPr>
                  <w:rFonts w:ascii="Cambria Math" w:hAnsi="Cambria Math"/>
                </w:rPr>
                <m:t xml:space="preserve">T</m:t>
              </m:r>
            </m:e>
            <m:sup>
              <m:r>
                <w:rPr>
                  <w:rFonts w:ascii="Cambria Math" w:hAnsi="Cambria Math"/>
                </w:rPr>
                <m:t xml:space="preserve">x</m:t>
              </m:r>
            </m:sup>
          </m:sSup>
          <m:sSup>
            <m:e>
              <m:r>
                <w:rPr>
                  <w:rFonts w:ascii="Cambria Math" w:hAnsi="Cambria Math"/>
                </w:rPr>
                <m:t xml:space="preserve">l</m:t>
              </m:r>
            </m:e>
            <m:sup>
              <m:r>
                <w:rPr>
                  <w:rFonts w:ascii="Cambria Math" w:hAnsi="Cambria Math"/>
                </w:rPr>
                <m:t xml:space="preserve">y</m:t>
              </m:r>
            </m:sup>
          </m:sSup>
          <m:sSup>
            <m:e>
              <m:r>
                <w:rPr>
                  <w:rFonts w:ascii="Cambria Math" w:hAnsi="Cambria Math"/>
                </w:rPr>
                <m:t xml:space="preserve">m</m:t>
              </m:r>
            </m:e>
            <m:sup>
              <m:r>
                <w:rPr>
                  <w:rFonts w:ascii="Cambria Math" w:hAnsi="Cambria Math"/>
                </w:rPr>
                <m:t xml:space="preserve">z</m:t>
              </m:r>
            </m:sup>
          </m:sSup>
        </m:oMath>
      </m:oMathPara>
    </w:p>
    <w:p>
      <w:pPr>
        <w:pStyle w:val="Normal"/>
        <w:spacing w:lineRule="auto" w:line="360"/>
        <w:jc w:val="both"/>
        <w:rPr>
          <w:rFonts w:eastAsia="宋体" w:eastAsiaTheme="minorEastAsia"/>
          <w:sz w:val="32"/>
          <w:szCs w:val="32"/>
        </w:rPr>
      </w:pPr>
      <w:r>
        <w:rPr>
          <w:rFonts w:eastAsia="宋体" w:eastAsiaTheme="minorEastAsia"/>
          <w:sz w:val="32"/>
          <w:szCs w:val="32"/>
        </w:rPr>
        <w:t>Here, k is a constant and x, y and z are unknown numbers.</w:t>
      </w:r>
    </w:p>
    <w:p>
      <w:pPr>
        <w:pStyle w:val="Normal"/>
        <w:spacing w:lineRule="auto" w:line="360"/>
        <w:jc w:val="both"/>
        <w:rPr>
          <w:rFonts w:eastAsia="宋体" w:eastAsiaTheme="minorEastAsia"/>
          <w:sz w:val="32"/>
          <w:szCs w:val="32"/>
        </w:rPr>
      </w:pPr>
      <w:r>
        <w:rPr>
          <w:rFonts w:eastAsia="宋体" w:eastAsiaTheme="minorEastAsia"/>
          <w:sz w:val="32"/>
          <w:szCs w:val="32"/>
        </w:rPr>
        <w:t>Find the values of x, y, and z.</w:t>
      </w:r>
    </w:p>
    <w:p>
      <w:pPr>
        <w:pStyle w:val="ListParagraph"/>
        <w:numPr>
          <w:ilvl w:val="0"/>
          <w:numId w:val="2"/>
        </w:numPr>
        <w:spacing w:lineRule="auto" w:line="360"/>
        <w:jc w:val="both"/>
        <w:rPr>
          <w:rFonts w:eastAsia="宋体" w:eastAsiaTheme="minorEastAsia"/>
          <w:sz w:val="32"/>
          <w:szCs w:val="32"/>
        </w:rPr>
      </w:pPr>
      <w:r>
        <w:rPr>
          <w:rFonts w:eastAsia="宋体" w:eastAsiaTheme="minorEastAsia"/>
          <w:sz w:val="32"/>
          <w:szCs w:val="32"/>
        </w:rPr>
        <w:t>Experiment has shown that the viscous force (F) on a spherical body of radius (r) with an angular velocity</w:t>
      </w:r>
      <w:r>
        <w:rPr/>
      </w:r>
      <m:oMath xmlns:m="http://schemas.openxmlformats.org/officeDocument/2006/math">
        <m:d>
          <m:dPr>
            <m:begChr m:val="("/>
            <m:endChr m:val=")"/>
          </m:dPr>
          <m:e>
            <m:r>
              <w:rPr>
                <w:rFonts w:ascii="Cambria Math" w:hAnsi="Cambria Math"/>
              </w:rPr>
              <m:t xml:space="preserve">ω</m:t>
            </m:r>
          </m:e>
        </m:d>
      </m:oMath>
      <w:r>
        <w:rPr>
          <w:rFonts w:eastAsia="宋体" w:eastAsiaTheme="minorEastAsia"/>
          <w:sz w:val="32"/>
          <w:szCs w:val="32"/>
        </w:rPr>
        <w:t xml:space="preserve"> through a liquid of viscosity</w:t>
      </w:r>
      <w:r>
        <w:rPr/>
      </w:r>
      <m:oMath xmlns:m="http://schemas.openxmlformats.org/officeDocument/2006/math">
        <m:d>
          <m:dPr>
            <m:begChr m:val="("/>
            <m:endChr m:val=")"/>
          </m:dPr>
          <m:e>
            <m:r>
              <w:rPr>
                <w:rFonts w:ascii="Cambria Math" w:hAnsi="Cambria Math"/>
              </w:rPr>
              <m:t xml:space="preserve">n</m:t>
            </m:r>
          </m:e>
        </m:d>
      </m:oMath>
      <w:r>
        <w:rPr>
          <w:rFonts w:eastAsia="宋体" w:eastAsiaTheme="minorEastAsia"/>
          <w:sz w:val="32"/>
          <w:szCs w:val="32"/>
        </w:rPr>
        <w:t>. The formula expressed as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r</m:t>
              </m:r>
            </m:e>
            <m:sup>
              <m:r>
                <w:rPr>
                  <w:rFonts w:ascii="Cambria Math" w:hAnsi="Cambria Math"/>
                </w:rPr>
                <m:t xml:space="preserve">a</m:t>
              </m:r>
            </m:sup>
          </m:sSup>
          <m:sSup>
            <m:e>
              <m:r>
                <w:rPr>
                  <w:rFonts w:ascii="Cambria Math" w:hAnsi="Cambria Math"/>
                </w:rPr>
                <m:t xml:space="preserve">n</m:t>
              </m:r>
            </m:e>
            <m:sup>
              <m:r>
                <w:rPr>
                  <w:rFonts w:ascii="Cambria Math" w:hAnsi="Cambria Math"/>
                </w:rPr>
                <m:t xml:space="preserve">b</m:t>
              </m:r>
            </m:sup>
          </m:sSup>
          <m:sSup>
            <m:e>
              <m:r>
                <w:rPr>
                  <w:rFonts w:ascii="Cambria Math" w:hAnsi="Cambria Math"/>
                </w:rPr>
                <m:t xml:space="preserve">ω</m:t>
              </m:r>
            </m:e>
            <m:sup>
              <m:r>
                <w:rPr>
                  <w:rFonts w:ascii="Cambria Math" w:hAnsi="Cambria Math"/>
                </w:rPr>
                <m:t xml:space="preserve">c</m:t>
              </m:r>
            </m:sup>
          </m:sSup>
        </m:oMath>
      </m:oMathPara>
    </w:p>
    <w:p>
      <w:pPr>
        <w:pStyle w:val="Normal"/>
        <w:spacing w:lineRule="auto" w:line="360"/>
        <w:ind w:left="360" w:hanging="0"/>
        <w:jc w:val="both"/>
        <w:rPr>
          <w:rFonts w:eastAsia="宋体" w:eastAsiaTheme="minorEastAsia"/>
          <w:sz w:val="32"/>
          <w:szCs w:val="32"/>
        </w:rPr>
      </w:pPr>
      <w:r>
        <w:rPr>
          <w:rFonts w:eastAsia="宋体" w:eastAsiaTheme="minorEastAsia"/>
          <w:sz w:val="32"/>
          <w:szCs w:val="32"/>
        </w:rPr>
        <w:t>Find a, b and c</w:t>
      </w:r>
    </w:p>
    <w:p>
      <w:pPr>
        <w:pStyle w:val="ListParagraph"/>
        <w:numPr>
          <w:ilvl w:val="0"/>
          <w:numId w:val="2"/>
        </w:numPr>
        <w:spacing w:lineRule="auto" w:line="360"/>
        <w:jc w:val="both"/>
        <w:rPr>
          <w:rFonts w:eastAsia="宋体" w:eastAsiaTheme="minorEastAsia"/>
          <w:sz w:val="32"/>
          <w:szCs w:val="32"/>
        </w:rPr>
      </w:pPr>
      <w:r>
        <w:rPr>
          <w:rFonts w:eastAsia="宋体" w:eastAsiaTheme="minorEastAsia"/>
          <w:sz w:val="32"/>
          <w:szCs w:val="32"/>
        </w:rPr>
        <w:t xml:space="preserve">The velocity v of the wave set-up by plucking a stretched string is found to depend on the tension T in the string, its length l, and its mass m, and is given by the equation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k</m:t>
        </m:r>
        <m:sSup>
          <m:e>
            <m:r>
              <w:rPr>
                <w:rFonts w:ascii="Cambria Math" w:hAnsi="Cambria Math"/>
              </w:rPr>
              <m:t xml:space="preserve">T</m:t>
            </m:r>
          </m:e>
          <m:sup>
            <m:r>
              <w:rPr>
                <w:rFonts w:ascii="Cambria Math" w:hAnsi="Cambria Math"/>
              </w:rPr>
              <m:t xml:space="preserve">x</m:t>
            </m:r>
          </m:sup>
        </m:sSup>
        <m:sSup>
          <m:e>
            <m:r>
              <w:rPr>
                <w:rFonts w:ascii="Cambria Math" w:hAnsi="Cambria Math"/>
              </w:rPr>
              <m:t xml:space="preserve">l</m:t>
            </m:r>
          </m:e>
          <m:sup>
            <m:r>
              <w:rPr>
                <w:rFonts w:ascii="Cambria Math" w:hAnsi="Cambria Math"/>
              </w:rPr>
              <m:t xml:space="preserve">y</m:t>
            </m:r>
          </m:sup>
        </m:sSup>
        <m:sSup>
          <m:e>
            <m:r>
              <w:rPr>
                <w:rFonts w:ascii="Cambria Math" w:hAnsi="Cambria Math"/>
              </w:rPr>
              <m:t xml:space="preserve">m</m:t>
            </m:r>
          </m:e>
          <m:sup>
            <m:r>
              <w:rPr>
                <w:rFonts w:ascii="Cambria Math" w:hAnsi="Cambria Math"/>
              </w:rPr>
              <m:t xml:space="preserve">z</m:t>
            </m:r>
          </m:sup>
        </m:sSup>
      </m:oMath>
      <w:r>
        <w:rPr>
          <w:rFonts w:eastAsia="宋体" w:eastAsiaTheme="minorEastAsia"/>
          <w:sz w:val="32"/>
          <w:szCs w:val="32"/>
        </w:rPr>
        <w:t xml:space="preserve"> where x, y and z are unknown numbers. Find x, y and z</w:t>
      </w:r>
    </w:p>
    <w:p>
      <w:pPr>
        <w:pStyle w:val="ListParagraph"/>
        <w:spacing w:lineRule="auto" w:line="360"/>
        <w:jc w:val="both"/>
        <w:rPr>
          <w:rFonts w:eastAsia="宋体" w:eastAsiaTheme="minorEastAsia"/>
          <w:sz w:val="32"/>
          <w:szCs w:val="32"/>
        </w:rPr>
      </w:pPr>
      <w:r>
        <w:rPr>
          <w:rFonts w:eastAsia="宋体" w:eastAsiaTheme="minorEastAsia"/>
          <w:sz w:val="32"/>
          <w:szCs w:val="32"/>
        </w:rPr>
        <w:t xml:space="preserve">Answer: </w:t>
      </w:r>
      <w:r>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p>
    <w:p>
      <w:pPr>
        <w:pStyle w:val="ListParagraph"/>
        <w:numPr>
          <w:ilvl w:val="0"/>
          <w:numId w:val="2"/>
        </w:numPr>
        <w:spacing w:lineRule="auto" w:line="360"/>
        <w:jc w:val="both"/>
        <w:rPr>
          <w:rFonts w:eastAsia="宋体" w:eastAsiaTheme="minorEastAsia"/>
          <w:sz w:val="32"/>
          <w:szCs w:val="32"/>
        </w:rPr>
      </w:pPr>
      <w:r>
        <w:rPr>
          <w:rFonts w:eastAsia="宋体" w:eastAsiaTheme="minorEastAsia"/>
          <w:sz w:val="32"/>
          <w:szCs w:val="32"/>
        </w:rPr>
        <w:t xml:space="preserve">Use dimensional analysis to determine the value of y in the relation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k</m:t>
        </m:r>
        <m:sSup>
          <m:e>
            <m:r>
              <w:rPr>
                <w:rFonts w:ascii="Cambria Math" w:hAnsi="Cambria Math"/>
              </w:rPr>
              <m:t xml:space="preserve">a</m:t>
            </m:r>
          </m:e>
          <m:sup>
            <m:r>
              <w:rPr>
                <w:rFonts w:ascii="Cambria Math" w:hAnsi="Cambria Math"/>
              </w:rPr>
              <m:t xml:space="preserve">x</m:t>
            </m:r>
          </m:sup>
        </m:sSup>
        <m:sSup>
          <m:e>
            <m:r>
              <w:rPr>
                <w:rFonts w:ascii="Cambria Math" w:hAnsi="Cambria Math"/>
              </w:rPr>
              <m:t xml:space="preserve">ρ</m:t>
            </m:r>
          </m:e>
          <m:sup>
            <m:r>
              <w:rPr>
                <w:rFonts w:ascii="Cambria Math" w:hAnsi="Cambria Math"/>
              </w:rPr>
              <m:t xml:space="preserve">y</m:t>
            </m:r>
          </m:sup>
        </m:sSup>
        <m:sSup>
          <m:e>
            <m:r>
              <w:rPr>
                <w:rFonts w:ascii="Cambria Math" w:hAnsi="Cambria Math"/>
              </w:rPr>
              <m:t xml:space="preserve">γ</m:t>
            </m:r>
          </m:e>
          <m:sup>
            <m:r>
              <w:rPr>
                <w:rFonts w:ascii="Cambria Math" w:hAnsi="Cambria Math"/>
              </w:rPr>
              <m:t xml:space="preserve">z</m:t>
            </m:r>
          </m:sup>
        </m:sSup>
      </m:oMath>
      <w:r>
        <w:rPr>
          <w:rFonts w:eastAsia="宋体" w:eastAsiaTheme="minorEastAsia"/>
          <w:sz w:val="32"/>
          <w:szCs w:val="32"/>
        </w:rPr>
        <w:t xml:space="preserve">, where T is the period of vibration, a is the radius and p is the density and </w:t>
      </w:r>
      <w:r>
        <w:rPr/>
      </w:r>
      <m:oMath xmlns:m="http://schemas.openxmlformats.org/officeDocument/2006/math">
        <m:r>
          <w:rPr>
            <w:rFonts w:ascii="Cambria Math" w:hAnsi="Cambria Math"/>
          </w:rPr>
          <m:t xml:space="preserve">γ</m:t>
        </m:r>
      </m:oMath>
      <w:r>
        <w:rPr>
          <w:rFonts w:eastAsia="宋体" w:eastAsiaTheme="minorEastAsia"/>
          <w:sz w:val="32"/>
          <w:szCs w:val="32"/>
        </w:rPr>
        <w:t xml:space="preserve"> is the surface tension</w:t>
      </w:r>
    </w:p>
    <w:p>
      <w:pPr>
        <w:pStyle w:val="ListParagraph"/>
        <w:spacing w:lineRule="auto" w:line="360"/>
        <w:jc w:val="both"/>
        <w:rPr>
          <w:rFonts w:eastAsia="宋体" w:eastAsiaTheme="minorEastAsia"/>
          <w:sz w:val="32"/>
          <w:szCs w:val="32"/>
        </w:rPr>
      </w:pPr>
      <w:r>
        <w:rPr>
          <w:rFonts w:eastAsia="宋体" w:eastAsiaTheme="minorEastAsia"/>
          <w:sz w:val="32"/>
          <w:szCs w:val="32"/>
        </w:rPr>
        <w:t xml:space="preserve">Answer, </w:t>
      </w:r>
      <w:r>
        <w:rPr/>
      </w:r>
      <m:oMath xmlns:m="http://schemas.openxmlformats.org/officeDocument/2006/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p>
    <w:p>
      <w:pPr>
        <w:pStyle w:val="ListParagraph"/>
        <w:numPr>
          <w:ilvl w:val="0"/>
          <w:numId w:val="2"/>
        </w:numPr>
        <w:spacing w:lineRule="auto" w:line="360"/>
        <w:jc w:val="both"/>
        <w:rPr>
          <w:rFonts w:eastAsia="宋体" w:eastAsiaTheme="minorEastAsia"/>
          <w:sz w:val="32"/>
          <w:szCs w:val="32"/>
        </w:rPr>
      </w:pPr>
      <w:r>
        <w:rPr>
          <w:rFonts w:eastAsia="宋体" w:eastAsiaTheme="minorEastAsia"/>
          <w:sz w:val="32"/>
          <w:szCs w:val="32"/>
        </w:rPr>
        <w:t>What are the dimensions of torque and pressure respectively</w:t>
      </w:r>
    </w:p>
    <w:p>
      <w:pPr>
        <w:pStyle w:val="ListParagraph"/>
        <w:numPr>
          <w:ilvl w:val="0"/>
          <w:numId w:val="2"/>
        </w:numPr>
        <w:spacing w:lineRule="auto" w:line="360"/>
        <w:jc w:val="both"/>
        <w:rPr>
          <w:rFonts w:eastAsia="宋体" w:eastAsiaTheme="minorEastAsia"/>
          <w:sz w:val="32"/>
          <w:szCs w:val="32"/>
        </w:rPr>
      </w:pPr>
      <w:r>
        <w:rPr>
          <w:rFonts w:eastAsia="宋体" w:eastAsiaTheme="minorEastAsia"/>
          <w:sz w:val="32"/>
          <w:szCs w:val="32"/>
        </w:rPr>
        <w:t xml:space="preserve">Which unit is equivalent to </w:t>
      </w:r>
      <w:r>
        <w:rPr/>
      </w:r>
      <m:oMath xmlns:m="http://schemas.openxmlformats.org/officeDocument/2006/math">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eastAsiaTheme="minorEastAsia"/>
          <w:sz w:val="32"/>
          <w:szCs w:val="32"/>
        </w:rPr>
        <w:t xml:space="preserve"> Answer: Pa</w:t>
      </w:r>
    </w:p>
    <w:p>
      <w:pPr>
        <w:pStyle w:val="ListParagraph"/>
        <w:numPr>
          <w:ilvl w:val="0"/>
          <w:numId w:val="2"/>
        </w:numPr>
        <w:spacing w:lineRule="auto" w:line="360"/>
        <w:jc w:val="both"/>
        <w:rPr>
          <w:rFonts w:eastAsia="宋体" w:eastAsiaTheme="minorEastAsia"/>
          <w:sz w:val="32"/>
          <w:szCs w:val="32"/>
        </w:rPr>
      </w:pPr>
      <w:r>
        <w:rPr>
          <w:rFonts w:eastAsia="宋体" w:eastAsiaTheme="minorEastAsia"/>
          <w:sz w:val="32"/>
          <w:szCs w:val="32"/>
        </w:rPr>
        <w:t>What is the internationally agreed system of units</w:t>
      </w:r>
    </w:p>
    <w:p>
      <w:pPr>
        <w:pStyle w:val="ListParagraph"/>
        <w:numPr>
          <w:ilvl w:val="0"/>
          <w:numId w:val="2"/>
        </w:numPr>
        <w:spacing w:lineRule="auto" w:line="360"/>
        <w:jc w:val="both"/>
        <w:rPr>
          <w:rFonts w:eastAsia="宋体" w:eastAsiaTheme="minorEastAsia"/>
          <w:sz w:val="32"/>
          <w:szCs w:val="32"/>
        </w:rPr>
      </w:pPr>
      <w:r>
        <w:rPr>
          <w:rFonts w:eastAsia="宋体" w:eastAsiaTheme="minorEastAsia"/>
          <w:sz w:val="32"/>
          <w:szCs w:val="32"/>
        </w:rPr>
        <w:t>What is the unit of thermal conductivity?</w:t>
      </w:r>
    </w:p>
    <w:p>
      <w:pPr>
        <w:pStyle w:val="ListParagraph"/>
        <w:numPr>
          <w:ilvl w:val="0"/>
          <w:numId w:val="2"/>
        </w:numPr>
        <w:spacing w:lineRule="auto" w:line="360"/>
        <w:jc w:val="both"/>
        <w:rPr>
          <w:rFonts w:eastAsia="宋体" w:eastAsiaTheme="minorEastAsia"/>
          <w:sz w:val="32"/>
          <w:szCs w:val="32"/>
        </w:rPr>
      </w:pPr>
      <w:r>
        <w:rPr>
          <w:rFonts w:eastAsia="宋体" w:eastAsiaTheme="minorEastAsia"/>
          <w:sz w:val="32"/>
          <w:szCs w:val="32"/>
        </w:rPr>
        <w:t>The product of pressure and volume has the same unit as???</w:t>
      </w:r>
    </w:p>
    <w:p>
      <w:pPr>
        <w:pStyle w:val="ListParagraph"/>
        <w:numPr>
          <w:ilvl w:val="0"/>
          <w:numId w:val="2"/>
        </w:numPr>
        <w:spacing w:lineRule="auto" w:line="360"/>
        <w:jc w:val="both"/>
        <w:rPr>
          <w:rFonts w:eastAsia="宋体" w:eastAsiaTheme="minorEastAsia"/>
          <w:sz w:val="32"/>
          <w:szCs w:val="32"/>
        </w:rPr>
      </w:pPr>
      <w:r>
        <w:rPr>
          <w:rFonts w:eastAsia="宋体" w:eastAsiaTheme="minorEastAsia"/>
          <w:sz w:val="32"/>
          <w:szCs w:val="32"/>
        </w:rPr>
      </w:r>
    </w:p>
    <w:p>
      <w:pPr>
        <w:pStyle w:val="Normal"/>
        <w:spacing w:lineRule="auto" w:line="360"/>
        <w:jc w:val="both"/>
        <w:rPr>
          <w:sz w:val="32"/>
          <w:szCs w:val="32"/>
          <w:u w:val="single"/>
        </w:rPr>
      </w:pPr>
      <w:r>
        <w:rPr>
          <w:sz w:val="40"/>
          <w:szCs w:val="32"/>
          <w:u w:val="single"/>
        </w:rPr>
        <w:t>USES OF DIMENSIONS</w:t>
      </w:r>
    </w:p>
    <w:p>
      <w:pPr>
        <w:pStyle w:val="Normal"/>
        <w:spacing w:lineRule="auto" w:line="360"/>
        <w:jc w:val="both"/>
        <w:rPr>
          <w:sz w:val="32"/>
          <w:szCs w:val="32"/>
        </w:rPr>
      </w:pPr>
      <w:r>
        <w:rPr>
          <w:sz w:val="32"/>
          <w:szCs w:val="32"/>
        </w:rPr>
        <w:t>To find the unit of a given physical quantity in a given system of units</w:t>
      </w:r>
    </w:p>
    <w:p>
      <w:pPr>
        <w:pStyle w:val="Normal"/>
        <w:spacing w:lineRule="auto" w:line="360"/>
        <w:jc w:val="both"/>
        <w:rPr>
          <w:sz w:val="32"/>
          <w:szCs w:val="32"/>
        </w:rPr>
      </w:pPr>
      <w:r>
        <w:rPr>
          <w:sz w:val="32"/>
          <w:szCs w:val="32"/>
        </w:rPr>
        <w:t>To find dimensions of physical constants or coefficients</w:t>
      </w:r>
    </w:p>
    <w:p>
      <w:pPr>
        <w:pStyle w:val="Normal"/>
        <w:spacing w:lineRule="auto" w:line="360"/>
        <w:jc w:val="both"/>
        <w:rPr>
          <w:sz w:val="32"/>
          <w:szCs w:val="32"/>
        </w:rPr>
      </w:pPr>
      <w:r>
        <w:rPr>
          <w:sz w:val="32"/>
          <w:szCs w:val="32"/>
        </w:rPr>
        <w:t>To convert a physical quantity from one system of units to another</w:t>
      </w:r>
    </w:p>
    <w:p>
      <w:pPr>
        <w:pStyle w:val="Normal"/>
        <w:spacing w:lineRule="auto" w:line="360"/>
        <w:jc w:val="both"/>
        <w:rPr>
          <w:sz w:val="24"/>
          <w:szCs w:val="24"/>
          <w:u w:val="single"/>
        </w:rPr>
      </w:pPr>
      <w:r>
        <w:rPr>
          <w:sz w:val="48"/>
          <w:szCs w:val="24"/>
          <w:u w:val="single"/>
        </w:rPr>
        <w:t>SCALARS AND VECTORS</w:t>
      </w:r>
    </w:p>
    <w:p>
      <w:pPr>
        <w:pStyle w:val="Normal"/>
        <w:spacing w:lineRule="auto" w:line="360"/>
        <w:jc w:val="both"/>
        <w:rPr>
          <w:sz w:val="32"/>
          <w:szCs w:val="24"/>
        </w:rPr>
      </w:pPr>
      <w:r>
        <w:rPr>
          <w:sz w:val="32"/>
          <w:szCs w:val="24"/>
        </w:rPr>
        <w:t>Apart from classifying physical quantities into fundamental and derived quantities, we can also classify them into scalar and vector quantities.</w:t>
      </w:r>
    </w:p>
    <w:p>
      <w:pPr>
        <w:pStyle w:val="Normal"/>
        <w:spacing w:lineRule="auto" w:line="360"/>
        <w:jc w:val="both"/>
        <w:rPr>
          <w:sz w:val="32"/>
          <w:szCs w:val="24"/>
        </w:rPr>
      </w:pPr>
      <w:r>
        <w:rPr>
          <w:sz w:val="32"/>
          <w:szCs w:val="24"/>
        </w:rPr>
        <w:t>Scalar Quantities are those quantities which have only magnitude (but no direction). They can be described completely by their magnitude (without direction) Examples of scalar quantities include mass, length, time, temperature, electric current, luminous intensity, amount of substance (mole), distance, altitude, work done, energy, power, density, potential (any form of potential), capacitance, resistance, inductance and pressure etc.</w:t>
      </w:r>
    </w:p>
    <w:p>
      <w:pPr>
        <w:pStyle w:val="Normal"/>
        <w:spacing w:lineRule="auto" w:line="360"/>
        <w:jc w:val="both"/>
        <w:rPr>
          <w:sz w:val="24"/>
          <w:szCs w:val="24"/>
        </w:rPr>
      </w:pPr>
      <w:r>
        <w:rPr>
          <w:sz w:val="32"/>
          <w:szCs w:val="24"/>
        </w:rPr>
        <w:t>Vector quantities are those quantities which have both magnitude and a specified direction. Examples of vectors include displacement, velocity acceleration, momentum, temperature gradient, impulse, moment (or torque), weight, all forces (tension, up thrust, friction etc.), all fields and field intensities (electric field, magnetic field and gravitational fields etc.) and flux.</w:t>
      </w:r>
    </w:p>
    <w:p>
      <w:pPr>
        <w:pStyle w:val="Normal"/>
        <w:spacing w:lineRule="auto" w:line="360"/>
        <w:jc w:val="both"/>
        <w:rPr>
          <w:sz w:val="24"/>
          <w:szCs w:val="24"/>
          <w:u w:val="single"/>
        </w:rPr>
      </w:pPr>
      <w:r>
        <w:rPr>
          <w:sz w:val="40"/>
          <w:szCs w:val="24"/>
          <w:u w:val="single"/>
        </w:rPr>
        <w:t>IDEAS FOR REMEMBERING SCALARS AND VECTORS</w:t>
      </w:r>
    </w:p>
    <w:p>
      <w:pPr>
        <w:pStyle w:val="Normal"/>
        <w:spacing w:lineRule="auto" w:line="360"/>
        <w:jc w:val="both"/>
        <w:rPr>
          <w:sz w:val="32"/>
          <w:szCs w:val="24"/>
        </w:rPr>
      </w:pPr>
      <w:r>
        <w:rPr>
          <w:sz w:val="32"/>
          <w:szCs w:val="24"/>
        </w:rPr>
        <w:t>3 p’s of scalars which are</w:t>
      </w:r>
    </w:p>
    <w:p>
      <w:pPr>
        <w:pStyle w:val="Normal"/>
        <w:spacing w:lineRule="auto" w:line="360"/>
        <w:jc w:val="both"/>
        <w:rPr>
          <w:sz w:val="32"/>
          <w:szCs w:val="24"/>
        </w:rPr>
      </w:pPr>
      <w:r>
        <w:rPr>
          <w:sz w:val="32"/>
          <w:szCs w:val="24"/>
        </w:rPr>
        <w:t>Power, Pressure and Potential</w:t>
      </w:r>
    </w:p>
    <w:p>
      <w:pPr>
        <w:pStyle w:val="Normal"/>
        <w:spacing w:lineRule="auto" w:line="360"/>
        <w:jc w:val="both"/>
        <w:rPr>
          <w:sz w:val="32"/>
          <w:szCs w:val="24"/>
        </w:rPr>
      </w:pPr>
      <w:r>
        <w:rPr>
          <w:sz w:val="32"/>
          <w:szCs w:val="24"/>
        </w:rPr>
        <w:t>3 M’s of vectors</w:t>
      </w:r>
    </w:p>
    <w:p>
      <w:pPr>
        <w:pStyle w:val="Normal"/>
        <w:tabs>
          <w:tab w:val="clear" w:pos="720"/>
          <w:tab w:val="left" w:pos="7150" w:leader="none"/>
        </w:tabs>
        <w:spacing w:lineRule="auto" w:line="360"/>
        <w:jc w:val="both"/>
        <w:rPr>
          <w:sz w:val="32"/>
          <w:szCs w:val="24"/>
        </w:rPr>
      </w:pPr>
      <w:r>
        <w:rPr>
          <w:sz w:val="32"/>
          <w:szCs w:val="24"/>
        </w:rPr>
        <w:t>Momentum, Moment and Magnetic field Intensity</w:t>
        <w:tab/>
      </w:r>
    </w:p>
    <w:p>
      <w:pPr>
        <w:pStyle w:val="Normal"/>
        <w:spacing w:lineRule="auto" w:line="360"/>
        <w:jc w:val="both"/>
        <w:rPr>
          <w:sz w:val="32"/>
          <w:szCs w:val="24"/>
        </w:rPr>
      </w:pPr>
      <w:r>
        <w:rPr>
          <w:sz w:val="32"/>
          <w:szCs w:val="24"/>
        </w:rPr>
        <w:t>Close Substitute</w:t>
      </w:r>
    </w:p>
    <w:p>
      <w:pPr>
        <w:pStyle w:val="Normal"/>
        <w:spacing w:lineRule="auto" w:line="360"/>
        <w:jc w:val="both"/>
        <w:rPr>
          <w:sz w:val="32"/>
          <w:szCs w:val="24"/>
        </w:rPr>
      </w:pPr>
      <w:r>
        <w:rPr>
          <w:sz w:val="32"/>
          <w:szCs w:val="24"/>
        </w:rPr>
        <w:t>Scalars – Vectors</w:t>
      </w:r>
    </w:p>
    <w:p>
      <w:pPr>
        <w:pStyle w:val="Normal"/>
        <w:spacing w:lineRule="auto" w:line="360"/>
        <w:jc w:val="both"/>
        <w:rPr>
          <w:sz w:val="32"/>
          <w:szCs w:val="24"/>
        </w:rPr>
      </w:pPr>
      <w:r>
        <w:rPr>
          <w:sz w:val="32"/>
          <w:szCs w:val="24"/>
        </w:rPr>
        <w:t>Distance – Displacement</w:t>
      </w:r>
    </w:p>
    <w:p>
      <w:pPr>
        <w:pStyle w:val="Normal"/>
        <w:spacing w:lineRule="auto" w:line="360"/>
        <w:jc w:val="both"/>
        <w:rPr>
          <w:sz w:val="32"/>
          <w:szCs w:val="24"/>
        </w:rPr>
      </w:pPr>
      <w:r>
        <w:rPr>
          <w:sz w:val="32"/>
          <w:szCs w:val="24"/>
        </w:rPr>
        <w:t>Temperature – Temperature Gradient</w:t>
      </w:r>
    </w:p>
    <w:p>
      <w:pPr>
        <w:pStyle w:val="Normal"/>
        <w:spacing w:lineRule="auto" w:line="360"/>
        <w:jc w:val="both"/>
        <w:rPr>
          <w:sz w:val="32"/>
          <w:szCs w:val="24"/>
        </w:rPr>
      </w:pPr>
      <w:r>
        <w:rPr>
          <w:sz w:val="32"/>
          <w:szCs w:val="24"/>
        </w:rPr>
        <w:t>Speed – Velocity</w:t>
      </w:r>
    </w:p>
    <w:p>
      <w:pPr>
        <w:pStyle w:val="Normal"/>
        <w:spacing w:lineRule="auto" w:line="360"/>
        <w:jc w:val="both"/>
        <w:rPr>
          <w:sz w:val="32"/>
          <w:szCs w:val="24"/>
        </w:rPr>
      </w:pPr>
      <w:r>
        <w:rPr>
          <w:sz w:val="32"/>
          <w:szCs w:val="24"/>
        </w:rPr>
        <w:t>Mass – Weight</w:t>
      </w:r>
    </w:p>
    <w:p>
      <w:pPr>
        <w:pStyle w:val="Normal"/>
        <w:spacing w:lineRule="auto" w:line="360"/>
        <w:jc w:val="both"/>
        <w:rPr>
          <w:sz w:val="40"/>
          <w:szCs w:val="24"/>
          <w:u w:val="single"/>
        </w:rPr>
      </w:pPr>
      <w:r>
        <w:rPr>
          <w:sz w:val="40"/>
          <w:szCs w:val="24"/>
          <w:u w:val="single"/>
        </w:rPr>
        <w:t>VECTORS</w:t>
      </w:r>
    </w:p>
    <w:p>
      <w:pPr>
        <w:pStyle w:val="Normal"/>
        <w:spacing w:lineRule="auto" w:line="360"/>
        <w:jc w:val="both"/>
        <w:rPr>
          <w:sz w:val="32"/>
          <w:szCs w:val="24"/>
        </w:rPr>
      </w:pPr>
      <w:r>
        <w:rPr>
          <w:sz w:val="32"/>
          <w:szCs w:val="24"/>
        </w:rPr>
        <w:t>Vectors are parameters possessing magnitude and direction which add according to the parallelogram law.</w:t>
      </w:r>
    </w:p>
    <w:p>
      <w:pPr>
        <w:pStyle w:val="Normal"/>
        <w:spacing w:lineRule="auto" w:line="360"/>
        <w:jc w:val="both"/>
        <w:rPr>
          <w:sz w:val="32"/>
          <w:szCs w:val="24"/>
        </w:rPr>
      </w:pPr>
      <w:r>
        <w:rPr/>
        <w:drawing>
          <wp:inline distT="0" distB="0" distL="0" distR="0">
            <wp:extent cx="1295400" cy="100012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1295400" cy="1000125"/>
                    </a:xfrm>
                    <a:prstGeom prst="rect">
                      <a:avLst/>
                    </a:prstGeom>
                  </pic:spPr>
                </pic:pic>
              </a:graphicData>
            </a:graphic>
          </wp:inline>
        </w:drawing>
      </w:r>
    </w:p>
    <w:p>
      <w:pPr>
        <w:pStyle w:val="Normal"/>
        <w:spacing w:lineRule="auto" w:line="360"/>
        <w:jc w:val="both"/>
        <w:rPr>
          <w:sz w:val="40"/>
          <w:szCs w:val="24"/>
          <w:u w:val="single"/>
        </w:rPr>
      </w:pPr>
      <w:r>
        <w:rPr>
          <w:sz w:val="40"/>
          <w:szCs w:val="24"/>
          <w:u w:val="single"/>
        </w:rPr>
        <w:t>VECTOR CLASSIFICATION</w:t>
      </w:r>
    </w:p>
    <w:p>
      <w:pPr>
        <w:pStyle w:val="Normal"/>
        <w:spacing w:lineRule="auto" w:line="360"/>
        <w:jc w:val="both"/>
        <w:rPr>
          <w:sz w:val="32"/>
          <w:szCs w:val="24"/>
        </w:rPr>
      </w:pPr>
      <w:r>
        <w:rPr>
          <w:sz w:val="32"/>
          <w:szCs w:val="24"/>
        </w:rPr>
        <w:t>Fixed (or bound) vectors: These have well defined points of application that cannot be changed without affecting an analysis</w:t>
      </w:r>
    </w:p>
    <w:p>
      <w:pPr>
        <w:pStyle w:val="Normal"/>
        <w:spacing w:lineRule="auto" w:line="360"/>
        <w:jc w:val="both"/>
        <w:rPr>
          <w:sz w:val="32"/>
          <w:szCs w:val="24"/>
        </w:rPr>
      </w:pPr>
      <w:r>
        <w:rPr>
          <w:sz w:val="32"/>
          <w:szCs w:val="24"/>
        </w:rPr>
        <w:t>Free vectors: These vectors may be freely moved in space without changing their effect on an analysis</w:t>
      </w:r>
    </w:p>
    <w:p>
      <w:pPr>
        <w:pStyle w:val="Normal"/>
        <w:spacing w:lineRule="auto" w:line="360"/>
        <w:jc w:val="both"/>
        <w:rPr>
          <w:sz w:val="32"/>
          <w:szCs w:val="24"/>
        </w:rPr>
      </w:pPr>
      <w:r>
        <w:rPr>
          <w:sz w:val="32"/>
          <w:szCs w:val="24"/>
        </w:rPr>
        <w:t>Sliding vectors: These vectors may be applied anywhere along their line of action without affecting an analysis</w:t>
      </w:r>
    </w:p>
    <w:p>
      <w:pPr>
        <w:pStyle w:val="Normal"/>
        <w:spacing w:lineRule="auto" w:line="360"/>
        <w:jc w:val="both"/>
        <w:rPr>
          <w:sz w:val="32"/>
          <w:szCs w:val="24"/>
        </w:rPr>
      </w:pPr>
      <w:r>
        <w:rPr>
          <w:sz w:val="32"/>
          <w:szCs w:val="24"/>
        </w:rPr>
        <w:t>Equal vectors: Two vectors are said to be equal if they have the same magnitude and direction.</w:t>
      </w:r>
    </w:p>
    <w:p>
      <w:pPr>
        <w:pStyle w:val="Normal"/>
        <w:spacing w:lineRule="auto" w:line="360"/>
        <w:jc w:val="both"/>
        <w:rPr>
          <w:sz w:val="32"/>
          <w:szCs w:val="24"/>
        </w:rPr>
      </w:pPr>
      <w:r>
        <w:rPr>
          <w:sz w:val="32"/>
          <w:szCs w:val="24"/>
        </w:rPr>
        <w:t>Negative vectors: The negative of a vector (A), usually written as (-A) is a vector that has the same magnitude as A but acts in an opposite direction</w:t>
      </w:r>
    </w:p>
    <w:p>
      <w:pPr>
        <w:pStyle w:val="Normal"/>
        <w:spacing w:lineRule="auto" w:line="360"/>
        <w:jc w:val="both"/>
        <w:rPr>
          <w:sz w:val="32"/>
          <w:szCs w:val="24"/>
        </w:rPr>
      </w:pPr>
      <w:r>
        <w:rPr/>
        <w:drawing>
          <wp:inline distT="0" distB="0" distL="0" distR="0">
            <wp:extent cx="876300" cy="98107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876300" cy="981075"/>
                    </a:xfrm>
                    <a:prstGeom prst="rect">
                      <a:avLst/>
                    </a:prstGeom>
                  </pic:spPr>
                </pic:pic>
              </a:graphicData>
            </a:graphic>
          </wp:inline>
        </w:drawing>
      </w:r>
    </w:p>
    <w:p>
      <w:pPr>
        <w:pStyle w:val="Normal"/>
        <w:spacing w:lineRule="auto" w:line="360"/>
        <w:jc w:val="both"/>
        <w:rPr>
          <w:sz w:val="40"/>
          <w:szCs w:val="24"/>
          <w:u w:val="single"/>
        </w:rPr>
      </w:pPr>
      <w:r>
        <w:rPr>
          <w:sz w:val="40"/>
          <w:szCs w:val="24"/>
          <w:u w:val="single"/>
        </w:rPr>
        <w:t>VECTOR REPRESENTATION</w:t>
      </w:r>
    </w:p>
    <w:p>
      <w:pPr>
        <w:pStyle w:val="Normal"/>
        <w:spacing w:lineRule="auto" w:line="360"/>
        <w:jc w:val="both"/>
        <w:rPr>
          <w:sz w:val="32"/>
          <w:szCs w:val="32"/>
        </w:rPr>
      </w:pPr>
      <w:r>
        <w:rPr>
          <w:sz w:val="32"/>
          <w:szCs w:val="32"/>
        </w:rPr>
        <w:t>A vector (A) is represented as represented as A with arrows. In this topic, we’ll be treating vectors as forces. Force can be defined as the action of a body on another characterized by its point of application, magnitude, line of action and</w:t>
      </w:r>
    </w:p>
    <w:p>
      <w:pPr>
        <w:pStyle w:val="Normal"/>
        <w:spacing w:lineRule="auto" w:line="360"/>
        <w:jc w:val="both"/>
        <w:rPr>
          <w:sz w:val="32"/>
          <w:szCs w:val="32"/>
          <w:u w:val="single"/>
        </w:rPr>
      </w:pPr>
      <w:r>
        <w:rPr>
          <w:sz w:val="40"/>
          <w:szCs w:val="32"/>
          <w:u w:val="single"/>
        </w:rPr>
        <w:t>UNIT VECTOR</w:t>
      </w:r>
    </w:p>
    <w:p>
      <w:pPr>
        <w:pStyle w:val="Normal"/>
        <w:spacing w:lineRule="auto" w:line="360"/>
        <w:jc w:val="both"/>
        <w:rPr>
          <w:sz w:val="32"/>
          <w:szCs w:val="32"/>
        </w:rPr>
      </w:pPr>
      <w:r>
        <w:rPr>
          <w:sz w:val="32"/>
          <w:szCs w:val="32"/>
        </w:rPr>
        <w:t>A unit vector is a dimensionless vector with a magnitude of 1. It describes a direction in space and has no other physical significance. In the X-Y coordinate system, the vector I is defined as a vector whose direction is towards the X-axis and J is a unit vector in the direction of the Y-axis.</w:t>
      </w:r>
    </w:p>
    <w:p>
      <w:pPr>
        <w:pStyle w:val="Normal"/>
        <w:spacing w:lineRule="auto" w:line="360"/>
        <w:jc w:val="both"/>
        <w:rPr>
          <w:sz w:val="32"/>
          <w:szCs w:val="32"/>
        </w:rPr>
      </w:pPr>
      <w:r>
        <w:rPr>
          <w:sz w:val="32"/>
          <w:szCs w:val="32"/>
        </w:rPr>
        <w:t>Generally, in the xyz plane, a vector A can be expressed as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m:oMathPara>
    </w:p>
    <w:p>
      <w:pPr>
        <w:pStyle w:val="Normal"/>
        <w:spacing w:lineRule="auto" w:line="360"/>
        <w:jc w:val="both"/>
        <w:rPr>
          <w:sz w:val="32"/>
          <w:szCs w:val="32"/>
        </w:rPr>
      </w:pPr>
      <w:r>
        <w:rPr>
          <w:sz w:val="32"/>
          <w:szCs w:val="32"/>
        </w:rPr>
        <w:t>Unit vectors can be represented by i (in the direction (or parallel) to the x axis), j (in the direction of the y axis) and k.</w:t>
      </w:r>
    </w:p>
    <w:p>
      <w:pPr>
        <w:pStyle w:val="Normal"/>
        <w:spacing w:lineRule="auto" w:line="360"/>
        <w:jc w:val="both"/>
        <w:rPr>
          <w:rFonts w:eastAsia="宋体" w:eastAsiaTheme="minorEastAsia"/>
          <w:sz w:val="32"/>
          <w:szCs w:val="32"/>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oMath>
      <w:r>
        <w:rPr>
          <w:rFonts w:eastAsia="宋体" w:eastAsiaTheme="minorEastAsia"/>
          <w:sz w:val="32"/>
          <w:szCs w:val="32"/>
        </w:rPr>
        <w:t>are defined as perpendicular unit vectors</w:t>
      </w:r>
    </w:p>
    <w:p>
      <w:pPr>
        <w:pStyle w:val="Normal"/>
        <w:spacing w:lineRule="auto" w:line="360"/>
        <w:jc w:val="both"/>
        <w:rPr>
          <w:sz w:val="32"/>
          <w:szCs w:val="32"/>
        </w:rPr>
      </w:pPr>
      <w:r>
        <w:rPr/>
      </w:r>
      <m:oMath xmlns:m="http://schemas.openxmlformats.org/officeDocument/2006/math">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oMath>
      <w:r>
        <w:rPr>
          <w:rFonts w:eastAsia="宋体" w:eastAsiaTheme="minorEastAsia"/>
          <w:sz w:val="32"/>
          <w:szCs w:val="32"/>
        </w:rPr>
        <w:t xml:space="preserve"> </w:t>
      </w:r>
      <w:r>
        <w:rPr>
          <w:rFonts w:eastAsia="宋体" w:eastAsiaTheme="minorEastAsia"/>
          <w:sz w:val="32"/>
          <w:szCs w:val="32"/>
        </w:rPr>
        <w:t>are defined as the scalar magnitudes or scalar components of the (unit) vector component</w:t>
      </w:r>
    </w:p>
    <w:p>
      <w:pPr>
        <w:pStyle w:val="Normal"/>
        <w:spacing w:lineRule="auto" w:line="360"/>
        <w:jc w:val="both"/>
        <w:rPr>
          <w:rFonts w:eastAsia="宋体" w:eastAsiaTheme="minorEastAsia"/>
          <w:sz w:val="32"/>
          <w:szCs w:val="32"/>
        </w:rPr>
      </w:pPr>
      <w:r>
        <w:rPr>
          <w:rFonts w:eastAsia="宋体" w:eastAsiaTheme="minorEastAsia"/>
          <w:sz w:val="32"/>
          <w:szCs w:val="32"/>
        </w:rPr>
        <w:t xml:space="preserve">This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eastAsiaTheme="minorEastAsia"/>
          <w:sz w:val="32"/>
          <w:szCs w:val="32"/>
        </w:rPr>
        <w:t>can easily be expressed as</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oMath>
      <w:r>
        <w:rPr>
          <w:rFonts w:eastAsia="宋体" w:eastAsiaTheme="minorEastAsia"/>
          <w:sz w:val="32"/>
          <w:szCs w:val="32"/>
        </w:rPr>
        <w:t>since the unit vectors have units of one each but the unit vectors are added to show direction since vectors have both magnitude and direction.</w:t>
      </w:r>
    </w:p>
    <w:p>
      <w:pPr>
        <w:pStyle w:val="Normal"/>
        <w:spacing w:lineRule="auto" w:line="360"/>
        <w:jc w:val="both"/>
        <w:rPr>
          <w:rFonts w:eastAsia="宋体" w:eastAsiaTheme="minorEastAsia"/>
          <w:sz w:val="32"/>
          <w:szCs w:val="32"/>
          <w:u w:val="single"/>
        </w:rPr>
      </w:pPr>
      <w:r>
        <w:rPr>
          <w:rFonts w:eastAsia="宋体" w:eastAsiaTheme="minorEastAsia"/>
          <w:sz w:val="40"/>
          <w:szCs w:val="32"/>
          <w:u w:val="single"/>
        </w:rPr>
        <w:t>MAGNITUDE OF A VECTOR</w:t>
      </w:r>
    </w:p>
    <w:p>
      <w:pPr>
        <w:pStyle w:val="Normal"/>
        <w:spacing w:lineRule="auto" w:line="360"/>
        <w:jc w:val="both"/>
        <w:rPr>
          <w:rFonts w:eastAsia="宋体" w:eastAsiaTheme="minorEastAsia"/>
          <w:sz w:val="32"/>
          <w:szCs w:val="32"/>
        </w:rPr>
      </w:pPr>
      <w:r>
        <w:rPr>
          <w:rFonts w:eastAsia="宋体" w:eastAsiaTheme="minorEastAsia"/>
          <w:sz w:val="32"/>
          <w:szCs w:val="32"/>
        </w:rPr>
        <w:t>The magnitude of a vector</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eastAsiaTheme="minorEastAsia"/>
          <w:sz w:val="32"/>
          <w:szCs w:val="32"/>
        </w:rPr>
        <w:t>is expressed as</w:t>
      </w:r>
      <w:r>
        <w:rPr/>
      </w:r>
      <m:oMath xmlns:m="http://schemas.openxmlformats.org/officeDocument/2006/math">
        <m:d>
          <m:dPr>
            <m:begChr m:val="|"/>
            <m:endChr m:val="|"/>
          </m:dPr>
          <m:e>
            <m:r>
              <w:rPr>
                <w:rFonts w:ascii="Cambria Math" w:hAnsi="Cambria Math"/>
              </w:rPr>
              <m:t xml:space="preserve">A</m:t>
            </m:r>
          </m:e>
        </m:d>
      </m:oMath>
      <w:r>
        <w:rPr>
          <w:rFonts w:eastAsia="宋体" w:eastAsiaTheme="minorEastAsia"/>
          <w:sz w:val="32"/>
          <w:szCs w:val="32"/>
        </w:rPr>
        <w:t>is defined mathematically as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sSup>
                <m:e>
                  <m:d>
                    <m:dPr>
                      <m:begChr m:val="("/>
                      <m:endChr m:val=")"/>
                    </m:dPr>
                    <m:e>
                      <m:sSub>
                        <m:e>
                          <m:r>
                            <w:rPr>
                              <w:rFonts w:ascii="Cambria Math" w:hAnsi="Cambria Math"/>
                            </w:rPr>
                            <m:t xml:space="preserve">A</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y</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z</m:t>
                          </m:r>
                        </m:sub>
                      </m:sSub>
                    </m:e>
                  </m:d>
                </m:e>
                <m:sup>
                  <m:r>
                    <w:rPr>
                      <w:rFonts w:ascii="Cambria Math" w:hAnsi="Cambria Math"/>
                    </w:rPr>
                    <m:t xml:space="preserve">2</m:t>
                  </m:r>
                </m:sup>
              </m:sSup>
            </m:e>
          </m:rad>
        </m:oMath>
      </m:oMathPara>
    </w:p>
    <w:p>
      <w:pPr>
        <w:pStyle w:val="Normal"/>
        <w:spacing w:lineRule="auto" w:line="360"/>
        <w:jc w:val="both"/>
        <w:rPr>
          <w:rFonts w:eastAsia="宋体" w:eastAsiaTheme="minorEastAsia"/>
          <w:sz w:val="32"/>
          <w:szCs w:val="32"/>
        </w:rPr>
      </w:pPr>
      <w:r>
        <w:rPr>
          <w:rFonts w:eastAsia="宋体" w:eastAsiaTheme="minorEastAsia"/>
          <w:sz w:val="32"/>
          <w:szCs w:val="32"/>
        </w:rPr>
        <w:t>E.g. if</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b>
            <m:e>
              <m:r>
                <w:rPr>
                  <w:rFonts w:ascii="Cambria Math" w:hAnsi="Cambria Math"/>
                </w:rPr>
                <m:t xml:space="preserve">2</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3</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5</m:t>
              </m:r>
            </m:e>
            <m:sub>
              <m:r>
                <w:rPr>
                  <w:rFonts w:ascii="Cambria Math" w:hAnsi="Cambria Math"/>
                </w:rPr>
                <m:t xml:space="preserve">k</m:t>
              </m:r>
            </m:sub>
          </m:sSub>
        </m:oMath>
      </m:oMathPara>
    </w:p>
    <w:p>
      <w:pPr>
        <w:pStyle w:val="Normal"/>
        <w:spacing w:lineRule="auto" w:line="360"/>
        <w:jc w:val="both"/>
        <w:rPr>
          <w:rFonts w:eastAsia="宋体" w:eastAsiaTheme="minorEastAsia"/>
          <w:sz w:val="32"/>
          <w:szCs w:val="32"/>
        </w:rPr>
      </w:pPr>
      <w:r>
        <w:rPr>
          <w:rFonts w:eastAsia="宋体" w:eastAsiaTheme="minorEastAsia"/>
          <w:sz w:val="32"/>
          <w:szCs w:val="32"/>
        </w:rPr>
        <w:t>Find the magnitude of A</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sSup>
                <m:e>
                  <m:d>
                    <m:dPr>
                      <m:begChr m:val="("/>
                      <m:endChr m:val=")"/>
                    </m:dPr>
                    <m:e>
                      <m:sSub>
                        <m:e>
                          <m:r>
                            <w:rPr>
                              <w:rFonts w:ascii="Cambria Math" w:hAnsi="Cambria Math"/>
                            </w:rPr>
                            <m:t xml:space="preserve">A</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y</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z</m:t>
                          </m:r>
                        </m:sub>
                      </m:sSub>
                    </m:e>
                  </m:d>
                </m:e>
                <m:sup>
                  <m:r>
                    <w:rPr>
                      <w:rFonts w:ascii="Cambria Math" w:hAnsi="Cambria Math"/>
                    </w:rPr>
                    <m:t xml:space="preserve">2</m:t>
                  </m:r>
                </m:sup>
              </m:sSup>
            </m:e>
          </m:ra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sSup>
                <m:e>
                  <m:d>
                    <m:dPr>
                      <m:begChr m:val="("/>
                      <m:endChr m:val=")"/>
                    </m:dPr>
                    <m:e>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3</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5</m:t>
                      </m:r>
                    </m:e>
                  </m:d>
                </m:e>
                <m:sup>
                  <m:r>
                    <w:rPr>
                      <w:rFonts w:ascii="Cambria Math" w:hAnsi="Cambria Math"/>
                    </w:rPr>
                    <m:t xml:space="preserve">2</m:t>
                  </m:r>
                </m:sup>
              </m:sSup>
            </m:e>
          </m:ra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r>
                <w:rPr>
                  <w:rFonts w:ascii="Cambria Math" w:hAnsi="Cambria Math"/>
                </w:rPr>
                <m:t xml:space="preserve">4</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25</m:t>
              </m:r>
            </m:e>
          </m:rad>
        </m:oMath>
      </m:oMathPara>
    </w:p>
    <w:p>
      <w:pPr>
        <w:pStyle w:val="Normal"/>
        <w:spacing w:lineRule="auto" w:line="360"/>
        <w:jc w:val="center"/>
        <w:rPr>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r>
                <w:rPr>
                  <w:rFonts w:ascii="Cambria Math" w:hAnsi="Cambria Math"/>
                </w:rPr>
                <m:t xml:space="preserve">38</m:t>
              </m:r>
            </m:e>
          </m:rad>
          <m:r>
            <w:rPr>
              <w:rFonts w:ascii="Cambria Math" w:hAnsi="Cambria Math"/>
            </w:rPr>
            <m:t xml:space="preserve">units</m:t>
          </m:r>
        </m:oMath>
      </m:oMathPara>
    </w:p>
    <w:p>
      <w:pPr>
        <w:pStyle w:val="Normal"/>
        <w:spacing w:lineRule="auto" w:line="360"/>
        <w:jc w:val="both"/>
        <w:rPr>
          <w:sz w:val="32"/>
          <w:szCs w:val="32"/>
          <w:u w:val="single"/>
        </w:rPr>
      </w:pPr>
      <w:r>
        <w:rPr>
          <w:sz w:val="40"/>
          <w:szCs w:val="32"/>
          <w:u w:val="single"/>
        </w:rPr>
        <w:t>ADDITION AND SUBTRACTION OF VECTORS</w:t>
      </w:r>
    </w:p>
    <w:p>
      <w:pPr>
        <w:pStyle w:val="Normal"/>
        <w:spacing w:lineRule="auto" w:line="360"/>
        <w:jc w:val="both"/>
        <w:rPr>
          <w:sz w:val="32"/>
          <w:szCs w:val="32"/>
        </w:rPr>
      </w:pPr>
      <w:r>
        <w:rPr>
          <w:sz w:val="32"/>
          <w:szCs w:val="32"/>
        </w:rPr>
        <w:t>Vectors can be added and subtracted from one another based on their unit vectors (I, j and k).</w:t>
      </w:r>
    </w:p>
    <w:p>
      <w:pPr>
        <w:pStyle w:val="Normal"/>
        <w:spacing w:lineRule="auto" w:line="360"/>
        <w:jc w:val="both"/>
        <w:rPr>
          <w:sz w:val="32"/>
          <w:szCs w:val="32"/>
        </w:rPr>
      </w:pPr>
      <w:r>
        <w:rPr>
          <w:sz w:val="32"/>
          <w:szCs w:val="32"/>
        </w:rPr>
        <w:t xml:space="preserve">For example, for a vector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eastAsiaTheme="minorEastAsia"/>
          <w:sz w:val="32"/>
          <w:szCs w:val="32"/>
        </w:rPr>
        <w:t xml:space="preserve"> and another</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zk</m:t>
            </m:r>
          </m:sub>
        </m:sSub>
      </m:oMath>
    </w:p>
    <w:p>
      <w:pPr>
        <w:pStyle w:val="Normal"/>
        <w:spacing w:lineRule="auto" w:line="360"/>
        <w:jc w:val="both"/>
        <w:rPr>
          <w:sz w:val="32"/>
          <w:szCs w:val="32"/>
        </w:rPr>
      </w:pPr>
      <w:r>
        <w:rPr>
          <w:sz w:val="32"/>
          <w:szCs w:val="32"/>
        </w:rPr>
        <w:t>Their sum or difference is always a vector and is expressed as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sSub>
            <m:e>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x</m:t>
                      </m:r>
                    </m:sub>
                  </m:sSub>
                </m:e>
              </m:d>
            </m:e>
            <m:sub>
              <m:r>
                <w:rPr>
                  <w:rFonts w:ascii="Cambria Math" w:hAnsi="Cambria Math"/>
                </w:rPr>
                <m:t xml:space="preserve">i</m:t>
              </m:r>
            </m:sub>
          </m:sSub>
          <m:r>
            <w:rPr>
              <w:rFonts w:ascii="Cambria Math" w:hAnsi="Cambria Math"/>
            </w:rPr>
            <m:t xml:space="preserve">+</m:t>
          </m:r>
          <m:sSub>
            <m:e>
              <m:d>
                <m:dPr>
                  <m:begChr m:val="("/>
                  <m:endChr m:val=")"/>
                </m:dPr>
                <m:e>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m:t>
                      </m:r>
                    </m:sub>
                  </m:sSub>
                </m:e>
              </m:d>
            </m:e>
            <m:sub>
              <m:r>
                <w:rPr>
                  <w:rFonts w:ascii="Cambria Math" w:hAnsi="Cambria Math"/>
                </w:rPr>
                <m:t xml:space="preserve">j</m:t>
              </m:r>
            </m:sub>
          </m:sSub>
          <m:r>
            <w:rPr>
              <w:rFonts w:ascii="Cambria Math" w:hAnsi="Cambria Math"/>
            </w:rPr>
            <m:t xml:space="preserve">+</m:t>
          </m:r>
          <m:sSub>
            <m:e>
              <m:d>
                <m:dPr>
                  <m:begChr m:val="("/>
                  <m:endChr m:val=")"/>
                </m:dPr>
                <m:e>
                  <m:sSub>
                    <m:e>
                      <m:r>
                        <w:rPr>
                          <w:rFonts w:ascii="Cambria Math" w:hAnsi="Cambria Math"/>
                        </w:rPr>
                        <m:t xml:space="preserve">A</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m:t>
                      </m:r>
                    </m:sub>
                  </m:sSub>
                </m:e>
              </m:d>
            </m:e>
            <m:sub>
              <m:r>
                <w:rPr>
                  <w:rFonts w:ascii="Cambria Math" w:hAnsi="Cambria Math"/>
                </w:rPr>
                <m:t xml:space="preserve">k</m:t>
              </m:r>
            </m:sub>
          </m:sSub>
        </m:oMath>
      </m:oMathPara>
    </w:p>
    <w:p>
      <w:pPr>
        <w:pStyle w:val="Normal"/>
        <w:spacing w:lineRule="auto" w:line="360"/>
        <w:jc w:val="both"/>
        <w:rPr>
          <w:rFonts w:eastAsia="宋体" w:eastAsiaTheme="minorEastAsia"/>
          <w:sz w:val="32"/>
          <w:szCs w:val="32"/>
        </w:rPr>
      </w:pPr>
      <w:r>
        <w:rPr>
          <w:rFonts w:eastAsia="宋体" w:eastAsiaTheme="minorEastAsia"/>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10</m:t>
        </m:r>
        <m:r>
          <w:rPr>
            <w:rFonts w:ascii="Cambria Math" w:hAnsi="Cambria Math"/>
          </w:rPr>
          <m:t xml:space="preserve">k</m:t>
        </m:r>
      </m:oMath>
      <w:r>
        <w:rPr>
          <w:rFonts w:eastAsia="宋体" w:eastAsiaTheme="minorEastAsia"/>
          <w:sz w:val="32"/>
          <w:szCs w:val="32"/>
        </w:rPr>
        <w:t>and</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w:r>
        <w:rPr>
          <w:rFonts w:eastAsia="宋体" w:eastAsiaTheme="minorEastAsia"/>
          <w:sz w:val="32"/>
          <w:szCs w:val="32"/>
        </w:rPr>
        <w:t>, find A+B</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10</m:t>
          </m:r>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k</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13</m:t>
          </m:r>
          <m:r>
            <w:rPr>
              <w:rFonts w:ascii="Cambria Math" w:hAnsi="Cambria Math"/>
            </w:rPr>
            <m:t xml:space="preserve">k</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Find A-B</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j</m:t>
              </m:r>
            </m:e>
          </m:d>
          <m:r>
            <w:rPr>
              <w:rFonts w:ascii="Cambria Math" w:hAnsi="Cambria Math"/>
            </w:rPr>
            <m:t xml:space="preserve">+</m:t>
          </m:r>
          <m:d>
            <m:dPr>
              <m:begChr m:val="("/>
              <m:endChr m:val=")"/>
            </m:dPr>
            <m:e>
              <m:r>
                <w:rPr>
                  <w:rFonts w:ascii="Cambria Math" w:hAnsi="Cambria Math"/>
                </w:rPr>
                <m:t xml:space="preserve">10</m:t>
              </m:r>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k</m:t>
              </m:r>
            </m:e>
          </m: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5</m:t>
          </m:r>
          <m:r>
            <w:rPr>
              <w:rFonts w:ascii="Cambria Math" w:hAnsi="Cambria Math"/>
            </w:rPr>
            <m:t xml:space="preserve">j</m:t>
          </m:r>
          <m:r>
            <w:rPr>
              <w:rFonts w:ascii="Cambria Math" w:hAnsi="Cambria Math"/>
            </w:rPr>
            <m:t xml:space="preserve">+</m:t>
          </m:r>
          <m:r>
            <w:rPr>
              <w:rFonts w:ascii="Cambria Math" w:hAnsi="Cambria Math"/>
            </w:rPr>
            <m:t xml:space="preserve">7</m:t>
          </m:r>
          <m:r>
            <w:rPr>
              <w:rFonts w:ascii="Cambria Math" w:hAnsi="Cambria Math"/>
            </w:rPr>
            <m:t xml:space="preserve">k</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Find 3A-2B</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10</m:t>
              </m:r>
              <m:r>
                <w:rPr>
                  <w:rFonts w:ascii="Cambria Math" w:hAnsi="Cambria Math"/>
                </w:rPr>
                <m:t xml:space="preserve">k</m:t>
              </m:r>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e>
          </m: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9</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j</m:t>
          </m:r>
          <m:r>
            <w:rPr>
              <w:rFonts w:ascii="Cambria Math" w:hAnsi="Cambria Math"/>
            </w:rPr>
            <m:t xml:space="preserve">+</m:t>
          </m:r>
          <m:r>
            <w:rPr>
              <w:rFonts w:ascii="Cambria Math" w:hAnsi="Cambria Math"/>
            </w:rPr>
            <m:t xml:space="preserve">30</m:t>
          </m:r>
          <m:r>
            <w:rPr>
              <w:rFonts w:ascii="Cambria Math" w:hAnsi="Cambria Math"/>
            </w:rPr>
            <m:t xml:space="preserve">k</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6</m:t>
          </m:r>
          <m:r>
            <w:rPr>
              <w:rFonts w:ascii="Cambria Math" w:hAnsi="Cambria Math"/>
            </w:rPr>
            <m:t xml:space="preserve">k</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7</m:t>
          </m:r>
          <m:r>
            <w:rPr>
              <w:rFonts w:ascii="Cambria Math" w:hAnsi="Cambria Math"/>
            </w:rPr>
            <m:t xml:space="preserve">i</m:t>
          </m:r>
          <m:r>
            <w:rPr>
              <w:rFonts w:ascii="Cambria Math" w:hAnsi="Cambria Math"/>
            </w:rPr>
            <m:t xml:space="preserve">+</m:t>
          </m:r>
          <m:r>
            <w:rPr>
              <w:rFonts w:ascii="Cambria Math" w:hAnsi="Cambria Math"/>
            </w:rPr>
            <m:t xml:space="preserve">14</m:t>
          </m:r>
          <m:r>
            <w:rPr>
              <w:rFonts w:ascii="Cambria Math" w:hAnsi="Cambria Math"/>
            </w:rPr>
            <m:t xml:space="preserve">j</m:t>
          </m:r>
          <m:r>
            <w:rPr>
              <w:rFonts w:ascii="Cambria Math" w:hAnsi="Cambria Math"/>
            </w:rPr>
            <m:t xml:space="preserve">+</m:t>
          </m:r>
          <m:r>
            <w:rPr>
              <w:rFonts w:ascii="Cambria Math" w:hAnsi="Cambria Math"/>
            </w:rPr>
            <m:t xml:space="preserve">24</m:t>
          </m:r>
          <m:r>
            <w:rPr>
              <w:rFonts w:ascii="Cambria Math" w:hAnsi="Cambria Math"/>
            </w:rPr>
            <m:t xml:space="preserve">k</m:t>
          </m:r>
        </m:oMath>
      </m:oMathPara>
    </w:p>
    <w:p>
      <w:pPr>
        <w:pStyle w:val="Normal"/>
        <w:spacing w:lineRule="auto" w:line="360"/>
        <w:jc w:val="both"/>
        <w:rPr>
          <w:rFonts w:eastAsia="宋体" w:eastAsiaTheme="minorEastAsia"/>
          <w:sz w:val="32"/>
          <w:szCs w:val="32"/>
          <w:u w:val="single"/>
        </w:rPr>
      </w:pPr>
      <w:r>
        <w:rPr>
          <w:rFonts w:eastAsia="宋体" w:eastAsiaTheme="minorEastAsia"/>
          <w:sz w:val="40"/>
          <w:szCs w:val="32"/>
          <w:u w:val="single"/>
        </w:rPr>
        <w:t>DOT PRODUCT</w:t>
      </w:r>
    </w:p>
    <w:p>
      <w:pPr>
        <w:pStyle w:val="Normal"/>
        <w:spacing w:lineRule="auto" w:line="360"/>
        <w:jc w:val="both"/>
        <w:rPr>
          <w:rFonts w:eastAsia="宋体" w:eastAsiaTheme="minorEastAsia"/>
          <w:sz w:val="32"/>
          <w:szCs w:val="32"/>
        </w:rPr>
      </w:pPr>
      <w:r>
        <w:rPr>
          <w:rFonts w:eastAsia="宋体" w:eastAsiaTheme="minorEastAsia"/>
          <w:sz w:val="32"/>
          <w:szCs w:val="32"/>
        </w:rPr>
        <w:t>This is also known as scalar product. This is because the result of this product gives a scalar value. A value with magnitude but no direction</w:t>
      </w:r>
    </w:p>
    <w:p>
      <w:pPr>
        <w:pStyle w:val="Normal"/>
        <w:spacing w:lineRule="auto" w:line="360"/>
        <w:jc w:val="both"/>
        <w:rPr>
          <w:rFonts w:eastAsia="宋体" w:eastAsiaTheme="minorEastAsia"/>
          <w:sz w:val="32"/>
          <w:szCs w:val="32"/>
        </w:rPr>
      </w:pPr>
      <w:r>
        <w:rPr>
          <w:rFonts w:eastAsia="宋体" w:eastAsiaTheme="minorEastAsia"/>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eastAsiaTheme="minorEastAsia"/>
          <w:sz w:val="32"/>
          <w:szCs w:val="32"/>
        </w:rPr>
        <w:t xml:space="preserve"> </w:t>
      </w:r>
    </w:p>
    <w:p>
      <w:pPr>
        <w:pStyle w:val="Normal"/>
        <w:spacing w:lineRule="auto" w:line="360"/>
        <w:jc w:val="both"/>
        <w:rPr>
          <w:rFonts w:eastAsia="宋体" w:eastAsiaTheme="minorEastAsia"/>
          <w:sz w:val="32"/>
          <w:szCs w:val="32"/>
        </w:rPr>
      </w:pPr>
      <w:r>
        <w:rPr>
          <w:rFonts w:eastAsia="宋体" w:eastAsiaTheme="minorEastAsia"/>
          <w:sz w:val="32"/>
          <w:szCs w:val="32"/>
        </w:rPr>
        <w:t>And</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zk</m:t>
            </m:r>
          </m:sub>
        </m:sSub>
      </m:oMath>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x</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y</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z</m:t>
                  </m:r>
                </m:sub>
              </m:sSub>
              <m:sSub>
                <m:e>
                  <m:r>
                    <w:rPr>
                      <w:rFonts w:ascii="Cambria Math" w:hAnsi="Cambria Math"/>
                    </w:rPr>
                    <m:t xml:space="preserve">B</m:t>
                  </m:r>
                </m:e>
                <m:sub>
                  <m:r>
                    <w:rPr>
                      <w:rFonts w:ascii="Cambria Math" w:hAnsi="Cambria Math"/>
                    </w:rPr>
                    <m:t xml:space="preserve">z</m:t>
                  </m:r>
                </m:sub>
              </m:sSub>
            </m:e>
          </m:d>
        </m:oMath>
      </m:oMathPara>
    </w:p>
    <w:p>
      <w:pPr>
        <w:pStyle w:val="Normal"/>
        <w:spacing w:lineRule="auto" w:line="360"/>
        <w:jc w:val="both"/>
        <w:rPr>
          <w:rFonts w:eastAsia="宋体" w:eastAsiaTheme="minorEastAsia"/>
          <w:sz w:val="32"/>
          <w:szCs w:val="32"/>
        </w:rPr>
      </w:pPr>
      <w:r>
        <w:rPr>
          <w:rFonts w:eastAsia="宋体" w:eastAsiaTheme="minorEastAsia"/>
          <w:sz w:val="32"/>
          <w:szCs w:val="32"/>
        </w:rPr>
        <w:t>If the angle</w:t>
      </w:r>
      <w:r>
        <w:rPr/>
      </w:r>
      <m:oMath xmlns:m="http://schemas.openxmlformats.org/officeDocument/2006/math">
        <m:d>
          <m:dPr>
            <m:begChr m:val="("/>
            <m:endChr m:val=")"/>
          </m:dPr>
          <m:e>
            <m:r>
              <w:rPr>
                <w:rFonts w:ascii="Cambria Math" w:hAnsi="Cambria Math"/>
              </w:rPr>
              <m:t xml:space="preserve">θ</m:t>
            </m:r>
          </m:e>
        </m:d>
      </m:oMath>
      <w:r>
        <w:rPr>
          <w:rFonts w:eastAsia="宋体" w:eastAsiaTheme="minorEastAsia"/>
          <w:sz w:val="32"/>
          <w:szCs w:val="32"/>
        </w:rPr>
        <w:t>between the two vectors A and B is given or the angle is to be found, the dot product can also be gotten as follows: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If the two vectors A and B are parallel,</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oMath>
      </m:oMathPara>
    </w:p>
    <w:p>
      <w:pPr>
        <w:pStyle w:val="Normal"/>
        <w:spacing w:lineRule="auto" w:line="360"/>
        <w:jc w:val="both"/>
        <w:rPr>
          <w:rFonts w:eastAsia="宋体" w:eastAsiaTheme="minorEastAsia"/>
          <w:sz w:val="32"/>
          <w:szCs w:val="32"/>
        </w:rPr>
      </w:pPr>
      <w:r>
        <w:rPr>
          <w:rFonts w:eastAsia="宋体" w:eastAsiaTheme="minorEastAsia"/>
          <w:sz w:val="32"/>
          <w:szCs w:val="32"/>
        </w:rPr>
        <w:t>Given that</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oMath>
      <w:r>
        <w:rPr>
          <w:rFonts w:eastAsia="宋体" w:eastAsiaTheme="minorEastAsia"/>
          <w:sz w:val="32"/>
          <w:szCs w:val="32"/>
        </w:rPr>
        <w:t>and</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w:p>
    <w:p>
      <w:pPr>
        <w:pStyle w:val="Normal"/>
        <w:spacing w:lineRule="auto" w:line="360"/>
        <w:jc w:val="both"/>
        <w:rPr>
          <w:rFonts w:eastAsia="宋体" w:eastAsiaTheme="minorEastAsia"/>
          <w:sz w:val="32"/>
          <w:szCs w:val="32"/>
        </w:rPr>
      </w:pPr>
      <w:r>
        <w:rPr>
          <w:rFonts w:eastAsia="宋体" w:eastAsiaTheme="minorEastAsia"/>
          <w:sz w:val="32"/>
          <w:szCs w:val="32"/>
        </w:rPr>
        <w:t>Find</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宋体" w:eastAsiaTheme="minorEastAsia"/>
          <w:sz w:val="32"/>
          <w:szCs w:val="32"/>
        </w:rPr>
        <w:t xml:space="preserve"> and the angle between the two vectors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x</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y</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z</m:t>
                  </m:r>
                </m:sub>
              </m:sSub>
              <m:sSub>
                <m:e>
                  <m:r>
                    <w:rPr>
                      <w:rFonts w:ascii="Cambria Math" w:hAnsi="Cambria Math"/>
                    </w:rPr>
                    <m:t xml:space="preserve">B</m:t>
                  </m:r>
                </m:e>
                <m:sub>
                  <m:r>
                    <w:rPr>
                      <w:rFonts w:ascii="Cambria Math" w:hAnsi="Cambria Math"/>
                    </w:rPr>
                    <m:t xml:space="preserve">z</m:t>
                  </m:r>
                </m:sub>
              </m:sSub>
            </m:e>
          </m: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m:t>
              </m:r>
            </m:e>
          </m: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4</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sSup>
                <m:e>
                  <m:d>
                    <m:dPr>
                      <m:begChr m:val="("/>
                      <m:endChr m:val=")"/>
                    </m:dPr>
                    <m:e>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e>
          </m:rad>
          <m:r>
            <w:rPr>
              <w:rFonts w:ascii="Cambria Math" w:hAnsi="Cambria Math"/>
            </w:rPr>
            <m:t xml:space="preserve">×</m:t>
          </m:r>
          <m:rad>
            <m:radPr>
              <m:degHide m:val="1"/>
            </m:radPr>
            <m:deg/>
            <m:e>
              <m:sSup>
                <m:e>
                  <m:d>
                    <m:dPr>
                      <m:begChr m:val="("/>
                      <m:endChr m:val=")"/>
                    </m:dPr>
                    <m:e>
                      <m:r>
                        <w:rPr>
                          <w:rFonts w:ascii="Cambria Math" w:hAnsi="Cambria Math"/>
                        </w:rPr>
                        <m:t xml:space="preserve">3</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4</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2</m:t>
                      </m:r>
                    </m:e>
                  </m:d>
                </m:e>
                <m:sup>
                  <m:r>
                    <w:rPr>
                      <w:rFonts w:ascii="Cambria Math" w:hAnsi="Cambria Math"/>
                    </w:rPr>
                    <m:t xml:space="preserve">2</m:t>
                  </m:r>
                </m:sup>
              </m:sSup>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r>
                <w:rPr>
                  <w:rFonts w:ascii="Cambria Math" w:hAnsi="Cambria Math"/>
                </w:rPr>
                <m:t xml:space="preserve">4</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rad>
          <m:r>
            <w:rPr>
              <w:rFonts w:ascii="Cambria Math" w:hAnsi="Cambria Math"/>
            </w:rPr>
            <m:t xml:space="preserve">×</m:t>
          </m:r>
          <m:rad>
            <m:radPr>
              <m:degHide m:val="1"/>
            </m:radPr>
            <m:deg/>
            <m:e>
              <m:r>
                <w:rPr>
                  <w:rFonts w:ascii="Cambria Math" w:hAnsi="Cambria Math"/>
                </w:rPr>
                <m:t xml:space="preserve">9</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4</m:t>
              </m:r>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r>
                <w:rPr>
                  <w:rFonts w:ascii="Cambria Math" w:hAnsi="Cambria Math"/>
                </w:rPr>
                <m:t xml:space="preserve">6</m:t>
              </m:r>
            </m:e>
          </m:rad>
          <m:r>
            <w:rPr>
              <w:rFonts w:ascii="Cambria Math" w:hAnsi="Cambria Math"/>
            </w:rPr>
            <m:t xml:space="preserve">×</m:t>
          </m:r>
          <m:rad>
            <m:radPr>
              <m:degHide m:val="1"/>
            </m:radPr>
            <m:deg/>
            <m:e>
              <m:r>
                <w:rPr>
                  <w:rFonts w:ascii="Cambria Math" w:hAnsi="Cambria Math"/>
                </w:rPr>
                <m:t xml:space="preserve">29</m:t>
              </m:r>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r>
                <w:rPr>
                  <w:rFonts w:ascii="Cambria Math" w:hAnsi="Cambria Math"/>
                </w:rPr>
                <m:t xml:space="preserve">6</m:t>
              </m:r>
              <m:r>
                <w:rPr>
                  <w:rFonts w:ascii="Cambria Math" w:hAnsi="Cambria Math"/>
                </w:rPr>
                <m:t xml:space="preserve">×</m:t>
              </m:r>
              <m:r>
                <w:rPr>
                  <w:rFonts w:ascii="Cambria Math" w:hAnsi="Cambria Math"/>
                </w:rPr>
                <m:t xml:space="preserve">29</m:t>
              </m:r>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r>
                <w:rPr>
                  <w:rFonts w:ascii="Cambria Math" w:hAnsi="Cambria Math"/>
                </w:rPr>
                <m:t xml:space="preserve">174</m:t>
              </m:r>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r>
                <w:rPr>
                  <w:rFonts w:ascii="Cambria Math" w:hAnsi="Cambria Math"/>
                </w:rPr>
                <m:t xml:space="preserve">4</m:t>
              </m:r>
            </m:num>
            <m:den>
              <m:rad>
                <m:radPr>
                  <m:degHide m:val="1"/>
                </m:radPr>
                <m:deg/>
                <m:e>
                  <m:r>
                    <w:rPr>
                      <w:rFonts w:ascii="Cambria Math" w:hAnsi="Cambria Math"/>
                    </w:rPr>
                    <m:t xml:space="preserve">174</m:t>
                  </m:r>
                </m:e>
              </m:rad>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0.303239217</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cos</m:t>
              </m:r>
            </m:e>
            <m:sup>
              <m:r>
                <w:rPr>
                  <w:rFonts w:ascii="Cambria Math" w:hAnsi="Cambria Math"/>
                </w:rPr>
                <m:t xml:space="preserve">−</m:t>
              </m:r>
              <m:r>
                <w:rPr>
                  <w:rFonts w:ascii="Cambria Math" w:hAnsi="Cambria Math"/>
                </w:rPr>
                <m:t xml:space="preserve">1</m:t>
              </m:r>
            </m:sup>
          </m:sSup>
          <m:r>
            <w:rPr>
              <w:rFonts w:ascii="Cambria Math" w:hAnsi="Cambria Math"/>
            </w:rPr>
            <m:t xml:space="preserve">0.303239217</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72.3477</m:t>
          </m:r>
        </m:oMath>
      </m:oMathPara>
    </w:p>
    <w:p>
      <w:pPr>
        <w:pStyle w:val="Normal"/>
        <w:spacing w:lineRule="auto" w:line="360"/>
        <w:jc w:val="both"/>
        <w:rPr>
          <w:rFonts w:eastAsia="宋体" w:eastAsiaTheme="minorEastAsia"/>
          <w:sz w:val="32"/>
          <w:szCs w:val="32"/>
          <w:u w:val="single"/>
        </w:rPr>
      </w:pPr>
      <w:r>
        <w:rPr>
          <w:rFonts w:eastAsia="宋体" w:eastAsiaTheme="minorEastAsia"/>
          <w:sz w:val="40"/>
          <w:szCs w:val="32"/>
          <w:u w:val="single"/>
        </w:rPr>
        <w:t>CROSS PRODUCT</w:t>
      </w:r>
    </w:p>
    <w:p>
      <w:pPr>
        <w:pStyle w:val="Normal"/>
        <w:spacing w:lineRule="auto" w:line="360"/>
        <w:jc w:val="both"/>
        <w:rPr>
          <w:rFonts w:eastAsia="宋体" w:eastAsiaTheme="minorEastAsia"/>
          <w:sz w:val="32"/>
          <w:szCs w:val="32"/>
        </w:rPr>
      </w:pPr>
      <w:r>
        <w:rPr>
          <w:rFonts w:eastAsia="宋体" w:eastAsiaTheme="minorEastAsia"/>
          <w:sz w:val="32"/>
          <w:szCs w:val="32"/>
        </w:rPr>
        <w:t>This is also known as Vector product because its result is a vector</w:t>
      </w:r>
    </w:p>
    <w:p>
      <w:pPr>
        <w:pStyle w:val="Normal"/>
        <w:spacing w:lineRule="auto" w:line="360"/>
        <w:jc w:val="both"/>
        <w:rPr>
          <w:rFonts w:eastAsia="宋体" w:eastAsiaTheme="minorEastAsia"/>
          <w:sz w:val="32"/>
          <w:szCs w:val="32"/>
        </w:rPr>
      </w:pPr>
      <w:r>
        <w:rPr>
          <w:rFonts w:eastAsia="宋体" w:eastAsiaTheme="minorEastAsia"/>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eastAsiaTheme="minorEastAsia"/>
          <w:sz w:val="32"/>
          <w:szCs w:val="32"/>
        </w:rPr>
        <w:t xml:space="preserve"> </w:t>
      </w:r>
    </w:p>
    <w:p>
      <w:pPr>
        <w:pStyle w:val="Normal"/>
        <w:spacing w:lineRule="auto" w:line="360"/>
        <w:jc w:val="both"/>
        <w:rPr>
          <w:rFonts w:eastAsia="宋体" w:eastAsiaTheme="minorEastAsia"/>
          <w:sz w:val="32"/>
          <w:szCs w:val="32"/>
        </w:rPr>
      </w:pPr>
      <w:r>
        <w:rPr>
          <w:rFonts w:eastAsia="宋体" w:eastAsiaTheme="minorEastAsia"/>
          <w:sz w:val="32"/>
          <w:szCs w:val="32"/>
        </w:rPr>
        <w:t>And</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zk</m:t>
            </m:r>
          </m:sub>
        </m:sSub>
      </m:oMath>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r>
            <w:rPr>
              <w:rFonts w:ascii="Cambria Math" w:hAnsi="Cambria Math"/>
            </w:rPr>
            <m:t xml:space="preserve">sin</m:t>
          </m:r>
          <m:r>
            <w:rPr>
              <w:rFonts w:ascii="Cambria Math" w:hAnsi="Cambria Math"/>
            </w:rPr>
            <m:t xml:space="preserve">θ</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 xml:space="preserve">If the vectors are parallel, i.e. the angle between them is 0,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0</m:t>
        </m:r>
      </m:oMath>
    </w:p>
    <w:p>
      <w:pPr>
        <w:pStyle w:val="Normal"/>
        <w:spacing w:lineRule="auto" w:line="360"/>
        <w:jc w:val="both"/>
        <w:rPr>
          <w:rFonts w:eastAsia="宋体" w:eastAsiaTheme="minorEastAsia"/>
          <w:sz w:val="32"/>
          <w:szCs w:val="32"/>
        </w:rPr>
      </w:pPr>
      <w:r>
        <w:rPr>
          <w:rFonts w:eastAsia="宋体" w:eastAsiaTheme="minorEastAsia"/>
          <w:sz w:val="32"/>
          <w:szCs w:val="32"/>
        </w:rPr>
        <w:t xml:space="preserve">If the vectors are perpendicular, the angle between them is 90, then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oMath>
    </w:p>
    <w:p>
      <w:pPr>
        <w:pStyle w:val="Normal"/>
        <w:spacing w:lineRule="auto" w:line="360"/>
        <w:jc w:val="center"/>
        <w:rPr>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m>
                <m:mr>
                  <m:e>
                    <m:r>
                      <w:rPr>
                        <w:rFonts w:ascii="Cambria Math" w:hAnsi="Cambria Math"/>
                      </w:rPr>
                      <m:t xml:space="preserve">i</m:t>
                    </m:r>
                  </m:e>
                  <m:e>
                    <m:r>
                      <w:rPr>
                        <w:rFonts w:ascii="Cambria Math" w:hAnsi="Cambria Math"/>
                      </w:rPr>
                      <m:t xml:space="preserve">j</m:t>
                    </m:r>
                  </m:e>
                  <m:e>
                    <m:r>
                      <w:rPr>
                        <w:rFonts w:ascii="Cambria Math" w:hAnsi="Cambria Math"/>
                      </w:rPr>
                      <m:t xml:space="preserve">k</m:t>
                    </m:r>
                  </m:e>
                </m:mr>
                <m:mr>
                  <m:e>
                    <m:sSub>
                      <m:e>
                        <m:r>
                          <w:rPr>
                            <w:rFonts w:ascii="Cambria Math" w:hAnsi="Cambria Math"/>
                          </w:rPr>
                          <m:t xml:space="preserve">A</m:t>
                        </m:r>
                      </m:e>
                      <m:sub>
                        <m:r>
                          <w:rPr>
                            <w:rFonts w:ascii="Cambria Math" w:hAnsi="Cambria Math"/>
                          </w:rPr>
                          <m:t xml:space="preserve">x</m:t>
                        </m:r>
                      </m:sub>
                    </m:sSub>
                  </m:e>
                  <m:e>
                    <m:sSub>
                      <m:e>
                        <m:r>
                          <w:rPr>
                            <w:rFonts w:ascii="Cambria Math" w:hAnsi="Cambria Math"/>
                          </w:rPr>
                          <m:t xml:space="preserve">A</m:t>
                        </m:r>
                      </m:e>
                      <m:sub>
                        <m:r>
                          <w:rPr>
                            <w:rFonts w:ascii="Cambria Math" w:hAnsi="Cambria Math"/>
                          </w:rPr>
                          <m:t xml:space="preserve">y</m:t>
                        </m:r>
                      </m:sub>
                    </m:sSub>
                  </m:e>
                  <m:e>
                    <m:sSub>
                      <m:e>
                        <m:r>
                          <w:rPr>
                            <w:rFonts w:ascii="Cambria Math" w:hAnsi="Cambria Math"/>
                          </w:rPr>
                          <m:t xml:space="preserve">A</m:t>
                        </m:r>
                      </m:e>
                      <m:sub>
                        <m:r>
                          <w:rPr>
                            <w:rFonts w:ascii="Cambria Math" w:hAnsi="Cambria Math"/>
                          </w:rPr>
                          <m:t xml:space="preserve">z</m:t>
                        </m:r>
                      </m:sub>
                    </m:sSub>
                  </m:e>
                </m:mr>
                <m:mr>
                  <m:e>
                    <m:sSub>
                      <m:e>
                        <m:r>
                          <w:rPr>
                            <w:rFonts w:ascii="Cambria Math" w:hAnsi="Cambria Math"/>
                          </w:rPr>
                          <m:t xml:space="preserve">B</m:t>
                        </m:r>
                      </m:e>
                      <m:sub>
                        <m:r>
                          <w:rPr>
                            <w:rFonts w:ascii="Cambria Math" w:hAnsi="Cambria Math"/>
                          </w:rPr>
                          <m:t xml:space="preserve">x</m:t>
                        </m:r>
                      </m:sub>
                    </m:sSub>
                  </m:e>
                  <m:e>
                    <m:sSub>
                      <m:e>
                        <m:r>
                          <w:rPr>
                            <w:rFonts w:ascii="Cambria Math" w:hAnsi="Cambria Math"/>
                          </w:rPr>
                          <m:t xml:space="preserve">B</m:t>
                        </m:r>
                      </m:e>
                      <m:sub>
                        <m:r>
                          <w:rPr>
                            <w:rFonts w:ascii="Cambria Math" w:hAnsi="Cambria Math"/>
                          </w:rPr>
                          <m:t xml:space="preserve">y</m:t>
                        </m:r>
                      </m:sub>
                    </m:sSub>
                  </m:e>
                  <m:e>
                    <m:sSub>
                      <m:e>
                        <m:r>
                          <w:rPr>
                            <w:rFonts w:ascii="Cambria Math" w:hAnsi="Cambria Math"/>
                          </w:rPr>
                          <m:t xml:space="preserve">B</m:t>
                        </m:r>
                      </m:e>
                      <m:sub>
                        <m:r>
                          <w:rPr>
                            <w:rFonts w:ascii="Cambria Math" w:hAnsi="Cambria Math"/>
                          </w:rPr>
                          <m:t xml:space="preserve">z</m:t>
                        </m:r>
                      </m:sub>
                    </m:sSub>
                  </m:e>
                </m:mr>
              </m:m>
            </m:e>
          </m: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m>
                <m:mr>
                  <m:e>
                    <m:sSub>
                      <m:e>
                        <m:r>
                          <w:rPr>
                            <w:rFonts w:ascii="Cambria Math" w:hAnsi="Cambria Math"/>
                          </w:rPr>
                          <m:t xml:space="preserve">A</m:t>
                        </m:r>
                      </m:e>
                      <m:sub>
                        <m:r>
                          <w:rPr>
                            <w:rFonts w:ascii="Cambria Math" w:hAnsi="Cambria Math"/>
                          </w:rPr>
                          <m:t xml:space="preserve">y</m:t>
                        </m:r>
                      </m:sub>
                    </m:sSub>
                  </m:e>
                  <m:e>
                    <m:sSub>
                      <m:e>
                        <m:r>
                          <w:rPr>
                            <w:rFonts w:ascii="Cambria Math" w:hAnsi="Cambria Math"/>
                          </w:rPr>
                          <m:t xml:space="preserve">A</m:t>
                        </m:r>
                      </m:e>
                      <m:sub>
                        <m:r>
                          <w:rPr>
                            <w:rFonts w:ascii="Cambria Math" w:hAnsi="Cambria Math"/>
                          </w:rPr>
                          <m:t xml:space="preserve">z</m:t>
                        </m:r>
                      </m:sub>
                    </m:sSub>
                  </m:e>
                </m:mr>
                <m:mr>
                  <m:e>
                    <m:sSub>
                      <m:e>
                        <m:r>
                          <w:rPr>
                            <w:rFonts w:ascii="Cambria Math" w:hAnsi="Cambria Math"/>
                          </w:rPr>
                          <m:t xml:space="preserve">B</m:t>
                        </m:r>
                      </m:e>
                      <m:sub>
                        <m:r>
                          <w:rPr>
                            <w:rFonts w:ascii="Cambria Math" w:hAnsi="Cambria Math"/>
                          </w:rPr>
                          <m:t xml:space="preserve">y</m:t>
                        </m:r>
                      </m:sub>
                    </m:sSub>
                  </m:e>
                  <m:e>
                    <m:sSub>
                      <m:e>
                        <m:r>
                          <w:rPr>
                            <w:rFonts w:ascii="Cambria Math" w:hAnsi="Cambria Math"/>
                          </w:rPr>
                          <m:t xml:space="preserve">B</m:t>
                        </m:r>
                      </m:e>
                      <m:sub>
                        <m:r>
                          <w:rPr>
                            <w:rFonts w:ascii="Cambria Math" w:hAnsi="Cambria Math"/>
                          </w:rPr>
                          <m:t xml:space="preserve">z</m:t>
                        </m:r>
                      </m:sub>
                    </m:sSub>
                  </m:e>
                </m:mr>
              </m:m>
            </m:e>
          </m:d>
          <m:r>
            <w:rPr>
              <w:rFonts w:ascii="Cambria Math" w:hAnsi="Cambria Math"/>
            </w:rPr>
            <m:t xml:space="preserve">−</m:t>
          </m:r>
          <m:r>
            <w:rPr>
              <w:rFonts w:ascii="Cambria Math" w:hAnsi="Cambria Math"/>
            </w:rPr>
            <m:t xml:space="preserve">j</m:t>
          </m:r>
          <m:d>
            <m:dPr>
              <m:begChr m:val="["/>
              <m:endChr m:val="]"/>
            </m:dPr>
            <m:e>
              <m:m>
                <m:mr>
                  <m:e>
                    <m:sSub>
                      <m:e>
                        <m:r>
                          <w:rPr>
                            <w:rFonts w:ascii="Cambria Math" w:hAnsi="Cambria Math"/>
                          </w:rPr>
                          <m:t xml:space="preserve">A</m:t>
                        </m:r>
                      </m:e>
                      <m:sub>
                        <m:r>
                          <w:rPr>
                            <w:rFonts w:ascii="Cambria Math" w:hAnsi="Cambria Math"/>
                          </w:rPr>
                          <m:t xml:space="preserve">x</m:t>
                        </m:r>
                      </m:sub>
                    </m:sSub>
                  </m:e>
                  <m:e>
                    <m:sSub>
                      <m:e>
                        <m:r>
                          <w:rPr>
                            <w:rFonts w:ascii="Cambria Math" w:hAnsi="Cambria Math"/>
                          </w:rPr>
                          <m:t xml:space="preserve">A</m:t>
                        </m:r>
                      </m:e>
                      <m:sub>
                        <m:r>
                          <w:rPr>
                            <w:rFonts w:ascii="Cambria Math" w:hAnsi="Cambria Math"/>
                          </w:rPr>
                          <m:t xml:space="preserve">z</m:t>
                        </m:r>
                      </m:sub>
                    </m:sSub>
                  </m:e>
                </m:mr>
                <m:mr>
                  <m:e>
                    <m:sSub>
                      <m:e>
                        <m:r>
                          <w:rPr>
                            <w:rFonts w:ascii="Cambria Math" w:hAnsi="Cambria Math"/>
                          </w:rPr>
                          <m:t xml:space="preserve">B</m:t>
                        </m:r>
                      </m:e>
                      <m:sub>
                        <m:r>
                          <w:rPr>
                            <w:rFonts w:ascii="Cambria Math" w:hAnsi="Cambria Math"/>
                          </w:rPr>
                          <m:t xml:space="preserve">x</m:t>
                        </m:r>
                      </m:sub>
                    </m:sSub>
                  </m:e>
                  <m:e>
                    <m:sSub>
                      <m:e>
                        <m:r>
                          <w:rPr>
                            <w:rFonts w:ascii="Cambria Math" w:hAnsi="Cambria Math"/>
                          </w:rPr>
                          <m:t xml:space="preserve">B</m:t>
                        </m:r>
                      </m:e>
                      <m:sub>
                        <m:r>
                          <w:rPr>
                            <w:rFonts w:ascii="Cambria Math" w:hAnsi="Cambria Math"/>
                          </w:rPr>
                          <m:t xml:space="preserve">z</m:t>
                        </m:r>
                      </m:sub>
                    </m:sSub>
                  </m:e>
                </m:mr>
              </m:m>
            </m:e>
          </m:d>
          <m:r>
            <w:rPr>
              <w:rFonts w:ascii="Cambria Math" w:hAnsi="Cambria Math"/>
            </w:rPr>
            <m:t xml:space="preserve">+</m:t>
          </m:r>
          <m:r>
            <w:rPr>
              <w:rFonts w:ascii="Cambria Math" w:hAnsi="Cambria Math"/>
            </w:rPr>
            <m:t xml:space="preserve">k</m:t>
          </m:r>
          <m:d>
            <m:dPr>
              <m:begChr m:val="["/>
              <m:endChr m:val="]"/>
            </m:dPr>
            <m:e>
              <m:m>
                <m:mr>
                  <m:e>
                    <m:sSub>
                      <m:e>
                        <m:r>
                          <w:rPr>
                            <w:rFonts w:ascii="Cambria Math" w:hAnsi="Cambria Math"/>
                          </w:rPr>
                          <m:t xml:space="preserve">A</m:t>
                        </m:r>
                      </m:e>
                      <m:sub>
                        <m:r>
                          <w:rPr>
                            <w:rFonts w:ascii="Cambria Math" w:hAnsi="Cambria Math"/>
                          </w:rPr>
                          <m:t xml:space="preserve">x</m:t>
                        </m:r>
                      </m:sub>
                    </m:sSub>
                  </m:e>
                  <m:e>
                    <m:sSub>
                      <m:e>
                        <m:r>
                          <w:rPr>
                            <w:rFonts w:ascii="Cambria Math" w:hAnsi="Cambria Math"/>
                          </w:rPr>
                          <m:t xml:space="preserve">A</m:t>
                        </m:r>
                      </m:e>
                      <m:sub>
                        <m:r>
                          <w:rPr>
                            <w:rFonts w:ascii="Cambria Math" w:hAnsi="Cambria Math"/>
                          </w:rPr>
                          <m:t xml:space="preserve">y</m:t>
                        </m:r>
                      </m:sub>
                    </m:sSub>
                  </m:e>
                </m:mr>
                <m:mr>
                  <m:e>
                    <m:sSub>
                      <m:e>
                        <m:r>
                          <w:rPr>
                            <w:rFonts w:ascii="Cambria Math" w:hAnsi="Cambria Math"/>
                          </w:rPr>
                          <m:t xml:space="preserve">B</m:t>
                        </m:r>
                      </m:e>
                      <m:sub>
                        <m:r>
                          <w:rPr>
                            <w:rFonts w:ascii="Cambria Math" w:hAnsi="Cambria Math"/>
                          </w:rPr>
                          <m:t xml:space="preserve">x</m:t>
                        </m:r>
                      </m:sub>
                    </m:sSub>
                  </m:e>
                  <m:e>
                    <m:sSub>
                      <m:e>
                        <m:r>
                          <w:rPr>
                            <w:rFonts w:ascii="Cambria Math" w:hAnsi="Cambria Math"/>
                          </w:rPr>
                          <m:t xml:space="preserve">B</m:t>
                        </m:r>
                      </m:e>
                      <m:sub>
                        <m:r>
                          <w:rPr>
                            <w:rFonts w:ascii="Cambria Math" w:hAnsi="Cambria Math"/>
                          </w:rPr>
                          <m:t xml:space="preserve">y</m:t>
                        </m:r>
                      </m:sub>
                    </m:sSub>
                  </m:e>
                </m:mr>
              </m:m>
            </m:e>
          </m: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m:t>
                  </m:r>
                </m:sub>
              </m:sSub>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m:t>
          </m:r>
          <m:r>
            <w:rPr>
              <w:rFonts w:ascii="Cambria Math" w:hAnsi="Cambria Math"/>
            </w:rPr>
            <m:t xml:space="preserve">j</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sSub>
                <m:e>
                  <m:r>
                    <w:rPr>
                      <w:rFonts w:ascii="Cambria Math" w:hAnsi="Cambria Math"/>
                    </w:rPr>
                    <m:t xml:space="preserve">B</m:t>
                  </m:r>
                </m:e>
                <m:sub>
                  <m:r>
                    <w:rPr>
                      <w:rFonts w:ascii="Cambria Math" w:hAnsi="Cambria Math"/>
                    </w:rPr>
                    <m:t xml:space="preserve">x</m:t>
                  </m:r>
                </m:sub>
              </m:sSub>
            </m:e>
          </m:d>
          <m:r>
            <w:rPr>
              <w:rFonts w:ascii="Cambria Math" w:hAnsi="Cambria Math"/>
            </w:rPr>
            <m:t xml:space="preserve">+</m:t>
          </m:r>
          <m:r>
            <w:rPr>
              <w:rFonts w:ascii="Cambria Math" w:hAnsi="Cambria Math"/>
            </w:rPr>
            <m:t xml:space="preserve">k</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x</m:t>
                  </m:r>
                </m:sub>
              </m:sSub>
            </m:e>
          </m:d>
        </m:oMath>
      </m:oMathPara>
    </w:p>
    <w:p>
      <w:pPr>
        <w:pStyle w:val="Normal"/>
        <w:spacing w:lineRule="auto" w:line="360"/>
        <w:jc w:val="both"/>
        <w:rPr>
          <w:rFonts w:eastAsia="宋体" w:eastAsiaTheme="minorEastAsia"/>
          <w:sz w:val="32"/>
          <w:szCs w:val="32"/>
        </w:rPr>
      </w:pPr>
      <w:r>
        <w:rPr>
          <w:rFonts w:eastAsia="宋体" w:eastAsiaTheme="minorEastAsia"/>
          <w:sz w:val="32"/>
          <w:szCs w:val="32"/>
        </w:rPr>
        <w:t>If</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6</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w:r>
        <w:rPr>
          <w:rFonts w:eastAsia="宋体" w:eastAsiaTheme="minorEastAsia"/>
          <w:sz w:val="32"/>
          <w:szCs w:val="32"/>
        </w:rPr>
        <w:t>find</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宋体" w:eastAsiaTheme="minorEastAsia"/>
          <w:sz w:val="32"/>
          <w:szCs w:val="32"/>
        </w:rPr>
        <w:t>and the angle between them.</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6</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m:t>
                  </m:r>
                </m:sub>
              </m:sSub>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m:t>
          </m:r>
          <m:r>
            <w:rPr>
              <w:rFonts w:ascii="Cambria Math" w:hAnsi="Cambria Math"/>
            </w:rPr>
            <m:t xml:space="preserve">j</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sSub>
                <m:e>
                  <m:r>
                    <w:rPr>
                      <w:rFonts w:ascii="Cambria Math" w:hAnsi="Cambria Math"/>
                    </w:rPr>
                    <m:t xml:space="preserve">B</m:t>
                  </m:r>
                </m:e>
                <m:sub>
                  <m:r>
                    <w:rPr>
                      <w:rFonts w:ascii="Cambria Math" w:hAnsi="Cambria Math"/>
                    </w:rPr>
                    <m:t xml:space="preserve">x</m:t>
                  </m:r>
                </m:sub>
              </m:sSub>
            </m:e>
          </m:d>
          <m:r>
            <w:rPr>
              <w:rFonts w:ascii="Cambria Math" w:hAnsi="Cambria Math"/>
            </w:rPr>
            <m:t xml:space="preserve">+</m:t>
          </m:r>
          <m:r>
            <w:rPr>
              <w:rFonts w:ascii="Cambria Math" w:hAnsi="Cambria Math"/>
            </w:rPr>
            <m:t xml:space="preserve">k</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x</m:t>
                  </m:r>
                </m:sub>
              </m:sSub>
            </m:e>
          </m: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3</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m:t>
                  </m:r>
                  <m:r>
                    <w:rPr>
                      <w:rFonts w:ascii="Cambria Math" w:hAnsi="Cambria Math"/>
                    </w:rPr>
                    <m:t xml:space="preserve">2</m:t>
                  </m:r>
                </m:e>
              </m:d>
            </m:e>
          </m:d>
          <m:r>
            <w:rPr>
              <w:rFonts w:ascii="Cambria Math" w:hAnsi="Cambria Math"/>
            </w:rPr>
            <m:t xml:space="preserve">−</m:t>
          </m:r>
          <m:r>
            <w:rPr>
              <w:rFonts w:ascii="Cambria Math" w:hAnsi="Cambria Math"/>
            </w:rPr>
            <m:t xml:space="preserve">j</m:t>
          </m:r>
          <m:d>
            <m:dPr>
              <m:begChr m:val="("/>
              <m:endChr m:val=")"/>
            </m:dPr>
            <m:e>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3</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e>
              </m:d>
            </m:e>
          </m:d>
          <m:r>
            <w:rPr>
              <w:rFonts w:ascii="Cambria Math" w:hAnsi="Cambria Math"/>
            </w:rPr>
            <m:t xml:space="preserve">+</m:t>
          </m:r>
          <m:r>
            <w:rPr>
              <w:rFonts w:ascii="Cambria Math" w:hAnsi="Cambria Math"/>
            </w:rPr>
            <m:t xml:space="preserve">k</m:t>
          </m:r>
          <m:d>
            <m:dPr>
              <m:begChr m:val="("/>
              <m:endChr m:val=")"/>
            </m:dPr>
            <m:e>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6</m:t>
                  </m:r>
                </m:e>
              </m:d>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2</m:t>
                  </m:r>
                </m:e>
              </m:d>
            </m:e>
          </m: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12</m:t>
              </m:r>
            </m:e>
          </m:d>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9</m:t>
              </m:r>
              <m:r>
                <w:rPr>
                  <w:rFonts w:ascii="Cambria Math" w:hAnsi="Cambria Math"/>
                </w:rPr>
                <m:t xml:space="preserve">−</m:t>
              </m:r>
              <m:r>
                <w:rPr>
                  <w:rFonts w:ascii="Cambria Math" w:hAnsi="Cambria Math"/>
                </w:rPr>
                <m:t xml:space="preserve">−</m:t>
              </m:r>
              <m:r>
                <w:rPr>
                  <w:rFonts w:ascii="Cambria Math" w:hAnsi="Cambria Math"/>
                </w:rPr>
                <m:t xml:space="preserve">4</m:t>
              </m:r>
            </m:e>
          </m:d>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m:t>
              </m:r>
              <m:r>
                <w:rPr>
                  <w:rFonts w:ascii="Cambria Math" w:hAnsi="Cambria Math"/>
                </w:rPr>
                <m:t xml:space="preserve">18</m:t>
              </m:r>
              <m:r>
                <w:rPr>
                  <w:rFonts w:ascii="Cambria Math" w:hAnsi="Cambria Math"/>
                </w:rPr>
                <m:t xml:space="preserve">−</m:t>
              </m:r>
              <m:r>
                <w:rPr>
                  <w:rFonts w:ascii="Cambria Math" w:hAnsi="Cambria Math"/>
                </w:rPr>
                <m:t xml:space="preserve">8</m:t>
              </m:r>
            </m:e>
          </m: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13</m:t>
              </m:r>
            </m:e>
          </m:d>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m:t>
              </m:r>
              <m:r>
                <w:rPr>
                  <w:rFonts w:ascii="Cambria Math" w:hAnsi="Cambria Math"/>
                </w:rPr>
                <m:t xml:space="preserve">26</m:t>
              </m:r>
            </m:e>
          </m: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13</m:t>
          </m:r>
          <m:r>
            <w:rPr>
              <w:rFonts w:ascii="Cambria Math" w:hAnsi="Cambria Math"/>
            </w:rPr>
            <m:t xml:space="preserve">j</m:t>
          </m:r>
          <m:r>
            <w:rPr>
              <w:rFonts w:ascii="Cambria Math" w:hAnsi="Cambria Math"/>
            </w:rPr>
            <m:t xml:space="preserve">−</m:t>
          </m:r>
          <m:r>
            <w:rPr>
              <w:rFonts w:ascii="Cambria Math" w:hAnsi="Cambria Math"/>
            </w:rPr>
            <m:t xml:space="preserve">26</m:t>
          </m:r>
          <m:r>
            <w:rPr>
              <w:rFonts w:ascii="Cambria Math" w:hAnsi="Cambria Math"/>
            </w:rPr>
            <m:t xml:space="preserve">k</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13</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e>
          </m:d>
        </m:oMath>
      </m:oMathPara>
    </w:p>
    <w:p>
      <w:pPr>
        <w:pStyle w:val="Normal"/>
        <w:spacing w:lineRule="auto" w:line="360"/>
        <w:jc w:val="both"/>
        <w:rPr>
          <w:rFonts w:eastAsia="宋体" w:eastAsiaTheme="minorEastAsia"/>
          <w:sz w:val="32"/>
          <w:szCs w:val="32"/>
        </w:rPr>
      </w:pPr>
      <w:r>
        <w:rPr>
          <w:rFonts w:eastAsia="宋体" w:eastAsiaTheme="minorEastAsia"/>
          <w:sz w:val="32"/>
          <w:szCs w:val="32"/>
        </w:rPr>
        <w:t>Practice questions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If</m:t>
          </m:r>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6</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Find</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f>
            <m:num>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num>
            <m:den>
              <m:r>
                <w:rPr>
                  <w:rFonts w:ascii="Cambria Math" w:hAnsi="Cambria Math"/>
                </w:rPr>
                <m:t xml:space="preserve">C</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den>
          </m:f>
        </m:oMath>
      </m:oMathPara>
    </w:p>
    <w:p>
      <w:pPr>
        <w:pStyle w:val="Normal"/>
        <w:spacing w:lineRule="auto" w:line="360"/>
        <w:jc w:val="both"/>
        <w:rPr>
          <w:rFonts w:eastAsia="宋体" w:eastAsiaTheme="minorEastAsia"/>
          <w:sz w:val="32"/>
          <w:szCs w:val="32"/>
        </w:rPr>
      </w:pPr>
      <w:r>
        <w:rPr>
          <w:rFonts w:eastAsia="宋体" w:eastAsiaTheme="minorEastAsia"/>
          <w:sz w:val="32"/>
          <w:szCs w:val="32"/>
        </w:rPr>
        <w:t>Answer: Undefined</w:t>
      </w:r>
    </w:p>
    <w:p>
      <w:pPr>
        <w:pStyle w:val="Normal"/>
        <w:spacing w:lineRule="auto" w:line="360"/>
        <w:jc w:val="both"/>
        <w:rPr>
          <w:rFonts w:eastAsia="宋体" w:eastAsiaTheme="minorEastAsia"/>
          <w:sz w:val="32"/>
          <w:szCs w:val="32"/>
        </w:rPr>
      </w:pPr>
      <w:r>
        <w:rPr>
          <w:rFonts w:eastAsia="宋体" w:eastAsiaTheme="minorEastAsia"/>
          <w:sz w:val="32"/>
          <w:szCs w:val="32"/>
        </w:rPr>
        <w:t>Find the angle between the vectors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Answer: 66.6</w:t>
      </w:r>
    </w:p>
    <w:p>
      <w:pPr>
        <w:pStyle w:val="Normal"/>
        <w:spacing w:lineRule="auto" w:line="360"/>
        <w:jc w:val="both"/>
        <w:rPr>
          <w:rFonts w:eastAsia="宋体" w:eastAsiaTheme="minorEastAsia"/>
          <w:sz w:val="32"/>
          <w:szCs w:val="32"/>
        </w:rPr>
      </w:pPr>
      <w:r>
        <w:rPr>
          <w:rFonts w:eastAsia="宋体" w:eastAsiaTheme="minorEastAsia"/>
          <w:sz w:val="32"/>
          <w:szCs w:val="32"/>
        </w:rPr>
        <w:t>The resultant of 2 vectors A and B is a vector C and</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2.2</m:t>
        </m:r>
        <m:r>
          <w:rPr>
            <w:rFonts w:ascii="Cambria Math" w:hAnsi="Cambria Math"/>
          </w:rPr>
          <m:t xml:space="preserve">i</m:t>
        </m:r>
        <m:r>
          <w:rPr>
            <w:rFonts w:ascii="Cambria Math" w:hAnsi="Cambria Math"/>
          </w:rPr>
          <m:t xml:space="preserve">+</m:t>
        </m:r>
        <m:r>
          <w:rPr>
            <w:rFonts w:ascii="Cambria Math" w:hAnsi="Cambria Math"/>
          </w:rPr>
          <m:t xml:space="preserve">3.4</m:t>
        </m:r>
        <m:r>
          <w:rPr>
            <w:rFonts w:ascii="Cambria Math" w:hAnsi="Cambria Math"/>
          </w:rPr>
          <m:t xml:space="preserve">j</m:t>
        </m:r>
      </m:oMath>
      <w:r>
        <w:rPr>
          <w:rFonts w:eastAsia="宋体" w:eastAsiaTheme="minorEastAsia"/>
          <w:sz w:val="32"/>
          <w:szCs w:val="32"/>
        </w:rPr>
        <w:t xml:space="preserve"> and</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1.5</m:t>
        </m:r>
        <m:r>
          <w:rPr>
            <w:rFonts w:ascii="Cambria Math" w:hAnsi="Cambria Math"/>
          </w:rPr>
          <m:t xml:space="preserve">i</m:t>
        </m:r>
        <m:r>
          <w:rPr>
            <w:rFonts w:ascii="Cambria Math" w:hAnsi="Cambria Math"/>
          </w:rPr>
          <m:t xml:space="preserve">−</m:t>
        </m:r>
        <m:r>
          <w:rPr>
            <w:rFonts w:ascii="Cambria Math" w:hAnsi="Cambria Math"/>
          </w:rPr>
          <m:t xml:space="preserve">2.0</m:t>
        </m:r>
        <m:r>
          <w:rPr>
            <w:rFonts w:ascii="Cambria Math" w:hAnsi="Cambria Math"/>
          </w:rPr>
          <m:t xml:space="preserve">j</m:t>
        </m:r>
      </m:oMath>
      <w:r>
        <w:rPr>
          <w:rFonts w:eastAsia="宋体" w:eastAsiaTheme="minorEastAsia"/>
          <w:sz w:val="32"/>
          <w:szCs w:val="32"/>
        </w:rPr>
        <w:t>. Find B, its magnitude and the angle it makes with the positive x-axis.</w:t>
      </w:r>
    </w:p>
    <w:p>
      <w:pPr>
        <w:pStyle w:val="Normal"/>
        <w:spacing w:lineRule="auto" w:line="360"/>
        <w:jc w:val="both"/>
        <w:rPr>
          <w:rFonts w:eastAsia="宋体" w:eastAsiaTheme="minorEastAsia"/>
          <w:sz w:val="32"/>
          <w:szCs w:val="32"/>
        </w:rPr>
      </w:pPr>
      <w:r>
        <w:rPr>
          <w:rFonts w:eastAsia="宋体" w:eastAsiaTheme="minorEastAsia"/>
          <w:sz w:val="32"/>
          <w:szCs w:val="32"/>
        </w:rPr>
        <w:t>The resultant of 2 vectors is the sum of the two vectors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A</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2.2</m:t>
              </m:r>
              <m:r>
                <w:rPr>
                  <w:rFonts w:ascii="Cambria Math" w:hAnsi="Cambria Math"/>
                </w:rPr>
                <m:t xml:space="preserve">i</m:t>
              </m:r>
              <m:r>
                <w:rPr>
                  <w:rFonts w:ascii="Cambria Math" w:hAnsi="Cambria Math"/>
                </w:rPr>
                <m:t xml:space="preserve">+</m:t>
              </m:r>
              <m:r>
                <w:rPr>
                  <w:rFonts w:ascii="Cambria Math" w:hAnsi="Cambria Math"/>
                </w:rPr>
                <m:t xml:space="preserve">3.4</m:t>
              </m:r>
              <m:r>
                <w:rPr>
                  <w:rFonts w:ascii="Cambria Math" w:hAnsi="Cambria Math"/>
                </w:rPr>
                <m:t xml:space="preserve">j</m:t>
              </m:r>
            </m:e>
          </m:d>
          <m:r>
            <w:rPr>
              <w:rFonts w:ascii="Cambria Math" w:hAnsi="Cambria Math"/>
            </w:rPr>
            <m:t xml:space="preserve">−</m:t>
          </m:r>
          <m:d>
            <m:dPr>
              <m:begChr m:val="("/>
              <m:endChr m:val=")"/>
            </m:dPr>
            <m:e>
              <m:r>
                <w:rPr>
                  <w:rFonts w:ascii="Cambria Math" w:hAnsi="Cambria Math"/>
                </w:rPr>
                <m:t xml:space="preserve">1.5</m:t>
              </m:r>
              <m:r>
                <w:rPr>
                  <w:rFonts w:ascii="Cambria Math" w:hAnsi="Cambria Math"/>
                </w:rPr>
                <m:t xml:space="preserve">i</m:t>
              </m:r>
              <m:r>
                <w:rPr>
                  <w:rFonts w:ascii="Cambria Math" w:hAnsi="Cambria Math"/>
                </w:rPr>
                <m:t xml:space="preserve">−</m:t>
              </m:r>
              <m:r>
                <w:rPr>
                  <w:rFonts w:ascii="Cambria Math" w:hAnsi="Cambria Math"/>
                </w:rPr>
                <m:t xml:space="preserve">2.0</m:t>
              </m:r>
              <m:r>
                <w:rPr>
                  <w:rFonts w:ascii="Cambria Math" w:hAnsi="Cambria Math"/>
                </w:rPr>
                <m:t xml:space="preserve">j</m:t>
              </m:r>
            </m:e>
          </m: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2.2</m:t>
          </m:r>
          <m:r>
            <w:rPr>
              <w:rFonts w:ascii="Cambria Math" w:hAnsi="Cambria Math"/>
            </w:rPr>
            <m:t xml:space="preserve">i</m:t>
          </m:r>
          <m:r>
            <w:rPr>
              <w:rFonts w:ascii="Cambria Math" w:hAnsi="Cambria Math"/>
            </w:rPr>
            <m:t xml:space="preserve">−</m:t>
          </m:r>
          <m:r>
            <w:rPr>
              <w:rFonts w:ascii="Cambria Math" w:hAnsi="Cambria Math"/>
            </w:rPr>
            <m:t xml:space="preserve">1.5</m:t>
          </m:r>
          <m:r>
            <w:rPr>
              <w:rFonts w:ascii="Cambria Math" w:hAnsi="Cambria Math"/>
            </w:rPr>
            <m:t xml:space="preserve">j</m:t>
          </m:r>
          <m:r>
            <w:rPr>
              <w:rFonts w:ascii="Cambria Math" w:hAnsi="Cambria Math"/>
            </w:rPr>
            <m:t xml:space="preserve">+</m:t>
          </m:r>
          <m:r>
            <w:rPr>
              <w:rFonts w:ascii="Cambria Math" w:hAnsi="Cambria Math"/>
            </w:rPr>
            <m:t xml:space="preserve">3.4</m:t>
          </m:r>
          <m:r>
            <w:rPr>
              <w:rFonts w:ascii="Cambria Math" w:hAnsi="Cambria Math"/>
            </w:rPr>
            <m:t xml:space="preserve">−</m:t>
          </m:r>
          <m:r>
            <w:rPr>
              <w:rFonts w:ascii="Cambria Math" w:hAnsi="Cambria Math"/>
            </w:rPr>
            <m:t xml:space="preserve">−</m:t>
          </m:r>
          <m:r>
            <w:rPr>
              <w:rFonts w:ascii="Cambria Math" w:hAnsi="Cambria Math"/>
            </w:rPr>
            <m:t xml:space="preserve">2.0</m:t>
          </m:r>
          <m:r>
            <w:rPr>
              <w:rFonts w:ascii="Cambria Math" w:hAnsi="Cambria Math"/>
            </w:rPr>
            <m:t xml:space="preserve">j</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0.7</m:t>
          </m:r>
          <m:r>
            <w:rPr>
              <w:rFonts w:ascii="Cambria Math" w:hAnsi="Cambria Math"/>
            </w:rPr>
            <m:t xml:space="preserve">i</m:t>
          </m:r>
          <m:r>
            <w:rPr>
              <w:rFonts w:ascii="Cambria Math" w:hAnsi="Cambria Math"/>
            </w:rPr>
            <m:t xml:space="preserve">+</m:t>
          </m:r>
          <m:r>
            <w:rPr>
              <w:rFonts w:ascii="Cambria Math" w:hAnsi="Cambria Math"/>
            </w:rPr>
            <m:t xml:space="preserve">5.4</m:t>
          </m:r>
          <m:r>
            <w:rPr>
              <w:rFonts w:ascii="Cambria Math" w:hAnsi="Cambria Math"/>
            </w:rPr>
            <m:t xml:space="preserve">j</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The angle</w:t>
      </w:r>
      <w:r>
        <w:rPr/>
      </w:r>
      <m:oMath xmlns:m="http://schemas.openxmlformats.org/officeDocument/2006/math">
        <m:d>
          <m:dPr>
            <m:begChr m:val="("/>
            <m:endChr m:val=")"/>
          </m:dPr>
          <m:e>
            <m:r>
              <w:rPr>
                <w:rFonts w:ascii="Cambria Math" w:hAnsi="Cambria Math"/>
              </w:rPr>
              <m:t xml:space="preserve">θ</m:t>
            </m:r>
          </m:e>
        </m:d>
      </m:oMath>
      <w:r>
        <w:rPr>
          <w:rFonts w:eastAsia="宋体" w:eastAsiaTheme="minorEastAsia"/>
          <w:sz w:val="32"/>
          <w:szCs w:val="32"/>
        </w:rPr>
        <w:t>that a vector</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Axi</m:t>
        </m:r>
        <m:r>
          <w:rPr>
            <w:rFonts w:ascii="Cambria Math" w:hAnsi="Cambria Math"/>
          </w:rPr>
          <m:t xml:space="preserve">+</m:t>
        </m:r>
        <m:r>
          <w:rPr>
            <w:rFonts w:ascii="Cambria Math" w:hAnsi="Cambria Math"/>
          </w:rPr>
          <m:t xml:space="preserve">Ayj</m:t>
        </m:r>
      </m:oMath>
      <w:r>
        <w:rPr>
          <w:rFonts w:eastAsia="宋体" w:eastAsiaTheme="minorEastAsia"/>
          <w:sz w:val="32"/>
          <w:szCs w:val="32"/>
        </w:rPr>
        <w:t xml:space="preserve"> makes with the positive x-axis can be gotten from the formula</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Ay</m:t>
              </m:r>
            </m:num>
            <m:den>
              <m:r>
                <w:rPr>
                  <w:rFonts w:ascii="Cambria Math" w:hAnsi="Cambria Math"/>
                </w:rPr>
                <m:t xml:space="preserve">Ax</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0.7</m:t>
          </m:r>
          <m:r>
            <w:rPr>
              <w:rFonts w:ascii="Cambria Math" w:hAnsi="Cambria Math"/>
            </w:rPr>
            <m:t xml:space="preserve">i</m:t>
          </m:r>
          <m:r>
            <w:rPr>
              <w:rFonts w:ascii="Cambria Math" w:hAnsi="Cambria Math"/>
            </w:rPr>
            <m:t xml:space="preserve">+</m:t>
          </m:r>
          <m:r>
            <w:rPr>
              <w:rFonts w:ascii="Cambria Math" w:hAnsi="Cambria Math"/>
            </w:rPr>
            <m:t xml:space="preserve">5.4</m:t>
          </m:r>
          <m:r>
            <w:rPr>
              <w:rFonts w:ascii="Cambria Math" w:hAnsi="Cambria Math"/>
            </w:rPr>
            <m:t xml:space="preserve">j</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5.4</m:t>
              </m:r>
            </m:num>
            <m:den>
              <m:r>
                <w:rPr>
                  <w:rFonts w:ascii="Cambria Math" w:hAnsi="Cambria Math"/>
                </w:rPr>
                <m:t xml:space="preserve">0.7</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r>
            <w:rPr>
              <w:rFonts w:ascii="Cambria Math" w:hAnsi="Cambria Math"/>
            </w:rPr>
            <m:t xml:space="preserve">7.714285</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7.714285</m:t>
              </m:r>
            </m:e>
          </m: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82.61395684873</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82.614</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More questions</w:t>
      </w:r>
    </w:p>
    <w:p>
      <w:pPr>
        <w:pStyle w:val="Normal"/>
        <w:spacing w:lineRule="auto" w:line="360"/>
        <w:jc w:val="both"/>
        <w:rPr>
          <w:rFonts w:eastAsia="宋体" w:eastAsiaTheme="minorEastAsia"/>
          <w:sz w:val="32"/>
          <w:szCs w:val="32"/>
        </w:rPr>
      </w:pPr>
      <w:r>
        <w:rPr>
          <w:rFonts w:eastAsia="宋体" w:eastAsiaTheme="minorEastAsia"/>
          <w:sz w:val="32"/>
          <w:szCs w:val="32"/>
        </w:rPr>
        <w:t xml:space="preserve">An athlete (A) swims with a velocity of 4m/s perpendicularly across a gently flowing river (R) at 3m/s Find the resultant velocity of the athlete relative to the river. Answer: 5m/s </w:t>
      </w:r>
      <w:r>
        <w:rPr/>
      </w:r>
      <m:oMath xmlns:m="http://schemas.openxmlformats.org/officeDocument/2006/math">
        <m:r>
          <w:rPr>
            <w:rFonts w:ascii="Cambria Math" w:hAnsi="Cambria Math"/>
          </w:rPr>
          <m:t xml:space="preserve">53</m:t>
        </m:r>
        <m:r>
          <w:rPr>
            <w:rFonts w:ascii="Cambria Math" w:hAnsi="Cambria Math"/>
          </w:rPr>
          <m:t xml:space="preserve">°</m:t>
        </m:r>
      </m:oMath>
      <w:r>
        <w:rPr>
          <w:rFonts w:eastAsia="宋体" w:eastAsiaTheme="minorEastAsia"/>
          <w:sz w:val="32"/>
          <w:szCs w:val="32"/>
        </w:rPr>
        <w:t xml:space="preserve"> to the R direction</w:t>
      </w:r>
    </w:p>
    <w:p>
      <w:pPr>
        <w:pStyle w:val="Normal"/>
        <w:spacing w:lineRule="auto" w:line="360"/>
        <w:jc w:val="both"/>
        <w:rPr>
          <w:rFonts w:eastAsia="宋体" w:eastAsiaTheme="minorEastAsia"/>
          <w:sz w:val="32"/>
          <w:szCs w:val="32"/>
        </w:rPr>
      </w:pPr>
      <w:r>
        <w:rPr>
          <w:rFonts w:eastAsia="宋体" w:eastAsiaTheme="minorEastAsia"/>
          <w:sz w:val="32"/>
          <w:szCs w:val="32"/>
        </w:rPr>
        <w:t>Vectors A and B are given as A = 3i+4j-2k and B = 2i-6j+3k. Evaluate A X B and find the angle between the two vectors</w:t>
      </w:r>
    </w:p>
    <w:p>
      <w:pPr>
        <w:pStyle w:val="Normal"/>
        <w:spacing w:lineRule="auto" w:line="360"/>
        <w:jc w:val="both"/>
        <w:rPr>
          <w:rFonts w:eastAsia="宋体" w:eastAsiaTheme="minorEastAsia"/>
          <w:sz w:val="32"/>
          <w:szCs w:val="32"/>
        </w:rPr>
      </w:pPr>
      <w:r>
        <w:rPr>
          <w:rFonts w:eastAsia="宋体" w:eastAsiaTheme="minorEastAsia"/>
          <w:sz w:val="32"/>
          <w:szCs w:val="32"/>
        </w:rPr>
        <w:t>Two vectors A and B given as follows A =3.0i -4.5j and B = -2.5i +5.0j. Find the magnitude of their vector sum and the angle it makes with the positive x-axis</w:t>
      </w:r>
    </w:p>
    <w:p>
      <w:pPr>
        <w:pStyle w:val="Normal"/>
        <w:spacing w:lineRule="auto" w:line="360"/>
        <w:jc w:val="both"/>
        <w:rPr>
          <w:rFonts w:eastAsia="宋体" w:eastAsiaTheme="minorEastAsia"/>
          <w:sz w:val="32"/>
          <w:szCs w:val="32"/>
        </w:rPr>
      </w:pPr>
      <w:r>
        <w:rPr>
          <w:rFonts w:eastAsia="宋体" w:eastAsiaTheme="minorEastAsia"/>
          <w:sz w:val="32"/>
          <w:szCs w:val="32"/>
        </w:rPr>
        <w:t>Answer: 0.71N 45 degrees</w:t>
      </w:r>
    </w:p>
    <w:p>
      <w:pPr>
        <w:pStyle w:val="Normal"/>
        <w:spacing w:lineRule="auto" w:line="360"/>
        <w:jc w:val="both"/>
        <w:rPr>
          <w:rFonts w:eastAsia="宋体" w:eastAsiaTheme="minorEastAsia"/>
          <w:sz w:val="32"/>
          <w:szCs w:val="32"/>
        </w:rPr>
      </w:pPr>
      <w:r>
        <w:rPr>
          <w:rFonts w:eastAsia="宋体" w:eastAsiaTheme="minorEastAsia"/>
          <w:sz w:val="32"/>
          <w:szCs w:val="32"/>
        </w:rPr>
        <w:t>The resultant of two vectors A and B is vector C = 2.2i + 3.5j. If vector A = 1.5i-2.0j, find the magnitude of B and the angle it makes with the positive x-axis</w:t>
      </w:r>
    </w:p>
    <w:p>
      <w:pPr>
        <w:pStyle w:val="Normal"/>
        <w:spacing w:lineRule="auto" w:line="360"/>
        <w:jc w:val="both"/>
        <w:rPr>
          <w:rFonts w:eastAsia="宋体" w:eastAsiaTheme="minorEastAsia"/>
          <w:sz w:val="32"/>
          <w:szCs w:val="32"/>
        </w:rPr>
      </w:pPr>
      <w:r>
        <w:rPr>
          <w:rFonts w:eastAsia="宋体" w:eastAsiaTheme="minorEastAsia"/>
          <w:sz w:val="32"/>
          <w:szCs w:val="32"/>
        </w:rPr>
        <w:t>A body moves in the x-y plane with velocity vm/s. The components of v are vx=5m/s and vy=7m/s along x and y axes respectively. What is the magnitude and direction of the velocity?</w:t>
      </w:r>
    </w:p>
    <w:p>
      <w:pPr>
        <w:pStyle w:val="Normal"/>
        <w:spacing w:lineRule="auto" w:line="360"/>
        <w:jc w:val="both"/>
        <w:rPr>
          <w:rFonts w:eastAsia="宋体" w:eastAsiaTheme="minorEastAsia"/>
          <w:sz w:val="32"/>
          <w:szCs w:val="32"/>
        </w:rPr>
      </w:pPr>
      <w:r>
        <w:rPr>
          <w:rFonts w:eastAsia="宋体" w:eastAsiaTheme="minorEastAsia"/>
          <w:sz w:val="32"/>
          <w:szCs w:val="32"/>
        </w:rPr>
        <w:t>8.6m/s 54.5 degrees</w:t>
      </w:r>
    </w:p>
    <w:p>
      <w:pPr>
        <w:pStyle w:val="Normal"/>
        <w:spacing w:lineRule="auto" w:line="360"/>
        <w:jc w:val="both"/>
        <w:rPr>
          <w:sz w:val="32"/>
          <w:szCs w:val="32"/>
          <w:u w:val="single"/>
        </w:rPr>
      </w:pPr>
      <w:r>
        <w:rPr>
          <w:sz w:val="40"/>
          <w:szCs w:val="32"/>
          <w:u w:val="single"/>
        </w:rPr>
        <w:t>RESULTANT FORCE/ VECTORS</w:t>
      </w:r>
    </w:p>
    <w:p>
      <w:pPr>
        <w:pStyle w:val="Normal"/>
        <w:spacing w:lineRule="auto" w:line="360"/>
        <w:jc w:val="both"/>
        <w:rPr>
          <w:sz w:val="32"/>
          <w:szCs w:val="32"/>
        </w:rPr>
      </w:pPr>
      <w:r>
        <w:rPr>
          <w:sz w:val="32"/>
          <w:szCs w:val="32"/>
        </w:rPr>
        <w:t>Experimental evidence shows that the combined effect of two (or more) forces may be represented by a single resultant force.</w:t>
      </w:r>
    </w:p>
    <w:p>
      <w:pPr>
        <w:pStyle w:val="Normal"/>
        <w:spacing w:lineRule="auto" w:line="360"/>
        <w:jc w:val="both"/>
        <w:rPr>
          <w:sz w:val="32"/>
          <w:szCs w:val="32"/>
        </w:rPr>
      </w:pPr>
      <w:r>
        <w:rPr>
          <w:sz w:val="32"/>
          <w:szCs w:val="32"/>
        </w:rPr>
        <w:t>Resultant vector can be defined as a single vector that can be used for replacing two or more vectors</w:t>
      </w:r>
    </w:p>
    <w:p>
      <w:pPr>
        <w:pStyle w:val="Normal"/>
        <w:spacing w:lineRule="auto" w:line="360"/>
        <w:jc w:val="both"/>
        <w:rPr>
          <w:sz w:val="32"/>
          <w:szCs w:val="32"/>
        </w:rPr>
      </w:pPr>
      <w:r>
        <w:rPr>
          <w:sz w:val="32"/>
          <w:szCs w:val="32"/>
        </w:rPr>
        <w:t>The resultant of two vectors is simply the addition two vectors. The forces that make up the resultant are called the vector force components therefore, vector force components can be defined as two or more force vectors which together have the same effect as a single vector.</w:t>
      </w:r>
    </w:p>
    <w:p>
      <w:pPr>
        <w:pStyle w:val="Normal"/>
        <w:spacing w:lineRule="auto" w:line="360"/>
        <w:jc w:val="both"/>
        <w:rPr>
          <w:sz w:val="32"/>
          <w:szCs w:val="32"/>
        </w:rPr>
      </w:pPr>
      <w:r>
        <w:rPr/>
        <w:drawing>
          <wp:inline distT="0" distB="0" distL="0" distR="0">
            <wp:extent cx="1790700" cy="1771650"/>
            <wp:effectExtent l="0" t="0" r="0" b="0"/>
            <wp:docPr id="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 descr=""/>
                    <pic:cNvPicPr>
                      <a:picLocks noChangeAspect="1" noChangeArrowheads="1"/>
                    </pic:cNvPicPr>
                  </pic:nvPicPr>
                  <pic:blipFill>
                    <a:blip r:embed="rId4"/>
                    <a:stretch>
                      <a:fillRect/>
                    </a:stretch>
                  </pic:blipFill>
                  <pic:spPr bwMode="auto">
                    <a:xfrm>
                      <a:off x="0" y="0"/>
                      <a:ext cx="1790700" cy="1771650"/>
                    </a:xfrm>
                    <a:prstGeom prst="rect">
                      <a:avLst/>
                    </a:prstGeom>
                  </pic:spPr>
                </pic:pic>
              </a:graphicData>
            </a:graphic>
          </wp:inline>
        </w:drawing>
      </w:r>
    </w:p>
    <w:p>
      <w:pPr>
        <w:pStyle w:val="Normal"/>
        <w:spacing w:lineRule="auto" w:line="360"/>
        <w:jc w:val="both"/>
        <w:rPr>
          <w:sz w:val="32"/>
          <w:szCs w:val="32"/>
        </w:rPr>
      </w:pPr>
      <w:r>
        <w:rPr>
          <w:sz w:val="32"/>
          <w:szCs w:val="32"/>
        </w:rPr>
        <w:t>Vectors acting at zero degrees (0): These are vectors acting in the same direction. Their resultant can be obtained by simply adding their magnitude</w:t>
      </w:r>
    </w:p>
    <w:p>
      <w:pPr>
        <w:pStyle w:val="Normal"/>
        <w:spacing w:lineRule="auto" w:line="360"/>
        <w:jc w:val="both"/>
        <w:rPr>
          <w:rFonts w:eastAsia="宋体" w:eastAsiaTheme="minorEastAsia"/>
          <w:sz w:val="32"/>
          <w:szCs w:val="32"/>
        </w:rPr>
      </w:pPr>
      <w:r>
        <w:rPr>
          <w:sz w:val="32"/>
          <w:szCs w:val="32"/>
        </w:rPr>
        <w:t>Resultant Force</w:t>
      </w:r>
      <w:r>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R</m:t>
                </m:r>
              </m:sub>
            </m:sSub>
          </m:e>
        </m:d>
      </m:oMath>
    </w:p>
    <w:p>
      <w:pPr>
        <w:pStyle w:val="Normal"/>
        <w:spacing w:lineRule="auto" w:line="360"/>
        <w:jc w:val="both"/>
        <w:rPr>
          <w:sz w:val="32"/>
          <w:szCs w:val="32"/>
        </w:rPr>
      </w:pPr>
      <w:r>
        <w:rPr/>
        <w:drawing>
          <wp:inline distT="0" distB="0" distL="0" distR="0">
            <wp:extent cx="1952625" cy="66675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1952625" cy="666750"/>
                    </a:xfrm>
                    <a:prstGeom prst="rect">
                      <a:avLst/>
                    </a:prstGeom>
                  </pic:spPr>
                </pic:pic>
              </a:graphicData>
            </a:graphic>
          </wp:inline>
        </w:drawing>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m:oMathPara>
    </w:p>
    <w:p>
      <w:pPr>
        <w:pStyle w:val="Normal"/>
        <w:spacing w:lineRule="auto" w:line="360"/>
        <w:jc w:val="both"/>
        <w:rPr>
          <w:sz w:val="32"/>
          <w:szCs w:val="32"/>
        </w:rPr>
      </w:pPr>
      <w:r>
        <w:rPr>
          <w:sz w:val="32"/>
          <w:szCs w:val="32"/>
        </w:rPr>
        <w:t>Vectors acting at 180: These are vectors that act in opposite direction. Their resultant can be obtained by finding the difference between the magnitude of the vectors</w:t>
      </w:r>
    </w:p>
    <w:p>
      <w:pPr>
        <w:pStyle w:val="Normal"/>
        <w:spacing w:lineRule="auto" w:line="360"/>
        <w:jc w:val="both"/>
        <w:rPr>
          <w:sz w:val="32"/>
          <w:szCs w:val="32"/>
        </w:rPr>
      </w:pPr>
      <w:r>
        <w:rPr>
          <w:sz w:val="32"/>
          <w:szCs w:val="32"/>
        </w:rPr>
        <w:t>If F</w:t>
      </w:r>
      <w:r>
        <w:rPr>
          <w:sz w:val="32"/>
          <w:szCs w:val="32"/>
          <w:vertAlign w:val="subscript"/>
        </w:rPr>
        <w:t xml:space="preserve">1 </w:t>
      </w:r>
      <w:r>
        <w:rPr>
          <w:sz w:val="32"/>
          <w:szCs w:val="32"/>
        </w:rPr>
        <w:t>&gt; F</w:t>
      </w:r>
      <w:r>
        <w:rPr>
          <w:sz w:val="32"/>
          <w:szCs w:val="32"/>
          <w:vertAlign w:val="subscript"/>
        </w:rPr>
        <w:t>2</w:t>
      </w:r>
      <w:r>
        <w:rPr>
          <w:sz w:val="32"/>
          <w:szCs w:val="32"/>
        </w:rPr>
        <w:t>,</w:t>
      </w:r>
    </w:p>
    <w:p>
      <w:pPr>
        <w:pStyle w:val="Normal"/>
        <w:spacing w:lineRule="auto" w:line="360"/>
        <w:jc w:val="both"/>
        <w:rPr>
          <w:sz w:val="32"/>
          <w:szCs w:val="32"/>
        </w:rPr>
      </w:pPr>
      <w:r>
        <w:rPr/>
        <w:drawing>
          <wp:inline distT="0" distB="0" distL="0" distR="0">
            <wp:extent cx="3105150" cy="89535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6"/>
                    <a:stretch>
                      <a:fillRect/>
                    </a:stretch>
                  </pic:blipFill>
                  <pic:spPr bwMode="auto">
                    <a:xfrm>
                      <a:off x="0" y="0"/>
                      <a:ext cx="3105150" cy="895350"/>
                    </a:xfrm>
                    <a:prstGeom prst="rect">
                      <a:avLst/>
                    </a:prstGeom>
                  </pic:spPr>
                </pic:pic>
              </a:graphicData>
            </a:graphic>
          </wp:inline>
        </w:drawing>
      </w:r>
    </w:p>
    <w:p>
      <w:pPr>
        <w:pStyle w:val="Normal"/>
        <w:spacing w:lineRule="auto" w:line="360"/>
        <w:jc w:val="center"/>
        <w:rPr>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m:oMathPara>
    </w:p>
    <w:p>
      <w:pPr>
        <w:pStyle w:val="Normal"/>
        <w:spacing w:lineRule="auto" w:line="360"/>
        <w:jc w:val="both"/>
        <w:rPr>
          <w:sz w:val="32"/>
          <w:szCs w:val="32"/>
        </w:rPr>
      </w:pPr>
      <w:r>
        <w:rPr>
          <w:sz w:val="32"/>
          <w:szCs w:val="32"/>
        </w:rPr>
        <w:t>Towards</w:t>
      </w:r>
      <w:r>
        <w:rPr>
          <w:rFonts w:eastAsia="宋体" w:eastAsiaTheme="minorEastAsia"/>
          <w:sz w:val="32"/>
          <w:szCs w:val="32"/>
        </w:rPr>
        <w:t xml:space="preserve">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rFonts w:eastAsia="宋体" w:eastAsiaTheme="minorEastAsia"/>
          <w:sz w:val="32"/>
          <w:szCs w:val="32"/>
        </w:rPr>
        <w:t>(i.e. towards the east)</w:t>
      </w:r>
    </w:p>
    <w:p>
      <w:pPr>
        <w:pStyle w:val="Normal"/>
        <w:spacing w:lineRule="auto" w:line="360"/>
        <w:jc w:val="both"/>
        <w:rPr>
          <w:sz w:val="32"/>
          <w:szCs w:val="32"/>
        </w:rPr>
      </w:pPr>
      <w:r>
        <w:rPr>
          <w:sz w:val="32"/>
          <w:szCs w:val="32"/>
        </w:rPr>
        <w:t>Vectors acting at right angle (90) or Rectangular vector components: The resultant of such vectors can be obtained using the Pythagoras theorem</w:t>
      </w:r>
    </w:p>
    <w:p>
      <w:pPr>
        <w:pStyle w:val="Normal"/>
        <w:spacing w:lineRule="auto" w:line="360"/>
        <w:jc w:val="both"/>
        <w:rPr>
          <w:sz w:val="32"/>
          <w:szCs w:val="32"/>
        </w:rPr>
      </w:pPr>
      <w:r>
        <w:rPr/>
        <w:drawing>
          <wp:inline distT="0" distB="0" distL="0" distR="0">
            <wp:extent cx="3657600" cy="341947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7"/>
                    <a:stretch>
                      <a:fillRect/>
                    </a:stretch>
                  </pic:blipFill>
                  <pic:spPr bwMode="auto">
                    <a:xfrm>
                      <a:off x="0" y="0"/>
                      <a:ext cx="3657600" cy="3419475"/>
                    </a:xfrm>
                    <a:prstGeom prst="rect">
                      <a:avLst/>
                    </a:prstGeom>
                  </pic:spPr>
                </pic:pic>
              </a:graphicData>
            </a:graphic>
          </wp:inline>
        </w:drawing>
      </w:r>
    </w:p>
    <w:p>
      <w:pPr>
        <w:pStyle w:val="Normal"/>
        <w:spacing w:lineRule="auto" w:line="360"/>
        <w:jc w:val="both"/>
        <w:rPr>
          <w:sz w:val="32"/>
          <w:szCs w:val="32"/>
        </w:rPr>
      </w:pPr>
      <w:r>
        <w:rPr>
          <w:sz w:val="32"/>
          <w:szCs w:val="32"/>
        </w:rPr>
        <w:t>From Pythagoras’ theorem,</w:t>
      </w:r>
    </w:p>
    <w:p>
      <w:pPr>
        <w:pStyle w:val="Normal"/>
        <w:spacing w:lineRule="auto" w:line="360"/>
        <w:jc w:val="center"/>
        <w:rPr>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Hypotenuse</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Opposite</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Adjacent</m:t>
                  </m:r>
                </m:e>
              </m:d>
            </m:e>
            <m:sup>
              <m:r>
                <w:rPr>
                  <w:rFonts w:ascii="Cambria Math" w:hAnsi="Cambria Math"/>
                </w:rPr>
                <m:t xml:space="preserve">2</m:t>
              </m:r>
            </m:sup>
          </m:sSup>
        </m:oMath>
      </m:oMathPara>
    </w:p>
    <w:p>
      <w:pPr>
        <w:pStyle w:val="Normal"/>
        <w:spacing w:lineRule="auto" w:line="360"/>
        <w:jc w:val="center"/>
        <w:rPr>
          <w:sz w:val="32"/>
          <w:szCs w:val="32"/>
        </w:rPr>
      </w:pPr>
      <w:r>
        <w:rPr/>
      </w:r>
      <m:oMathPara xmlns:m="http://schemas.openxmlformats.org/officeDocument/2006/math">
        <m:oMathParaPr>
          <m:jc m:val="center"/>
        </m:oMathParaPr>
        <m:oMath>
          <m:sSup>
            <m:e>
              <m:d>
                <m:dPr>
                  <m:begChr m:val="("/>
                  <m:endChr m:val=")"/>
                </m:dPr>
                <m:e>
                  <m:sSub>
                    <m:e>
                      <m:r>
                        <w:rPr>
                          <w:rFonts w:ascii="Cambria Math" w:hAnsi="Cambria Math"/>
                        </w:rPr>
                        <m:t xml:space="preserve">F</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2</m:t>
                      </m:r>
                    </m:sub>
                  </m:sSub>
                </m:e>
              </m:d>
            </m:e>
            <m:sup>
              <m:r>
                <w:rPr>
                  <w:rFonts w:ascii="Cambria Math" w:hAnsi="Cambria Math"/>
                </w:rPr>
                <m:t xml:space="preserve">2</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ad>
            <m:radPr>
              <m:degHide m:val="1"/>
            </m:radPr>
            <m:deg/>
            <m:e>
              <m:sSup>
                <m:e>
                  <m:d>
                    <m:dPr>
                      <m:begChr m:val="("/>
                      <m:endChr m:val=")"/>
                    </m:dPr>
                    <m:e>
                      <m:sSub>
                        <m:e>
                          <m:r>
                            <w:rPr>
                              <w:rFonts w:ascii="Cambria Math" w:hAnsi="Cambria Math"/>
                            </w:rPr>
                            <m:t xml:space="preserve">F</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2</m:t>
                          </m:r>
                        </m:sub>
                      </m:sSub>
                    </m:e>
                  </m:d>
                </m:e>
                <m:sup>
                  <m:r>
                    <w:rPr>
                      <w:rFonts w:ascii="Cambria Math" w:hAnsi="Cambria Math"/>
                    </w:rPr>
                    <m:t xml:space="preserve">2</m:t>
                  </m:r>
                </m:sup>
              </m:sSup>
            </m:e>
          </m:rad>
        </m:oMath>
      </m:oMathPara>
    </w:p>
    <w:p>
      <w:pPr>
        <w:pStyle w:val="Normal"/>
        <w:spacing w:lineRule="auto" w:line="360"/>
        <w:jc w:val="center"/>
        <w:rPr>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opposite</m:t>
              </m:r>
            </m:num>
            <m:den>
              <m:r>
                <w:rPr>
                  <w:rFonts w:ascii="Cambria Math" w:hAnsi="Cambria Math"/>
                </w:rPr>
                <m:t xml:space="preserve">adjacent</m:t>
              </m:r>
            </m:den>
          </m:f>
        </m:oMath>
      </m:oMathPara>
    </w:p>
    <w:p>
      <w:pPr>
        <w:pStyle w:val="Normal"/>
        <w:spacing w:lineRule="auto" w:line="360"/>
        <w:jc w:val="center"/>
        <w:rPr>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oMath>
      </m:oMathPara>
    </w:p>
    <w:p>
      <w:pPr>
        <w:pStyle w:val="Normal"/>
        <w:spacing w:lineRule="auto" w:line="360"/>
        <w:jc w:val="both"/>
        <w:rPr>
          <w:sz w:val="32"/>
          <w:szCs w:val="32"/>
        </w:rPr>
      </w:pPr>
      <w:r>
        <w:rPr>
          <w:sz w:val="32"/>
          <w:szCs w:val="32"/>
        </w:rPr>
        <w:t>The following Pythagorean triplets can be used for solving questions on vectors</w:t>
      </w:r>
    </w:p>
    <w:p>
      <w:pPr>
        <w:pStyle w:val="Normal"/>
        <w:spacing w:lineRule="auto" w:line="360"/>
        <w:jc w:val="both"/>
        <w:rPr>
          <w:sz w:val="32"/>
          <w:szCs w:val="32"/>
        </w:rPr>
      </w:pPr>
      <w:r>
        <w:rPr>
          <w:sz w:val="32"/>
          <w:szCs w:val="32"/>
        </w:rPr>
        <w:t>(3, 4, 5), (5, 12, 13), (6, 8, 10), (7, 24, 25), (8, 15, 17), (9, 12, 15), (10, 24, 26)</w:t>
      </w:r>
    </w:p>
    <w:p>
      <w:pPr>
        <w:pStyle w:val="Normal"/>
        <w:spacing w:lineRule="auto" w:line="360"/>
        <w:jc w:val="both"/>
        <w:rPr>
          <w:sz w:val="32"/>
          <w:szCs w:val="32"/>
        </w:rPr>
      </w:pPr>
      <w:r>
        <w:rPr>
          <w:sz w:val="32"/>
          <w:szCs w:val="32"/>
        </w:rPr>
        <w:t>For equal forces,</w:t>
      </w:r>
    </w:p>
    <w:p>
      <w:pPr>
        <w:pStyle w:val="Normal"/>
        <w:spacing w:lineRule="auto" w:line="360"/>
        <w:jc w:val="center"/>
        <w:rPr>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F</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ad>
            <m:radPr>
              <m:degHide m:val="1"/>
            </m:radPr>
            <m:deg/>
            <m:e>
              <m:sSup>
                <m:e>
                  <m:d>
                    <m:dPr>
                      <m:begChr m:val="("/>
                      <m:endChr m:val=")"/>
                    </m:dPr>
                    <m:e>
                      <m:r>
                        <w:rPr>
                          <w:rFonts w:ascii="Cambria Math" w:hAnsi="Cambria Math"/>
                        </w:rPr>
                        <m:t xml:space="preserve">F</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F</m:t>
                      </m:r>
                    </m:e>
                  </m:d>
                </m:e>
                <m:sup>
                  <m:r>
                    <w:rPr>
                      <w:rFonts w:ascii="Cambria Math" w:hAnsi="Cambria Math"/>
                    </w:rPr>
                    <m:t xml:space="preserve">2</m:t>
                  </m:r>
                </m:sup>
              </m:sSup>
            </m:e>
          </m:ra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ad>
            <m:radPr>
              <m:degHide m:val="1"/>
            </m:radPr>
            <m:deg/>
            <m:e>
              <m:r>
                <w:rPr>
                  <w:rFonts w:ascii="Cambria Math" w:hAnsi="Cambria Math"/>
                </w:rPr>
                <m:t xml:space="preserve">2</m:t>
              </m:r>
              <m:sSup>
                <m:e>
                  <m:r>
                    <w:rPr>
                      <w:rFonts w:ascii="Cambria Math" w:hAnsi="Cambria Math"/>
                    </w:rPr>
                    <m:t xml:space="preserve">F</m:t>
                  </m:r>
                </m:e>
                <m:sup>
                  <m:r>
                    <w:rPr>
                      <w:rFonts w:ascii="Cambria Math" w:hAnsi="Cambria Math"/>
                    </w:rPr>
                    <m:t xml:space="preserve">2</m:t>
                  </m:r>
                </m:sup>
              </m:sSup>
            </m:e>
          </m:ra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F</m:t>
          </m:r>
          <m:rad>
            <m:radPr>
              <m:degHide m:val="1"/>
            </m:radPr>
            <m:deg/>
            <m:e>
              <m:r>
                <w:rPr>
                  <w:rFonts w:ascii="Cambria Math" w:hAnsi="Cambria Math"/>
                </w:rPr>
                <m:t xml:space="preserve">2</m:t>
              </m:r>
            </m:e>
          </m:ra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F</m:t>
              </m:r>
            </m:num>
            <m:den>
              <m:r>
                <w:rPr>
                  <w:rFonts w:ascii="Cambria Math" w:hAnsi="Cambria Math"/>
                </w:rPr>
                <m:t xml:space="preserve">F</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r>
            <w:rPr>
              <w:rFonts w:ascii="Cambria Math" w:hAnsi="Cambria Math"/>
            </w:rPr>
            <m:t xml:space="preserve">1</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45</m:t>
          </m:r>
        </m:oMath>
      </m:oMathPara>
    </w:p>
    <w:p>
      <w:pPr>
        <w:pStyle w:val="Normal"/>
        <w:spacing w:lineRule="auto" w:line="360"/>
        <w:jc w:val="both"/>
        <w:rPr>
          <w:sz w:val="32"/>
          <w:szCs w:val="32"/>
        </w:rPr>
      </w:pPr>
      <w:r>
        <w:rPr>
          <w:sz w:val="32"/>
          <w:szCs w:val="32"/>
        </w:rPr>
        <w:t>Therefore, for Equal forces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F</m:t>
          </m:r>
          <m:rad>
            <m:radPr>
              <m:degHide m:val="1"/>
            </m:radPr>
            <m:deg/>
            <m:e>
              <m:r>
                <w:rPr>
                  <w:rFonts w:ascii="Cambria Math" w:hAnsi="Cambria Math"/>
                </w:rPr>
                <m:t xml:space="preserve">2</m:t>
              </m:r>
            </m:e>
          </m:rad>
        </m:oMath>
      </m:oMathPara>
    </w:p>
    <w:p>
      <w:pPr>
        <w:pStyle w:val="Normal"/>
        <w:spacing w:lineRule="auto" w:line="360"/>
        <w:jc w:val="both"/>
        <w:rPr>
          <w:rFonts w:eastAsia="宋体" w:eastAsiaTheme="minorEastAsia"/>
          <w:sz w:val="32"/>
          <w:szCs w:val="32"/>
        </w:rPr>
      </w:pPr>
      <w:r>
        <w:rPr>
          <w:rFonts w:eastAsia="宋体" w:eastAsiaTheme="minorEastAsia"/>
          <w:sz w:val="32"/>
          <w:szCs w:val="32"/>
        </w:rPr>
        <w:t>And</w:t>
      </w:r>
    </w:p>
    <w:p>
      <w:pPr>
        <w:pStyle w:val="Normal"/>
        <w:spacing w:lineRule="auto" w:line="360"/>
        <w:jc w:val="center"/>
        <w:rPr>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45</m:t>
          </m:r>
        </m:oMath>
      </m:oMathPara>
    </w:p>
    <w:p>
      <w:pPr>
        <w:pStyle w:val="Normal"/>
        <w:spacing w:lineRule="auto" w:line="360"/>
        <w:jc w:val="both"/>
        <w:rPr>
          <w:sz w:val="32"/>
          <w:szCs w:val="32"/>
        </w:rPr>
      </w:pPr>
      <w:r>
        <w:rPr>
          <w:sz w:val="32"/>
          <w:szCs w:val="32"/>
        </w:rPr>
        <w:t>The equation implies that for two equal forces, the angle between one of the forces and the resultant force is 45</w:t>
      </w:r>
    </w:p>
    <w:p>
      <w:pPr>
        <w:pStyle w:val="Normal"/>
        <w:spacing w:lineRule="auto" w:line="360"/>
        <w:jc w:val="both"/>
        <w:rPr>
          <w:sz w:val="32"/>
          <w:szCs w:val="32"/>
        </w:rPr>
      </w:pPr>
      <w:r>
        <w:rPr>
          <w:sz w:val="32"/>
          <w:szCs w:val="32"/>
        </w:rPr>
        <w:t>Parallelogram law of forces (vectors): This is best used for angles other than 0, 90, and 180 degrees. This law states that when two forces are acting on a body, the lines of forces are used to represent the adjacent sides of a parallelogram.</w:t>
      </w:r>
    </w:p>
    <w:p>
      <w:pPr>
        <w:pStyle w:val="Normal"/>
        <w:spacing w:lineRule="auto" w:line="360"/>
        <w:jc w:val="both"/>
        <w:rPr>
          <w:sz w:val="32"/>
          <w:szCs w:val="32"/>
        </w:rPr>
      </w:pPr>
      <w:r>
        <w:rPr/>
        <w:drawing>
          <wp:inline distT="0" distB="0" distL="0" distR="0">
            <wp:extent cx="1266825" cy="90487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8"/>
                    <a:stretch>
                      <a:fillRect/>
                    </a:stretch>
                  </pic:blipFill>
                  <pic:spPr bwMode="auto">
                    <a:xfrm>
                      <a:off x="0" y="0"/>
                      <a:ext cx="1266825" cy="904875"/>
                    </a:xfrm>
                    <a:prstGeom prst="rect">
                      <a:avLst/>
                    </a:prstGeom>
                  </pic:spPr>
                </pic:pic>
              </a:graphicData>
            </a:graphic>
          </wp:inline>
        </w:drawing>
      </w:r>
    </w:p>
    <w:p>
      <w:pPr>
        <w:pStyle w:val="Normal"/>
        <w:spacing w:lineRule="auto" w:line="360"/>
        <w:jc w:val="both"/>
        <w:rPr>
          <w:sz w:val="32"/>
          <w:szCs w:val="32"/>
        </w:rPr>
      </w:pPr>
      <w:r>
        <w:rPr>
          <w:sz w:val="32"/>
          <w:szCs w:val="32"/>
        </w:rPr>
        <w:t>It can also be stated as if two vectors acting on a particle at the same time be represented in magnitude and direction by two adjacent sides of a parallelogram drawn from a point their resultant vector is represented in magnitude and direction by the diagonal of the parallelogram drawn from the same point</w:t>
      </w:r>
    </w:p>
    <w:p>
      <w:pPr>
        <w:pStyle w:val="Normal"/>
        <w:spacing w:lineRule="auto" w:line="360"/>
        <w:jc w:val="both"/>
        <w:rPr>
          <w:sz w:val="32"/>
          <w:szCs w:val="32"/>
        </w:rPr>
      </w:pPr>
      <w:r>
        <w:rPr>
          <w:sz w:val="32"/>
          <w:szCs w:val="32"/>
        </w:rPr>
        <w:t>The diagonal of the parallelogram gives the resultant force (vector)</w:t>
      </w:r>
    </w:p>
    <w:p>
      <w:pPr>
        <w:pStyle w:val="Normal"/>
        <w:spacing w:lineRule="auto" w:line="360"/>
        <w:jc w:val="both"/>
        <w:rPr>
          <w:sz w:val="32"/>
          <w:szCs w:val="32"/>
        </w:rPr>
      </w:pPr>
      <w:r>
        <w:rPr/>
        <w:drawing>
          <wp:inline distT="0" distB="0" distL="0" distR="0">
            <wp:extent cx="3914775" cy="1933575"/>
            <wp:effectExtent l="0" t="0" r="0" b="0"/>
            <wp:docPr id="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pic:cNvPicPr>
                      <a:picLocks noChangeAspect="1" noChangeArrowheads="1"/>
                    </pic:cNvPicPr>
                  </pic:nvPicPr>
                  <pic:blipFill>
                    <a:blip r:embed="rId9"/>
                    <a:stretch>
                      <a:fillRect/>
                    </a:stretch>
                  </pic:blipFill>
                  <pic:spPr bwMode="auto">
                    <a:xfrm>
                      <a:off x="0" y="0"/>
                      <a:ext cx="3914775" cy="1933575"/>
                    </a:xfrm>
                    <a:prstGeom prst="rect">
                      <a:avLst/>
                    </a:prstGeom>
                  </pic:spPr>
                </pic:pic>
              </a:graphicData>
            </a:graphic>
          </wp:inline>
        </w:drawing>
      </w:r>
    </w:p>
    <w:p>
      <w:pPr>
        <w:pStyle w:val="Normal"/>
        <w:spacing w:lineRule="auto" w:line="360"/>
        <w:jc w:val="both"/>
        <w:rPr>
          <w:sz w:val="32"/>
          <w:szCs w:val="32"/>
        </w:rPr>
      </w:pPr>
      <w:r>
        <w:rPr>
          <w:sz w:val="32"/>
          <w:szCs w:val="32"/>
        </w:rPr>
        <w:t>Applying cosine rule,</w:t>
      </w:r>
    </w:p>
    <w:p>
      <w:pPr>
        <w:pStyle w:val="Normal"/>
        <w:spacing w:lineRule="auto" w:line="360"/>
        <w:jc w:val="center"/>
        <w:rPr>
          <w:sz w:val="32"/>
          <w:szCs w:val="32"/>
        </w:rPr>
      </w:pPr>
      <w:r>
        <w:rPr/>
      </w:r>
      <m:oMathPara xmlns:m="http://schemas.openxmlformats.org/officeDocument/2006/math">
        <m:oMathParaPr>
          <m:jc m:val="center"/>
        </m:oMathParaPr>
        <m:oMath>
          <m:sSup>
            <m:e>
              <m:d>
                <m:dPr>
                  <m:begChr m:val="("/>
                  <m:endChr m:val=")"/>
                </m:dPr>
                <m:e>
                  <m:sSub>
                    <m:e>
                      <m:r>
                        <w:rPr>
                          <w:rFonts w:ascii="Cambria Math" w:hAnsi="Cambria Math"/>
                        </w:rPr>
                        <m:t xml:space="preserve">F</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F</m:t>
                  </m:r>
                </m:e>
                <m:e/>
                <m:e>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F</m:t>
                  </m:r>
                </m:e>
                <m:e/>
                <m:e>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cos</m:t>
          </m:r>
          <m:d>
            <m:dPr>
              <m:begChr m:val="("/>
              <m:endChr m:val=")"/>
            </m:dPr>
            <m:e>
              <m:r>
                <w:rPr>
                  <w:rFonts w:ascii="Cambria Math" w:hAnsi="Cambria Math"/>
                </w:rPr>
                <m:t xml:space="preserve">180</m:t>
              </m:r>
              <m:r>
                <w:rPr>
                  <w:rFonts w:ascii="Cambria Math" w:hAnsi="Cambria Math"/>
                </w:rPr>
                <m:t xml:space="preserve">−</m:t>
              </m:r>
              <m:r>
                <w:rPr>
                  <w:rFonts w:ascii="Cambria Math" w:hAnsi="Cambria Math"/>
                </w:rPr>
                <m:t xml:space="preserve">θ</m:t>
              </m:r>
            </m:e>
          </m:d>
        </m:oMath>
      </m:oMathPara>
    </w:p>
    <w:p>
      <w:pPr>
        <w:pStyle w:val="Normal"/>
        <w:spacing w:lineRule="auto" w:line="360"/>
        <w:jc w:val="both"/>
        <w:rPr>
          <w:sz w:val="32"/>
          <w:szCs w:val="32"/>
        </w:rPr>
      </w:pPr>
      <w:r>
        <w:rPr>
          <w:sz w:val="32"/>
          <w:szCs w:val="32"/>
        </w:rPr>
        <w:t>But</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cos</m:t>
          </m:r>
          <m:d>
            <m:dPr>
              <m:begChr m:val="("/>
              <m:endChr m:val=")"/>
            </m:dPr>
            <m:e>
              <m:r>
                <w:rPr>
                  <w:rFonts w:ascii="Cambria Math" w:hAnsi="Cambria Math"/>
                </w:rPr>
                <m:t xml:space="preserve">180</m:t>
              </m:r>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spacing w:lineRule="auto" w:line="360"/>
        <w:jc w:val="center"/>
        <w:rPr>
          <w:sz w:val="32"/>
          <w:szCs w:val="32"/>
        </w:rPr>
      </w:pPr>
      <w:r>
        <w:rPr/>
      </w:r>
      <m:oMathPara xmlns:m="http://schemas.openxmlformats.org/officeDocument/2006/math">
        <m:oMathParaPr>
          <m:jc m:val="center"/>
        </m:oMathParaPr>
        <m:oMath>
          <m:sSup>
            <m:e>
              <m:d>
                <m:dPr>
                  <m:begChr m:val="("/>
                  <m:endChr m:val=")"/>
                </m:dPr>
                <m:e>
                  <m:sSub>
                    <m:e>
                      <m:r>
                        <w:rPr>
                          <w:rFonts w:ascii="Cambria Math" w:hAnsi="Cambria Math"/>
                        </w:rPr>
                        <m:t xml:space="preserve">F</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d>
                <m:dPr>
                  <m:begChr m:val="("/>
                  <m:endChr m:val=")"/>
                </m:dPr>
                <m:e>
                  <m:r>
                    <w:rPr>
                      <w:rFonts w:ascii="Cambria Math" w:hAnsi="Cambria Math"/>
                    </w:rPr>
                    <m:t xml:space="preserve">−</m:t>
                  </m:r>
                  <m:r>
                    <w:rPr>
                      <w:rFonts w:ascii="Cambria Math" w:hAnsi="Cambria Math"/>
                    </w:rPr>
                    <m:t xml:space="preserve">cos</m:t>
                  </m:r>
                  <m:r>
                    <w:rPr>
                      <w:rFonts w:ascii="Cambria Math" w:hAnsi="Cambria Math"/>
                    </w:rPr>
                    <m:t xml:space="preserve">θ</m:t>
                  </m:r>
                </m:e>
              </m:d>
            </m:e>
          </m: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p>
            <m:e>
              <m:d>
                <m:dPr>
                  <m:begChr m:val="("/>
                  <m:endChr m:val=")"/>
                </m:dPr>
                <m:e>
                  <m:sSub>
                    <m:e>
                      <m:r>
                        <w:rPr>
                          <w:rFonts w:ascii="Cambria Math" w:hAnsi="Cambria Math"/>
                        </w:rPr>
                        <m:t xml:space="preserve">F</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F</m:t>
                  </m:r>
                </m:e>
                <m:e/>
                <m:e>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cos</m:t>
          </m:r>
          <m:r>
            <w:rPr>
              <w:rFonts w:ascii="Cambria Math" w:hAnsi="Cambria Math"/>
            </w:rPr>
            <m:t xml:space="preserve">θ</m:t>
          </m:r>
        </m:oMath>
      </m:oMathPara>
    </w:p>
    <w:p>
      <w:pPr>
        <w:pStyle w:val="Normal"/>
        <w:spacing w:lineRule="auto" w:line="360"/>
        <w:jc w:val="both"/>
        <w:rPr>
          <w:sz w:val="32"/>
          <w:szCs w:val="32"/>
        </w:rPr>
      </w:pPr>
      <w:r>
        <w:rPr>
          <w:sz w:val="32"/>
          <w:szCs w:val="32"/>
        </w:rPr>
        <w:t>Also,</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f>
            <m:num>
              <m:r>
                <w:rPr>
                  <w:rFonts w:ascii="Cambria Math" w:hAnsi="Cambria Math"/>
                </w:rPr>
                <m:t xml:space="preserve">sin</m:t>
              </m:r>
              <m:r>
                <w:rPr>
                  <w:rFonts w:ascii="Cambria Math" w:hAnsi="Cambria Math"/>
                </w:rPr>
                <m:t xml:space="preserve">⁡</m:t>
              </m:r>
              <m:d>
                <m:dPr>
                  <m:begChr m:val="("/>
                  <m:endChr m:val=")"/>
                </m:dPr>
                <m:e>
                  <m:r>
                    <w:rPr>
                      <w:rFonts w:ascii="Cambria Math" w:hAnsi="Cambria Math"/>
                    </w:rPr>
                    <m:t xml:space="preserve">180</m:t>
                  </m:r>
                  <m:r>
                    <w:rPr>
                      <w:rFonts w:ascii="Cambria Math" w:hAnsi="Cambria Math"/>
                    </w:rPr>
                    <m:t xml:space="preserve">−</m:t>
                  </m:r>
                  <m:r>
                    <w:rPr>
                      <w:rFonts w:ascii="Cambria Math" w:hAnsi="Cambria Math"/>
                    </w:rPr>
                    <m:t xml:space="preserve">θ</m:t>
                  </m:r>
                </m:e>
              </m:d>
            </m:num>
            <m:den>
              <m:r>
                <w:rPr>
                  <w:rFonts w:ascii="Cambria Math" w:hAnsi="Cambria Math"/>
                </w:rPr>
                <m:t xml:space="preserve">R</m:t>
              </m:r>
            </m:den>
          </m:f>
          <m:r>
            <w:rPr>
              <w:rFonts w:ascii="Cambria Math" w:hAnsi="Cambria Math"/>
            </w:rPr>
            <m:t xml:space="preserve">=</m:t>
          </m:r>
          <m:f>
            <m:num>
              <m:r>
                <w:rPr>
                  <w:rFonts w:ascii="Cambria Math" w:hAnsi="Cambria Math"/>
                </w:rPr>
                <m:t xml:space="preserve">sin</m:t>
              </m:r>
              <m:r>
                <w:rPr>
                  <w:rFonts w:ascii="Cambria Math" w:hAnsi="Cambria Math"/>
                </w:rPr>
                <m:t xml:space="preserve">α</m:t>
              </m:r>
            </m:num>
            <m:den>
              <m:sSub>
                <m:e>
                  <m:r>
                    <w:rPr>
                      <w:rFonts w:ascii="Cambria Math" w:hAnsi="Cambria Math"/>
                    </w:rPr>
                    <m:t xml:space="preserve">F</m:t>
                  </m:r>
                </m:e>
                <m:sub>
                  <m:r>
                    <w:rPr>
                      <w:rFonts w:ascii="Cambria Math" w:hAnsi="Cambria Math"/>
                    </w:rPr>
                    <m:t xml:space="preserve">1</m:t>
                  </m:r>
                </m:sub>
              </m:sSub>
            </m:den>
          </m:f>
        </m:oMath>
      </m:oMathPara>
    </w:p>
    <w:p>
      <w:pPr>
        <w:pStyle w:val="Normal"/>
        <w:spacing w:lineRule="auto" w:line="360"/>
        <w:jc w:val="both"/>
        <w:rPr>
          <w:rFonts w:eastAsia="宋体" w:eastAsiaTheme="minorEastAsia"/>
          <w:sz w:val="32"/>
          <w:szCs w:val="32"/>
        </w:rPr>
      </w:pPr>
      <w:r>
        <w:rPr>
          <w:rFonts w:eastAsia="宋体" w:eastAsiaTheme="minorEastAsia"/>
          <w:sz w:val="32"/>
          <w:szCs w:val="32"/>
        </w:rPr>
        <w:t>Also, note that the difference of two vectors A and B (A – B) is defined as the vector sum of A and –B</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B</m:t>
              </m:r>
            </m:e>
          </m:d>
        </m:oMath>
      </m:oMathPara>
    </w:p>
    <w:p>
      <w:pPr>
        <w:pStyle w:val="Normal"/>
        <w:spacing w:lineRule="auto" w:line="360"/>
        <w:jc w:val="both"/>
        <w:rPr>
          <w:sz w:val="32"/>
          <w:szCs w:val="32"/>
        </w:rPr>
      </w:pPr>
      <w:r>
        <w:rPr>
          <w:rFonts w:eastAsia="宋体" w:eastAsiaTheme="minorEastAsia"/>
          <w:sz w:val="32"/>
          <w:szCs w:val="32"/>
        </w:rPr>
        <w:t>B and –B have the same magnitude but they act in opposite direction (at 180 degreed to each other)</w:t>
      </w:r>
    </w:p>
    <w:p>
      <w:pPr>
        <w:pStyle w:val="Normal"/>
        <w:spacing w:lineRule="auto" w:line="360"/>
        <w:jc w:val="both"/>
        <w:rPr>
          <w:sz w:val="32"/>
          <w:szCs w:val="32"/>
        </w:rPr>
      </w:pPr>
      <w:r>
        <w:rPr>
          <w:sz w:val="32"/>
          <w:szCs w:val="32"/>
          <w:u w:val="single"/>
        </w:rPr>
        <w:t>NB</w:t>
      </w:r>
      <w:r>
        <w:rPr>
          <w:sz w:val="32"/>
          <w:szCs w:val="32"/>
        </w:rPr>
        <w:t>: The maximum (resultant) vector is obtained when the angle between the two vectors is zero degree</w:t>
      </w:r>
    </w:p>
    <w:p>
      <w:pPr>
        <w:pStyle w:val="Normal"/>
        <w:spacing w:lineRule="auto" w:line="360"/>
        <w:jc w:val="both"/>
        <w:rPr>
          <w:sz w:val="32"/>
          <w:szCs w:val="32"/>
        </w:rPr>
      </w:pPr>
      <w:r>
        <w:rPr>
          <w:sz w:val="32"/>
          <w:szCs w:val="32"/>
        </w:rPr>
        <w:t>The minimum resultant is obtained when the angle between the vectors is one hundred and eighty degrees (180)</w:t>
      </w:r>
    </w:p>
    <w:p>
      <w:pPr>
        <w:pStyle w:val="Normal"/>
        <w:spacing w:lineRule="auto" w:line="360"/>
        <w:jc w:val="both"/>
        <w:rPr>
          <w:sz w:val="32"/>
          <w:szCs w:val="32"/>
        </w:rPr>
      </w:pPr>
      <w:r>
        <w:rPr>
          <w:sz w:val="32"/>
          <w:szCs w:val="32"/>
        </w:rPr>
        <w:t>The resultant force decreases as the value of theta increases and vice versa</w:t>
      </w:r>
    </w:p>
    <w:p>
      <w:pPr>
        <w:pStyle w:val="Normal"/>
        <w:spacing w:lineRule="auto" w:line="360"/>
        <w:jc w:val="both"/>
        <w:rPr>
          <w:sz w:val="32"/>
          <w:szCs w:val="32"/>
        </w:rPr>
      </w:pPr>
      <w:r>
        <w:rPr>
          <w:sz w:val="32"/>
          <w:szCs w:val="32"/>
        </w:rPr>
        <w:t>Triangle rule of vector addition:</w:t>
      </w:r>
    </w:p>
    <w:p>
      <w:pPr>
        <w:pStyle w:val="Normal"/>
        <w:spacing w:lineRule="auto" w:line="360"/>
        <w:jc w:val="both"/>
        <w:rPr>
          <w:sz w:val="32"/>
          <w:szCs w:val="32"/>
        </w:rPr>
      </w:pPr>
      <w:r>
        <w:rPr/>
        <w:drawing>
          <wp:inline distT="0" distB="0" distL="0" distR="0">
            <wp:extent cx="3152775" cy="33909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3152775" cy="3390900"/>
                    </a:xfrm>
                    <a:prstGeom prst="rect">
                      <a:avLst/>
                    </a:prstGeom>
                  </pic:spPr>
                </pic:pic>
              </a:graphicData>
            </a:graphic>
          </wp:inline>
        </w:drawing>
      </w:r>
    </w:p>
    <w:p>
      <w:pPr>
        <w:pStyle w:val="Normal"/>
        <w:spacing w:lineRule="auto" w:line="360"/>
        <w:jc w:val="both"/>
        <w:rPr>
          <w:sz w:val="32"/>
          <w:szCs w:val="32"/>
        </w:rPr>
      </w:pPr>
      <w:r>
        <w:rPr/>
        <w:drawing>
          <wp:inline distT="0" distB="0" distL="0" distR="0">
            <wp:extent cx="4267200" cy="318389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4267200" cy="3183890"/>
                    </a:xfrm>
                    <a:prstGeom prst="rect">
                      <a:avLst/>
                    </a:prstGeom>
                  </pic:spPr>
                </pic:pic>
              </a:graphicData>
            </a:graphic>
          </wp:inline>
        </w:drawing>
      </w:r>
    </w:p>
    <w:p>
      <w:pPr>
        <w:pStyle w:val="Normal"/>
        <w:spacing w:lineRule="auto" w:line="360"/>
        <w:jc w:val="both"/>
        <w:rPr>
          <w:sz w:val="32"/>
          <w:szCs w:val="32"/>
        </w:rPr>
      </w:pPr>
      <w:r>
        <w:rPr>
          <w:sz w:val="32"/>
          <w:szCs w:val="32"/>
        </w:rPr>
      </w:r>
    </w:p>
    <w:p>
      <w:pPr>
        <w:pStyle w:val="Normal"/>
        <w:spacing w:lineRule="auto" w:line="360"/>
        <w:jc w:val="both"/>
        <w:rPr>
          <w:sz w:val="40"/>
          <w:szCs w:val="32"/>
          <w:u w:val="single"/>
        </w:rPr>
      </w:pPr>
      <w:r>
        <w:rPr>
          <w:sz w:val="40"/>
          <w:szCs w:val="32"/>
          <w:u w:val="single"/>
        </w:rPr>
        <w:t>ADDITION OF MULTIPLE VECTORS</w:t>
      </w:r>
    </w:p>
    <w:p>
      <w:pPr>
        <w:pStyle w:val="Normal"/>
        <w:spacing w:lineRule="auto" w:line="360"/>
        <w:jc w:val="both"/>
        <w:rPr>
          <w:sz w:val="32"/>
          <w:szCs w:val="32"/>
        </w:rPr>
      </w:pPr>
      <w:r>
        <w:rPr/>
        <w:drawing>
          <wp:inline distT="0" distB="0" distL="0" distR="0">
            <wp:extent cx="4219575" cy="92392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4219575" cy="923925"/>
                    </a:xfrm>
                    <a:prstGeom prst="rect">
                      <a:avLst/>
                    </a:prstGeom>
                  </pic:spPr>
                </pic:pic>
              </a:graphicData>
            </a:graphic>
          </wp:inline>
        </w:drawing>
      </w:r>
    </w:p>
    <w:p>
      <w:pPr>
        <w:pStyle w:val="Normal"/>
        <w:spacing w:lineRule="auto" w:line="360"/>
        <w:jc w:val="both"/>
        <w:rPr>
          <w:sz w:val="32"/>
          <w:szCs w:val="32"/>
        </w:rPr>
      </w:pPr>
      <w:r>
        <w:rPr/>
        <w:drawing>
          <wp:inline distT="0" distB="0" distL="0" distR="0">
            <wp:extent cx="4448175" cy="96202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4448175" cy="962025"/>
                    </a:xfrm>
                    <a:prstGeom prst="rect">
                      <a:avLst/>
                    </a:prstGeom>
                  </pic:spPr>
                </pic:pic>
              </a:graphicData>
            </a:graphic>
          </wp:inline>
        </w:drawing>
      </w:r>
    </w:p>
    <w:p>
      <w:pPr>
        <w:pStyle w:val="Normal"/>
        <w:spacing w:lineRule="auto" w:line="360"/>
        <w:jc w:val="both"/>
        <w:rPr>
          <w:sz w:val="32"/>
          <w:szCs w:val="32"/>
          <w:u w:val="single"/>
        </w:rPr>
      </w:pPr>
      <w:r>
        <w:rPr>
          <w:sz w:val="40"/>
          <w:szCs w:val="32"/>
          <w:u w:val="single"/>
        </w:rPr>
        <w:t>RESOLUTION OF VECTORS</w:t>
      </w:r>
    </w:p>
    <w:p>
      <w:pPr>
        <w:pStyle w:val="Normal"/>
        <w:spacing w:lineRule="auto" w:line="360"/>
        <w:jc w:val="both"/>
        <w:rPr>
          <w:sz w:val="32"/>
          <w:szCs w:val="32"/>
        </w:rPr>
      </w:pPr>
      <w:r>
        <w:rPr/>
        <w:drawing>
          <wp:inline distT="0" distB="0" distL="0" distR="0">
            <wp:extent cx="2933700" cy="2371725"/>
            <wp:effectExtent l="0" t="0" r="0" b="0"/>
            <wp:docPr id="1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
                    <pic:cNvPicPr>
                      <a:picLocks noChangeAspect="1" noChangeArrowheads="1"/>
                    </pic:cNvPicPr>
                  </pic:nvPicPr>
                  <pic:blipFill>
                    <a:blip r:embed="rId14"/>
                    <a:stretch>
                      <a:fillRect/>
                    </a:stretch>
                  </pic:blipFill>
                  <pic:spPr bwMode="auto">
                    <a:xfrm>
                      <a:off x="0" y="0"/>
                      <a:ext cx="2933700" cy="2371725"/>
                    </a:xfrm>
                    <a:prstGeom prst="rect">
                      <a:avLst/>
                    </a:prstGeom>
                  </pic:spPr>
                </pic:pic>
              </a:graphicData>
            </a:graphic>
          </wp:inline>
        </w:drawing>
      </w:r>
    </w:p>
    <w:p>
      <w:pPr>
        <w:pStyle w:val="Normal"/>
        <w:spacing w:lineRule="auto" w:line="360"/>
        <w:jc w:val="both"/>
        <w:rPr>
          <w:sz w:val="32"/>
          <w:szCs w:val="32"/>
        </w:rPr>
      </w:pPr>
      <w:r>
        <w:rPr/>
        <w:drawing>
          <wp:inline distT="0" distB="0" distL="0" distR="0">
            <wp:extent cx="3114675" cy="2743200"/>
            <wp:effectExtent l="0" t="0" r="0" b="0"/>
            <wp:docPr id="1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
                    <pic:cNvPicPr>
                      <a:picLocks noChangeAspect="1" noChangeArrowheads="1"/>
                    </pic:cNvPicPr>
                  </pic:nvPicPr>
                  <pic:blipFill>
                    <a:blip r:embed="rId15"/>
                    <a:stretch>
                      <a:fillRect/>
                    </a:stretch>
                  </pic:blipFill>
                  <pic:spPr bwMode="auto">
                    <a:xfrm>
                      <a:off x="0" y="0"/>
                      <a:ext cx="3114675" cy="2743200"/>
                    </a:xfrm>
                    <a:prstGeom prst="rect">
                      <a:avLst/>
                    </a:prstGeom>
                  </pic:spPr>
                </pic:pic>
              </a:graphicData>
            </a:graphic>
          </wp:inline>
        </w:drawing>
      </w:r>
    </w:p>
    <w:p>
      <w:pPr>
        <w:pStyle w:val="Normal"/>
        <w:spacing w:lineRule="auto" w:line="360"/>
        <w:jc w:val="both"/>
        <w:rPr>
          <w:sz w:val="32"/>
          <w:szCs w:val="32"/>
        </w:rPr>
      </w:pPr>
      <w:r>
        <w:rPr>
          <w:sz w:val="32"/>
          <w:szCs w:val="32"/>
        </w:rPr>
        <w:t>A vector can be resolved horizontally or vertically as shown below. These horizontal and vertical resolutions are called the components of the vector.</w:t>
      </w:r>
    </w:p>
    <w:p>
      <w:pPr>
        <w:pStyle w:val="Normal"/>
        <w:spacing w:lineRule="auto" w:line="360"/>
        <w:jc w:val="both"/>
        <w:rPr>
          <w:sz w:val="32"/>
          <w:szCs w:val="32"/>
          <w:u w:val="single"/>
        </w:rPr>
      </w:pPr>
      <w:r>
        <w:rPr>
          <w:sz w:val="40"/>
          <w:szCs w:val="32"/>
          <w:u w:val="single"/>
        </w:rPr>
        <w:t>HORIZONTAL RESOLUTION</w:t>
      </w:r>
    </w:p>
    <w:p>
      <w:pPr>
        <w:pStyle w:val="Normal"/>
        <w:spacing w:lineRule="auto" w:line="360"/>
        <w:jc w:val="center"/>
        <w:rPr>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r>
                <w:rPr>
                  <w:rFonts w:ascii="Cambria Math" w:hAnsi="Cambria Math"/>
                </w:rPr>
                <m:t xml:space="preserve">adjacent</m:t>
              </m:r>
            </m:num>
            <m:den>
              <m:r>
                <w:rPr>
                  <w:rFonts w:ascii="Cambria Math" w:hAnsi="Cambria Math"/>
                </w:rPr>
                <m:t xml:space="preserve">ℎypotenuse</m:t>
              </m:r>
            </m:den>
          </m:f>
        </m:oMath>
      </m:oMathPara>
    </w:p>
    <w:p>
      <w:pPr>
        <w:pStyle w:val="Normal"/>
        <w:spacing w:lineRule="auto" w:line="360"/>
        <w:jc w:val="center"/>
        <w:rPr>
          <w:sz w:val="32"/>
          <w:szCs w:val="32"/>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sSub>
                <m:e>
                  <m:r>
                    <w:rPr>
                      <w:rFonts w:ascii="Cambria Math" w:hAnsi="Cambria Math"/>
                    </w:rPr>
                    <m:t xml:space="preserve">F</m:t>
                  </m:r>
                </m:e>
                <m:sub>
                  <m:r>
                    <w:rPr>
                      <w:rFonts w:ascii="Cambria Math" w:hAnsi="Cambria Math"/>
                    </w:rPr>
                    <m:t xml:space="preserve">x</m:t>
                  </m:r>
                </m:sub>
              </m:sSub>
            </m:num>
            <m:den>
              <m:r>
                <w:rPr>
                  <w:rFonts w:ascii="Cambria Math" w:hAnsi="Cambria Math"/>
                </w:rPr>
                <m:t xml:space="preserve">F</m:t>
              </m:r>
            </m:den>
          </m:f>
        </m:oMath>
      </m:oMathPara>
    </w:p>
    <w:p>
      <w:pPr>
        <w:pStyle w:val="Normal"/>
        <w:spacing w:lineRule="auto" w:line="360"/>
        <w:jc w:val="center"/>
        <w:rPr>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r>
            <w:rPr>
              <w:rFonts w:ascii="Cambria Math" w:hAnsi="Cambria Math"/>
            </w:rPr>
            <m:t xml:space="preserve">F</m:t>
          </m:r>
          <m:r>
            <w:rPr>
              <w:rFonts w:ascii="Cambria Math" w:hAnsi="Cambria Math"/>
            </w:rPr>
            <m:t xml:space="preserve">cos</m:t>
          </m:r>
          <m:r>
            <w:rPr>
              <w:rFonts w:ascii="Cambria Math" w:hAnsi="Cambria Math"/>
            </w:rPr>
            <m:t xml:space="preserve">θ</m:t>
          </m:r>
        </m:oMath>
      </m:oMathPara>
    </w:p>
    <w:p>
      <w:pPr>
        <w:pStyle w:val="Normal"/>
        <w:spacing w:lineRule="auto" w:line="360"/>
        <w:jc w:val="both"/>
        <w:rPr>
          <w:sz w:val="32"/>
          <w:szCs w:val="32"/>
        </w:rPr>
      </w:pPr>
      <w:r>
        <w:rPr/>
      </w:r>
      <m:oMath xmlns:m="http://schemas.openxmlformats.org/officeDocument/2006/math">
        <m:sSub>
          <m:e>
            <m:r>
              <w:rPr>
                <w:rFonts w:ascii="Cambria Math" w:hAnsi="Cambria Math"/>
              </w:rPr>
              <m:t xml:space="preserve">F</m:t>
            </m:r>
          </m:e>
          <m:sub>
            <m:r>
              <w:rPr>
                <w:rFonts w:ascii="Cambria Math" w:hAnsi="Cambria Math"/>
              </w:rPr>
              <m:t xml:space="preserve">x</m:t>
            </m:r>
          </m:sub>
        </m:sSub>
      </m:oMath>
      <w:r>
        <w:rPr>
          <w:sz w:val="32"/>
          <w:szCs w:val="32"/>
        </w:rPr>
        <w:t>Is called the horizontal component of the vector (force)</w:t>
      </w:r>
    </w:p>
    <w:p>
      <w:pPr>
        <w:pStyle w:val="Normal"/>
        <w:spacing w:lineRule="auto" w:line="360"/>
        <w:jc w:val="both"/>
        <w:rPr>
          <w:sz w:val="32"/>
          <w:szCs w:val="32"/>
          <w:u w:val="single"/>
        </w:rPr>
      </w:pPr>
      <w:r>
        <w:rPr>
          <w:sz w:val="40"/>
          <w:szCs w:val="32"/>
          <w:u w:val="single"/>
        </w:rPr>
        <w:t>VERTICAL RESOLUTION</w:t>
      </w:r>
    </w:p>
    <w:p>
      <w:pPr>
        <w:pStyle w:val="Normal"/>
        <w:spacing w:lineRule="auto" w:line="360"/>
        <w:jc w:val="center"/>
        <w:rPr>
          <w:sz w:val="32"/>
          <w:szCs w:val="32"/>
        </w:rPr>
      </w:pPr>
      <w:r>
        <w:rPr/>
      </w:r>
      <m:oMathPara xmlns:m="http://schemas.openxmlformats.org/officeDocument/2006/math">
        <m:oMathParaPr>
          <m:jc m:val="center"/>
        </m:oMathParaPr>
        <m:oMath>
          <m:r>
            <w:rPr>
              <w:rFonts w:ascii="Cambria Math" w:hAnsi="Cambria Math"/>
            </w:rPr>
            <m:t xml:space="preserve">sin</m:t>
          </m:r>
          <m:r>
            <w:rPr>
              <w:rFonts w:ascii="Cambria Math" w:hAnsi="Cambria Math"/>
            </w:rPr>
            <m:t xml:space="preserve">θ</m:t>
          </m:r>
          <m:r>
            <w:rPr>
              <w:rFonts w:ascii="Cambria Math" w:hAnsi="Cambria Math"/>
            </w:rPr>
            <m:t xml:space="preserve">=</m:t>
          </m:r>
          <m:f>
            <m:num>
              <m:r>
                <w:rPr>
                  <w:rFonts w:ascii="Cambria Math" w:hAnsi="Cambria Math"/>
                </w:rPr>
                <m:t xml:space="preserve">opposite</m:t>
              </m:r>
            </m:num>
            <m:den>
              <m:r>
                <w:rPr>
                  <w:rFonts w:ascii="Cambria Math" w:hAnsi="Cambria Math"/>
                </w:rPr>
                <m:t xml:space="preserve">ℎypotenuse</m:t>
              </m:r>
            </m:den>
          </m:f>
        </m:oMath>
      </m:oMathPara>
    </w:p>
    <w:p>
      <w:pPr>
        <w:pStyle w:val="Normal"/>
        <w:spacing w:lineRule="auto" w:line="360"/>
        <w:jc w:val="center"/>
        <w:rPr>
          <w:sz w:val="32"/>
          <w:szCs w:val="32"/>
        </w:rPr>
      </w:pPr>
      <w:r>
        <w:rPr/>
      </w:r>
      <m:oMathPara xmlns:m="http://schemas.openxmlformats.org/officeDocument/2006/math">
        <m:oMathParaPr>
          <m:jc m:val="center"/>
        </m:oMathParaPr>
        <m:oMath>
          <m:r>
            <w:rPr>
              <w:rFonts w:ascii="Cambria Math" w:hAnsi="Cambria Math"/>
            </w:rPr>
            <m:t xml:space="preserve">sin</m:t>
          </m:r>
          <m:r>
            <w:rPr>
              <w:rFonts w:ascii="Cambria Math" w:hAnsi="Cambria Math"/>
            </w:rPr>
            <m:t xml:space="preserve">θ</m:t>
          </m:r>
          <m:r>
            <w:rPr>
              <w:rFonts w:ascii="Cambria Math" w:hAnsi="Cambria Math"/>
            </w:rPr>
            <m:t xml:space="preserve">=</m:t>
          </m:r>
          <m:f>
            <m:num>
              <m:sSub>
                <m:e>
                  <m:r>
                    <w:rPr>
                      <w:rFonts w:ascii="Cambria Math" w:hAnsi="Cambria Math"/>
                    </w:rPr>
                    <m:t xml:space="preserve">F</m:t>
                  </m:r>
                </m:e>
                <m:sub>
                  <m:r>
                    <w:rPr>
                      <w:rFonts w:ascii="Cambria Math" w:hAnsi="Cambria Math"/>
                    </w:rPr>
                    <m:t xml:space="preserve">y</m:t>
                  </m:r>
                </m:sub>
              </m:sSub>
            </m:num>
            <m:den>
              <m:r>
                <w:rPr>
                  <w:rFonts w:ascii="Cambria Math" w:hAnsi="Cambria Math"/>
                </w:rPr>
                <m:t xml:space="preserve">F</m:t>
              </m:r>
            </m:den>
          </m:f>
        </m:oMath>
      </m:oMathPara>
    </w:p>
    <w:p>
      <w:pPr>
        <w:pStyle w:val="Normal"/>
        <w:spacing w:lineRule="auto" w:line="360"/>
        <w:jc w:val="center"/>
        <w:rPr>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r>
            <w:rPr>
              <w:rFonts w:ascii="Cambria Math" w:hAnsi="Cambria Math"/>
            </w:rPr>
            <m:t xml:space="preserve">F</m:t>
          </m:r>
          <m:r>
            <w:rPr>
              <w:rFonts w:ascii="Cambria Math" w:hAnsi="Cambria Math"/>
            </w:rPr>
            <m:t xml:space="preserve">sin</m:t>
          </m:r>
          <m:r>
            <w:rPr>
              <w:rFonts w:ascii="Cambria Math" w:hAnsi="Cambria Math"/>
            </w:rPr>
            <m:t xml:space="preserve">θ</m:t>
          </m:r>
        </m:oMath>
      </m:oMathPara>
    </w:p>
    <w:p>
      <w:pPr>
        <w:pStyle w:val="Normal"/>
        <w:spacing w:lineRule="auto" w:line="360"/>
        <w:jc w:val="both"/>
        <w:rPr>
          <w:sz w:val="24"/>
          <w:szCs w:val="24"/>
        </w:rPr>
      </w:pPr>
      <w:r>
        <w:rPr/>
      </w:r>
      <m:oMath xmlns:m="http://schemas.openxmlformats.org/officeDocument/2006/math">
        <m:sSub>
          <m:e>
            <m:r>
              <w:rPr>
                <w:rFonts w:ascii="Cambria Math" w:hAnsi="Cambria Math"/>
              </w:rPr>
              <m:t xml:space="preserve">F</m:t>
            </m:r>
          </m:e>
          <m:sub>
            <m:r>
              <w:rPr>
                <w:rFonts w:ascii="Cambria Math" w:hAnsi="Cambria Math"/>
              </w:rPr>
              <m:t xml:space="preserve">y</m:t>
            </m:r>
          </m:sub>
        </m:sSub>
      </m:oMath>
      <w:r>
        <w:rPr>
          <w:sz w:val="32"/>
          <w:szCs w:val="32"/>
        </w:rPr>
        <w:t>Is called the vertical component of the vector</w:t>
      </w:r>
    </w:p>
    <w:p>
      <w:pPr>
        <w:pStyle w:val="Normal"/>
        <w:spacing w:lineRule="auto" w:line="360"/>
        <w:jc w:val="both"/>
        <w:rPr>
          <w:sz w:val="32"/>
          <w:szCs w:val="32"/>
          <w:u w:val="single"/>
        </w:rPr>
      </w:pPr>
      <w:r>
        <w:rPr>
          <w:sz w:val="40"/>
          <w:szCs w:val="32"/>
          <w:u w:val="single"/>
        </w:rPr>
        <w:t>RESOLVING MULTIPLE FORCES</w:t>
      </w:r>
    </w:p>
    <w:p>
      <w:pPr>
        <w:pStyle w:val="Normal"/>
        <w:spacing w:lineRule="auto" w:line="360"/>
        <w:jc w:val="both"/>
        <w:rPr>
          <w:sz w:val="32"/>
          <w:szCs w:val="32"/>
        </w:rPr>
      </w:pPr>
      <w:r>
        <w:rPr>
          <w:sz w:val="32"/>
          <w:szCs w:val="32"/>
        </w:rPr>
        <w:t>The following steps are used to obtain the resultant of multiple forces</w:t>
      </w:r>
    </w:p>
    <w:p>
      <w:pPr>
        <w:pStyle w:val="Normal"/>
        <w:spacing w:lineRule="auto" w:line="360"/>
        <w:jc w:val="both"/>
        <w:rPr>
          <w:sz w:val="32"/>
          <w:szCs w:val="32"/>
        </w:rPr>
      </w:pPr>
      <w:r>
        <w:rPr>
          <w:sz w:val="32"/>
          <w:szCs w:val="32"/>
        </w:rPr>
        <w:t xml:space="preserve">Resolve all the forces horizontally and find their sum </w:t>
      </w:r>
      <w:r>
        <w:rPr/>
      </w:r>
      <m:oMath xmlns:m="http://schemas.openxmlformats.org/officeDocument/2006/math">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oMath>
    </w:p>
    <w:p>
      <w:pPr>
        <w:pStyle w:val="Normal"/>
        <w:spacing w:lineRule="auto" w:line="360"/>
        <w:jc w:val="both"/>
        <w:rPr>
          <w:sz w:val="32"/>
          <w:szCs w:val="32"/>
        </w:rPr>
      </w:pPr>
      <w:r>
        <w:rPr>
          <w:sz w:val="32"/>
          <w:szCs w:val="32"/>
        </w:rPr>
        <w:t xml:space="preserve">Resolve all the forces vertically and find their sum </w:t>
      </w:r>
      <w:r>
        <w:rPr/>
      </w:r>
      <m:oMath xmlns:m="http://schemas.openxmlformats.org/officeDocument/2006/math">
        <m:nary>
          <m:naryPr>
            <m:chr m:val="∑"/>
            <m:subHide m:val="1"/>
            <m:supHide m:val="1"/>
          </m:naryPr>
          <m:sub/>
          <m:sup/>
          <m:e>
            <m:sSub>
              <m:e>
                <m:r>
                  <w:rPr>
                    <w:rFonts w:ascii="Cambria Math" w:hAnsi="Cambria Math"/>
                  </w:rPr>
                  <m:t xml:space="preserve">F</m:t>
                </m:r>
              </m:e>
              <m:sub>
                <m:r>
                  <w:rPr>
                    <w:rFonts w:ascii="Cambria Math" w:hAnsi="Cambria Math"/>
                  </w:rPr>
                  <m:t xml:space="preserve">y</m:t>
                </m:r>
              </m:sub>
            </m:sSub>
          </m:e>
        </m:nary>
      </m:oMath>
    </w:p>
    <w:p>
      <w:pPr>
        <w:pStyle w:val="Normal"/>
        <w:spacing w:lineRule="auto" w:line="360"/>
        <w:jc w:val="both"/>
        <w:rPr>
          <w:sz w:val="32"/>
          <w:szCs w:val="32"/>
        </w:rPr>
      </w:pPr>
      <w:r>
        <w:rPr>
          <w:sz w:val="32"/>
          <w:szCs w:val="32"/>
        </w:rPr>
        <w:t>Apply the formula,</w:t>
      </w:r>
    </w:p>
    <w:p>
      <w:pPr>
        <w:pStyle w:val="Normal"/>
        <w:spacing w:lineRule="auto" w:line="360"/>
        <w:jc w:val="center"/>
        <w:rP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ad>
            <m:radPr>
              <m:degHide m:val="1"/>
            </m:radPr>
            <m:deg/>
            <m:e>
              <m:sSup>
                <m:e>
                  <m:d>
                    <m:dPr>
                      <m:begChr m:val="("/>
                      <m:endChr m:val=")"/>
                    </m:dPr>
                    <m:e>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e>
                  </m:d>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e>
                  </m:d>
                </m:e>
                <m:sup>
                  <m:r>
                    <w:rPr>
                      <w:rFonts w:ascii="Cambria Math" w:hAnsi="Cambria Math"/>
                    </w:rPr>
                    <m:t xml:space="preserve">2</m:t>
                  </m:r>
                </m:sup>
              </m:sSup>
            </m:e>
          </m:rad>
        </m:oMath>
      </m:oMathPara>
    </w:p>
    <w:p>
      <w:pPr>
        <w:pStyle w:val="Normal"/>
        <w:spacing w:lineRule="auto" w:line="360"/>
        <w:jc w:val="both"/>
        <w:rPr>
          <w:sz w:val="32"/>
          <w:szCs w:val="32"/>
        </w:rPr>
      </w:pPr>
      <w:r>
        <w:rPr>
          <w:sz w:val="32"/>
          <w:szCs w:val="32"/>
        </w:rPr>
        <w:t>To obtain the direction (angle), the formula below is used.</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nary>
                    <m:naryPr>
                      <m:chr m:val="∑"/>
                      <m:subHide m:val="1"/>
                      <m:supHide m:val="1"/>
                    </m:naryPr>
                    <m:sub/>
                    <m:sup/>
                    <m:e>
                      <m:sSub>
                        <m:e>
                          <m:r>
                            <w:rPr>
                              <w:rFonts w:ascii="Cambria Math" w:hAnsi="Cambria Math"/>
                            </w:rPr>
                            <m:t xml:space="preserve">F</m:t>
                          </m:r>
                        </m:e>
                        <m:sub>
                          <m:r>
                            <w:rPr>
                              <w:rFonts w:ascii="Cambria Math" w:hAnsi="Cambria Math"/>
                            </w:rPr>
                            <m:t xml:space="preserve">y</m:t>
                          </m:r>
                        </m:sub>
                      </m:sSub>
                    </m:e>
                  </m:nary>
                </m:num>
                <m:den>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den>
              </m:f>
            </m:e>
          </m:d>
        </m:oMath>
      </m:oMathPara>
    </w:p>
    <w:p>
      <w:pPr>
        <w:pStyle w:val="Normal"/>
        <w:spacing w:lineRule="auto" w:line="360"/>
        <w:jc w:val="both"/>
        <w:rPr>
          <w:rFonts w:eastAsia="宋体" w:eastAsiaTheme="minorEastAsia"/>
          <w:sz w:val="32"/>
          <w:szCs w:val="32"/>
        </w:rPr>
      </w:pPr>
      <w:r>
        <w:rPr>
          <w:rFonts w:eastAsia="宋体" w:eastAsiaTheme="minorEastAsia"/>
          <w:sz w:val="32"/>
          <w:szCs w:val="32"/>
        </w:rPr>
        <w:t>When resolving vectors, the angle</w:t>
      </w:r>
      <w:r>
        <w:rPr/>
      </w:r>
      <m:oMath xmlns:m="http://schemas.openxmlformats.org/officeDocument/2006/math">
        <m:r>
          <w:rPr>
            <w:rFonts w:ascii="Cambria Math" w:hAnsi="Cambria Math"/>
          </w:rPr>
          <m:t xml:space="preserve">θ</m:t>
        </m:r>
      </m:oMath>
      <w:r>
        <w:rPr>
          <w:rFonts w:eastAsia="宋体" w:eastAsiaTheme="minorEastAsia"/>
          <w:sz w:val="32"/>
          <w:szCs w:val="32"/>
        </w:rPr>
        <w:t>used is always the angle the vector makes with the horizontal (the x-axis).</w:t>
      </w:r>
    </w:p>
    <w:p>
      <w:pPr>
        <w:pStyle w:val="Normal"/>
        <w:spacing w:lineRule="auto" w:line="360"/>
        <w:jc w:val="both"/>
        <w:rPr>
          <w:rFonts w:eastAsia="宋体" w:eastAsiaTheme="minorEastAsia"/>
          <w:sz w:val="32"/>
          <w:szCs w:val="32"/>
        </w:rPr>
      </w:pPr>
      <w:r>
        <w:rPr>
          <w:rFonts w:eastAsia="宋体" w:eastAsiaTheme="minorEastAsia"/>
          <w:sz w:val="32"/>
          <w:szCs w:val="32"/>
        </w:rPr>
        <w:t xml:space="preserve">In the resolution of vectors depending on the position it can either be negative or positive. For example, if resolving horizontally, if the force is towards the negative x-axis, then instead of adding the vector, it is written as </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cos</m:t>
        </m:r>
        <m:r>
          <w:rPr>
            <w:rFonts w:ascii="Cambria Math" w:hAnsi="Cambria Math"/>
          </w:rPr>
          <m:t xml:space="preserve">θ</m:t>
        </m:r>
      </m:oMath>
      <w:r>
        <w:rPr>
          <w:rFonts w:eastAsia="宋体" w:eastAsiaTheme="minorEastAsia"/>
          <w:sz w:val="32"/>
          <w:szCs w:val="32"/>
        </w:rPr>
        <w:t xml:space="preserve"> and if it is on the positive x-axis we will have</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cos</m:t>
        </m:r>
        <m:r>
          <w:rPr>
            <w:rFonts w:ascii="Cambria Math" w:hAnsi="Cambria Math"/>
          </w:rPr>
          <m:t xml:space="preserve">θ</m:t>
        </m:r>
      </m:oMath>
      <w:r>
        <w:rPr>
          <w:rFonts w:eastAsia="宋体" w:eastAsiaTheme="minorEastAsia"/>
          <w:sz w:val="32"/>
          <w:szCs w:val="32"/>
        </w:rPr>
        <w:t xml:space="preserve">. Similarly, when resolving vertically, if it is on the positive y-axis we have </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sin</m:t>
        </m:r>
        <m:r>
          <w:rPr>
            <w:rFonts w:ascii="Cambria Math" w:hAnsi="Cambria Math"/>
          </w:rPr>
          <m:t xml:space="preserve">θ</m:t>
        </m:r>
      </m:oMath>
      <w:r>
        <w:rPr>
          <w:rFonts w:eastAsia="宋体" w:eastAsiaTheme="minorEastAsia"/>
          <w:sz w:val="32"/>
          <w:szCs w:val="32"/>
        </w:rPr>
        <w:t xml:space="preserve"> and if it is on the negative y-axis </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sin</m:t>
        </m:r>
        <m:r>
          <w:rPr>
            <w:rFonts w:ascii="Cambria Math" w:hAnsi="Cambria Math"/>
          </w:rPr>
          <m:t xml:space="preserve">θ</m:t>
        </m:r>
      </m:oMath>
    </w:p>
    <w:p>
      <w:pPr>
        <w:pStyle w:val="Normal"/>
        <w:spacing w:lineRule="auto" w:line="360"/>
        <w:jc w:val="both"/>
        <w:rPr>
          <w:rFonts w:eastAsia="宋体" w:eastAsiaTheme="minorEastAsia"/>
          <w:sz w:val="48"/>
          <w:szCs w:val="48"/>
          <w:u w:val="single"/>
        </w:rPr>
      </w:pPr>
      <w:r>
        <w:rPr>
          <w:rFonts w:eastAsia="宋体" w:eastAsiaTheme="minorEastAsia"/>
          <w:sz w:val="48"/>
          <w:szCs w:val="48"/>
          <w:u w:val="single"/>
        </w:rPr>
        <w:t>MECHANICS AND MOTION</w:t>
      </w:r>
    </w:p>
    <w:p>
      <w:pPr>
        <w:pStyle w:val="Normal"/>
        <w:spacing w:lineRule="auto" w:line="360"/>
        <w:jc w:val="both"/>
        <w:rPr>
          <w:rFonts w:eastAsia="宋体" w:eastAsiaTheme="minorEastAsia"/>
          <w:sz w:val="32"/>
          <w:szCs w:val="32"/>
        </w:rPr>
      </w:pPr>
      <w:r>
        <w:rPr>
          <w:rFonts w:eastAsia="宋体" w:eastAsiaTheme="minorEastAsia"/>
          <w:sz w:val="32"/>
          <w:szCs w:val="32"/>
        </w:rPr>
        <w:t>Mechanics a branch of science (physics) is usually divided into two parts which are Kinematics and Dynamics.</w:t>
      </w:r>
    </w:p>
    <w:p>
      <w:pPr>
        <w:pStyle w:val="Normal"/>
        <w:spacing w:lineRule="auto" w:line="360"/>
        <w:jc w:val="both"/>
        <w:rPr>
          <w:rFonts w:eastAsia="宋体" w:eastAsiaTheme="minorEastAsia"/>
          <w:sz w:val="32"/>
          <w:szCs w:val="32"/>
        </w:rPr>
      </w:pPr>
      <w:r>
        <w:rPr>
          <w:rFonts w:eastAsia="宋体" w:eastAsiaTheme="minorEastAsia"/>
          <w:sz w:val="32"/>
          <w:szCs w:val="32"/>
        </w:rPr>
        <w:t>Kinetics deals with the mathematical description of the motion of an object without consideration of what causes motion. The branch of science that deals with the study of motion is Kinematics.</w:t>
      </w:r>
    </w:p>
    <w:p>
      <w:pPr>
        <w:pStyle w:val="Normal"/>
        <w:spacing w:lineRule="auto" w:line="360"/>
        <w:jc w:val="both"/>
        <w:rPr>
          <w:rFonts w:eastAsia="宋体" w:eastAsiaTheme="minorEastAsia"/>
          <w:sz w:val="32"/>
          <w:szCs w:val="32"/>
        </w:rPr>
      </w:pPr>
      <w:r>
        <w:rPr>
          <w:rFonts w:eastAsia="宋体" w:eastAsiaTheme="minorEastAsia"/>
          <w:sz w:val="32"/>
          <w:szCs w:val="32"/>
        </w:rPr>
        <w:t>Dynamics on the other hand studies the causes of motion. The branch of science that deals with the forces that cause motion is called Dynamics.</w:t>
      </w:r>
    </w:p>
    <w:p>
      <w:pPr>
        <w:pStyle w:val="Normal"/>
        <w:spacing w:lineRule="auto" w:line="360"/>
        <w:jc w:val="both"/>
        <w:rPr>
          <w:rFonts w:eastAsia="宋体" w:eastAsiaTheme="minorEastAsia"/>
          <w:sz w:val="32"/>
          <w:szCs w:val="32"/>
        </w:rPr>
      </w:pPr>
      <w:r>
        <w:rPr>
          <w:rFonts w:eastAsia="宋体" w:eastAsiaTheme="minorEastAsia"/>
          <w:sz w:val="32"/>
          <w:szCs w:val="32"/>
        </w:rPr>
        <w:t>Force is responsible for the generation and termination of motion.</w:t>
      </w:r>
    </w:p>
    <w:p>
      <w:pPr>
        <w:pStyle w:val="Normal"/>
        <w:spacing w:lineRule="auto" w:line="360"/>
        <w:jc w:val="both"/>
        <w:rPr>
          <w:rFonts w:eastAsia="宋体" w:eastAsiaTheme="minorEastAsia"/>
          <w:sz w:val="32"/>
          <w:szCs w:val="32"/>
        </w:rPr>
      </w:pPr>
      <w:r>
        <w:rPr>
          <w:rFonts w:eastAsia="宋体" w:eastAsiaTheme="minorEastAsia"/>
          <w:sz w:val="32"/>
          <w:szCs w:val="32"/>
        </w:rPr>
        <w:t>A particle is any type of body (object) of negligible size and internal structure.</w:t>
      </w:r>
    </w:p>
    <w:p>
      <w:pPr>
        <w:pStyle w:val="Normal"/>
        <w:spacing w:lineRule="auto" w:line="360"/>
        <w:jc w:val="both"/>
        <w:rPr>
          <w:rFonts w:eastAsia="宋体" w:eastAsiaTheme="minorEastAsia"/>
          <w:sz w:val="32"/>
          <w:szCs w:val="32"/>
        </w:rPr>
      </w:pPr>
      <w:r>
        <w:rPr>
          <w:rFonts w:eastAsia="宋体" w:eastAsiaTheme="minorEastAsia"/>
          <w:sz w:val="32"/>
          <w:szCs w:val="32"/>
        </w:rPr>
        <w:t>Forces acting on rigid bodies are divided into two which are external and internal forces. External forces are forces that come from outside for example pull or push. If these external forces are unopposed, each external force could impart a motion of translation, rotation or both.</w:t>
      </w:r>
    </w:p>
    <w:p>
      <w:pPr>
        <w:pStyle w:val="Normal"/>
        <w:spacing w:lineRule="auto" w:line="360"/>
        <w:jc w:val="both"/>
        <w:rPr>
          <w:rFonts w:eastAsia="宋体" w:eastAsiaTheme="minorEastAsia"/>
          <w:sz w:val="32"/>
          <w:szCs w:val="32"/>
          <w:u w:val="single"/>
        </w:rPr>
      </w:pPr>
      <w:r>
        <w:rPr>
          <w:rFonts w:eastAsia="宋体" w:eastAsiaTheme="minorEastAsia"/>
          <w:sz w:val="40"/>
          <w:szCs w:val="32"/>
          <w:u w:val="single"/>
        </w:rPr>
        <w:t>TYPES OF MOTION</w:t>
      </w:r>
    </w:p>
    <w:p>
      <w:pPr>
        <w:pStyle w:val="ListParagraph"/>
        <w:numPr>
          <w:ilvl w:val="0"/>
          <w:numId w:val="3"/>
        </w:numPr>
        <w:spacing w:lineRule="auto" w:line="360"/>
        <w:jc w:val="both"/>
        <w:rPr>
          <w:rFonts w:eastAsia="宋体" w:eastAsiaTheme="minorEastAsia"/>
          <w:sz w:val="32"/>
          <w:szCs w:val="32"/>
        </w:rPr>
      </w:pPr>
      <w:r>
        <w:rPr>
          <w:rFonts w:eastAsia="宋体" w:eastAsiaTheme="minorEastAsia"/>
          <w:sz w:val="32"/>
          <w:szCs w:val="32"/>
        </w:rPr>
        <w:t>Random Motion: This is a motion which describes a zigzag pattern of movement or an irregular pattern of movement. For example the movement of gases or Brownian motion</w:t>
      </w:r>
    </w:p>
    <w:p>
      <w:pPr>
        <w:pStyle w:val="ListParagraph"/>
        <w:numPr>
          <w:ilvl w:val="0"/>
          <w:numId w:val="3"/>
        </w:numPr>
        <w:spacing w:lineRule="auto" w:line="360"/>
        <w:jc w:val="both"/>
        <w:rPr>
          <w:rFonts w:eastAsia="宋体" w:eastAsiaTheme="minorEastAsia"/>
          <w:sz w:val="32"/>
          <w:szCs w:val="32"/>
        </w:rPr>
      </w:pPr>
      <w:r>
        <w:rPr>
          <w:rFonts w:eastAsia="宋体" w:eastAsiaTheme="minorEastAsia"/>
          <w:sz w:val="32"/>
          <w:szCs w:val="32"/>
        </w:rPr>
        <w:t>Rotational Motion (Or rotary motion): This is a type of motion that describes a circular pattern of movement e.g. the blades of a rotating ceiling fan</w:t>
      </w:r>
    </w:p>
    <w:p>
      <w:pPr>
        <w:pStyle w:val="ListParagraph"/>
        <w:numPr>
          <w:ilvl w:val="0"/>
          <w:numId w:val="3"/>
        </w:numPr>
        <w:spacing w:lineRule="auto" w:line="360"/>
        <w:jc w:val="both"/>
        <w:rPr>
          <w:rFonts w:eastAsia="宋体" w:eastAsiaTheme="minorEastAsia"/>
          <w:sz w:val="32"/>
          <w:szCs w:val="32"/>
        </w:rPr>
      </w:pPr>
      <w:r>
        <w:rPr>
          <w:rFonts w:eastAsia="宋体" w:eastAsiaTheme="minorEastAsia"/>
          <w:sz w:val="32"/>
          <w:szCs w:val="32"/>
        </w:rPr>
        <w:t>Oscillatory motion (or periodic motion): This is a motion that describes a to and fro type of movement e.g. the motion of a simple pendulum bob</w:t>
      </w:r>
    </w:p>
    <w:p>
      <w:pPr>
        <w:pStyle w:val="ListParagraph"/>
        <w:numPr>
          <w:ilvl w:val="0"/>
          <w:numId w:val="3"/>
        </w:numPr>
        <w:spacing w:lineRule="auto" w:line="360"/>
        <w:jc w:val="both"/>
        <w:rPr>
          <w:rFonts w:eastAsia="宋体" w:eastAsiaTheme="minorEastAsia"/>
          <w:sz w:val="32"/>
          <w:szCs w:val="32"/>
        </w:rPr>
      </w:pPr>
      <w:r>
        <w:rPr>
          <w:rFonts w:eastAsia="宋体" w:eastAsiaTheme="minorEastAsia"/>
          <w:sz w:val="32"/>
          <w:szCs w:val="32"/>
        </w:rPr>
        <w:t>Translational motion (or linear motion): This is a motion that describes the movement of a whole body from one position to another.</w:t>
      </w:r>
    </w:p>
    <w:p>
      <w:pPr>
        <w:pStyle w:val="Normal"/>
        <w:spacing w:lineRule="auto" w:line="360"/>
        <w:jc w:val="both"/>
        <w:rPr>
          <w:rFonts w:eastAsia="宋体" w:eastAsiaTheme="minorEastAsia"/>
          <w:sz w:val="32"/>
          <w:szCs w:val="32"/>
        </w:rPr>
      </w:pPr>
      <w:r>
        <w:rPr>
          <w:rFonts w:eastAsia="宋体" w:eastAsiaTheme="minorEastAsia"/>
          <w:sz w:val="32"/>
          <w:szCs w:val="32"/>
        </w:rPr>
        <w:t>Vibratory</w:t>
      </w:r>
    </w:p>
    <w:p>
      <w:pPr>
        <w:pStyle w:val="Normal"/>
        <w:spacing w:lineRule="auto" w:line="360"/>
        <w:jc w:val="both"/>
        <w:rPr>
          <w:rFonts w:eastAsia="宋体" w:eastAsiaTheme="minorEastAsia"/>
          <w:sz w:val="32"/>
          <w:szCs w:val="32"/>
        </w:rPr>
      </w:pPr>
      <w:r>
        <w:rPr>
          <w:rFonts w:eastAsia="宋体" w:eastAsiaTheme="minorEastAsia"/>
          <w:sz w:val="32"/>
          <w:szCs w:val="32"/>
        </w:rPr>
        <w:t>Linear</w:t>
      </w:r>
    </w:p>
    <w:p>
      <w:pPr>
        <w:pStyle w:val="Normal"/>
        <w:spacing w:lineRule="auto" w:line="360"/>
        <w:jc w:val="both"/>
        <w:rPr>
          <w:rFonts w:eastAsia="宋体" w:eastAsiaTheme="minorEastAsia"/>
          <w:sz w:val="32"/>
          <w:szCs w:val="32"/>
        </w:rPr>
      </w:pPr>
      <w:r>
        <w:rPr>
          <w:rFonts w:eastAsia="宋体" w:eastAsiaTheme="minorEastAsia"/>
          <w:sz w:val="32"/>
          <w:szCs w:val="32"/>
        </w:rPr>
        <w:t>Rectilinear</w:t>
      </w:r>
    </w:p>
    <w:p>
      <w:pPr>
        <w:pStyle w:val="Normal"/>
        <w:spacing w:lineRule="auto" w:line="360"/>
        <w:jc w:val="both"/>
        <w:rPr>
          <w:rFonts w:eastAsia="宋体" w:eastAsiaTheme="minorEastAsia"/>
          <w:sz w:val="32"/>
          <w:szCs w:val="32"/>
        </w:rPr>
      </w:pPr>
      <w:r>
        <w:rPr>
          <w:rFonts w:eastAsia="宋体" w:eastAsiaTheme="minorEastAsia"/>
          <w:sz w:val="32"/>
          <w:szCs w:val="32"/>
        </w:rPr>
        <w:t>Spin Electron motion</w:t>
      </w:r>
    </w:p>
    <w:p>
      <w:pPr>
        <w:pStyle w:val="Normal"/>
        <w:spacing w:lineRule="auto" w:line="360"/>
        <w:jc w:val="both"/>
        <w:rPr>
          <w:rFonts w:eastAsia="宋体" w:eastAsiaTheme="minorEastAsia"/>
          <w:sz w:val="32"/>
          <w:szCs w:val="32"/>
        </w:rPr>
      </w:pPr>
      <w:r>
        <w:rPr>
          <w:rFonts w:eastAsia="宋体" w:eastAsiaTheme="minorEastAsia"/>
          <w:sz w:val="32"/>
          <w:szCs w:val="32"/>
        </w:rPr>
        <w:t>A body can experience two or more types of motion at the same time. For example the movement of a car tire can experience translational motion (the motion of the whole body) and rotational motion.</w:t>
      </w:r>
    </w:p>
    <w:p>
      <w:pPr>
        <w:pStyle w:val="Normal"/>
        <w:spacing w:lineRule="auto" w:line="360"/>
        <w:jc w:val="both"/>
        <w:rPr>
          <w:rFonts w:eastAsia="宋体" w:eastAsiaTheme="minorEastAsia"/>
          <w:sz w:val="32"/>
          <w:szCs w:val="32"/>
          <w:u w:val="single"/>
        </w:rPr>
      </w:pPr>
      <w:r>
        <w:rPr>
          <w:rFonts w:eastAsia="宋体" w:eastAsiaTheme="minorEastAsia"/>
          <w:sz w:val="40"/>
          <w:szCs w:val="32"/>
          <w:u w:val="single"/>
        </w:rPr>
        <w:t>TERMS USED IN MOTION/KINEMATICS</w:t>
      </w:r>
    </w:p>
    <w:p>
      <w:pPr>
        <w:pStyle w:val="ListParagraph"/>
        <w:numPr>
          <w:ilvl w:val="0"/>
          <w:numId w:val="4"/>
        </w:numPr>
        <w:spacing w:lineRule="auto" w:line="360"/>
        <w:jc w:val="both"/>
        <w:rPr>
          <w:rFonts w:eastAsia="宋体" w:eastAsiaTheme="minorEastAsia"/>
          <w:sz w:val="32"/>
          <w:szCs w:val="32"/>
        </w:rPr>
      </w:pPr>
      <w:r>
        <w:rPr>
          <w:rFonts w:eastAsia="宋体" w:eastAsiaTheme="minorEastAsia"/>
          <w:sz w:val="32"/>
          <w:szCs w:val="32"/>
        </w:rPr>
        <w:t>Displacement: This is defined as the distance travelled in a specific direction. It can also be described as the distance between the starting point and the end point of a movement</w:t>
      </w:r>
    </w:p>
    <w:p>
      <w:pPr>
        <w:pStyle w:val="ListParagraph"/>
        <w:numPr>
          <w:ilvl w:val="0"/>
          <w:numId w:val="4"/>
        </w:numPr>
        <w:spacing w:lineRule="auto" w:line="360"/>
        <w:jc w:val="both"/>
        <w:rPr>
          <w:rFonts w:eastAsia="宋体" w:eastAsiaTheme="minorEastAsia"/>
          <w:sz w:val="32"/>
          <w:szCs w:val="32"/>
        </w:rPr>
      </w:pPr>
      <w:r>
        <w:rPr>
          <w:rFonts w:eastAsia="宋体" w:eastAsiaTheme="minorEastAsia"/>
          <w:sz w:val="32"/>
          <w:szCs w:val="32"/>
        </w:rPr>
        <w:t>Speed: This is defined as the rate at which distance is travelled or the rate of change of distance with time. It is defined mathematically as the distance per unit time. The basic unit of speed (most of the time in physics) is ms</w:t>
      </w:r>
      <w:r>
        <w:rPr>
          <w:rFonts w:eastAsia="宋体" w:eastAsiaTheme="minorEastAsia"/>
          <w:sz w:val="32"/>
          <w:szCs w:val="32"/>
          <w:vertAlign w:val="superscript"/>
        </w:rPr>
        <w:t>-1</w:t>
      </w:r>
      <w:r>
        <w:rPr>
          <w:rFonts w:eastAsia="宋体" w:eastAsiaTheme="minorEastAsia"/>
          <w:sz w:val="32"/>
          <w:szCs w:val="32"/>
        </w:rPr>
        <w:t xml:space="preserve">. </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speed</m:t>
          </m:r>
          <m:r>
            <w:rPr>
              <w:rFonts w:ascii="Cambria Math" w:hAnsi="Cambria Math"/>
            </w:rPr>
            <m:t xml:space="preserve">=</m:t>
          </m:r>
          <m:f>
            <m:num>
              <m:r>
                <w:rPr>
                  <w:rFonts w:ascii="Cambria Math" w:hAnsi="Cambria Math"/>
                </w:rPr>
                <m:t xml:space="preserve">distance</m:t>
              </m:r>
            </m:num>
            <m:den>
              <m:r>
                <w:rPr>
                  <w:rFonts w:ascii="Cambria Math" w:hAnsi="Cambria Math"/>
                </w:rPr>
                <m:t xml:space="preserve">time</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S</m:t>
              </m:r>
            </m:num>
            <m:den>
              <m:r>
                <w:rPr>
                  <w:rFonts w:ascii="Cambria Math" w:hAnsi="Cambria Math"/>
                </w:rPr>
                <m:t xml:space="preserve">t</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instantaneous</m:t>
          </m:r>
          <m:r>
            <w:rPr>
              <w:rFonts w:ascii="Cambria Math" w:hAnsi="Cambria Math"/>
            </w:rPr>
            <m:t xml:space="preserve">speed</m:t>
          </m:r>
          <m:r>
            <w:rPr>
              <w:rFonts w:ascii="Cambria Math" w:hAnsi="Cambria Math"/>
            </w:rPr>
            <m:t xml:space="preserve">=</m:t>
          </m:r>
          <m:f>
            <m:num>
              <m:r>
                <w:rPr>
                  <w:rFonts w:ascii="Cambria Math" w:hAnsi="Cambria Math"/>
                </w:rPr>
                <m:t xml:space="preserve">cℎange</m:t>
              </m:r>
              <m:r>
                <w:rPr>
                  <w:rFonts w:ascii="Cambria Math" w:hAnsi="Cambria Math"/>
                </w:rPr>
                <m:t xml:space="preserve">∈</m:t>
              </m:r>
              <m:r>
                <w:rPr>
                  <w:rFonts w:ascii="Cambria Math" w:hAnsi="Cambria Math"/>
                </w:rPr>
                <m:t xml:space="preserve">distance</m:t>
              </m:r>
            </m:num>
            <m:den>
              <m:r>
                <w:rPr>
                  <w:rFonts w:ascii="Cambria Math" w:hAnsi="Cambria Math"/>
                </w:rPr>
                <m:t xml:space="preserve">cℎange</m:t>
              </m:r>
              <m:r>
                <w:rPr>
                  <w:rFonts w:ascii="Cambria Math" w:hAnsi="Cambria Math"/>
                </w:rPr>
                <m:t xml:space="preserve">∈</m:t>
              </m:r>
              <m:r>
                <w:rPr>
                  <w:rFonts w:ascii="Cambria Math" w:hAnsi="Cambria Math"/>
                </w:rPr>
                <m:t xml:space="preserve">time</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m:t>
              </m:r>
              <m:r>
                <w:rPr>
                  <w:rFonts w:ascii="Cambria Math" w:hAnsi="Cambria Math"/>
                </w:rPr>
                <m:t xml:space="preserve">S</m:t>
              </m:r>
            </m:num>
            <m:den>
              <m:r>
                <w:rPr>
                  <w:rFonts w:ascii="Cambria Math" w:hAnsi="Cambria Math"/>
                </w:rPr>
                <m:t xml:space="preserve">∆</m:t>
              </m:r>
              <m:r>
                <w:rPr>
                  <w:rFonts w:ascii="Cambria Math" w:hAnsi="Cambria Math"/>
                </w:rPr>
                <m:t xml:space="preserve">t</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v</m:t>
          </m:r>
          <m:d>
            <m:dPr>
              <m:begChr m:val="("/>
              <m:endChr m:val=")"/>
            </m:dPr>
            <m:e>
              <m:r>
                <w:rPr>
                  <w:rFonts w:ascii="Cambria Math" w:hAnsi="Cambria Math"/>
                </w:rPr>
                <m:t xml:space="preserve">t</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m:t>
                  </m:r>
                  <m:r>
                    <w:rPr>
                      <w:rFonts w:ascii="Cambria Math" w:hAnsi="Cambria Math"/>
                    </w:rPr>
                    <m:t xml:space="preserve">x</m:t>
                  </m:r>
                </m:num>
                <m:den>
                  <m:r>
                    <w:rPr>
                      <w:rFonts w:ascii="Cambria Math" w:hAnsi="Cambria Math"/>
                    </w:rPr>
                    <m:t xml:space="preserve">∆</m:t>
                  </m:r>
                  <m:r>
                    <w:rPr>
                      <w:rFonts w:ascii="Cambria Math" w:hAnsi="Cambria Math"/>
                    </w:rPr>
                    <m:t xml:space="preserve">t</m:t>
                  </m:r>
                </m:den>
              </m:f>
            </m:e>
          </m:func>
          <m:r>
            <w:rPr>
              <w:rFonts w:ascii="Cambria Math" w:hAnsi="Cambria Math"/>
            </w:rPr>
            <m:t xml:space="preserve">=</m:t>
          </m:r>
          <m:f>
            <m:num>
              <m:r>
                <w:rPr>
                  <w:rFonts w:ascii="Cambria Math" w:hAnsi="Cambria Math"/>
                </w:rPr>
                <m:t xml:space="preserve">dx</m:t>
              </m:r>
              <m:d>
                <m:dPr>
                  <m:begChr m:val="("/>
                  <m:endChr m:val=")"/>
                </m:dPr>
                <m:e>
                  <m:r>
                    <w:rPr>
                      <w:rFonts w:ascii="Cambria Math" w:hAnsi="Cambria Math"/>
                    </w:rPr>
                    <m:t xml:space="preserve">t</m:t>
                  </m:r>
                </m:e>
              </m:d>
            </m:num>
            <m:den>
              <m:r>
                <w:rPr>
                  <w:rFonts w:ascii="Cambria Math" w:hAnsi="Cambria Math"/>
                </w:rPr>
                <m:t xml:space="preserve">dt</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Average</m:t>
          </m:r>
          <m:r>
            <w:rPr>
              <w:rFonts w:ascii="Cambria Math" w:hAnsi="Cambria Math"/>
            </w:rPr>
            <m:t xml:space="preserve">speed</m:t>
          </m:r>
          <m:r>
            <w:rPr>
              <w:rFonts w:ascii="Cambria Math" w:hAnsi="Cambria Math"/>
            </w:rPr>
            <m:t xml:space="preserve">,</m:t>
          </m:r>
          <m:sSub>
            <m:e>
              <m:r>
                <w:rPr>
                  <w:rFonts w:ascii="Cambria Math" w:hAnsi="Cambria Math"/>
                </w:rPr>
                <m:t xml:space="preserve">v</m:t>
              </m:r>
            </m:e>
            <m:sub>
              <m:r>
                <w:rPr>
                  <w:rFonts w:ascii="Cambria Math" w:hAnsi="Cambria Math"/>
                </w:rPr>
                <m:t xml:space="preserve">av</m:t>
              </m:r>
            </m:sub>
          </m:sSub>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m:t>
              </m:r>
              <m:r>
                <w:rPr>
                  <w:rFonts w:ascii="Cambria Math" w:hAnsi="Cambria Math"/>
                </w:rPr>
                <m:t xml:space="preserve">t</m:t>
              </m:r>
            </m:den>
          </m:f>
          <m:r>
            <w:rPr>
              <w:rFonts w:ascii="Cambria Math" w:hAnsi="Cambria Math"/>
            </w:rPr>
            <m:t xml:space="preserve">=</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 xml:space="preserve">In calculus, </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dS</m:t>
              </m:r>
            </m:num>
            <m:den>
              <m:r>
                <w:rPr>
                  <w:rFonts w:ascii="Cambria Math" w:hAnsi="Cambria Math"/>
                </w:rPr>
                <m:t xml:space="preserve">dt</m:t>
              </m:r>
            </m:den>
          </m:f>
        </m:oMath>
      </m:oMathPara>
    </w:p>
    <w:p>
      <w:pPr>
        <w:pStyle w:val="Normal"/>
        <w:spacing w:lineRule="auto" w:line="360"/>
        <w:jc w:val="both"/>
        <w:rPr>
          <w:rFonts w:eastAsia="宋体" w:eastAsiaTheme="minorEastAsia"/>
          <w:sz w:val="32"/>
          <w:szCs w:val="32"/>
        </w:rPr>
      </w:pPr>
      <w:r>
        <w:rPr>
          <w:rFonts w:eastAsia="宋体" w:eastAsiaTheme="minorEastAsia"/>
          <w:sz w:val="32"/>
          <w:szCs w:val="32"/>
        </w:rPr>
        <w:t>That is you differentiate the distance given with respect to time</w:t>
      </w:r>
    </w:p>
    <w:p>
      <w:pPr>
        <w:pStyle w:val="Normal"/>
        <w:spacing w:lineRule="auto" w:line="360"/>
        <w:jc w:val="both"/>
        <w:rPr>
          <w:rFonts w:eastAsia="宋体" w:eastAsiaTheme="minorEastAsia"/>
          <w:sz w:val="32"/>
          <w:szCs w:val="32"/>
        </w:rPr>
      </w:pPr>
      <w:r>
        <w:rPr>
          <w:rFonts w:eastAsia="宋体" w:eastAsiaTheme="minorEastAsia"/>
          <w:sz w:val="32"/>
          <w:szCs w:val="32"/>
        </w:rPr>
        <w:t>Instantaneous speed refers to speed at any instance.</w:t>
      </w:r>
    </w:p>
    <w:p>
      <w:pPr>
        <w:pStyle w:val="Normal"/>
        <w:spacing w:lineRule="auto" w:line="360"/>
        <w:jc w:val="both"/>
        <w:rPr>
          <w:rFonts w:eastAsia="宋体" w:eastAsiaTheme="minorEastAsia"/>
          <w:sz w:val="32"/>
          <w:szCs w:val="32"/>
        </w:rPr>
      </w:pPr>
      <w:r>
        <w:rPr>
          <w:rFonts w:eastAsia="宋体" w:eastAsiaTheme="minorEastAsia"/>
          <w:sz w:val="32"/>
          <w:szCs w:val="32"/>
        </w:rPr>
        <w:t>Speed is a scalar quantity and its unit is meters per second</w:t>
      </w:r>
      <w:r>
        <w:rPr/>
      </w:r>
      <m:oMath xmlns:m="http://schemas.openxmlformats.org/officeDocument/2006/math">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eastAsiaTheme="minorEastAsia"/>
          <w:sz w:val="32"/>
          <w:szCs w:val="32"/>
        </w:rPr>
        <w:t xml:space="preserve"> and its dimension is</w:t>
      </w:r>
      <w:r>
        <w:rPr/>
      </w:r>
      <m:oMath xmlns:m="http://schemas.openxmlformats.org/officeDocument/2006/math">
        <m:r>
          <w:rPr>
            <w:rFonts w:ascii="Cambria Math" w:hAnsi="Cambria Math"/>
          </w:rPr>
          <m:t xml:space="preserve">L</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oMath>
    </w:p>
    <w:p>
      <w:pPr>
        <w:pStyle w:val="ListParagraph"/>
        <w:numPr>
          <w:ilvl w:val="0"/>
          <w:numId w:val="4"/>
        </w:numPr>
        <w:spacing w:lineRule="auto" w:line="360"/>
        <w:jc w:val="both"/>
        <w:rPr>
          <w:rFonts w:eastAsia="宋体" w:eastAsiaTheme="minorEastAsia"/>
          <w:sz w:val="32"/>
          <w:szCs w:val="32"/>
        </w:rPr>
      </w:pPr>
      <w:r>
        <w:rPr>
          <w:rFonts w:eastAsia="宋体" w:eastAsiaTheme="minorEastAsia"/>
          <w:sz w:val="32"/>
          <w:szCs w:val="32"/>
        </w:rPr>
        <w:t>Velocity: This is defined as the rate at which displacement is travelled or covered. It is also defined as the rate of change of displacement. It is represented mathematically as displacement per unit time.</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velocity</m:t>
          </m:r>
          <m:r>
            <w:rPr>
              <w:rFonts w:ascii="Cambria Math" w:hAnsi="Cambria Math"/>
            </w:rPr>
            <m:t xml:space="preserve">=</m:t>
          </m:r>
          <m:f>
            <m:num>
              <m:r>
                <w:rPr>
                  <w:rFonts w:ascii="Cambria Math" w:hAnsi="Cambria Math"/>
                </w:rPr>
                <m:t xml:space="preserve">displacement</m:t>
              </m:r>
            </m:num>
            <m:den>
              <m:r>
                <w:rPr>
                  <w:rFonts w:ascii="Cambria Math" w:hAnsi="Cambria Math"/>
                </w:rPr>
                <m:t xml:space="preserve">time</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s</m:t>
              </m:r>
            </m:num>
            <m:den>
              <m:r>
                <w:rPr>
                  <w:rFonts w:ascii="Cambria Math" w:hAnsi="Cambria Math"/>
                </w:rPr>
                <m:t xml:space="preserve">t</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instantaneous</m:t>
          </m:r>
          <m:r>
            <w:rPr>
              <w:rFonts w:ascii="Cambria Math" w:hAnsi="Cambria Math"/>
            </w:rPr>
            <m:t xml:space="preserve">velocity</m:t>
          </m:r>
          <m:r>
            <w:rPr>
              <w:rFonts w:ascii="Cambria Math" w:hAnsi="Cambria Math"/>
            </w:rPr>
            <m:t xml:space="preserve">=</m:t>
          </m:r>
          <m:f>
            <m:num>
              <m:r>
                <w:rPr>
                  <w:rFonts w:ascii="Cambria Math" w:hAnsi="Cambria Math"/>
                </w:rPr>
                <m:t xml:space="preserve">cℎange</m:t>
              </m:r>
              <m:r>
                <w:rPr>
                  <w:rFonts w:ascii="Cambria Math" w:hAnsi="Cambria Math"/>
                </w:rPr>
                <m:t xml:space="preserve">∈</m:t>
              </m:r>
              <m:r>
                <w:rPr>
                  <w:rFonts w:ascii="Cambria Math" w:hAnsi="Cambria Math"/>
                </w:rPr>
                <m:t xml:space="preserve">d</m:t>
              </m:r>
              <m:r>
                <w:rPr>
                  <w:rFonts w:ascii="Cambria Math" w:hAnsi="Cambria Math"/>
                </w:rPr>
                <m:t xml:space="preserve">i</m:t>
              </m:r>
              <m:r>
                <w:rPr>
                  <w:rFonts w:ascii="Cambria Math" w:hAnsi="Cambria Math"/>
                </w:rPr>
                <m:t xml:space="preserve">splacement</m:t>
              </m:r>
            </m:num>
            <m:den>
              <m:r>
                <w:rPr>
                  <w:rFonts w:ascii="Cambria Math" w:hAnsi="Cambria Math"/>
                </w:rPr>
                <m:t xml:space="preserve">cℎange</m:t>
              </m:r>
              <m:r>
                <w:rPr>
                  <w:rFonts w:ascii="Cambria Math" w:hAnsi="Cambria Math"/>
                </w:rPr>
                <m:t xml:space="preserve">∈</m:t>
              </m:r>
              <m:r>
                <w:rPr>
                  <w:rFonts w:ascii="Cambria Math" w:hAnsi="Cambria Math"/>
                </w:rPr>
                <m:t xml:space="preserve">time</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m:t>
              </m:r>
              <m:r>
                <w:rPr>
                  <w:rFonts w:ascii="Cambria Math" w:hAnsi="Cambria Math"/>
                </w:rPr>
                <m:t xml:space="preserve">s</m:t>
              </m:r>
            </m:num>
            <m:den>
              <m:r>
                <w:rPr>
                  <w:rFonts w:ascii="Cambria Math" w:hAnsi="Cambria Math"/>
                </w:rPr>
                <m:t xml:space="preserve">∆</m:t>
              </m:r>
              <m:r>
                <w:rPr>
                  <w:rFonts w:ascii="Cambria Math" w:hAnsi="Cambria Math"/>
                </w:rPr>
                <m:t xml:space="preserve">t</m:t>
              </m:r>
            </m:den>
          </m:f>
        </m:oMath>
      </m:oMathPara>
    </w:p>
    <w:p>
      <w:pPr>
        <w:pStyle w:val="Normal"/>
        <w:spacing w:lineRule="auto" w:line="360"/>
        <w:jc w:val="both"/>
        <w:rPr>
          <w:rFonts w:eastAsia="宋体" w:eastAsiaTheme="minorEastAsia"/>
          <w:sz w:val="32"/>
          <w:szCs w:val="32"/>
        </w:rPr>
      </w:pPr>
      <w:r>
        <w:rPr>
          <w:rFonts w:eastAsia="宋体" w:eastAsiaTheme="minorEastAsia"/>
          <w:sz w:val="32"/>
          <w:szCs w:val="32"/>
        </w:rPr>
        <w:t xml:space="preserve">In calculus, </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dS</m:t>
              </m:r>
            </m:num>
            <m:den>
              <m:r>
                <w:rPr>
                  <w:rFonts w:ascii="Cambria Math" w:hAnsi="Cambria Math"/>
                </w:rPr>
                <m:t xml:space="preserve">dt</m:t>
              </m:r>
            </m:den>
          </m:f>
        </m:oMath>
      </m:oMathPara>
    </w:p>
    <w:p>
      <w:pPr>
        <w:pStyle w:val="Normal"/>
        <w:spacing w:lineRule="auto" w:line="360"/>
        <w:jc w:val="both"/>
        <w:rPr>
          <w:rFonts w:eastAsia="宋体" w:eastAsiaTheme="minorEastAsia"/>
          <w:sz w:val="32"/>
          <w:szCs w:val="32"/>
        </w:rPr>
      </w:pPr>
      <w:r>
        <w:rPr>
          <w:rFonts w:eastAsia="宋体" w:eastAsiaTheme="minorEastAsia"/>
          <w:sz w:val="32"/>
          <w:szCs w:val="32"/>
        </w:rPr>
        <w:t>Average velocity can be expressed as,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bar>
            <m:barPr>
              <m:pos m:val="top"/>
            </m:barPr>
            <m:e>
              <m:r>
                <w:rPr>
                  <w:rFonts w:ascii="Cambria Math" w:hAnsi="Cambria Math"/>
                </w:rPr>
                <m:t xml:space="preserve">v</m:t>
              </m:r>
            </m:e>
          </m:bar>
          <m:r>
            <w:rPr>
              <w:rFonts w:ascii="Cambria Math" w:hAnsi="Cambria Math"/>
            </w:rPr>
            <m:t xml:space="preserve">=</m:t>
          </m:r>
          <m:f>
            <m:num>
              <m:r>
                <w:rPr>
                  <w:rFonts w:ascii="Cambria Math" w:hAnsi="Cambria Math"/>
                </w:rPr>
                <m:t xml:space="preserve">u</m:t>
              </m:r>
              <m:r>
                <w:rPr>
                  <w:rFonts w:ascii="Cambria Math" w:hAnsi="Cambria Math"/>
                </w:rPr>
                <m:t xml:space="preserve">+</m:t>
              </m:r>
              <m:r>
                <w:rPr>
                  <w:rFonts w:ascii="Cambria Math" w:hAnsi="Cambria Math"/>
                </w:rPr>
                <m:t xml:space="preserve">v</m:t>
              </m:r>
            </m:num>
            <m:den>
              <m:r>
                <w:rPr>
                  <w:rFonts w:ascii="Cambria Math" w:hAnsi="Cambria Math"/>
                </w:rPr>
                <m:t xml:space="preserve">2</m:t>
              </m:r>
            </m:den>
          </m:f>
        </m:oMath>
      </m:oMathPara>
    </w:p>
    <w:p>
      <w:pPr>
        <w:pStyle w:val="Normal"/>
        <w:spacing w:lineRule="auto" w:line="360"/>
        <w:jc w:val="both"/>
        <w:rPr>
          <w:rFonts w:eastAsia="宋体" w:eastAsiaTheme="minorEastAsia"/>
          <w:sz w:val="32"/>
          <w:szCs w:val="32"/>
        </w:rPr>
      </w:pPr>
      <w:r>
        <w:rPr>
          <w:rFonts w:eastAsia="宋体" w:eastAsiaTheme="minorEastAsia"/>
          <w:sz w:val="32"/>
          <w:szCs w:val="32"/>
        </w:rPr>
        <w:t>Displacement can also be expressed as,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average</m:t>
          </m:r>
          <m:r>
            <w:rPr>
              <w:rFonts w:ascii="Cambria Math" w:hAnsi="Cambria Math"/>
            </w:rPr>
            <m:t xml:space="preserve">velocity</m:t>
          </m:r>
          <m:r>
            <w:rPr>
              <w:rFonts w:ascii="Cambria Math" w:hAnsi="Cambria Math"/>
            </w:rPr>
            <m:t xml:space="preserve">×</m:t>
          </m:r>
          <m:r>
            <w:rPr>
              <w:rFonts w:ascii="Cambria Math" w:hAnsi="Cambria Math"/>
            </w:rPr>
            <m:t xml:space="preserve">time</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bar>
            <m:barPr>
              <m:pos m:val="top"/>
            </m:barPr>
            <m:e>
              <m:r>
                <w:rPr>
                  <w:rFonts w:ascii="Cambria Math" w:hAnsi="Cambria Math"/>
                </w:rPr>
                <m:t xml:space="preserve">v</m:t>
              </m:r>
            </m:e>
          </m:bar>
          <m:r>
            <w:rPr>
              <w:rFonts w:ascii="Cambria Math" w:hAnsi="Cambria Math"/>
            </w:rPr>
            <m:t xml:space="preserve">t</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d>
            <m:dPr>
              <m:begChr m:val="("/>
              <m:endChr m:val=")"/>
            </m:dPr>
            <m:e>
              <m:f>
                <m:num>
                  <m:r>
                    <w:rPr>
                      <w:rFonts w:ascii="Cambria Math" w:hAnsi="Cambria Math"/>
                    </w:rPr>
                    <m:t xml:space="preserve">u</m:t>
                  </m:r>
                  <m:r>
                    <w:rPr>
                      <w:rFonts w:ascii="Cambria Math" w:hAnsi="Cambria Math"/>
                    </w:rPr>
                    <m:t xml:space="preserve">+</m:t>
                  </m:r>
                  <m:r>
                    <w:rPr>
                      <w:rFonts w:ascii="Cambria Math" w:hAnsi="Cambria Math"/>
                    </w:rPr>
                    <m:t xml:space="preserve">v</m:t>
                  </m:r>
                </m:num>
                <m:den>
                  <m:r>
                    <w:rPr>
                      <w:rFonts w:ascii="Cambria Math" w:hAnsi="Cambria Math"/>
                    </w:rPr>
                    <m:t xml:space="preserve">2</m:t>
                  </m:r>
                </m:den>
              </m:f>
            </m:e>
          </m:d>
          <m:r>
            <w:rPr>
              <w:rFonts w:ascii="Cambria Math" w:hAnsi="Cambria Math"/>
            </w:rPr>
            <m:t xml:space="preserve">t</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That is you differentiate the displacement given with respect to time</w:t>
      </w:r>
    </w:p>
    <w:p>
      <w:pPr>
        <w:pStyle w:val="Normal"/>
        <w:spacing w:lineRule="auto" w:line="360"/>
        <w:jc w:val="both"/>
        <w:rPr>
          <w:rFonts w:eastAsia="宋体" w:eastAsiaTheme="minorEastAsia"/>
          <w:sz w:val="32"/>
          <w:szCs w:val="32"/>
        </w:rPr>
      </w:pPr>
      <w:r>
        <w:rPr>
          <w:rFonts w:eastAsia="宋体" w:eastAsiaTheme="minorEastAsia"/>
          <w:sz w:val="32"/>
          <w:szCs w:val="32"/>
        </w:rPr>
        <w:t>The terms velocity and speed have distinct definitions in physics and care must be taken not to confuse one for the other.</w:t>
      </w:r>
    </w:p>
    <w:p>
      <w:pPr>
        <w:pStyle w:val="Normal"/>
        <w:spacing w:lineRule="auto" w:line="360"/>
        <w:jc w:val="both"/>
        <w:rPr>
          <w:rFonts w:eastAsia="宋体" w:eastAsiaTheme="minorEastAsia"/>
          <w:sz w:val="32"/>
          <w:szCs w:val="32"/>
        </w:rPr>
      </w:pPr>
      <w:r>
        <w:rPr>
          <w:rFonts w:eastAsia="宋体" w:eastAsiaTheme="minorEastAsia"/>
          <w:sz w:val="32"/>
          <w:szCs w:val="32"/>
        </w:rPr>
        <w:t>Instantaneous speed measures how fast a particle is moving at a particular time</w:t>
      </w:r>
    </w:p>
    <w:p>
      <w:pPr>
        <w:pStyle w:val="Normal"/>
        <w:spacing w:lineRule="auto" w:line="360"/>
        <w:jc w:val="both"/>
        <w:rPr>
          <w:rFonts w:eastAsia="宋体" w:eastAsiaTheme="minorEastAsia"/>
          <w:sz w:val="32"/>
          <w:szCs w:val="32"/>
        </w:rPr>
      </w:pPr>
      <w:r>
        <w:rPr>
          <w:rFonts w:eastAsia="宋体" w:eastAsiaTheme="minorEastAsia"/>
          <w:sz w:val="32"/>
          <w:szCs w:val="32"/>
        </w:rPr>
        <w:t>Instantaneous velocity measures how fast a particle is moving in a specified direction at a particular time.</w:t>
      </w:r>
    </w:p>
    <w:p>
      <w:pPr>
        <w:pStyle w:val="Normal"/>
        <w:spacing w:lineRule="auto" w:line="360"/>
        <w:jc w:val="both"/>
        <w:rPr>
          <w:rFonts w:eastAsia="宋体" w:eastAsiaTheme="minorEastAsia"/>
          <w:sz w:val="32"/>
          <w:szCs w:val="32"/>
        </w:rPr>
      </w:pPr>
      <w:r>
        <w:rPr>
          <w:rFonts w:eastAsia="宋体" w:eastAsiaTheme="minorEastAsia"/>
          <w:sz w:val="32"/>
          <w:szCs w:val="32"/>
        </w:rPr>
        <w:t>Velocity is a vector quantity is a vector quantity and its unit is also meters per second</w:t>
      </w:r>
      <w:r>
        <w:rPr/>
      </w:r>
      <m:oMath xmlns:m="http://schemas.openxmlformats.org/officeDocument/2006/math">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eastAsiaTheme="minorEastAsia"/>
          <w:sz w:val="32"/>
          <w:szCs w:val="32"/>
        </w:rPr>
        <w:t xml:space="preserve"> and its dimension is</w:t>
      </w:r>
      <w:r>
        <w:rPr/>
      </w:r>
      <m:oMath xmlns:m="http://schemas.openxmlformats.org/officeDocument/2006/math">
        <m:r>
          <w:rPr>
            <w:rFonts w:ascii="Cambria Math" w:hAnsi="Cambria Math"/>
          </w:rPr>
          <m:t xml:space="preserve">L</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oMath>
    </w:p>
    <w:p>
      <w:pPr>
        <w:pStyle w:val="Normal"/>
        <w:spacing w:lineRule="auto" w:line="360"/>
        <w:jc w:val="both"/>
        <w:rPr>
          <w:rFonts w:eastAsia="宋体" w:eastAsiaTheme="minorEastAsia"/>
          <w:sz w:val="32"/>
          <w:szCs w:val="32"/>
        </w:rPr>
      </w:pPr>
      <w:r>
        <w:rPr>
          <w:rFonts w:eastAsia="宋体" w:eastAsiaTheme="minorEastAsia"/>
          <w:sz w:val="32"/>
          <w:szCs w:val="32"/>
        </w:rPr>
        <w:t>Acceleration: This is defined as the rate of change of velocity.</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acceleration</m:t>
          </m:r>
          <m:r>
            <w:rPr>
              <w:rFonts w:ascii="Cambria Math" w:hAnsi="Cambria Math"/>
            </w:rPr>
            <m:t xml:space="preserve">=</m:t>
          </m:r>
          <m:f>
            <m:num>
              <m:r>
                <w:rPr>
                  <w:rFonts w:ascii="Cambria Math" w:hAnsi="Cambria Math"/>
                </w:rPr>
                <m:t xml:space="preserve">velocity</m:t>
              </m:r>
            </m:num>
            <m:den>
              <m:r>
                <w:rPr>
                  <w:rFonts w:ascii="Cambria Math" w:hAnsi="Cambria Math"/>
                </w:rPr>
                <m:t xml:space="preserve">time</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acceleration</m:t>
          </m:r>
          <m:r>
            <w:rPr>
              <w:rFonts w:ascii="Cambria Math" w:hAnsi="Cambria Math"/>
            </w:rPr>
            <m:t xml:space="preserve">=</m:t>
          </m:r>
          <m:f>
            <m:num>
              <m:r>
                <w:rPr>
                  <w:rFonts w:ascii="Cambria Math" w:hAnsi="Cambria Math"/>
                </w:rPr>
                <m:t xml:space="preserve">cℎange</m:t>
              </m:r>
              <m:r>
                <w:rPr>
                  <w:rFonts w:ascii="Cambria Math" w:hAnsi="Cambria Math"/>
                </w:rPr>
                <m:t xml:space="preserve">∈</m:t>
              </m:r>
              <m:r>
                <w:rPr>
                  <w:rFonts w:ascii="Cambria Math" w:hAnsi="Cambria Math"/>
                </w:rPr>
                <m:t xml:space="preserve">velocity</m:t>
              </m:r>
            </m:num>
            <m:den>
              <m:r>
                <w:rPr>
                  <w:rFonts w:ascii="Cambria Math" w:hAnsi="Cambria Math"/>
                </w:rPr>
                <m:t xml:space="preserve">time</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acceleration</m:t>
          </m:r>
          <m:r>
            <w:rPr>
              <w:rFonts w:ascii="Cambria Math" w:hAnsi="Cambria Math"/>
            </w:rPr>
            <m:t xml:space="preserve">=</m:t>
          </m:r>
          <m:f>
            <m:num>
              <m:r>
                <w:rPr>
                  <w:rFonts w:ascii="Cambria Math" w:hAnsi="Cambria Math"/>
                </w:rPr>
                <m:t xml:space="preserve">final</m:t>
              </m:r>
              <m:r>
                <w:rPr>
                  <w:rFonts w:ascii="Cambria Math" w:hAnsi="Cambria Math"/>
                </w:rPr>
                <m:t xml:space="preserve">velocity</m:t>
              </m:r>
              <m:r>
                <w:rPr>
                  <w:rFonts w:ascii="Cambria Math" w:hAnsi="Cambria Math"/>
                </w:rPr>
                <m:t xml:space="preserve">−</m:t>
              </m:r>
              <m:r>
                <w:rPr>
                  <w:rFonts w:ascii="Cambria Math" w:hAnsi="Cambria Math"/>
                </w:rPr>
                <m:t xml:space="preserve">initial</m:t>
              </m:r>
              <m:r>
                <w:rPr>
                  <w:rFonts w:ascii="Cambria Math" w:hAnsi="Cambria Math"/>
                </w:rPr>
                <m:t xml:space="preserve">velocity</m:t>
              </m:r>
            </m:num>
            <m:den>
              <m:r>
                <w:rPr>
                  <w:rFonts w:ascii="Cambria Math" w:hAnsi="Cambria Math"/>
                </w:rPr>
                <m:t xml:space="preserve">time</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v</m:t>
              </m:r>
              <m:r>
                <w:rPr>
                  <w:rFonts w:ascii="Cambria Math" w:hAnsi="Cambria Math"/>
                </w:rPr>
                <m:t xml:space="preserve">−</m:t>
              </m:r>
              <m:r>
                <w:rPr>
                  <w:rFonts w:ascii="Cambria Math" w:hAnsi="Cambria Math"/>
                </w:rPr>
                <m:t xml:space="preserve">u</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32"/>
        </w:rPr>
      </w:pPr>
      <w:r>
        <w:rPr>
          <w:rFonts w:eastAsia="宋体" w:eastAsiaTheme="minorEastAsia"/>
          <w:sz w:val="32"/>
          <w:szCs w:val="32"/>
        </w:rPr>
        <w:t>Final velocity ------ v</w:t>
      </w:r>
    </w:p>
    <w:p>
      <w:pPr>
        <w:pStyle w:val="Normal"/>
        <w:spacing w:lineRule="auto" w:line="360"/>
        <w:jc w:val="both"/>
        <w:rPr>
          <w:rFonts w:eastAsia="宋体" w:eastAsiaTheme="minorEastAsia"/>
          <w:sz w:val="32"/>
          <w:szCs w:val="32"/>
        </w:rPr>
      </w:pPr>
      <w:r>
        <w:rPr>
          <w:rFonts w:eastAsia="宋体" w:eastAsiaTheme="minorEastAsia"/>
          <w:sz w:val="32"/>
          <w:szCs w:val="32"/>
        </w:rPr>
        <w:t>Initial velocity ----- u</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instantaneous</m:t>
          </m:r>
          <m:r>
            <w:rPr>
              <w:rFonts w:ascii="Cambria Math" w:hAnsi="Cambria Math"/>
            </w:rPr>
            <m:t xml:space="preserve">acceleration</m:t>
          </m:r>
          <m:r>
            <w:rPr>
              <w:rFonts w:ascii="Cambria Math" w:hAnsi="Cambria Math"/>
            </w:rPr>
            <m:t xml:space="preserve">=</m:t>
          </m:r>
          <m:f>
            <m:num>
              <m:r>
                <w:rPr>
                  <w:rFonts w:ascii="Cambria Math" w:hAnsi="Cambria Math"/>
                </w:rPr>
                <m:t xml:space="preserve">cℎange</m:t>
              </m:r>
              <m:r>
                <w:rPr>
                  <w:rFonts w:ascii="Cambria Math" w:hAnsi="Cambria Math"/>
                </w:rPr>
                <m:t xml:space="preserve">∈</m:t>
              </m:r>
              <m:r>
                <w:rPr>
                  <w:rFonts w:ascii="Cambria Math" w:hAnsi="Cambria Math"/>
                </w:rPr>
                <m:t xml:space="preserve">velocity</m:t>
              </m:r>
            </m:num>
            <m:den>
              <m:r>
                <w:rPr>
                  <w:rFonts w:ascii="Cambria Math" w:hAnsi="Cambria Math"/>
                </w:rPr>
                <m:t xml:space="preserve">cℎange</m:t>
              </m:r>
              <m:r>
                <w:rPr>
                  <w:rFonts w:ascii="Cambria Math" w:hAnsi="Cambria Math"/>
                </w:rPr>
                <m:t xml:space="preserve">∈</m:t>
              </m:r>
              <m:r>
                <w:rPr>
                  <w:rFonts w:ascii="Cambria Math" w:hAnsi="Cambria Math"/>
                </w:rPr>
                <m:t xml:space="preserve">time</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m:t>
              </m:r>
              <m:r>
                <w:rPr>
                  <w:rFonts w:ascii="Cambria Math" w:hAnsi="Cambria Math"/>
                </w:rPr>
                <m:t xml:space="preserve">v</m:t>
              </m:r>
            </m:num>
            <m:den>
              <m:r>
                <w:rPr>
                  <w:rFonts w:ascii="Cambria Math" w:hAnsi="Cambria Math"/>
                </w:rPr>
                <m:t xml:space="preserve">∆</m:t>
              </m:r>
              <m:r>
                <w:rPr>
                  <w:rFonts w:ascii="Cambria Math" w:hAnsi="Cambria Math"/>
                </w:rPr>
                <m:t xml:space="preserve">t</m:t>
              </m:r>
            </m:den>
          </m:f>
        </m:oMath>
      </m:oMathPara>
    </w:p>
    <w:p>
      <w:pPr>
        <w:pStyle w:val="Normal"/>
        <w:spacing w:lineRule="auto" w:line="360"/>
        <w:jc w:val="both"/>
        <w:rPr>
          <w:rFonts w:eastAsia="宋体" w:eastAsiaTheme="minorEastAsia"/>
          <w:sz w:val="32"/>
          <w:szCs w:val="32"/>
        </w:rPr>
      </w:pPr>
      <w:r>
        <w:rPr>
          <w:rFonts w:eastAsia="宋体" w:eastAsiaTheme="minorEastAsia"/>
          <w:sz w:val="32"/>
          <w:szCs w:val="32"/>
        </w:rPr>
        <w:t>In calculus notation,</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spacing w:lineRule="auto" w:line="360"/>
        <w:jc w:val="both"/>
        <w:rPr>
          <w:rFonts w:eastAsia="宋体" w:eastAsiaTheme="minorEastAsia"/>
          <w:sz w:val="32"/>
          <w:szCs w:val="32"/>
        </w:rPr>
      </w:pPr>
      <w:r>
        <w:rPr>
          <w:rFonts w:eastAsia="宋体" w:eastAsiaTheme="minorEastAsia"/>
          <w:sz w:val="32"/>
          <w:szCs w:val="32"/>
        </w:rPr>
        <w:t>But,</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dS</m:t>
              </m:r>
            </m:num>
            <m:den>
              <m:r>
                <w:rPr>
                  <w:rFonts w:ascii="Cambria Math" w:hAnsi="Cambria Math"/>
                </w:rPr>
                <m:t xml:space="preserve">dt</m:t>
              </m:r>
            </m:den>
          </m:f>
        </m:oMath>
      </m:oMathPara>
    </w:p>
    <w:p>
      <w:pPr>
        <w:pStyle w:val="Normal"/>
        <w:spacing w:lineRule="auto" w:line="360"/>
        <w:jc w:val="both"/>
        <w:rPr>
          <w:rFonts w:eastAsia="宋体" w:eastAsiaTheme="minorEastAsia"/>
          <w:sz w:val="32"/>
          <w:szCs w:val="32"/>
        </w:rPr>
      </w:pPr>
      <w:r>
        <w:rPr>
          <w:rFonts w:eastAsia="宋体" w:eastAsiaTheme="minorEastAsia"/>
          <w:sz w:val="32"/>
          <w:szCs w:val="32"/>
        </w:rPr>
        <w:t>Therefore,</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S</m:t>
              </m:r>
            </m:num>
            <m:den>
              <m:r>
                <w:rPr>
                  <w:rFonts w:ascii="Cambria Math" w:hAnsi="Cambria Math"/>
                </w:rPr>
                <m:t xml:space="preserve">dt</m:t>
              </m:r>
            </m:den>
          </m:f>
        </m:oMath>
      </m:oMathPara>
    </w:p>
    <w:p>
      <w:pPr>
        <w:pStyle w:val="Normal"/>
        <w:spacing w:lineRule="auto" w:line="360"/>
        <w:jc w:val="both"/>
        <w:rPr>
          <w:rFonts w:eastAsia="宋体" w:eastAsiaTheme="minorEastAsia"/>
          <w:sz w:val="32"/>
          <w:szCs w:val="32"/>
        </w:rPr>
      </w:pPr>
      <w:r>
        <w:rPr>
          <w:rFonts w:eastAsia="宋体" w:eastAsiaTheme="minorEastAsia"/>
          <w:sz w:val="32"/>
          <w:szCs w:val="32"/>
        </w:rPr>
        <w:t>Acceleration is a vector quantity and its unit is meters per square second</w:t>
      </w:r>
      <w:r>
        <w:rPr/>
      </w:r>
      <m:oMath xmlns:m="http://schemas.openxmlformats.org/officeDocument/2006/math">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eastAsiaTheme="minorEastAsia"/>
          <w:sz w:val="32"/>
          <w:szCs w:val="32"/>
        </w:rPr>
        <w:t>. Its dimension is</w:t>
      </w:r>
      <w:r>
        <w:rPr/>
      </w:r>
      <m:oMath xmlns:m="http://schemas.openxmlformats.org/officeDocument/2006/math">
        <m:r>
          <w:rPr>
            <w:rFonts w:ascii="Cambria Math" w:hAnsi="Cambria Math"/>
          </w:rPr>
          <m:t xml:space="preserve">L</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oMath>
    </w:p>
    <w:p>
      <w:pPr>
        <w:pStyle w:val="Normal"/>
        <w:spacing w:lineRule="auto" w:line="360"/>
        <w:jc w:val="both"/>
        <w:rPr>
          <w:rFonts w:eastAsia="宋体" w:eastAsiaTheme="minorEastAsia"/>
          <w:sz w:val="32"/>
          <w:szCs w:val="32"/>
        </w:rPr>
      </w:pPr>
      <w:r>
        <w:rPr>
          <w:rFonts w:eastAsia="宋体" w:eastAsiaTheme="minorEastAsia"/>
          <w:sz w:val="32"/>
          <w:szCs w:val="32"/>
        </w:rPr>
      </w:r>
    </w:p>
    <w:p>
      <w:pPr>
        <w:pStyle w:val="Normal"/>
        <w:spacing w:lineRule="auto" w:line="360"/>
        <w:jc w:val="both"/>
        <w:rPr>
          <w:rFonts w:eastAsia="宋体" w:eastAsiaTheme="minorEastAsia"/>
          <w:sz w:val="32"/>
          <w:szCs w:val="24"/>
        </w:rPr>
      </w:pPr>
      <w:r>
        <w:rPr>
          <w:rFonts w:eastAsia="宋体" w:eastAsiaTheme="minorEastAsia"/>
          <w:sz w:val="32"/>
          <w:szCs w:val="24"/>
        </w:rPr>
        <w:t>QUESTIONS</w:t>
      </w:r>
    </w:p>
    <w:p>
      <w:pPr>
        <w:pStyle w:val="Normal"/>
        <w:spacing w:lineRule="auto" w:line="360"/>
        <w:jc w:val="both"/>
        <w:rPr>
          <w:rFonts w:eastAsia="宋体" w:eastAsiaTheme="minorEastAsia"/>
          <w:sz w:val="32"/>
          <w:szCs w:val="24"/>
        </w:rPr>
      </w:pPr>
      <w:r>
        <w:rPr>
          <w:rFonts w:eastAsia="宋体" w:eastAsiaTheme="minorEastAsia"/>
          <w:sz w:val="32"/>
          <w:szCs w:val="24"/>
        </w:rPr>
        <w:t>A train changes its position (x) as a function of time (t) expressed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5</m:t>
          </m:r>
          <m:sSup>
            <m:e>
              <m:r>
                <w:rPr>
                  <w:rFonts w:ascii="Cambria Math" w:hAnsi="Cambria Math"/>
                </w:rPr>
                <m:t xml:space="preserve">t</m:t>
              </m:r>
            </m:e>
            <m:sup>
              <m:r>
                <w:rPr>
                  <w:rFonts w:ascii="Cambria Math" w:hAnsi="Cambria Math"/>
                </w:rPr>
                <m:t xml:space="preserve">2</m:t>
              </m:r>
            </m:sup>
          </m:sSup>
        </m:oMath>
      </m:oMathPara>
    </w:p>
    <w:p>
      <w:pPr>
        <w:pStyle w:val="Normal"/>
        <w:spacing w:lineRule="auto" w:line="360"/>
        <w:jc w:val="both"/>
        <w:rPr>
          <w:rFonts w:eastAsia="宋体" w:eastAsiaTheme="minorEastAsia"/>
          <w:sz w:val="32"/>
          <w:szCs w:val="24"/>
        </w:rPr>
      </w:pPr>
      <w:r>
        <w:rPr>
          <w:rFonts w:eastAsia="宋体" w:eastAsiaTheme="minorEastAsia"/>
          <w:sz w:val="32"/>
          <w:szCs w:val="24"/>
        </w:rPr>
        <w:t>Here, x is in meters and t is in seconds</w:t>
      </w:r>
    </w:p>
    <w:p>
      <w:pPr>
        <w:pStyle w:val="Normal"/>
        <w:spacing w:lineRule="auto" w:line="360"/>
        <w:jc w:val="both"/>
        <w:rPr>
          <w:rFonts w:eastAsia="宋体" w:eastAsiaTheme="minorEastAsia"/>
          <w:sz w:val="32"/>
          <w:szCs w:val="24"/>
        </w:rPr>
      </w:pPr>
      <w:r>
        <w:rPr>
          <w:rFonts w:eastAsia="宋体" w:eastAsiaTheme="minorEastAsia"/>
          <w:sz w:val="32"/>
          <w:szCs w:val="24"/>
        </w:rPr>
        <w:t>Find the instantaneous velocity at time 3s (answer: 30)</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Find the displacement of the train between 1second and 2seconds. Also, find the average velocity during that time period. (Answers: </w:t>
      </w:r>
      <w:r>
        <w:rPr>
          <w:rFonts w:eastAsia="宋体" w:eastAsiaTheme="minorEastAsia"/>
          <w:sz w:val="32"/>
          <w:szCs w:val="24"/>
          <w:lang w:val="en-US"/>
        </w:rPr>
        <w:t>15m</w:t>
      </w:r>
      <w:r>
        <w:rPr>
          <w:rFonts w:eastAsia="宋体" w:eastAsiaTheme="minorEastAsia"/>
          <w:sz w:val="32"/>
          <w:szCs w:val="24"/>
        </w:rPr>
        <w:t xml:space="preserve"> and 15ms)</w:t>
      </w:r>
    </w:p>
    <w:p>
      <w:pPr>
        <w:pStyle w:val="Normal"/>
        <w:spacing w:lineRule="auto" w:line="360"/>
        <w:jc w:val="both"/>
        <w:rPr>
          <w:rFonts w:eastAsia="宋体" w:eastAsiaTheme="minorEastAsia"/>
          <w:sz w:val="32"/>
          <w:szCs w:val="24"/>
        </w:rPr>
      </w:pPr>
      <w:r>
        <w:rPr>
          <w:rFonts w:eastAsia="宋体" w:eastAsiaTheme="minorEastAsia"/>
          <w:sz w:val="32"/>
          <w:szCs w:val="24"/>
        </w:rPr>
        <w:t>Question 2:</w:t>
      </w:r>
    </w:p>
    <w:p>
      <w:pPr>
        <w:pStyle w:val="Normal"/>
        <w:spacing w:lineRule="auto" w:line="360"/>
        <w:jc w:val="both"/>
        <w:rPr>
          <w:rFonts w:eastAsia="宋体" w:eastAsiaTheme="minorEastAsia"/>
          <w:sz w:val="32"/>
          <w:szCs w:val="24"/>
        </w:rPr>
      </w:pPr>
      <w:r>
        <w:rPr>
          <w:rFonts w:eastAsia="宋体" w:eastAsiaTheme="minorEastAsia"/>
          <w:sz w:val="32"/>
          <w:szCs w:val="24"/>
        </w:rPr>
        <w:t>The acceleration which a particle moves is given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sSup>
            <m:e>
              <m:r>
                <w:rPr>
                  <w:rFonts w:ascii="Cambria Math" w:hAnsi="Cambria Math"/>
                </w:rPr>
                <m:t xml:space="preserve">t</m:t>
              </m:r>
            </m:e>
            <m:sup>
              <m:r>
                <w:rPr>
                  <w:rFonts w:ascii="Cambria Math" w:hAnsi="Cambria Math"/>
                </w:rPr>
                <m:t xml:space="preserve">2</m:t>
              </m:r>
            </m:sup>
          </m:sSup>
        </m:oMath>
      </m:oMathPara>
    </w:p>
    <w:p>
      <w:pPr>
        <w:pStyle w:val="Normal"/>
        <w:spacing w:lineRule="auto" w:line="360"/>
        <w:jc w:val="both"/>
        <w:rPr>
          <w:rFonts w:eastAsia="宋体" w:eastAsiaTheme="minorEastAsia"/>
          <w:sz w:val="32"/>
          <w:szCs w:val="24"/>
          <w:lang w:val="en-US"/>
        </w:rPr>
      </w:pPr>
      <w:r>
        <w:rPr>
          <w:rFonts w:eastAsia="宋体" w:eastAsiaTheme="minorEastAsia"/>
          <w:sz w:val="32"/>
          <w:szCs w:val="24"/>
        </w:rPr>
        <w:t>Find its velocity at time 3 seconds given that the velocity at time t=0 is zero meters per second</w:t>
      </w:r>
      <w:r>
        <w:rPr>
          <w:rFonts w:eastAsia="宋体" w:eastAsiaTheme="minorEastAsia"/>
          <w:sz w:val="32"/>
          <w:szCs w:val="24"/>
          <w:lang w:val="en-US"/>
        </w:rPr>
        <w:t>. Ans: 9</w:t>
      </w:r>
    </w:p>
    <w:p>
      <w:pPr>
        <w:pStyle w:val="Normal"/>
        <w:spacing w:lineRule="auto" w:line="360"/>
        <w:jc w:val="both"/>
        <w:rPr>
          <w:rFonts w:eastAsia="宋体" w:eastAsiaTheme="minorEastAsia"/>
          <w:sz w:val="32"/>
          <w:szCs w:val="24"/>
        </w:rPr>
      </w:pPr>
      <w:r>
        <w:rPr>
          <w:rFonts w:eastAsia="宋体" w:eastAsiaTheme="minorEastAsia"/>
          <w:sz w:val="32"/>
          <w:szCs w:val="24"/>
        </w:rPr>
        <w:t>Question 3: The displacement (x) of a car as a function of time (t) is given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t</m:t>
          </m:r>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eastAsiaTheme="minorEastAsia"/>
          <w:sz w:val="32"/>
          <w:szCs w:val="24"/>
          <w:lang w:val="en-US"/>
        </w:rPr>
      </w:pPr>
      <w:r>
        <w:rPr>
          <w:rFonts w:eastAsia="宋体" w:eastAsiaTheme="minorEastAsia"/>
          <w:sz w:val="32"/>
          <w:szCs w:val="24"/>
        </w:rPr>
        <w:t>Find the velocity of the body at 4 seconds</w:t>
      </w:r>
      <w:r>
        <w:rPr>
          <w:rFonts w:eastAsia="宋体" w:eastAsiaTheme="minorEastAsia"/>
          <w:sz w:val="32"/>
          <w:szCs w:val="24"/>
          <w:lang w:val="en-US"/>
        </w:rPr>
        <w:t>. Ans: 6ms^-1</w:t>
      </w:r>
    </w:p>
    <w:p>
      <w:pPr>
        <w:pStyle w:val="Normal"/>
        <w:spacing w:lineRule="auto" w:line="360"/>
        <w:jc w:val="both"/>
        <w:rPr>
          <w:rFonts w:eastAsia="宋体" w:eastAsiaTheme="minorEastAsia"/>
          <w:sz w:val="32"/>
          <w:szCs w:val="24"/>
          <w:lang w:val="en-US"/>
        </w:rPr>
      </w:pPr>
      <w:r>
        <w:rPr>
          <w:rFonts w:eastAsia="宋体" w:eastAsiaTheme="minorEastAsia"/>
          <w:sz w:val="32"/>
          <w:szCs w:val="24"/>
        </w:rPr>
        <w:t>At what time will the velocity of the body become 0 meters per second?</w:t>
      </w:r>
      <w:r>
        <w:rPr>
          <w:rFonts w:eastAsia="宋体" w:eastAsiaTheme="minorEastAsia"/>
          <w:sz w:val="32"/>
          <w:szCs w:val="24"/>
          <w:lang w:val="en-US"/>
        </w:rPr>
        <w:t xml:space="preserve"> t=1</w:t>
      </w:r>
    </w:p>
    <w:p>
      <w:pPr>
        <w:pStyle w:val="Normal"/>
        <w:spacing w:lineRule="auto" w:line="360"/>
        <w:jc w:val="both"/>
        <w:rPr>
          <w:rFonts w:eastAsia="宋体" w:eastAsiaTheme="minorEastAsia"/>
          <w:sz w:val="32"/>
          <w:szCs w:val="24"/>
        </w:rPr>
      </w:pPr>
      <w:r>
        <w:rPr>
          <w:rFonts w:eastAsia="宋体" w:eastAsiaTheme="minorEastAsia"/>
          <w:sz w:val="32"/>
          <w:szCs w:val="24"/>
        </w:rPr>
        <w:t>Question 4: The acceleration of a car is given as a function of time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0.2</m:t>
          </m:r>
          <m:r>
            <w:rPr>
              <w:rFonts w:ascii="Cambria Math" w:hAnsi="Cambria Math"/>
            </w:rPr>
            <m:t xml:space="preserve">t</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If the position (x) and velocity (v) at when time (t) is 0seconds are 0m and 10 ms respectively, what is the velocity of the car after 2 seconds Answer is 13.6</w:t>
      </w:r>
    </w:p>
    <w:p>
      <w:pPr>
        <w:pStyle w:val="Normal"/>
        <w:spacing w:lineRule="auto" w:line="360"/>
        <w:jc w:val="both"/>
        <w:rPr>
          <w:rFonts w:eastAsia="宋体" w:eastAsiaTheme="minorEastAsia"/>
          <w:sz w:val="32"/>
          <w:szCs w:val="24"/>
        </w:rPr>
      </w:pPr>
      <w:r>
        <w:rPr>
          <w:rFonts w:eastAsia="宋体" w:eastAsiaTheme="minorEastAsia"/>
          <w:sz w:val="32"/>
          <w:szCs w:val="24"/>
        </w:rPr>
        <w:t>Question 5: The position (S) of a particle moving along the x-axis is given by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2</m:t>
          </m:r>
          <m:sSup>
            <m:e>
              <m:r>
                <w:rPr>
                  <w:rFonts w:ascii="Cambria Math" w:hAnsi="Cambria Math"/>
                </w:rPr>
                <m:t xml:space="preserve">t</m:t>
              </m:r>
            </m:e>
            <m:sup>
              <m:r>
                <w:rPr>
                  <w:rFonts w:ascii="Cambria Math" w:hAnsi="Cambria Math"/>
                </w:rPr>
                <m:t xml:space="preserve">3</m:t>
              </m:r>
            </m:sup>
          </m:sSup>
          <m:r>
            <w:rPr>
              <w:rFonts w:ascii="Cambria Math" w:hAnsi="Cambria Math"/>
            </w:rPr>
            <m:t xml:space="preserve">−</m:t>
          </m:r>
          <m:r>
            <w:rPr>
              <w:rFonts w:ascii="Cambria Math" w:hAnsi="Cambria Math"/>
            </w:rPr>
            <m:t xml:space="preserve">6</m:t>
          </m:r>
          <m:r>
            <w:rPr>
              <w:rFonts w:ascii="Cambria Math" w:hAnsi="Cambria Math"/>
            </w:rPr>
            <m:t xml:space="preserve">t</m:t>
          </m:r>
          <m:r>
            <w:rPr>
              <w:rFonts w:ascii="Cambria Math" w:hAnsi="Cambria Math"/>
            </w:rPr>
            <m:t xml:space="preserve">+</m:t>
          </m:r>
          <m:r>
            <w:rPr>
              <w:rFonts w:ascii="Cambria Math" w:hAnsi="Cambria Math"/>
            </w:rPr>
            <m:t xml:space="preserve">5</m:t>
          </m:r>
        </m:oMath>
      </m:oMathPara>
    </w:p>
    <w:p>
      <w:pPr>
        <w:pStyle w:val="Normal"/>
        <w:spacing w:lineRule="auto" w:line="360"/>
        <w:jc w:val="both"/>
        <w:rPr>
          <w:rFonts w:eastAsia="宋体" w:eastAsiaTheme="minorEastAsia"/>
          <w:sz w:val="32"/>
          <w:szCs w:val="24"/>
          <w:lang w:val="en-US"/>
        </w:rPr>
      </w:pPr>
      <w:r>
        <w:rPr>
          <w:rFonts w:eastAsia="宋体" w:eastAsiaTheme="minorEastAsia"/>
          <w:sz w:val="32"/>
          <w:szCs w:val="24"/>
        </w:rPr>
        <w:t>Find the acceleration of the particle at two seconds</w:t>
      </w:r>
      <w:r>
        <w:rPr>
          <w:rFonts w:eastAsia="宋体" w:eastAsiaTheme="minorEastAsia"/>
          <w:sz w:val="32"/>
          <w:szCs w:val="24"/>
          <w:lang w:val="en-US"/>
        </w:rPr>
        <w:t>. Ans: 24</w:t>
      </w:r>
    </w:p>
    <w:p>
      <w:pPr>
        <w:pStyle w:val="Normal"/>
        <w:spacing w:lineRule="auto" w:line="360"/>
        <w:jc w:val="both"/>
        <w:rPr>
          <w:rFonts w:eastAsia="宋体" w:eastAsiaTheme="minorEastAsia"/>
          <w:sz w:val="32"/>
          <w:szCs w:val="24"/>
        </w:rPr>
      </w:pPr>
      <w:r>
        <w:rPr>
          <w:rFonts w:eastAsia="宋体" w:eastAsiaTheme="minorEastAsia"/>
          <w:sz w:val="32"/>
          <w:szCs w:val="24"/>
        </w:rPr>
        <w:t>Is the velocity constant or changing with time</w:t>
      </w:r>
    </w:p>
    <w:p>
      <w:pPr>
        <w:pStyle w:val="Normal"/>
        <w:spacing w:lineRule="auto" w:line="360"/>
        <w:jc w:val="both"/>
        <w:rPr>
          <w:rFonts w:eastAsia="宋体" w:eastAsiaTheme="minorEastAsia"/>
          <w:sz w:val="32"/>
          <w:szCs w:val="32"/>
        </w:rPr>
      </w:pPr>
      <w:r>
        <w:rPr>
          <w:rFonts w:eastAsia="宋体" w:eastAsiaTheme="minorEastAsia"/>
          <w:sz w:val="32"/>
          <w:szCs w:val="24"/>
        </w:rPr>
        <w:t>Since</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6</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oMath>
      <w:r>
        <w:rPr>
          <w:rFonts w:eastAsia="宋体" w:eastAsiaTheme="minorEastAsia"/>
          <w:sz w:val="32"/>
          <w:szCs w:val="24"/>
        </w:rPr>
        <w:t>, the velocity is changing with time. The velocity is changing with time since it is a function of time.</w:t>
      </w:r>
    </w:p>
    <w:p>
      <w:pPr>
        <w:pStyle w:val="Normal"/>
        <w:spacing w:lineRule="auto" w:line="360"/>
        <w:jc w:val="both"/>
        <w:rPr>
          <w:rFonts w:eastAsia="宋体" w:eastAsiaTheme="minorEastAsia"/>
          <w:sz w:val="32"/>
          <w:szCs w:val="32"/>
          <w:u w:val="single"/>
        </w:rPr>
      </w:pPr>
      <w:r>
        <w:rPr>
          <w:rFonts w:eastAsia="宋体" w:eastAsiaTheme="minorEastAsia"/>
          <w:sz w:val="40"/>
          <w:szCs w:val="32"/>
          <w:u w:val="single"/>
        </w:rPr>
        <w:t>EQUATIONS OF UNIFORM ACCELERATION</w:t>
      </w:r>
    </w:p>
    <w:p>
      <w:pPr>
        <w:pStyle w:val="Normal"/>
        <w:spacing w:lineRule="auto" w:line="360"/>
        <w:jc w:val="both"/>
        <w:rPr>
          <w:rFonts w:eastAsia="宋体" w:eastAsiaTheme="minorEastAsia"/>
          <w:sz w:val="32"/>
          <w:szCs w:val="32"/>
        </w:rPr>
      </w:pPr>
      <w:r>
        <w:rPr>
          <w:rFonts w:eastAsia="宋体" w:eastAsiaTheme="minorEastAsia"/>
          <w:sz w:val="32"/>
          <w:szCs w:val="32"/>
        </w:rPr>
        <w:t xml:space="preserve">From the equation of acceleration, </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v</m:t>
              </m:r>
              <m:r>
                <w:rPr>
                  <w:rFonts w:ascii="Cambria Math" w:hAnsi="Cambria Math"/>
                </w:rPr>
                <m:t xml:space="preserve">−</m:t>
              </m:r>
              <m:r>
                <w:rPr>
                  <w:rFonts w:ascii="Cambria Math" w:hAnsi="Cambria Math"/>
                </w:rPr>
                <m:t xml:space="preserve">u</m:t>
              </m:r>
            </m:num>
            <m:den>
              <m:r>
                <w:rPr>
                  <w:rFonts w:ascii="Cambria Math" w:hAnsi="Cambria Math"/>
                </w:rPr>
                <m:t xml:space="preserve">t</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v</m:t>
              </m:r>
              <m:r>
                <w:rPr>
                  <w:rFonts w:ascii="Cambria Math" w:hAnsi="Cambria Math"/>
                </w:rPr>
                <m:t xml:space="preserve">−</m:t>
              </m:r>
              <m:r>
                <w:rPr>
                  <w:rFonts w:ascii="Cambria Math" w:hAnsi="Cambria Math"/>
                </w:rPr>
                <m:t xml:space="preserve">u</m:t>
              </m:r>
            </m:num>
            <m:den>
              <m:r>
                <w:rPr>
                  <w:rFonts w:ascii="Cambria Math" w:hAnsi="Cambria Math"/>
                </w:rPr>
                <m:t xml:space="preserve">a</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at</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at</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average</m:t>
          </m:r>
          <m:r>
            <w:rPr>
              <w:rFonts w:ascii="Cambria Math" w:hAnsi="Cambria Math"/>
            </w:rPr>
            <m:t xml:space="preserve">velocity</m:t>
          </m:r>
          <m:r>
            <w:rPr>
              <w:rFonts w:ascii="Cambria Math" w:hAnsi="Cambria Math"/>
            </w:rPr>
            <m:t xml:space="preserve">=</m:t>
          </m:r>
          <m:f>
            <m:num>
              <m:r>
                <w:rPr>
                  <w:rFonts w:ascii="Cambria Math" w:hAnsi="Cambria Math"/>
                </w:rPr>
                <m:t xml:space="preserve">initial</m:t>
              </m:r>
              <m:r>
                <w:rPr>
                  <w:rFonts w:ascii="Cambria Math" w:hAnsi="Cambria Math"/>
                </w:rPr>
                <m:t xml:space="preserve">velocity</m:t>
              </m:r>
              <m:r>
                <w:rPr>
                  <w:rFonts w:ascii="Cambria Math" w:hAnsi="Cambria Math"/>
                </w:rPr>
                <m:t xml:space="preserve">+</m:t>
              </m:r>
              <m:r>
                <w:rPr>
                  <w:rFonts w:ascii="Cambria Math" w:hAnsi="Cambria Math"/>
                </w:rPr>
                <m:t xml:space="preserve">final</m:t>
              </m:r>
              <m:r>
                <w:rPr>
                  <w:rFonts w:ascii="Cambria Math" w:hAnsi="Cambria Math"/>
                </w:rPr>
                <m:t xml:space="preserve">velocity</m:t>
              </m:r>
            </m:num>
            <m:den>
              <m:r>
                <w:rPr>
                  <w:rFonts w:ascii="Cambria Math" w:hAnsi="Cambria Math"/>
                </w:rPr>
                <m:t xml:space="preserve">2</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u</m:t>
              </m:r>
              <m:r>
                <w:rPr>
                  <w:rFonts w:ascii="Cambria Math" w:hAnsi="Cambria Math"/>
                </w:rPr>
                <m:t xml:space="preserve">+</m:t>
              </m:r>
              <m:r>
                <w:rPr>
                  <w:rFonts w:ascii="Cambria Math" w:hAnsi="Cambria Math"/>
                </w:rPr>
                <m:t xml:space="preserve">v</m:t>
              </m:r>
            </m:num>
            <m:den>
              <m:r>
                <w:rPr>
                  <w:rFonts w:ascii="Cambria Math" w:hAnsi="Cambria Math"/>
                </w:rPr>
                <m:t xml:space="preserve">2</m:t>
              </m:r>
            </m:den>
          </m:f>
        </m:oMath>
      </m:oMathPara>
    </w:p>
    <w:p>
      <w:pPr>
        <w:pStyle w:val="Normal"/>
        <w:spacing w:lineRule="auto" w:line="360"/>
        <w:jc w:val="both"/>
        <w:rPr>
          <w:rFonts w:eastAsia="宋体" w:eastAsiaTheme="minorEastAsia"/>
          <w:sz w:val="32"/>
          <w:szCs w:val="32"/>
        </w:rPr>
      </w:pPr>
      <w:r>
        <w:rPr>
          <w:rFonts w:eastAsia="宋体" w:eastAsiaTheme="minorEastAsia"/>
          <w:sz w:val="32"/>
          <w:szCs w:val="32"/>
        </w:rPr>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distance</m:t>
          </m:r>
          <m:r>
            <w:rPr>
              <w:rFonts w:ascii="Cambria Math" w:hAnsi="Cambria Math"/>
            </w:rPr>
            <m:t xml:space="preserve">=</m:t>
          </m:r>
          <m:r>
            <w:rPr>
              <w:rFonts w:ascii="Cambria Math" w:hAnsi="Cambria Math"/>
            </w:rPr>
            <m:t xml:space="preserve">average</m:t>
          </m:r>
          <m:r>
            <w:rPr>
              <w:rFonts w:ascii="Cambria Math" w:hAnsi="Cambria Math"/>
            </w:rPr>
            <m:t xml:space="preserve">velocity</m:t>
          </m:r>
          <m:r>
            <w:rPr>
              <w:rFonts w:ascii="Cambria Math" w:hAnsi="Cambria Math"/>
            </w:rPr>
            <m:t xml:space="preserve">×</m:t>
          </m:r>
          <m:r>
            <w:rPr>
              <w:rFonts w:ascii="Cambria Math" w:hAnsi="Cambria Math"/>
            </w:rPr>
            <m:t xml:space="preserve">time</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d>
            <m:dPr>
              <m:begChr m:val="("/>
              <m:endChr m:val=")"/>
            </m:dPr>
            <m:e>
              <m:f>
                <m:num>
                  <m:r>
                    <w:rPr>
                      <w:rFonts w:ascii="Cambria Math" w:hAnsi="Cambria Math"/>
                    </w:rPr>
                    <m:t xml:space="preserve">u</m:t>
                  </m:r>
                  <m:r>
                    <w:rPr>
                      <w:rFonts w:ascii="Cambria Math" w:hAnsi="Cambria Math"/>
                    </w:rPr>
                    <m:t xml:space="preserve">+</m:t>
                  </m:r>
                  <m:r>
                    <w:rPr>
                      <w:rFonts w:ascii="Cambria Math" w:hAnsi="Cambria Math"/>
                    </w:rPr>
                    <m:t xml:space="preserve">v</m:t>
                  </m:r>
                </m:num>
                <m:den>
                  <m:r>
                    <w:rPr>
                      <w:rFonts w:ascii="Cambria Math" w:hAnsi="Cambria Math"/>
                    </w:rPr>
                    <m:t xml:space="preserve">2</m:t>
                  </m:r>
                </m:den>
              </m:f>
            </m:e>
          </m:d>
          <m:r>
            <w:rPr>
              <w:rFonts w:ascii="Cambria Math" w:hAnsi="Cambria Math"/>
            </w:rPr>
            <m:t xml:space="preserve">t</m:t>
          </m:r>
        </m:oMath>
      </m:oMathPara>
    </w:p>
    <w:p>
      <w:pPr>
        <w:pStyle w:val="Normal"/>
        <w:spacing w:lineRule="auto" w:line="360"/>
        <w:jc w:val="center"/>
        <w:rPr>
          <w:rFonts w:eastAsia="宋体" w:eastAsiaTheme="minorEastAsia"/>
          <w:sz w:val="32"/>
          <w:szCs w:val="32"/>
        </w:rPr>
      </w:pPr>
      <w:r>
        <w:rPr>
          <w:rFonts w:eastAsia="宋体" w:eastAsiaTheme="minorEastAsia"/>
          <w:sz w:val="32"/>
          <w:szCs w:val="32"/>
        </w:rPr>
        <w:t>But,</w:t>
      </w:r>
      <w:r>
        <w:rPr>
          <w:rFonts w:eastAsia="宋体" w:ascii="Cambria Math" w:hAnsi="Cambria Math" w:eastAsiaTheme="minorEastAsia"/>
          <w:sz w:val="32"/>
          <w:szCs w:val="32"/>
        </w:rPr>
        <w:br/>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at</m:t>
        </m:r>
      </m:oMath>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d>
            <m:dPr>
              <m:begChr m:val="("/>
              <m:endChr m:val=")"/>
            </m:dPr>
            <m:e>
              <m:f>
                <m:num>
                  <m:r>
                    <w:rPr>
                      <w:rFonts w:ascii="Cambria Math" w:hAnsi="Cambria Math"/>
                    </w:rPr>
                    <m:t xml:space="preserve">u</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at</m:t>
                  </m:r>
                </m:num>
                <m:den>
                  <m:r>
                    <w:rPr>
                      <w:rFonts w:ascii="Cambria Math" w:hAnsi="Cambria Math"/>
                    </w:rPr>
                    <m:t xml:space="preserve">2</m:t>
                  </m:r>
                </m:den>
              </m:f>
            </m:e>
          </m:d>
          <m:r>
            <w:rPr>
              <w:rFonts w:ascii="Cambria Math" w:hAnsi="Cambria Math"/>
            </w:rPr>
            <m:t xml:space="preserve">t</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d>
            <m:dPr>
              <m:begChr m:val="("/>
              <m:endChr m:val=")"/>
            </m:dPr>
            <m:e>
              <m:f>
                <m:num>
                  <m:r>
                    <w:rPr>
                      <w:rFonts w:ascii="Cambria Math" w:hAnsi="Cambria Math"/>
                    </w:rPr>
                    <m:t xml:space="preserve">2</m:t>
                  </m:r>
                  <m:r>
                    <w:rPr>
                      <w:rFonts w:ascii="Cambria Math" w:hAnsi="Cambria Math"/>
                    </w:rPr>
                    <m:t xml:space="preserve">u</m:t>
                  </m:r>
                  <m:r>
                    <w:rPr>
                      <w:rFonts w:ascii="Cambria Math" w:hAnsi="Cambria Math"/>
                    </w:rPr>
                    <m:t xml:space="preserve">+</m:t>
                  </m:r>
                  <m:r>
                    <w:rPr>
                      <w:rFonts w:ascii="Cambria Math" w:hAnsi="Cambria Math"/>
                    </w:rPr>
                    <m:t xml:space="preserve">at</m:t>
                  </m:r>
                </m:num>
                <m:den>
                  <m:r>
                    <w:rPr>
                      <w:rFonts w:ascii="Cambria Math" w:hAnsi="Cambria Math"/>
                    </w:rPr>
                    <m:t xml:space="preserve">2</m:t>
                  </m:r>
                </m:den>
              </m:f>
            </m:e>
          </m:d>
          <m:r>
            <w:rPr>
              <w:rFonts w:ascii="Cambria Math" w:hAnsi="Cambria Math"/>
            </w:rPr>
            <m:t xml:space="preserve">t</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d>
            <m:dPr>
              <m:begChr m:val="("/>
              <m:endChr m:val=")"/>
            </m:dPr>
            <m:e>
              <m:f>
                <m:num>
                  <m:r>
                    <w:rPr>
                      <w:rFonts w:ascii="Cambria Math" w:hAnsi="Cambria Math"/>
                    </w:rPr>
                    <m:t xml:space="preserve">2</m:t>
                  </m:r>
                  <m:r>
                    <w:rPr>
                      <w:rFonts w:ascii="Cambria Math" w:hAnsi="Cambria Math"/>
                    </w:rPr>
                    <m:t xml:space="preserve">u</m:t>
                  </m:r>
                </m:num>
                <m:den>
                  <m:r>
                    <w:rPr>
                      <w:rFonts w:ascii="Cambria Math" w:hAnsi="Cambria Math"/>
                    </w:rPr>
                    <m:t xml:space="preserve">2</m:t>
                  </m:r>
                </m:den>
              </m:f>
              <m:r>
                <w:rPr>
                  <w:rFonts w:ascii="Cambria Math" w:hAnsi="Cambria Math"/>
                </w:rPr>
                <m:t xml:space="preserve">+</m:t>
              </m:r>
              <m:f>
                <m:num>
                  <m:r>
                    <w:rPr>
                      <w:rFonts w:ascii="Cambria Math" w:hAnsi="Cambria Math"/>
                    </w:rPr>
                    <m:t xml:space="preserve">at</m:t>
                  </m:r>
                </m:num>
                <m:den>
                  <m:r>
                    <w:rPr>
                      <w:rFonts w:ascii="Cambria Math" w:hAnsi="Cambria Math"/>
                    </w:rPr>
                    <m:t xml:space="preserve">2</m:t>
                  </m:r>
                </m:den>
              </m:f>
            </m:e>
          </m:d>
          <m:r>
            <w:rPr>
              <w:rFonts w:ascii="Cambria Math" w:hAnsi="Cambria Math"/>
            </w:rPr>
            <m:t xml:space="preserve">t</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at</m:t>
              </m:r>
            </m:e>
          </m:d>
          <m:r>
            <w:rPr>
              <w:rFonts w:ascii="Cambria Math" w:hAnsi="Cambria Math"/>
            </w:rPr>
            <m:t xml:space="preserve">t</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Normal"/>
        <w:spacing w:lineRule="auto" w:line="360"/>
        <w:jc w:val="center"/>
        <w:rPr>
          <w:rFonts w:eastAsia="宋体" w:eastAsiaTheme="minorEastAsia"/>
          <w:sz w:val="32"/>
          <w:szCs w:val="32"/>
        </w:rPr>
      </w:pPr>
      <w:r>
        <w:rPr>
          <w:rFonts w:eastAsia="宋体" w:eastAsiaTheme="minorEastAsia"/>
          <w:sz w:val="32"/>
          <w:szCs w:val="32"/>
        </w:rPr>
        <w:t xml:space="preserve">But, </w:t>
      </w:r>
      <w:r>
        <w:rPr>
          <w:rFonts w:eastAsia="宋体" w:ascii="Cambria Math" w:hAnsi="Cambria Math" w:eastAsiaTheme="minorEastAsia"/>
          <w:sz w:val="32"/>
          <w:szCs w:val="32"/>
        </w:rPr>
        <w:br/>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v</m:t>
            </m:r>
            <m:r>
              <w:rPr>
                <w:rFonts w:ascii="Cambria Math" w:hAnsi="Cambria Math"/>
              </w:rPr>
              <m:t xml:space="preserve">−</m:t>
            </m:r>
            <m:r>
              <w:rPr>
                <w:rFonts w:ascii="Cambria Math" w:hAnsi="Cambria Math"/>
              </w:rPr>
              <m:t xml:space="preserve">u</m:t>
            </m:r>
          </m:num>
          <m:den>
            <m:r>
              <w:rPr>
                <w:rFonts w:ascii="Cambria Math" w:hAnsi="Cambria Math"/>
              </w:rPr>
              <m:t xml:space="preserve">a</m:t>
            </m:r>
          </m:den>
        </m:f>
      </m:oMath>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d>
            <m:dPr>
              <m:begChr m:val="("/>
              <m:endChr m:val=")"/>
            </m:dPr>
            <m:e>
              <m:f>
                <m:num>
                  <m:r>
                    <w:rPr>
                      <w:rFonts w:ascii="Cambria Math" w:hAnsi="Cambria Math"/>
                    </w:rPr>
                    <m:t xml:space="preserve">v</m:t>
                  </m:r>
                  <m:r>
                    <w:rPr>
                      <w:rFonts w:ascii="Cambria Math" w:hAnsi="Cambria Math"/>
                    </w:rPr>
                    <m:t xml:space="preserve">+</m:t>
                  </m:r>
                  <m:r>
                    <w:rPr>
                      <w:rFonts w:ascii="Cambria Math" w:hAnsi="Cambria Math"/>
                    </w:rPr>
                    <m:t xml:space="preserve">u</m:t>
                  </m:r>
                </m:num>
                <m:den>
                  <m:r>
                    <w:rPr>
                      <w:rFonts w:ascii="Cambria Math" w:hAnsi="Cambria Math"/>
                    </w:rPr>
                    <m:t xml:space="preserve">2</m:t>
                  </m:r>
                </m:den>
              </m:f>
            </m:e>
          </m:d>
          <m:r>
            <w:rPr>
              <w:rFonts w:ascii="Cambria Math" w:hAnsi="Cambria Math"/>
            </w:rPr>
            <m:t xml:space="preserve">t</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d>
            <m:dPr>
              <m:begChr m:val="("/>
              <m:endChr m:val=")"/>
            </m:dPr>
            <m:e>
              <m:f>
                <m:num>
                  <m:r>
                    <w:rPr>
                      <w:rFonts w:ascii="Cambria Math" w:hAnsi="Cambria Math"/>
                    </w:rPr>
                    <m:t xml:space="preserve">v</m:t>
                  </m:r>
                  <m:r>
                    <w:rPr>
                      <w:rFonts w:ascii="Cambria Math" w:hAnsi="Cambria Math"/>
                    </w:rPr>
                    <m:t xml:space="preserve">+</m:t>
                  </m:r>
                  <m:r>
                    <w:rPr>
                      <w:rFonts w:ascii="Cambria Math" w:hAnsi="Cambria Math"/>
                    </w:rPr>
                    <m:t xml:space="preserve">u</m:t>
                  </m:r>
                </m:num>
                <m:den>
                  <m:r>
                    <w:rPr>
                      <w:rFonts w:ascii="Cambria Math" w:hAnsi="Cambria Math"/>
                    </w:rPr>
                    <m:t xml:space="preserve">2</m:t>
                  </m:r>
                </m:den>
              </m:f>
            </m:e>
          </m:d>
          <m:f>
            <m:num>
              <m:r>
                <w:rPr>
                  <w:rFonts w:ascii="Cambria Math" w:hAnsi="Cambria Math"/>
                </w:rPr>
                <m:t xml:space="preserve">v</m:t>
              </m:r>
              <m:r>
                <w:rPr>
                  <w:rFonts w:ascii="Cambria Math" w:hAnsi="Cambria Math"/>
                </w:rPr>
                <m:t xml:space="preserve">−</m:t>
              </m:r>
              <m:r>
                <w:rPr>
                  <w:rFonts w:ascii="Cambria Math" w:hAnsi="Cambria Math"/>
                </w:rPr>
                <m:t xml:space="preserve">u</m:t>
              </m:r>
            </m:num>
            <m:den>
              <m:r>
                <w:rPr>
                  <w:rFonts w:ascii="Cambria Math" w:hAnsi="Cambria Math"/>
                </w:rPr>
                <m:t xml:space="preserve">a</m:t>
              </m:r>
            </m:den>
          </m:f>
        </m:oMath>
      </m:oMathPara>
    </w:p>
    <w:p>
      <w:pPr>
        <w:pStyle w:val="Normal"/>
        <w:spacing w:lineRule="auto" w:line="360"/>
        <w:jc w:val="both"/>
        <w:rPr>
          <w:rFonts w:eastAsia="宋体" w:eastAsiaTheme="minorEastAsia"/>
          <w:sz w:val="32"/>
          <w:szCs w:val="32"/>
        </w:rPr>
      </w:pPr>
      <w:r>
        <w:rPr>
          <w:rFonts w:eastAsia="宋体" w:eastAsiaTheme="minorEastAsia"/>
          <w:sz w:val="32"/>
          <w:szCs w:val="32"/>
        </w:rPr>
        <w:t>From the difference of two squares,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a</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aS</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aS</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above equations are only for constant acceleration. If the body were to be retarding (decelerating), the signs will change from positive to negative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aS</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above equations will change to</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aS</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It should be noted that the distance covered in the nth second is different from the distance covered in n seconds.</w:t>
      </w:r>
    </w:p>
    <w:p>
      <w:pPr>
        <w:pStyle w:val="Normal"/>
        <w:spacing w:lineRule="auto" w:line="360"/>
        <w:jc w:val="both"/>
        <w:rPr>
          <w:rFonts w:eastAsia="宋体" w:eastAsiaTheme="minorEastAsia"/>
          <w:sz w:val="32"/>
          <w:szCs w:val="24"/>
        </w:rPr>
      </w:pPr>
      <w:r>
        <w:rPr>
          <w:rFonts w:eastAsia="宋体" w:eastAsiaTheme="minorEastAsia"/>
          <w:sz w:val="32"/>
          <w:szCs w:val="24"/>
        </w:rPr>
        <w:t>The distance covered in the nth second is the difference between the distance covered in n seconds and the distance covered in (n-1) seconds.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ntℎ</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m:oMathPara>
    </w:p>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rFonts w:eastAsia="宋体" w:eastAsiaTheme="minorEastAsia"/>
          <w:sz w:val="48"/>
          <w:szCs w:val="32"/>
          <w:u w:val="single"/>
        </w:rPr>
      </w:pPr>
      <w:r>
        <w:rPr>
          <w:rFonts w:eastAsia="宋体" w:eastAsiaTheme="minorEastAsia"/>
          <w:sz w:val="48"/>
          <w:szCs w:val="32"/>
          <w:u w:val="single"/>
        </w:rPr>
        <w:t>MOTION IN 2D AND 3D</w:t>
      </w:r>
    </w:p>
    <w:p>
      <w:pPr>
        <w:pStyle w:val="Normal"/>
        <w:spacing w:lineRule="auto" w:line="360"/>
        <w:jc w:val="both"/>
        <w:rPr>
          <w:rFonts w:eastAsia="宋体" w:eastAsiaTheme="minorEastAsia"/>
          <w:sz w:val="32"/>
          <w:szCs w:val="32"/>
        </w:rPr>
      </w:pPr>
      <w:r>
        <w:rPr>
          <w:rFonts w:eastAsia="宋体" w:eastAsiaTheme="minorEastAsia"/>
          <w:sz w:val="32"/>
          <w:szCs w:val="32"/>
        </w:rPr>
        <w:t>Note the following formulae</w:t>
      </w:r>
    </w:p>
    <w:p>
      <w:pPr>
        <w:pStyle w:val="Normal"/>
        <w:spacing w:lineRule="auto" w:line="360"/>
        <w:jc w:val="both"/>
        <w:rPr>
          <w:rFonts w:eastAsia="宋体" w:eastAsiaTheme="minorEastAsia"/>
          <w:sz w:val="32"/>
          <w:szCs w:val="32"/>
        </w:rPr>
      </w:pPr>
      <w:r>
        <w:rPr>
          <w:rFonts w:eastAsia="宋体" w:eastAsiaTheme="minorEastAsia"/>
          <w:sz w:val="32"/>
          <w:szCs w:val="32"/>
        </w:rPr>
        <w:t>Position or displacement,</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xi</m:t>
          </m:r>
          <m:r>
            <w:rPr>
              <w:rFonts w:ascii="Cambria Math" w:hAnsi="Cambria Math"/>
            </w:rPr>
            <m:t xml:space="preserve">+</m:t>
          </m:r>
          <m:r>
            <w:rPr>
              <w:rFonts w:ascii="Cambria Math" w:hAnsi="Cambria Math"/>
            </w:rPr>
            <m:t xml:space="preserve">yj</m:t>
          </m:r>
          <m:r>
            <w:rPr>
              <w:rFonts w:ascii="Cambria Math" w:hAnsi="Cambria Math"/>
            </w:rPr>
            <m:t xml:space="preserve">+</m:t>
          </m:r>
          <m:r>
            <w:rPr>
              <w:rFonts w:ascii="Cambria Math" w:hAnsi="Cambria Math"/>
            </w:rPr>
            <m:t xml:space="preserve">zk</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 xml:space="preserve">The change in position, </w:t>
      </w:r>
      <w:r>
        <w:rPr/>
      </w:r>
      <m:oMath xmlns:m="http://schemas.openxmlformats.org/officeDocument/2006/math">
        <m:r>
          <w:rPr>
            <w:rFonts w:ascii="Cambria Math" w:hAnsi="Cambria Math"/>
          </w:rPr>
          <m:t xml:space="preserve">∆</m:t>
        </m:r>
        <m:acc>
          <m:accPr>
            <m:chr m:val="⃗"/>
          </m:accPr>
          <m:e>
            <m:r>
              <w:rPr>
                <w:rFonts w:ascii="Cambria Math" w:hAnsi="Cambria Math"/>
              </w:rPr>
              <m:t xml:space="preserve">r</m:t>
            </m:r>
          </m:e>
        </m:acc>
      </m:oMath>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acc>
            <m:accPr>
              <m:chr m:val="⃗"/>
            </m:accPr>
            <m:e>
              <m:sSub>
                <m:e>
                  <m:r>
                    <w:rPr>
                      <w:rFonts w:ascii="Cambria Math" w:hAnsi="Cambria Math"/>
                    </w:rPr>
                    <m:t xml:space="preserve">r</m:t>
                  </m:r>
                </m:e>
                <m:sub>
                  <m:r>
                    <w:rPr>
                      <w:rFonts w:ascii="Cambria Math" w:hAnsi="Cambria Math"/>
                    </w:rPr>
                    <m:t xml:space="preserve">1</m:t>
                  </m:r>
                </m:sub>
              </m:sSub>
            </m:e>
          </m:acc>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i</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j</m:t>
          </m:r>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r>
            <w:rPr>
              <w:rFonts w:ascii="Cambria Math" w:hAnsi="Cambria Math"/>
            </w:rPr>
            <m:t xml:space="preserve">k</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acc>
            <m:accPr>
              <m:chr m:val="⃗"/>
            </m:accPr>
            <m:e>
              <m:sSub>
                <m:e>
                  <m:r>
                    <w:rPr>
                      <w:rFonts w:ascii="Cambria Math" w:hAnsi="Cambria Math"/>
                    </w:rPr>
                    <m:t xml:space="preserve">r</m:t>
                  </m:r>
                </m:e>
                <m:sub>
                  <m:r>
                    <w:rPr>
                      <w:rFonts w:ascii="Cambria Math" w:hAnsi="Cambria Math"/>
                    </w:rPr>
                    <m:t xml:space="preserve">2</m:t>
                  </m:r>
                </m:sub>
              </m:sSub>
            </m:e>
          </m:acc>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i</m:t>
          </m:r>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r>
            <w:rPr>
              <w:rFonts w:ascii="Cambria Math" w:hAnsi="Cambria Math"/>
            </w:rPr>
            <m:t xml:space="preserve">j</m:t>
          </m:r>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k</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t>
          </m:r>
          <m:acc>
            <m:accPr>
              <m:chr m:val="⃗"/>
            </m:accPr>
            <m:e>
              <m:r>
                <w:rPr>
                  <w:rFonts w:ascii="Cambria Math" w:hAnsi="Cambria Math"/>
                </w:rPr>
                <m:t xml:space="preserve">r</m:t>
              </m:r>
            </m:e>
          </m:acc>
          <m:r>
            <w:rPr>
              <w:rFonts w:ascii="Cambria Math" w:hAnsi="Cambria Math"/>
            </w:rPr>
            <m:t xml:space="preserve">=</m:t>
          </m:r>
          <m:acc>
            <m:accPr>
              <m:chr m:val="⃗"/>
            </m:accPr>
            <m:e>
              <m:sSub>
                <m:e>
                  <m:r>
                    <w:rPr>
                      <w:rFonts w:ascii="Cambria Math" w:hAnsi="Cambria Math"/>
                    </w:rPr>
                    <m:t xml:space="preserve">r</m:t>
                  </m:r>
                </m:e>
                <m:sub>
                  <m:r>
                    <w:rPr>
                      <w:rFonts w:ascii="Cambria Math" w:hAnsi="Cambria Math"/>
                    </w:rPr>
                    <m:t xml:space="preserve">2</m:t>
                  </m:r>
                </m:sub>
              </m:sSub>
            </m:e>
          </m:acc>
          <m:r>
            <w:rPr>
              <w:rFonts w:ascii="Cambria Math" w:hAnsi="Cambria Math"/>
            </w:rPr>
            <m:t xml:space="preserve">−</m:t>
          </m:r>
          <m:acc>
            <m:accPr>
              <m:chr m:val="⃗"/>
            </m:accPr>
            <m:e>
              <m:sSub>
                <m:e>
                  <m:r>
                    <w:rPr>
                      <w:rFonts w:ascii="Cambria Math" w:hAnsi="Cambria Math"/>
                    </w:rPr>
                    <m:t xml:space="preserve">r</m:t>
                  </m:r>
                </m:e>
                <m:sub>
                  <m:r>
                    <w:rPr>
                      <w:rFonts w:ascii="Cambria Math" w:hAnsi="Cambria Math"/>
                    </w:rPr>
                    <m:t xml:space="preserve">1</m:t>
                  </m:r>
                </m:sub>
              </m:sSub>
            </m:e>
          </m:acc>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t>
          </m:r>
          <m:acc>
            <m:accPr>
              <m:chr m:val="⃗"/>
            </m:accPr>
            <m:e>
              <m:r>
                <w:rPr>
                  <w:rFonts w:ascii="Cambria Math" w:hAnsi="Cambria Math"/>
                </w:rPr>
                <m:t xml:space="preserve">r</m:t>
              </m:r>
            </m:e>
          </m:acc>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r>
            <w:rPr>
              <w:rFonts w:ascii="Cambria Math" w:hAnsi="Cambria Math"/>
            </w:rPr>
            <m:t xml:space="preserve">i</m:t>
          </m:r>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r>
            <w:rPr>
              <w:rFonts w:ascii="Cambria Math" w:hAnsi="Cambria Math"/>
            </w:rPr>
            <m:t xml:space="preserve">j</m:t>
          </m:r>
          <m:r>
            <w:rPr>
              <w:rFonts w:ascii="Cambria Math" w:hAnsi="Cambria Math"/>
            </w:rPr>
            <m:t xml:space="preserve">+</m:t>
          </m:r>
          <m:d>
            <m:dPr>
              <m:begChr m:val="("/>
              <m:endChr m:val=")"/>
            </m:dPr>
            <m:e>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e>
          </m:d>
          <m:r>
            <w:rPr>
              <w:rFonts w:ascii="Cambria Math" w:hAnsi="Cambria Math"/>
            </w:rPr>
            <m:t xml:space="preserve">k</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Average velocity,</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acc>
            <m:accPr>
              <m:chr m:val="⃗"/>
            </m:accPr>
            <m:e>
              <m:sSub>
                <m:e>
                  <m:r>
                    <w:rPr>
                      <w:rFonts w:ascii="Cambria Math" w:hAnsi="Cambria Math"/>
                    </w:rPr>
                    <m:t xml:space="preserve">v</m:t>
                  </m:r>
                </m:e>
                <m:sub>
                  <m:r>
                    <w:rPr>
                      <w:rFonts w:ascii="Cambria Math" w:hAnsi="Cambria Math"/>
                    </w:rPr>
                    <m:t xml:space="preserve">av</m:t>
                  </m:r>
                </m:sub>
              </m:sSub>
            </m:e>
          </m:acc>
          <m:r>
            <w:rPr>
              <w:rFonts w:ascii="Cambria Math" w:hAnsi="Cambria Math"/>
            </w:rPr>
            <m:t xml:space="preserve">=</m:t>
          </m:r>
          <m:f>
            <m:num>
              <m:r>
                <w:rPr>
                  <w:rFonts w:ascii="Cambria Math" w:hAnsi="Cambria Math"/>
                </w:rPr>
                <m:t xml:space="preserve">total</m:t>
              </m:r>
              <m:r>
                <w:rPr>
                  <w:rFonts w:ascii="Cambria Math" w:hAnsi="Cambria Math"/>
                </w:rPr>
                <m:t xml:space="preserve">displacement</m:t>
              </m:r>
            </m:num>
            <m:den>
              <m:r>
                <w:rPr>
                  <w:rFonts w:ascii="Cambria Math" w:hAnsi="Cambria Math"/>
                </w:rPr>
                <m:t xml:space="preserve">time</m:t>
              </m:r>
              <m:r>
                <w:rPr>
                  <w:rFonts w:ascii="Cambria Math" w:hAnsi="Cambria Math"/>
                </w:rPr>
                <m:t xml:space="preserve">taken</m:t>
              </m:r>
            </m:den>
          </m:f>
          <m:r>
            <w:rPr>
              <w:rFonts w:ascii="Cambria Math" w:hAnsi="Cambria Math"/>
            </w:rPr>
            <m:t xml:space="preserve">=</m:t>
          </m:r>
          <m:f>
            <m:num>
              <m:acc>
                <m:accPr>
                  <m:chr m:val="⃗"/>
                </m:accPr>
                <m:e>
                  <m:sSub>
                    <m:e>
                      <m:r>
                        <w:rPr>
                          <w:rFonts w:ascii="Cambria Math" w:hAnsi="Cambria Math"/>
                        </w:rPr>
                        <m:t xml:space="preserve">r</m:t>
                      </m:r>
                    </m:e>
                    <m:sub>
                      <m:r>
                        <w:rPr>
                          <w:rFonts w:ascii="Cambria Math" w:hAnsi="Cambria Math"/>
                        </w:rPr>
                        <m:t xml:space="preserve">2</m:t>
                      </m:r>
                    </m:sub>
                  </m:sSub>
                </m:e>
              </m:acc>
              <m:r>
                <w:rPr>
                  <w:rFonts w:ascii="Cambria Math" w:hAnsi="Cambria Math"/>
                </w:rPr>
                <m:t xml:space="preserve">−</m:t>
              </m:r>
              <m:acc>
                <m:accPr>
                  <m:chr m:val="⃗"/>
                </m:accPr>
                <m:e>
                  <m:sSub>
                    <m:e>
                      <m:r>
                        <w:rPr>
                          <w:rFonts w:ascii="Cambria Math" w:hAnsi="Cambria Math"/>
                        </w:rPr>
                        <m:t xml:space="preserve">r</m:t>
                      </m:r>
                    </m:e>
                    <m:sub>
                      <m:r>
                        <w:rPr>
                          <w:rFonts w:ascii="Cambria Math" w:hAnsi="Cambria Math"/>
                        </w:rPr>
                        <m:t xml:space="preserve">1</m:t>
                      </m:r>
                    </m:sub>
                  </m:sSub>
                </m:e>
              </m:acc>
            </m:num>
            <m:den>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acc>
            <m:accPr>
              <m:chr m:val="⃗"/>
            </m:accPr>
            <m:e>
              <m:sSub>
                <m:e>
                  <m:r>
                    <w:rPr>
                      <w:rFonts w:ascii="Cambria Math" w:hAnsi="Cambria Math"/>
                    </w:rPr>
                    <m:t xml:space="preserve">v</m:t>
                  </m:r>
                </m:e>
                <m:sub>
                  <m:r>
                    <w:rPr>
                      <w:rFonts w:ascii="Cambria Math" w:hAnsi="Cambria Math"/>
                    </w:rPr>
                    <m:t xml:space="preserve">av</m:t>
                  </m:r>
                </m:sub>
              </m:sSub>
            </m:e>
          </m:acc>
          <m:r>
            <w:rPr>
              <w:rFonts w:ascii="Cambria Math" w:hAnsi="Cambria Math"/>
            </w:rPr>
            <m:t xml:space="preserve">=</m:t>
          </m:r>
          <m:f>
            <m:num>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r>
                <w:rPr>
                  <w:rFonts w:ascii="Cambria Math" w:hAnsi="Cambria Math"/>
                </w:rPr>
                <m:t xml:space="preserve">i</m:t>
              </m:r>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r>
                <w:rPr>
                  <w:rFonts w:ascii="Cambria Math" w:hAnsi="Cambria Math"/>
                </w:rPr>
                <m:t xml:space="preserve">j</m:t>
              </m:r>
              <m:r>
                <w:rPr>
                  <w:rFonts w:ascii="Cambria Math" w:hAnsi="Cambria Math"/>
                </w:rPr>
                <m:t xml:space="preserve">+</m:t>
              </m:r>
              <m:d>
                <m:dPr>
                  <m:begChr m:val="("/>
                  <m:endChr m:val=")"/>
                </m:dPr>
                <m:e>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e>
              </m:d>
              <m:r>
                <w:rPr>
                  <w:rFonts w:ascii="Cambria Math" w:hAnsi="Cambria Math"/>
                </w:rPr>
                <m:t xml:space="preserve">k</m:t>
              </m:r>
            </m:num>
            <m:den>
              <m:r>
                <w:rPr>
                  <w:rFonts w:ascii="Cambria Math" w:hAnsi="Cambria Math"/>
                </w:rPr>
                <m:t xml:space="preserve">∆</m:t>
              </m:r>
              <m:r>
                <w:rPr>
                  <w:rFonts w:ascii="Cambria Math" w:hAnsi="Cambria Math"/>
                </w:rPr>
                <m:t xml:space="preserve">t</m:t>
              </m:r>
            </m:den>
          </m:f>
        </m:oMath>
      </m:oMathPara>
    </w:p>
    <w:p>
      <w:pPr>
        <w:pStyle w:val="Normal"/>
        <w:spacing w:lineRule="auto" w:line="360"/>
        <w:jc w:val="both"/>
        <w:rPr>
          <w:rFonts w:eastAsia="宋体" w:eastAsiaTheme="minorEastAsia"/>
          <w:sz w:val="32"/>
          <w:szCs w:val="32"/>
        </w:rPr>
      </w:pPr>
      <w:r>
        <w:rPr>
          <w:rFonts w:eastAsia="宋体" w:eastAsiaTheme="minorEastAsia"/>
          <w:sz w:val="32"/>
          <w:szCs w:val="32"/>
        </w:rPr>
        <w:t>Instantaneous velocity,</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acc>
            <m:accPr>
              <m:chr m:val="⃗"/>
            </m:accPr>
            <m:e>
              <m:r>
                <w:rPr>
                  <w:rFonts w:ascii="Cambria Math" w:hAnsi="Cambria Math"/>
                </w:rPr>
                <m:t xml:space="preserve">v</m:t>
              </m:r>
            </m:e>
          </m:acc>
          <m:d>
            <m:dPr>
              <m:begChr m:val="("/>
              <m:endChr m:val=")"/>
            </m:dPr>
            <m:e>
              <m:r>
                <w:rPr>
                  <w:rFonts w:ascii="Cambria Math" w:hAnsi="Cambria Math"/>
                </w:rPr>
                <m:t xml:space="preserve">t</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m:t>
                  </m:r>
                  <m:acc>
                    <m:accPr>
                      <m:chr m:val="⃗"/>
                    </m:accPr>
                    <m:e>
                      <m:r>
                        <w:rPr>
                          <w:rFonts w:ascii="Cambria Math" w:hAnsi="Cambria Math"/>
                        </w:rPr>
                        <m:t xml:space="preserve">r</m:t>
                      </m:r>
                    </m:e>
                  </m:acc>
                </m:num>
                <m:den>
                  <m:r>
                    <w:rPr>
                      <w:rFonts w:ascii="Cambria Math" w:hAnsi="Cambria Math"/>
                    </w:rPr>
                    <m:t xml:space="preserve">∆</m:t>
                  </m:r>
                  <m:r>
                    <w:rPr>
                      <w:rFonts w:ascii="Cambria Math" w:hAnsi="Cambria Math"/>
                    </w:rPr>
                    <m:t xml:space="preserve">t</m:t>
                  </m:r>
                </m:den>
              </m:f>
            </m:e>
          </m:func>
          <m:r>
            <w:rPr>
              <w:rFonts w:ascii="Cambria Math" w:hAnsi="Cambria Math"/>
            </w:rPr>
            <m:t xml:space="preserve">=</m:t>
          </m:r>
          <m:f>
            <m:num>
              <m:r>
                <w:rPr>
                  <w:rFonts w:ascii="Cambria Math" w:hAnsi="Cambria Math"/>
                </w:rPr>
                <m:t xml:space="preserve">d</m:t>
              </m:r>
              <m:acc>
                <m:accPr>
                  <m:chr m:val="⃗"/>
                </m:accPr>
                <m:e>
                  <m:r>
                    <w:rPr>
                      <w:rFonts w:ascii="Cambria Math" w:hAnsi="Cambria Math"/>
                    </w:rPr>
                    <m:t xml:space="preserve">r</m:t>
                  </m:r>
                </m:e>
              </m:acc>
              <m:d>
                <m:dPr>
                  <m:begChr m:val="("/>
                  <m:endChr m:val=")"/>
                </m:dPr>
                <m:e>
                  <m:r>
                    <w:rPr>
                      <w:rFonts w:ascii="Cambria Math" w:hAnsi="Cambria Math"/>
                    </w:rPr>
                    <m:t xml:space="preserve">t</m:t>
                  </m:r>
                </m:e>
              </m:d>
            </m:num>
            <m:den>
              <m:r>
                <w:rPr>
                  <w:rFonts w:ascii="Cambria Math" w:hAnsi="Cambria Math"/>
                </w:rPr>
                <m:t xml:space="preserve">dt</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acc>
            <m:accPr>
              <m:chr m:val="⃗"/>
            </m:accPr>
            <m:e>
              <m:r>
                <w:rPr>
                  <w:rFonts w:ascii="Cambria Math" w:hAnsi="Cambria Math"/>
                </w:rPr>
                <m:t xml:space="preserve">v</m:t>
              </m:r>
            </m:e>
          </m:acc>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r>
            <w:rPr>
              <w:rFonts w:ascii="Cambria Math" w:hAnsi="Cambria Math"/>
            </w:rPr>
            <m:t xml:space="preserve">i</m:t>
          </m:r>
          <m:r>
            <w:rPr>
              <w:rFonts w:ascii="Cambria Math" w:hAnsi="Cambria Math"/>
            </w:rPr>
            <m:t xml:space="preserve">+</m:t>
          </m:r>
          <m:f>
            <m:num>
              <m:r>
                <w:rPr>
                  <w:rFonts w:ascii="Cambria Math" w:hAnsi="Cambria Math"/>
                </w:rPr>
                <m:t xml:space="preserve">dy</m:t>
              </m:r>
            </m:num>
            <m:den>
              <m:r>
                <w:rPr>
                  <w:rFonts w:ascii="Cambria Math" w:hAnsi="Cambria Math"/>
                </w:rPr>
                <m:t xml:space="preserve">dt</m:t>
              </m:r>
            </m:den>
          </m:f>
          <m:r>
            <w:rPr>
              <w:rFonts w:ascii="Cambria Math" w:hAnsi="Cambria Math"/>
            </w:rPr>
            <m:t xml:space="preserve">j</m:t>
          </m:r>
          <m:r>
            <w:rPr>
              <w:rFonts w:ascii="Cambria Math" w:hAnsi="Cambria Math"/>
            </w:rPr>
            <m:t xml:space="preserve">+</m:t>
          </m:r>
          <m:f>
            <m:num>
              <m:r>
                <w:rPr>
                  <w:rFonts w:ascii="Cambria Math" w:hAnsi="Cambria Math"/>
                </w:rPr>
                <m:t xml:space="preserve">dz</m:t>
              </m:r>
            </m:num>
            <m:den>
              <m:r>
                <w:rPr>
                  <w:rFonts w:ascii="Cambria Math" w:hAnsi="Cambria Math"/>
                </w:rPr>
                <m:t xml:space="preserve">dt</m:t>
              </m:r>
            </m:den>
          </m:f>
          <m:r>
            <w:rPr>
              <w:rFonts w:ascii="Cambria Math" w:hAnsi="Cambria Math"/>
            </w:rPr>
            <m:t xml:space="preserve">k</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acc>
            <m:accPr>
              <m:chr m:val="⃗"/>
            </m:accPr>
            <m:e>
              <m:r>
                <w:rPr>
                  <w:rFonts w:ascii="Cambria Math" w:hAnsi="Cambria Math"/>
                </w:rPr>
                <m:t xml:space="preserve">v</m:t>
              </m:r>
            </m:e>
          </m:acc>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v</m:t>
              </m:r>
            </m:e>
            <m:sub>
              <m:r>
                <w:rPr>
                  <w:rFonts w:ascii="Cambria Math" w:hAnsi="Cambria Math"/>
                </w:rPr>
                <m:t xml:space="preserve">x</m:t>
              </m:r>
            </m:sub>
          </m:sSub>
          <m:r>
            <w:rPr>
              <w:rFonts w:ascii="Cambria Math" w:hAnsi="Cambria Math"/>
            </w:rPr>
            <m:t xml:space="preserve">i</m:t>
          </m:r>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r>
            <w:rPr>
              <w:rFonts w:ascii="Cambria Math" w:hAnsi="Cambria Math"/>
            </w:rPr>
            <m:t xml:space="preserve">j</m:t>
          </m:r>
          <m:r>
            <w:rPr>
              <w:rFonts w:ascii="Cambria Math" w:hAnsi="Cambria Math"/>
            </w:rPr>
            <m:t xml:space="preserve">+</m:t>
          </m:r>
          <m:sSub>
            <m:e>
              <m:r>
                <w:rPr>
                  <w:rFonts w:ascii="Cambria Math" w:hAnsi="Cambria Math"/>
                </w:rPr>
                <m:t xml:space="preserve">v</m:t>
              </m:r>
            </m:e>
            <m:sub>
              <m:r>
                <w:rPr>
                  <w:rFonts w:ascii="Cambria Math" w:hAnsi="Cambria Math"/>
                </w:rPr>
                <m:t xml:space="preserve">z</m:t>
              </m:r>
            </m:sub>
          </m:sSub>
          <m:r>
            <w:rPr>
              <w:rFonts w:ascii="Cambria Math" w:hAnsi="Cambria Math"/>
            </w:rPr>
            <m:t xml:space="preserve">k</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The magnitude of the instantaneous velocity i.e. the speed is given as,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d>
            <m:dPr>
              <m:begChr m:val="|"/>
              <m:endChr m:val="|"/>
            </m:dPr>
            <m:e>
              <m:acc>
                <m:accPr>
                  <m:chr m:val="⃗"/>
                </m:accPr>
                <m:e>
                  <m:r>
                    <w:rPr>
                      <w:rFonts w:ascii="Cambria Math" w:hAnsi="Cambria Math"/>
                    </w:rPr>
                    <m:t xml:space="preserve">v</m:t>
                  </m:r>
                </m:e>
              </m:acc>
            </m:e>
          </m:d>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sSup>
                <m:e>
                  <m:d>
                    <m:dPr>
                      <m:begChr m:val="("/>
                      <m:endChr m:val=")"/>
                    </m:dPr>
                    <m:e>
                      <m:sSub>
                        <m:e>
                          <m:r>
                            <w:rPr>
                              <w:rFonts w:ascii="Cambria Math" w:hAnsi="Cambria Math"/>
                            </w:rPr>
                            <m:t xml:space="preserve">v</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v</m:t>
                          </m:r>
                        </m:e>
                        <m:sub>
                          <m:r>
                            <w:rPr>
                              <w:rFonts w:ascii="Cambria Math" w:hAnsi="Cambria Math"/>
                            </w:rPr>
                            <m:t xml:space="preserve">y</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v</m:t>
                          </m:r>
                        </m:e>
                        <m:sub>
                          <m:r>
                            <w:rPr>
                              <w:rFonts w:ascii="Cambria Math" w:hAnsi="Cambria Math"/>
                            </w:rPr>
                            <m:t xml:space="preserve">z</m:t>
                          </m:r>
                        </m:sub>
                      </m:sSub>
                    </m:e>
                  </m:d>
                </m:e>
                <m:sup>
                  <m:r>
                    <w:rPr>
                      <w:rFonts w:ascii="Cambria Math" w:hAnsi="Cambria Math"/>
                    </w:rPr>
                    <m:t xml:space="preserve">2</m:t>
                  </m:r>
                </m:sup>
              </m:sSup>
            </m:e>
          </m:rad>
        </m:oMath>
      </m:oMathPara>
    </w:p>
    <w:p>
      <w:pPr>
        <w:pStyle w:val="Normal"/>
        <w:spacing w:lineRule="auto" w:line="360"/>
        <w:jc w:val="both"/>
        <w:rPr>
          <w:rFonts w:eastAsia="宋体" w:eastAsiaTheme="minorEastAsia"/>
          <w:sz w:val="32"/>
          <w:szCs w:val="32"/>
        </w:rPr>
      </w:pPr>
      <w:r>
        <w:rPr>
          <w:rFonts w:eastAsia="宋体" w:eastAsiaTheme="minorEastAsia"/>
          <w:sz w:val="32"/>
          <w:szCs w:val="32"/>
        </w:rPr>
        <w:t>Instantaneous acceleration vector is,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acc>
            <m:accPr>
              <m:chr m:val="⃗"/>
            </m:accPr>
            <m:e>
              <m:r>
                <w:rPr>
                  <w:rFonts w:ascii="Cambria Math" w:hAnsi="Cambria Math"/>
                </w:rPr>
                <m:t xml:space="preserve">a</m:t>
              </m:r>
            </m:e>
          </m:acc>
          <m:d>
            <m:dPr>
              <m:begChr m:val="("/>
              <m:endChr m:val=")"/>
            </m:dPr>
            <m:e>
              <m:r>
                <w:rPr>
                  <w:rFonts w:ascii="Cambria Math" w:hAnsi="Cambria Math"/>
                </w:rPr>
                <m:t xml:space="preserve">t</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m:t>
                  </m:r>
                  <m:acc>
                    <m:accPr>
                      <m:chr m:val="⃗"/>
                    </m:accPr>
                    <m:e>
                      <m:r>
                        <w:rPr>
                          <w:rFonts w:ascii="Cambria Math" w:hAnsi="Cambria Math"/>
                        </w:rPr>
                        <m:t xml:space="preserve">v</m:t>
                      </m:r>
                    </m:e>
                  </m:acc>
                </m:num>
                <m:den>
                  <m:r>
                    <w:rPr>
                      <w:rFonts w:ascii="Cambria Math" w:hAnsi="Cambria Math"/>
                    </w:rPr>
                    <m:t xml:space="preserve">∆</m:t>
                  </m:r>
                  <m:r>
                    <w:rPr>
                      <w:rFonts w:ascii="Cambria Math" w:hAnsi="Cambria Math"/>
                    </w:rPr>
                    <m:t xml:space="preserve">t</m:t>
                  </m:r>
                </m:den>
              </m:f>
            </m:e>
          </m:func>
          <m:r>
            <w:rPr>
              <w:rFonts w:ascii="Cambria Math" w:hAnsi="Cambria Math"/>
            </w:rPr>
            <m:t xml:space="preserve">=</m:t>
          </m:r>
          <m:f>
            <m:num>
              <m:r>
                <w:rPr>
                  <w:rFonts w:ascii="Cambria Math" w:hAnsi="Cambria Math"/>
                </w:rPr>
                <m:t xml:space="preserve">d</m:t>
              </m:r>
              <m:acc>
                <m:accPr>
                  <m:chr m:val="⃗"/>
                </m:accPr>
                <m:e>
                  <m:r>
                    <w:rPr>
                      <w:rFonts w:ascii="Cambria Math" w:hAnsi="Cambria Math"/>
                    </w:rPr>
                    <m:t xml:space="preserve">v</m:t>
                  </m:r>
                </m:e>
              </m:acc>
              <m:d>
                <m:dPr>
                  <m:begChr m:val="("/>
                  <m:endChr m:val=")"/>
                </m:dPr>
                <m:e>
                  <m:r>
                    <w:rPr>
                      <w:rFonts w:ascii="Cambria Math" w:hAnsi="Cambria Math"/>
                    </w:rPr>
                    <m:t xml:space="preserve">t</m:t>
                  </m:r>
                </m:e>
              </m:d>
            </m:num>
            <m:den>
              <m:r>
                <w:rPr>
                  <w:rFonts w:ascii="Cambria Math" w:hAnsi="Cambria Math"/>
                </w:rPr>
                <m:t xml:space="preserve">dt</m:t>
              </m:r>
            </m:den>
          </m:f>
          <m:r>
            <w:rPr>
              <w:rFonts w:ascii="Cambria Math" w:hAnsi="Cambria Math"/>
            </w:rPr>
            <m:t xml:space="preserve">=</m:t>
          </m:r>
          <m:f>
            <m:num>
              <m:sSup>
                <m:e>
                  <m:r>
                    <w:rPr>
                      <w:rFonts w:ascii="Cambria Math" w:hAnsi="Cambria Math"/>
                    </w:rPr>
                    <m:t xml:space="preserve">d</m:t>
                  </m:r>
                </m:e>
                <m:sup>
                  <m:r>
                    <w:rPr>
                      <w:rFonts w:ascii="Cambria Math" w:hAnsi="Cambria Math"/>
                    </w:rPr>
                    <m:t xml:space="preserve">2</m:t>
                  </m:r>
                </m:sup>
              </m:sSup>
              <m:acc>
                <m:accPr>
                  <m:chr m:val="⃗"/>
                </m:accPr>
                <m:e>
                  <m:r>
                    <w:rPr>
                      <w:rFonts w:ascii="Cambria Math" w:hAnsi="Cambria Math"/>
                    </w:rPr>
                    <m:t xml:space="preserve">r</m:t>
                  </m:r>
                </m:e>
              </m:acc>
              <m:d>
                <m:dPr>
                  <m:begChr m:val="("/>
                  <m:endChr m:val=")"/>
                </m:dPr>
                <m:e>
                  <m:r>
                    <w:rPr>
                      <w:rFonts w:ascii="Cambria Math" w:hAnsi="Cambria Math"/>
                    </w:rPr>
                    <m:t xml:space="preserve">t</m:t>
                  </m:r>
                </m:e>
              </m:d>
            </m:num>
            <m:den>
              <m:r>
                <w:rPr>
                  <w:rFonts w:ascii="Cambria Math" w:hAnsi="Cambria Math"/>
                </w:rPr>
                <m:t xml:space="preserve">d</m:t>
              </m:r>
              <m:sSup>
                <m:e>
                  <m:r>
                    <w:rPr>
                      <w:rFonts w:ascii="Cambria Math" w:hAnsi="Cambria Math"/>
                    </w:rPr>
                    <m:t xml:space="preserve">t</m:t>
                  </m:r>
                </m:e>
                <m:sup>
                  <m:r>
                    <w:rPr>
                      <w:rFonts w:ascii="Cambria Math" w:hAnsi="Cambria Math"/>
                    </w:rPr>
                    <m:t xml:space="preserve">2</m:t>
                  </m:r>
                </m:sup>
              </m:sSup>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acc>
            <m:accPr>
              <m:chr m:val="⃗"/>
            </m:accPr>
            <m:e>
              <m:r>
                <w:rPr>
                  <w:rFonts w:ascii="Cambria Math" w:hAnsi="Cambria Math"/>
                </w:rPr>
                <m:t xml:space="preserve">a</m:t>
              </m:r>
            </m:e>
          </m:acc>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d</m:t>
              </m:r>
              <m:sSub>
                <m:e>
                  <m:r>
                    <w:rPr>
                      <w:rFonts w:ascii="Cambria Math" w:hAnsi="Cambria Math"/>
                    </w:rPr>
                    <m:t xml:space="preserve">v</m:t>
                  </m:r>
                </m:e>
                <m:sub>
                  <m:r>
                    <w:rPr>
                      <w:rFonts w:ascii="Cambria Math" w:hAnsi="Cambria Math"/>
                    </w:rPr>
                    <m:t xml:space="preserve">x</m:t>
                  </m:r>
                </m:sub>
              </m:sSub>
            </m:num>
            <m:den>
              <m:r>
                <w:rPr>
                  <w:rFonts w:ascii="Cambria Math" w:hAnsi="Cambria Math"/>
                </w:rPr>
                <m:t xml:space="preserve">dt</m:t>
              </m:r>
            </m:den>
          </m:f>
          <m:r>
            <w:rPr>
              <w:rFonts w:ascii="Cambria Math" w:hAnsi="Cambria Math"/>
            </w:rPr>
            <m:t xml:space="preserve">i</m:t>
          </m:r>
          <m:r>
            <w:rPr>
              <w:rFonts w:ascii="Cambria Math" w:hAnsi="Cambria Math"/>
            </w:rPr>
            <m:t xml:space="preserve">+</m:t>
          </m:r>
          <m:f>
            <m:num>
              <m:r>
                <w:rPr>
                  <w:rFonts w:ascii="Cambria Math" w:hAnsi="Cambria Math"/>
                </w:rPr>
                <m:t xml:space="preserve">d</m:t>
              </m:r>
              <m:sSub>
                <m:e>
                  <m:r>
                    <w:rPr>
                      <w:rFonts w:ascii="Cambria Math" w:hAnsi="Cambria Math"/>
                    </w:rPr>
                    <m:t xml:space="preserve">v</m:t>
                  </m:r>
                </m:e>
                <m:sub>
                  <m:r>
                    <w:rPr>
                      <w:rFonts w:ascii="Cambria Math" w:hAnsi="Cambria Math"/>
                    </w:rPr>
                    <m:t xml:space="preserve">y</m:t>
                  </m:r>
                </m:sub>
              </m:sSub>
            </m:num>
            <m:den>
              <m:r>
                <w:rPr>
                  <w:rFonts w:ascii="Cambria Math" w:hAnsi="Cambria Math"/>
                </w:rPr>
                <m:t xml:space="preserve">dt</m:t>
              </m:r>
            </m:den>
          </m:f>
          <m:r>
            <w:rPr>
              <w:rFonts w:ascii="Cambria Math" w:hAnsi="Cambria Math"/>
            </w:rPr>
            <m:t xml:space="preserve">j</m:t>
          </m:r>
          <m:r>
            <w:rPr>
              <w:rFonts w:ascii="Cambria Math" w:hAnsi="Cambria Math"/>
            </w:rPr>
            <m:t xml:space="preserve">+</m:t>
          </m:r>
          <m:f>
            <m:num>
              <m:r>
                <w:rPr>
                  <w:rFonts w:ascii="Cambria Math" w:hAnsi="Cambria Math"/>
                </w:rPr>
                <m:t xml:space="preserve">d</m:t>
              </m:r>
              <m:sSub>
                <m:e>
                  <m:r>
                    <w:rPr>
                      <w:rFonts w:ascii="Cambria Math" w:hAnsi="Cambria Math"/>
                    </w:rPr>
                    <m:t xml:space="preserve">v</m:t>
                  </m:r>
                </m:e>
                <m:sub>
                  <m:r>
                    <w:rPr>
                      <w:rFonts w:ascii="Cambria Math" w:hAnsi="Cambria Math"/>
                    </w:rPr>
                    <m:t xml:space="preserve">z</m:t>
                  </m:r>
                </m:sub>
              </m:sSub>
            </m:num>
            <m:den>
              <m:r>
                <w:rPr>
                  <w:rFonts w:ascii="Cambria Math" w:hAnsi="Cambria Math"/>
                </w:rPr>
                <m:t xml:space="preserve">dt</m:t>
              </m:r>
            </m:den>
          </m:f>
          <m:r>
            <w:rPr>
              <w:rFonts w:ascii="Cambria Math" w:hAnsi="Cambria Math"/>
            </w:rPr>
            <m:t xml:space="preserve">k</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QUESTIONS</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A man runs a distance of 1 kilometre in 5 minutes. His average speed is? Answer: </w:t>
      </w:r>
      <w:r>
        <w:rPr/>
      </w:r>
      <m:oMath xmlns:m="http://schemas.openxmlformats.org/officeDocument/2006/math">
        <m:r>
          <w:rPr>
            <w:rFonts w:ascii="Cambria Math" w:hAnsi="Cambria Math"/>
          </w:rPr>
          <m:t xml:space="preserve">3.3</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p>
    <w:p>
      <w:pPr>
        <w:pStyle w:val="Normal"/>
        <w:spacing w:lineRule="auto" w:line="360"/>
        <w:jc w:val="both"/>
        <w:rPr>
          <w:rFonts w:eastAsia="宋体" w:eastAsiaTheme="minorEastAsia"/>
          <w:sz w:val="32"/>
          <w:szCs w:val="24"/>
        </w:rPr>
      </w:pPr>
      <w:r>
        <w:rPr>
          <w:rFonts w:eastAsia="宋体" w:eastAsiaTheme="minorEastAsia"/>
          <w:sz w:val="32"/>
          <w:szCs w:val="24"/>
        </w:rPr>
        <w:t xml:space="preserve">A car traveling at a uniform speed of </w:t>
      </w:r>
      <w:r>
        <w:rPr/>
      </w:r>
      <m:oMath xmlns:m="http://schemas.openxmlformats.org/officeDocument/2006/math">
        <m:r>
          <w:rPr>
            <w:rFonts w:ascii="Cambria Math" w:hAnsi="Cambria Math"/>
          </w:rPr>
          <m:t xml:space="preserve">100</m:t>
        </m:r>
        <m:r>
          <w:rPr>
            <w:rFonts w:ascii="Cambria Math" w:hAnsi="Cambria Math"/>
          </w:rPr>
          <m:t xml:space="preserve">km</m:t>
        </m:r>
        <m:sSup>
          <m:e>
            <m:r>
              <w:rPr>
                <w:rFonts w:ascii="Cambria Math" w:hAnsi="Cambria Math"/>
              </w:rPr>
              <m:t xml:space="preserve">ℎ</m:t>
            </m:r>
          </m:e>
          <m:sup>
            <m:r>
              <w:rPr>
                <w:rFonts w:ascii="Cambria Math" w:hAnsi="Cambria Math"/>
              </w:rPr>
              <m:t xml:space="preserve">−</m:t>
            </m:r>
            <m:r>
              <w:rPr>
                <w:rFonts w:ascii="Cambria Math" w:hAnsi="Cambria Math"/>
              </w:rPr>
              <m:t xml:space="preserve">1</m:t>
            </m:r>
          </m:sup>
        </m:sSup>
      </m:oMath>
      <w:r>
        <w:rPr>
          <w:rFonts w:eastAsia="宋体" w:eastAsiaTheme="minorEastAsia"/>
          <w:sz w:val="32"/>
          <w:szCs w:val="24"/>
        </w:rPr>
        <w:t xml:space="preserve"> spends 15 minutes moving from a point A to point B along its route. The distance between A and B is? Answer: 25km</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A train with an initial velocity of </w:t>
      </w:r>
      <w:r>
        <w:rPr/>
      </w:r>
      <m:oMath xmlns:m="http://schemas.openxmlformats.org/officeDocument/2006/math">
        <m:r>
          <w:rPr>
            <w:rFonts w:ascii="Cambria Math" w:hAnsi="Cambria Math"/>
          </w:rPr>
          <m:t xml:space="preserve">20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eastAsiaTheme="minorEastAsia"/>
          <w:sz w:val="32"/>
          <w:szCs w:val="24"/>
        </w:rPr>
        <w:t xml:space="preserve"> is subjected to a uniform deceleration of </w:t>
      </w:r>
      <w:r>
        <w:rPr/>
      </w:r>
      <m:oMath xmlns:m="http://schemas.openxmlformats.org/officeDocument/2006/math">
        <m:r>
          <w:rPr>
            <w:rFonts w:ascii="Cambria Math" w:hAnsi="Cambria Math"/>
          </w:rPr>
          <m:t xml:space="preserve">2</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eastAsiaTheme="minorEastAsia"/>
          <w:sz w:val="32"/>
          <w:szCs w:val="24"/>
        </w:rPr>
        <w:t>. The time required to bring the train to complete rest is? Answer: 10s</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A body accelerates uniformly from rest at </w:t>
      </w:r>
      <w:r>
        <w:rPr/>
      </w:r>
      <m:oMath xmlns:m="http://schemas.openxmlformats.org/officeDocument/2006/math">
        <m:r>
          <w:rPr>
            <w:rFonts w:ascii="Cambria Math" w:hAnsi="Cambria Math"/>
          </w:rPr>
          <m:t xml:space="preserve">3</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eastAsiaTheme="minorEastAsia"/>
          <w:sz w:val="32"/>
          <w:szCs w:val="24"/>
        </w:rPr>
        <w:t xml:space="preserve">. Its velocity and time after traveling a distance of 24m are? Answer: </w:t>
      </w:r>
      <w:r>
        <w:rPr/>
      </w:r>
      <m:oMath xmlns:m="http://schemas.openxmlformats.org/officeDocument/2006/math">
        <m:r>
          <w:rPr>
            <w:rFonts w:ascii="Cambria Math" w:hAnsi="Cambria Math"/>
          </w:rPr>
          <m:t xml:space="preserve">12</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eastAsiaTheme="minorEastAsia"/>
          <w:sz w:val="32"/>
          <w:szCs w:val="24"/>
        </w:rPr>
        <w:t xml:space="preserve"> and </w:t>
      </w:r>
      <w:r>
        <w:rPr/>
      </w:r>
      <m:oMath xmlns:m="http://schemas.openxmlformats.org/officeDocument/2006/math">
        <m:r>
          <w:rPr>
            <w:rFonts w:ascii="Cambria Math" w:hAnsi="Cambria Math"/>
          </w:rPr>
          <m:t xml:space="preserve">4</m:t>
        </m:r>
        <m:r>
          <w:rPr>
            <w:rFonts w:ascii="Cambria Math" w:hAnsi="Cambria Math"/>
          </w:rPr>
          <m:t xml:space="preserve">s</m:t>
        </m:r>
      </m:oMath>
    </w:p>
    <w:p>
      <w:pPr>
        <w:pStyle w:val="Normal"/>
        <w:spacing w:lineRule="auto" w:line="360"/>
        <w:jc w:val="both"/>
        <w:rPr>
          <w:rFonts w:eastAsia="宋体" w:eastAsiaTheme="minorEastAsia"/>
          <w:sz w:val="32"/>
          <w:szCs w:val="24"/>
        </w:rPr>
      </w:pPr>
      <w:r>
        <w:rPr>
          <w:rFonts w:eastAsia="宋体" w:eastAsiaTheme="minorEastAsia"/>
          <w:sz w:val="32"/>
          <w:szCs w:val="24"/>
        </w:rPr>
        <w:t xml:space="preserve">A body </w:t>
      </w:r>
      <w:r>
        <w:rPr>
          <w:rFonts w:eastAsia="宋体" w:eastAsiaTheme="minorEastAsia"/>
          <w:sz w:val="32"/>
          <w:szCs w:val="24"/>
          <w:lang w:val="en-US"/>
        </w:rPr>
        <w:t>ac</w:t>
      </w:r>
      <w:r>
        <w:rPr>
          <w:rFonts w:eastAsia="宋体" w:eastAsiaTheme="minorEastAsia"/>
          <w:sz w:val="32"/>
          <w:szCs w:val="24"/>
        </w:rPr>
        <w:t xml:space="preserve">celerates uniformly from rest at </w:t>
      </w:r>
      <w:r>
        <w:rPr/>
      </w:r>
      <m:oMath xmlns:m="http://schemas.openxmlformats.org/officeDocument/2006/math">
        <m:r>
          <w:rPr>
            <w:rFonts w:ascii="Cambria Math" w:hAnsi="Cambria Math"/>
          </w:rPr>
          <m:t xml:space="preserve">6</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eastAsiaTheme="minorEastAsia"/>
          <w:sz w:val="32"/>
          <w:szCs w:val="24"/>
        </w:rPr>
        <w:t xml:space="preserve"> for 8 seconds and then decel</w:t>
      </w:r>
      <w:r>
        <w:rPr>
          <w:rFonts w:eastAsia="宋体" w:eastAsiaTheme="minorEastAsia"/>
          <w:sz w:val="32"/>
          <w:szCs w:val="24"/>
          <w:lang w:val="en-US"/>
        </w:rPr>
        <w:t>e</w:t>
      </w:r>
      <w:r>
        <w:rPr>
          <w:rFonts w:eastAsia="宋体" w:eastAsiaTheme="minorEastAsia"/>
          <w:sz w:val="32"/>
          <w:szCs w:val="24"/>
        </w:rPr>
        <w:t>rates uniformly to rest in the next 5 seconds. Find the magnitude of the deceleration. Answer: 9.6ms^-2</w:t>
      </w:r>
    </w:p>
    <w:p>
      <w:pPr>
        <w:pStyle w:val="Normal"/>
        <w:spacing w:lineRule="auto" w:line="360"/>
        <w:jc w:val="both"/>
        <w:rPr>
          <w:rFonts w:eastAsia="宋体" w:eastAsiaTheme="minorEastAsia"/>
          <w:sz w:val="32"/>
          <w:szCs w:val="24"/>
        </w:rPr>
      </w:pPr>
      <w:r>
        <w:rPr>
          <w:rFonts w:eastAsia="宋体" w:eastAsiaTheme="minorEastAsia"/>
          <w:sz w:val="32"/>
          <w:szCs w:val="24"/>
        </w:rPr>
        <w:t>A body undergoing a uniformly-accelerated motion has two points (1s, 10ms^-1) and (20s, 48ms^-1) on the velocity time graph. The acceleration of the body is? Answer: 2ms^-2</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A motorist traveling at 72kmh^-1, on siting a stop road sign applies the brakes such that under constant deceleration the car is brought to stop within a distance 50m. The magnitude of the deceleration is </w:t>
      </w:r>
      <w:r>
        <w:rPr/>
      </w:r>
      <m:oMath xmlns:m="http://schemas.openxmlformats.org/officeDocument/2006/math">
        <m:r>
          <w:rPr>
            <w:rFonts w:ascii="Cambria Math" w:hAnsi="Cambria Math"/>
          </w:rPr>
          <m:t xml:space="preserve">4</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p>
    <w:p>
      <w:pPr>
        <w:pStyle w:val="Normal"/>
        <w:spacing w:lineRule="auto" w:line="360"/>
        <w:jc w:val="both"/>
        <w:rPr>
          <w:rFonts w:eastAsia="宋体" w:eastAsiaTheme="minorEastAsia"/>
          <w:sz w:val="32"/>
          <w:szCs w:val="24"/>
        </w:rPr>
      </w:pPr>
      <w:r>
        <w:rPr>
          <w:rFonts w:eastAsia="宋体" w:eastAsiaTheme="minorEastAsia"/>
          <w:sz w:val="32"/>
          <w:szCs w:val="24"/>
        </w:rPr>
        <w:t>Two bodies X and Y start from rest and move with uniform accelrations of a and 4a respectively. If the bodies cover the same distance in times t_x and t_y, then the ration of t_x to t_y is? Answer: 2 : 1</w:t>
      </w:r>
    </w:p>
    <w:p>
      <w:pPr>
        <w:pStyle w:val="Normal"/>
        <w:spacing w:lineRule="auto" w:line="360"/>
        <w:jc w:val="both"/>
        <w:rPr>
          <w:rFonts w:eastAsia="宋体" w:eastAsiaTheme="minorEastAsia"/>
          <w:sz w:val="32"/>
          <w:szCs w:val="24"/>
        </w:rPr>
      </w:pPr>
      <w:r>
        <w:rPr>
          <w:rFonts w:eastAsia="宋体" w:eastAsiaTheme="minorEastAsia"/>
          <w:sz w:val="32"/>
          <w:szCs w:val="24"/>
        </w:rPr>
        <w:t>A car starting from rest moves with a uniform acceleration of 6ms^-2. The distance it covers in the fourth second of its motion is? Answer: 21m</w:t>
      </w:r>
    </w:p>
    <w:p>
      <w:pPr>
        <w:pStyle w:val="Normal"/>
        <w:spacing w:lineRule="auto" w:line="360"/>
        <w:jc w:val="both"/>
        <w:rPr>
          <w:rFonts w:eastAsia="宋体" w:eastAsiaTheme="minorEastAsia"/>
          <w:sz w:val="32"/>
          <w:szCs w:val="24"/>
        </w:rPr>
      </w:pPr>
      <w:r>
        <w:rPr>
          <w:rFonts w:eastAsia="宋体" w:eastAsiaTheme="minorEastAsia"/>
          <w:sz w:val="32"/>
          <w:szCs w:val="24"/>
        </w:rPr>
        <w:t>A fruit drops from the top of a tree 20m tall. The time it takes the fruit to reach the ground is what? What is the velocity just before it hits the ground. Answer: 2s and 20ms^-1</w:t>
      </w:r>
    </w:p>
    <w:p>
      <w:pPr>
        <w:pStyle w:val="Normal"/>
        <w:spacing w:lineRule="auto" w:line="360"/>
        <w:jc w:val="both"/>
        <w:rPr>
          <w:rFonts w:eastAsia="宋体" w:eastAsiaTheme="minorEastAsia"/>
          <w:sz w:val="32"/>
          <w:szCs w:val="24"/>
        </w:rPr>
      </w:pPr>
      <w:r>
        <w:rPr>
          <w:rFonts w:eastAsia="宋体" w:eastAsiaTheme="minorEastAsia"/>
          <w:sz w:val="32"/>
          <w:szCs w:val="24"/>
        </w:rPr>
        <w:t>A car decelerates uniformly at</w:t>
      </w:r>
      <w:r>
        <w:rPr/>
      </w:r>
      <m:oMath xmlns:m="http://schemas.openxmlformats.org/officeDocument/2006/math">
        <m:r>
          <w:rPr>
            <w:rFonts w:ascii="Cambria Math" w:hAnsi="Cambria Math"/>
          </w:rPr>
          <m:t xml:space="preserve">10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eastAsiaTheme="minorEastAsia"/>
          <w:sz w:val="32"/>
          <w:szCs w:val="24"/>
        </w:rPr>
        <w:t xml:space="preserve"> from</w:t>
      </w:r>
      <w:r>
        <w:rPr/>
      </w:r>
      <m:oMath xmlns:m="http://schemas.openxmlformats.org/officeDocument/2006/math">
        <m:r>
          <w:rPr>
            <w:rFonts w:ascii="Cambria Math" w:hAnsi="Cambria Math"/>
          </w:rPr>
          <m:t xml:space="preserve">50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r>
          <w:rPr>
            <w:rFonts w:ascii="Cambria Math" w:hAnsi="Cambria Math"/>
          </w:rPr>
          <m:t xml:space="preserve">20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eastAsiaTheme="minorEastAsia"/>
          <w:sz w:val="32"/>
          <w:szCs w:val="24"/>
        </w:rPr>
        <w:t>. Calculate the distance traveled by the car. (Answer 105m)</w:t>
      </w:r>
    </w:p>
    <w:p>
      <w:pPr>
        <w:pStyle w:val="Normal"/>
        <w:spacing w:lineRule="auto" w:line="360"/>
        <w:jc w:val="both"/>
        <w:rPr>
          <w:rFonts w:eastAsia="宋体" w:eastAsiaTheme="minorEastAsia"/>
          <w:sz w:val="32"/>
          <w:szCs w:val="24"/>
        </w:rPr>
      </w:pPr>
      <w:r>
        <w:rPr>
          <w:rFonts w:eastAsia="宋体" w:eastAsiaTheme="minorEastAsia"/>
          <w:sz w:val="32"/>
          <w:szCs w:val="24"/>
        </w:rPr>
        <w:t>A train travels with an initial velocity of</w:t>
      </w:r>
      <w:r>
        <w:rPr/>
      </w:r>
      <m:oMath xmlns:m="http://schemas.openxmlformats.org/officeDocument/2006/math">
        <m:r>
          <w:rPr>
            <w:rFonts w:ascii="Cambria Math" w:hAnsi="Cambria Math"/>
          </w:rPr>
          <m:t xml:space="preserve">20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eastAsiaTheme="minorEastAsia"/>
          <w:sz w:val="32"/>
          <w:szCs w:val="24"/>
        </w:rPr>
        <w:t>. If it accelerates uniformly at</w:t>
      </w:r>
      <w:r>
        <w:rPr/>
      </w:r>
      <m:oMath xmlns:m="http://schemas.openxmlformats.org/officeDocument/2006/math">
        <m:r>
          <w:rPr>
            <w:rFonts w:ascii="Cambria Math" w:hAnsi="Cambria Math"/>
          </w:rPr>
          <m:t xml:space="preserve">2</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eastAsiaTheme="minorEastAsia"/>
          <w:sz w:val="32"/>
          <w:szCs w:val="24"/>
        </w:rPr>
        <w:t>and travels a distance of 100m, calculate the final velocity of the trains. (Answer: 28.3)</w:t>
      </w:r>
    </w:p>
    <w:p>
      <w:pPr>
        <w:pStyle w:val="Normal"/>
        <w:spacing w:lineRule="auto" w:line="360"/>
        <w:jc w:val="both"/>
        <w:rPr>
          <w:rFonts w:eastAsia="宋体" w:eastAsiaTheme="minorEastAsia"/>
          <w:sz w:val="32"/>
          <w:szCs w:val="24"/>
        </w:rPr>
      </w:pPr>
      <w:r>
        <w:rPr>
          <w:rFonts w:eastAsia="宋体" w:eastAsiaTheme="minorEastAsia"/>
          <w:sz w:val="32"/>
          <w:szCs w:val="24"/>
        </w:rPr>
        <w:t>Calculate the time taken and the distance covered by a train moving with a velocity of</w:t>
      </w:r>
      <w:r>
        <w:rPr/>
      </w:r>
      <m:oMath xmlns:m="http://schemas.openxmlformats.org/officeDocument/2006/math">
        <m:r>
          <w:rPr>
            <w:rFonts w:ascii="Cambria Math" w:hAnsi="Cambria Math"/>
          </w:rPr>
          <m:t xml:space="preserve">15</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eastAsiaTheme="minorEastAsia"/>
          <w:sz w:val="32"/>
          <w:szCs w:val="24"/>
        </w:rPr>
        <w:t>and then accelerating at the rate of</w:t>
      </w:r>
      <w:r>
        <w:rPr/>
      </w:r>
      <m:oMath xmlns:m="http://schemas.openxmlformats.org/officeDocument/2006/math">
        <m:r>
          <w:rPr>
            <w:rFonts w:ascii="Cambria Math" w:hAnsi="Cambria Math"/>
          </w:rPr>
          <m:t xml:space="preserve">2</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eastAsiaTheme="minorEastAsia"/>
          <w:sz w:val="32"/>
          <w:szCs w:val="24"/>
        </w:rPr>
        <w:t>to reach a velocity of</w:t>
      </w:r>
      <w:r>
        <w:rPr/>
      </w:r>
      <m:oMath xmlns:m="http://schemas.openxmlformats.org/officeDocument/2006/math">
        <m:r>
          <w:rPr>
            <w:rFonts w:ascii="Cambria Math" w:hAnsi="Cambria Math"/>
          </w:rPr>
          <m:t xml:space="preserve">20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eastAsiaTheme="minorEastAsia"/>
          <w:sz w:val="32"/>
          <w:szCs w:val="24"/>
        </w:rPr>
        <w:t>. (Answer: 2.5s and 43.75m)</w:t>
      </w:r>
    </w:p>
    <w:p>
      <w:pPr>
        <w:pStyle w:val="Normal"/>
        <w:spacing w:lineRule="auto" w:line="360"/>
        <w:jc w:val="both"/>
        <w:rPr>
          <w:rFonts w:eastAsia="宋体" w:eastAsiaTheme="minorEastAsia"/>
          <w:sz w:val="32"/>
          <w:szCs w:val="24"/>
        </w:rPr>
      </w:pPr>
      <w:r>
        <w:rPr>
          <w:rFonts w:eastAsia="宋体" w:eastAsiaTheme="minorEastAsia"/>
          <w:sz w:val="32"/>
          <w:szCs w:val="24"/>
        </w:rPr>
        <w:t>A car accelerates uniformly on a straight line with an acceleration of</w:t>
      </w:r>
      <w:r>
        <w:rPr/>
      </w:r>
      <m:oMath xmlns:m="http://schemas.openxmlformats.org/officeDocument/2006/math">
        <m:r>
          <w:rPr>
            <w:rFonts w:ascii="Cambria Math" w:hAnsi="Cambria Math"/>
          </w:rPr>
          <m:t xml:space="preserve">10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eastAsiaTheme="minorEastAsia"/>
          <w:sz w:val="32"/>
          <w:szCs w:val="24"/>
        </w:rPr>
        <w:t>and travels 150m in a time interval of 5s. How far will the car travel in the next 5s? (Answer: 400m)</w:t>
      </w:r>
    </w:p>
    <w:p>
      <w:pPr>
        <w:pStyle w:val="Normal"/>
        <w:spacing w:lineRule="auto" w:line="360"/>
        <w:jc w:val="both"/>
        <w:rPr>
          <w:rFonts w:eastAsia="宋体" w:eastAsiaTheme="minorEastAsia"/>
          <w:sz w:val="32"/>
          <w:szCs w:val="24"/>
        </w:rPr>
      </w:pPr>
      <w:r>
        <w:rPr>
          <w:rFonts w:eastAsia="宋体" w:eastAsiaTheme="minorEastAsia"/>
          <w:sz w:val="32"/>
          <w:szCs w:val="24"/>
        </w:rPr>
        <w:t>An automobile and a truck start from rest at the instance with the automobile initially at some distance behind the truck. The truck has a constant acceleration of</w:t>
      </w:r>
      <w:r>
        <w:rPr/>
      </w:r>
      <m:oMath xmlns:m="http://schemas.openxmlformats.org/officeDocument/2006/math">
        <m:r>
          <w:rPr>
            <w:rFonts w:ascii="Cambria Math" w:hAnsi="Cambria Math"/>
          </w:rPr>
          <m:t xml:space="preserve">3</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eastAsiaTheme="minorEastAsia"/>
          <w:sz w:val="32"/>
          <w:szCs w:val="24"/>
        </w:rPr>
        <w:t>and the automobile has an acceleration of</w:t>
      </w:r>
      <w:r>
        <w:rPr/>
      </w:r>
      <m:oMath xmlns:m="http://schemas.openxmlformats.org/officeDocument/2006/math">
        <m:r>
          <w:rPr>
            <w:rFonts w:ascii="Cambria Math" w:hAnsi="Cambria Math"/>
          </w:rPr>
          <m:t xml:space="preserve">4</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eastAsiaTheme="minorEastAsia"/>
          <w:sz w:val="32"/>
          <w:szCs w:val="24"/>
        </w:rPr>
        <w:t>. The automobile overtakes the truck has moved 90m.</w:t>
      </w:r>
    </w:p>
    <w:p>
      <w:pPr>
        <w:pStyle w:val="Normal"/>
        <w:spacing w:lineRule="auto" w:line="360"/>
        <w:jc w:val="both"/>
        <w:rPr>
          <w:rFonts w:eastAsia="宋体" w:eastAsiaTheme="minorEastAsia"/>
          <w:sz w:val="32"/>
          <w:szCs w:val="24"/>
        </w:rPr>
      </w:pPr>
      <w:r>
        <w:rPr>
          <w:rFonts w:eastAsia="宋体" w:eastAsiaTheme="minorEastAsia"/>
          <w:sz w:val="32"/>
          <w:szCs w:val="24"/>
        </w:rPr>
        <w:t>How long does it the automobile to overtake the truck? (Answer: 7.75)</w:t>
      </w:r>
    </w:p>
    <w:p>
      <w:pPr>
        <w:pStyle w:val="Normal"/>
        <w:spacing w:lineRule="auto" w:line="360"/>
        <w:jc w:val="both"/>
        <w:rPr>
          <w:rFonts w:eastAsia="宋体" w:eastAsiaTheme="minorEastAsia"/>
          <w:sz w:val="32"/>
          <w:szCs w:val="24"/>
        </w:rPr>
      </w:pPr>
      <w:r>
        <w:rPr>
          <w:rFonts w:eastAsia="宋体" w:eastAsiaTheme="minorEastAsia"/>
          <w:sz w:val="32"/>
          <w:szCs w:val="24"/>
        </w:rPr>
        <w:t>How far was the automobile behind the truck? (Answer: 30.125)</w:t>
      </w:r>
    </w:p>
    <w:p>
      <w:pPr>
        <w:pStyle w:val="Normal"/>
        <w:spacing w:lineRule="auto" w:line="360"/>
        <w:jc w:val="both"/>
        <w:rPr>
          <w:rFonts w:eastAsia="宋体" w:eastAsiaTheme="minorEastAsia"/>
          <w:sz w:val="32"/>
          <w:szCs w:val="24"/>
        </w:rPr>
      </w:pPr>
      <w:r>
        <w:rPr>
          <w:rFonts w:eastAsia="宋体" w:eastAsiaTheme="minorEastAsia"/>
          <w:sz w:val="32"/>
          <w:szCs w:val="24"/>
        </w:rPr>
        <w:t>A man runs a distance of 1km in 5 minutes. What is his average speed (Answer: 3.3ms)</w:t>
      </w:r>
    </w:p>
    <w:p>
      <w:pPr>
        <w:pStyle w:val="Normal"/>
        <w:spacing w:lineRule="auto" w:line="360"/>
        <w:jc w:val="both"/>
        <w:rPr>
          <w:rFonts w:eastAsia="宋体" w:eastAsiaTheme="minorEastAsia"/>
          <w:sz w:val="32"/>
          <w:szCs w:val="24"/>
        </w:rPr>
      </w:pPr>
      <w:r>
        <w:rPr>
          <w:rFonts w:eastAsia="宋体" w:eastAsiaTheme="minorEastAsia"/>
          <w:sz w:val="32"/>
          <w:szCs w:val="24"/>
        </w:rPr>
        <w:t>A car travelling at a uniform speed of 100kmh spends 15 minutes moving from point A to point B along its route. The distance between A and B (Answer 25km)</w:t>
      </w:r>
    </w:p>
    <w:p>
      <w:pPr>
        <w:pStyle w:val="Normal"/>
        <w:spacing w:lineRule="auto" w:line="360"/>
        <w:jc w:val="both"/>
        <w:rPr>
          <w:rFonts w:eastAsia="宋体" w:eastAsiaTheme="minorEastAsia"/>
          <w:sz w:val="32"/>
          <w:szCs w:val="24"/>
        </w:rPr>
      </w:pPr>
      <w:r>
        <w:rPr>
          <w:rFonts w:eastAsia="宋体" w:eastAsiaTheme="minorEastAsia"/>
          <w:sz w:val="32"/>
          <w:szCs w:val="24"/>
        </w:rPr>
        <w:t>A train with an initial velocity of 20ms is subjected to a uniform deceleration of 2ms. The time required to bring the train to a complete halt is (Answer: 10s)</w:t>
      </w:r>
    </w:p>
    <w:p>
      <w:pPr>
        <w:pStyle w:val="Normal"/>
        <w:spacing w:lineRule="auto" w:line="360"/>
        <w:jc w:val="both"/>
        <w:rPr>
          <w:rFonts w:eastAsia="宋体" w:eastAsiaTheme="minorEastAsia"/>
          <w:sz w:val="32"/>
          <w:szCs w:val="24"/>
        </w:rPr>
      </w:pPr>
      <w:r>
        <w:rPr>
          <w:rFonts w:eastAsia="宋体" w:eastAsiaTheme="minorEastAsia"/>
          <w:sz w:val="32"/>
          <w:szCs w:val="24"/>
        </w:rPr>
        <w:t>A body accelerates uniformly from rest at 3ms. Its velocity after traveling a distance of 24m is (Answer: 12ms) and what is the time taken for the body to cover the 24m (Answer: 4s)</w:t>
      </w:r>
    </w:p>
    <w:p>
      <w:pPr>
        <w:pStyle w:val="Normal"/>
        <w:spacing w:lineRule="auto" w:line="360"/>
        <w:jc w:val="both"/>
        <w:rPr>
          <w:rFonts w:eastAsia="宋体" w:eastAsiaTheme="minorEastAsia"/>
          <w:sz w:val="32"/>
          <w:szCs w:val="24"/>
        </w:rPr>
      </w:pPr>
      <w:r>
        <w:rPr>
          <w:rFonts w:eastAsia="宋体" w:eastAsiaTheme="minorEastAsia"/>
          <w:sz w:val="32"/>
          <w:szCs w:val="24"/>
        </w:rPr>
        <w:t>A body accelerates uniformly from rest at 6ms for 8s and then decelerates uniformly to rest in the next 5s. What is the magnitude of the deceleration (Answer: 9.6)</w:t>
      </w:r>
    </w:p>
    <w:p>
      <w:pPr>
        <w:pStyle w:val="Normal"/>
        <w:spacing w:lineRule="auto" w:line="360"/>
        <w:jc w:val="both"/>
        <w:rPr>
          <w:rFonts w:eastAsia="宋体" w:eastAsiaTheme="minorEastAsia"/>
          <w:sz w:val="32"/>
          <w:szCs w:val="24"/>
        </w:rPr>
      </w:pPr>
      <w:r>
        <w:rPr>
          <w:rFonts w:eastAsia="宋体" w:eastAsiaTheme="minorEastAsia"/>
          <w:sz w:val="32"/>
          <w:szCs w:val="24"/>
        </w:rPr>
        <w:t>A body undergoing a uniform-accelerated motion has two points (1s, 10ms) and (20s, 48ms) on the velocity-time graph of its motion. The acceleration of the body is (Answer 2ms)</w:t>
      </w:r>
    </w:p>
    <w:p>
      <w:pPr>
        <w:pStyle w:val="Normal"/>
        <w:spacing w:lineRule="auto" w:line="360"/>
        <w:jc w:val="both"/>
        <w:rPr>
          <w:rFonts w:eastAsia="宋体" w:eastAsiaTheme="minorEastAsia"/>
          <w:sz w:val="32"/>
          <w:szCs w:val="24"/>
        </w:rPr>
      </w:pPr>
      <w:r>
        <w:rPr>
          <w:rFonts w:eastAsia="宋体" w:eastAsiaTheme="minorEastAsia"/>
          <w:sz w:val="32"/>
          <w:szCs w:val="24"/>
        </w:rPr>
        <w:t>A motorist traveling at 72kmh, on siting the stop sign applies the brakes such that under constant deceleration the car is brought to a stop within a distance of 50m. The magnitude of the deceleration is (4ms)</w:t>
      </w:r>
    </w:p>
    <w:p>
      <w:pPr>
        <w:pStyle w:val="Normal"/>
        <w:spacing w:lineRule="auto" w:line="360"/>
        <w:jc w:val="both"/>
        <w:rPr>
          <w:rFonts w:eastAsia="宋体" w:eastAsiaTheme="minorEastAsia"/>
          <w:sz w:val="32"/>
          <w:szCs w:val="24"/>
        </w:rPr>
      </w:pPr>
      <w:r>
        <w:rPr>
          <w:rFonts w:eastAsia="宋体" w:eastAsiaTheme="minorEastAsia"/>
          <w:sz w:val="32"/>
          <w:szCs w:val="24"/>
        </w:rPr>
        <w:t>A car starting from rest moves with a uniform acceleration of 6ms. The distance it covers in the fourth second is (Answer: 21m)</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The acceleration with which a particle moves is given as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sSup>
              <m:e>
                <m:r>
                  <w:rPr>
                    <w:rFonts w:ascii="Cambria Math" w:hAnsi="Cambria Math"/>
                  </w:rPr>
                  <m:t xml:space="preserve">t</m:t>
                </m:r>
              </m:e>
              <m:sup>
                <m:r>
                  <w:rPr>
                    <w:rFonts w:ascii="Cambria Math" w:hAnsi="Cambria Math"/>
                  </w:rPr>
                  <m:t xml:space="preserve">2</m:t>
                </m:r>
              </m:sup>
            </m:sSup>
          </m:e>
        </m:d>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eastAsiaTheme="minorEastAsia"/>
          <w:sz w:val="32"/>
          <w:szCs w:val="24"/>
        </w:rPr>
        <w:t>. Find its velocity at time t=3, given that the velocity at time t=0 is zero</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nary>
            <m:naryPr>
              <m:chr m:val="∫"/>
              <m:subHide m:val="1"/>
              <m:supHide m:val="1"/>
            </m:naryPr>
            <m:sub/>
            <m:sup/>
            <m:e>
              <m:r>
                <w:rPr>
                  <w:rFonts w:ascii="Cambria Math" w:hAnsi="Cambria Math"/>
                </w:rPr>
                <m:t xml:space="preserve">adt</m:t>
              </m:r>
            </m:e>
          </m:nary>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The displacement s(t) of a car as a function of time tis given as </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3</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Find its velocity at time t = 4s. At what time will the velocity of the body become zero?</w:t>
      </w:r>
    </w:p>
    <w:p>
      <w:pPr>
        <w:pStyle w:val="Normal"/>
        <w:spacing w:lineRule="auto" w:line="360"/>
        <w:jc w:val="both"/>
        <w:rPr>
          <w:rFonts w:eastAsia="宋体" w:eastAsiaTheme="minorEastAsia"/>
          <w:sz w:val="32"/>
          <w:szCs w:val="24"/>
        </w:rPr>
      </w:pPr>
      <w:r>
        <w:rPr>
          <w:rFonts w:eastAsia="宋体" w:eastAsiaTheme="minorEastAsia"/>
          <w:sz w:val="32"/>
          <w:szCs w:val="24"/>
        </w:rPr>
        <w:t>An elementary particle is projected into space and travelled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d>
            <m:dPr>
              <m:begChr m:val="("/>
              <m:endChr m:val=")"/>
            </m:dPr>
            <m:e>
              <m:sSup>
                <m:e>
                  <m:r>
                    <w:rPr>
                      <w:rFonts w:ascii="Cambria Math" w:hAnsi="Cambria Math"/>
                    </w:rPr>
                    <m:t xml:space="preserve">t</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r>
                <w:rPr>
                  <w:rFonts w:ascii="Cambria Math" w:hAnsi="Cambria Math"/>
                </w:rPr>
                <m:t xml:space="preserve">t</m:t>
              </m:r>
            </m:e>
          </m:d>
          <m:r>
            <w:rPr>
              <w:rFonts w:ascii="Cambria Math" w:hAnsi="Cambria Math"/>
            </w:rPr>
            <m:t xml:space="preserve">i</m:t>
          </m:r>
          <m:r>
            <w:rPr>
              <w:rFonts w:ascii="Cambria Math" w:hAnsi="Cambria Math"/>
            </w:rPr>
            <m:t xml:space="preserve">−</m:t>
          </m:r>
          <m:r>
            <w:rPr>
              <w:rFonts w:ascii="Cambria Math" w:hAnsi="Cambria Math"/>
            </w:rPr>
            <m:t xml:space="preserve">3</m:t>
          </m:r>
          <m:sSup>
            <m:e>
              <m:r>
                <w:rPr>
                  <w:rFonts w:ascii="Cambria Math" w:hAnsi="Cambria Math"/>
                </w:rPr>
                <m:t xml:space="preserve">e</m:t>
              </m:r>
            </m:e>
            <m:sup>
              <m:r>
                <w:rPr>
                  <w:rFonts w:ascii="Cambria Math" w:hAnsi="Cambria Math"/>
                </w:rPr>
                <m:t xml:space="preserve">−</m:t>
              </m:r>
              <m:r>
                <w:rPr>
                  <w:rFonts w:ascii="Cambria Math" w:hAnsi="Cambria Math"/>
                </w:rPr>
                <m:t xml:space="preserve">2</m:t>
              </m:r>
              <m:r>
                <w:rPr>
                  <w:rFonts w:ascii="Cambria Math" w:hAnsi="Cambria Math"/>
                </w:rPr>
                <m:t xml:space="preserve">t</m:t>
              </m:r>
            </m:sup>
          </m:sSup>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sin</m:t>
          </m:r>
          <m:r>
            <w:rPr>
              <w:rFonts w:ascii="Cambria Math" w:hAnsi="Cambria Math"/>
            </w:rPr>
            <m:t xml:space="preserve">5</m:t>
          </m:r>
          <m:r>
            <w:rPr>
              <w:rFonts w:ascii="Cambria Math" w:hAnsi="Cambria Math"/>
            </w:rPr>
            <m:t xml:space="preserve">t</m:t>
          </m:r>
          <m:r>
            <w:rPr>
              <w:rFonts w:ascii="Cambria Math" w:hAnsi="Cambria Math"/>
            </w:rPr>
            <m:t xml:space="preserve">k</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Find its acceleration at t=0</w:t>
      </w:r>
    </w:p>
    <w:p>
      <w:pPr>
        <w:pStyle w:val="Normal"/>
        <w:spacing w:lineRule="auto" w:line="360"/>
        <w:jc w:val="both"/>
        <w:rPr>
          <w:rFonts w:eastAsia="宋体" w:eastAsiaTheme="minorEastAsia"/>
          <w:sz w:val="24"/>
          <w:szCs w:val="24"/>
          <w:u w:val="single"/>
        </w:rPr>
      </w:pPr>
      <w:r>
        <w:rPr>
          <w:rFonts w:eastAsia="宋体" w:eastAsiaTheme="minorEastAsia"/>
          <w:sz w:val="40"/>
          <w:szCs w:val="24"/>
          <w:u w:val="single"/>
        </w:rPr>
        <w:t>RELATIVE VELOCITY</w:t>
      </w:r>
    </w:p>
    <w:p>
      <w:pPr>
        <w:pStyle w:val="Normal"/>
        <w:spacing w:lineRule="auto" w:line="360"/>
        <w:jc w:val="both"/>
        <w:rPr>
          <w:rFonts w:eastAsia="宋体" w:eastAsiaTheme="minorEastAsia"/>
          <w:sz w:val="32"/>
          <w:szCs w:val="32"/>
        </w:rPr>
      </w:pPr>
      <w:r>
        <w:rPr>
          <w:rFonts w:eastAsia="宋体" w:eastAsiaTheme="minorEastAsia"/>
          <w:sz w:val="32"/>
          <w:szCs w:val="32"/>
        </w:rPr>
        <w:t>Bodies moving (acting) in opposite direction: For two bodies A and B moving in opposite direction, the velocity of A relative to B can be obtained by finding the sum of their velocities.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AB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oMath>
      </m:oMathPara>
    </w:p>
    <w:p>
      <w:pPr>
        <w:pStyle w:val="Normal"/>
        <w:spacing w:lineRule="auto" w:line="360"/>
        <w:jc w:val="both"/>
        <w:rPr>
          <w:rFonts w:eastAsia="宋体" w:eastAsiaTheme="minorEastAsia"/>
          <w:sz w:val="32"/>
          <w:szCs w:val="32"/>
        </w:rPr>
      </w:pPr>
      <w:r>
        <w:rPr>
          <w:rFonts w:eastAsia="宋体" w:eastAsiaTheme="minorEastAsia"/>
          <w:sz w:val="32"/>
          <w:szCs w:val="32"/>
        </w:rPr>
        <w:t>Bodies Moving In the same direction: For two bodies A and B moving in the same direction, the velocity of A relative to B is obtained by finding the difference of their velocities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AB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oMath>
      </m:oMathPara>
    </w:p>
    <w:p>
      <w:pPr>
        <w:pStyle w:val="Normal"/>
        <w:spacing w:lineRule="auto" w:line="360"/>
        <w:jc w:val="both"/>
        <w:rPr>
          <w:rFonts w:eastAsia="宋体" w:eastAsiaTheme="minorEastAsia"/>
          <w:sz w:val="32"/>
          <w:szCs w:val="32"/>
        </w:rPr>
      </w:pPr>
      <w:r>
        <w:rPr>
          <w:rFonts w:eastAsia="宋体" w:eastAsiaTheme="minorEastAsia"/>
          <w:sz w:val="32"/>
          <w:szCs w:val="32"/>
        </w:rPr>
        <w:t>Bodies moving perpendicular (at 90 degrees) to each other: Their relative velocity can be gotten from Pythagoras’ theorem.</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p>
            <m:e>
              <m:d>
                <m:dPr>
                  <m:begChr m:val="("/>
                  <m:endChr m:val=")"/>
                </m:dPr>
                <m:e>
                  <m:sSub>
                    <m:e>
                      <m:r>
                        <w:rPr>
                          <w:rFonts w:ascii="Cambria Math" w:hAnsi="Cambria Math"/>
                        </w:rPr>
                        <m:t xml:space="preserve">v</m:t>
                      </m:r>
                    </m:e>
                    <m:sub>
                      <m:r>
                        <w:rPr>
                          <w:rFonts w:ascii="Cambria Math" w:hAnsi="Cambria Math"/>
                        </w:rPr>
                        <m:t xml:space="preserve">AB</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v</m:t>
                      </m:r>
                    </m:e>
                    <m:sub>
                      <m:r>
                        <w:rPr>
                          <w:rFonts w:ascii="Cambria Math" w:hAnsi="Cambria Math"/>
                        </w:rPr>
                        <m:t xml:space="preserve">A</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v</m:t>
                      </m:r>
                    </m:e>
                    <m:sub>
                      <m:r>
                        <w:rPr>
                          <w:rFonts w:ascii="Cambria Math" w:hAnsi="Cambria Math"/>
                        </w:rPr>
                        <m:t xml:space="preserve">B</m:t>
                      </m:r>
                    </m:sub>
                  </m:sSub>
                </m:e>
              </m:d>
            </m:e>
            <m:sup>
              <m:r>
                <w:rPr>
                  <w:rFonts w:ascii="Cambria Math" w:hAnsi="Cambria Math"/>
                </w:rPr>
                <m:t xml:space="preserve">2</m:t>
              </m:r>
            </m:sup>
          </m:sSup>
        </m:oMath>
      </m:oMathPara>
    </w:p>
    <w:p>
      <w:pPr>
        <w:pStyle w:val="Normal"/>
        <w:spacing w:lineRule="auto" w:line="360"/>
        <w:jc w:val="center"/>
        <w:rPr>
          <w:rFonts w:eastAsia="宋体" w:eastAsiaTheme="minorEastAsia"/>
          <w:sz w:val="24"/>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AB</m:t>
              </m:r>
            </m:sub>
          </m:sSub>
          <m:r>
            <w:rPr>
              <w:rFonts w:ascii="Cambria Math" w:hAnsi="Cambria Math"/>
            </w:rPr>
            <m:t xml:space="preserve">=</m:t>
          </m:r>
          <m:rad>
            <m:radPr>
              <m:degHide m:val="1"/>
            </m:radPr>
            <m:deg/>
            <m:e>
              <m:sSup>
                <m:e>
                  <m:d>
                    <m:dPr>
                      <m:begChr m:val="("/>
                      <m:endChr m:val=")"/>
                    </m:dPr>
                    <m:e>
                      <m:sSub>
                        <m:e>
                          <m:r>
                            <w:rPr>
                              <w:rFonts w:ascii="Cambria Math" w:hAnsi="Cambria Math"/>
                            </w:rPr>
                            <m:t xml:space="preserve">v</m:t>
                          </m:r>
                        </m:e>
                        <m:sub>
                          <m:r>
                            <w:rPr>
                              <w:rFonts w:ascii="Cambria Math" w:hAnsi="Cambria Math"/>
                            </w:rPr>
                            <m:t xml:space="preserve">A</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v</m:t>
                          </m:r>
                        </m:e>
                        <m:sub>
                          <m:r>
                            <w:rPr>
                              <w:rFonts w:ascii="Cambria Math" w:hAnsi="Cambria Math"/>
                            </w:rPr>
                            <m:t xml:space="preserve">B</m:t>
                          </m:r>
                        </m:sub>
                      </m:sSub>
                    </m:e>
                  </m:d>
                </m:e>
                <m:sup>
                  <m:r>
                    <w:rPr>
                      <w:rFonts w:ascii="Cambria Math" w:hAnsi="Cambria Math"/>
                    </w:rPr>
                    <m:t xml:space="preserve">2</m:t>
                  </m:r>
                </m:sup>
              </m:sSup>
            </m:e>
          </m:rad>
        </m:oMath>
      </m:oMathPara>
    </w:p>
    <w:p>
      <w:pPr>
        <w:pStyle w:val="Normal"/>
        <w:spacing w:lineRule="auto" w:line="360"/>
        <w:jc w:val="both"/>
        <w:rPr>
          <w:rFonts w:eastAsia="宋体" w:eastAsiaTheme="minorEastAsia"/>
          <w:sz w:val="40"/>
          <w:szCs w:val="40"/>
          <w:u w:val="single"/>
        </w:rPr>
      </w:pPr>
      <w:r>
        <w:rPr>
          <w:rFonts w:eastAsia="宋体" w:eastAsiaTheme="minorEastAsia"/>
          <w:sz w:val="40"/>
          <w:szCs w:val="40"/>
          <w:u w:val="single"/>
        </w:rPr>
        <w:t>MOTION UNDER GRAVITY</w:t>
      </w:r>
    </w:p>
    <w:p>
      <w:pPr>
        <w:pStyle w:val="Normal"/>
        <w:spacing w:lineRule="auto" w:line="360"/>
        <w:jc w:val="both"/>
        <w:rPr>
          <w:rFonts w:eastAsia="宋体" w:eastAsiaTheme="minorEastAsia"/>
          <w:sz w:val="32"/>
          <w:szCs w:val="32"/>
        </w:rPr>
      </w:pPr>
      <w:r>
        <w:rPr>
          <w:rFonts w:eastAsia="宋体" w:eastAsiaTheme="minorEastAsia"/>
          <w:sz w:val="32"/>
          <w:szCs w:val="32"/>
        </w:rPr>
        <w:t>A body falling under the influence of the earth’s gravitational attraction is an example of motion with constant acceleration in a straight line.</w:t>
      </w:r>
    </w:p>
    <w:p>
      <w:pPr>
        <w:pStyle w:val="Normal"/>
        <w:spacing w:lineRule="auto" w:line="360"/>
        <w:jc w:val="both"/>
        <w:rPr>
          <w:rFonts w:eastAsia="宋体" w:eastAsiaTheme="minorEastAsia"/>
          <w:sz w:val="32"/>
          <w:szCs w:val="32"/>
        </w:rPr>
      </w:pPr>
      <w:r>
        <w:rPr>
          <w:rFonts w:eastAsia="宋体" w:eastAsiaTheme="minorEastAsia"/>
          <w:sz w:val="32"/>
          <w:szCs w:val="32"/>
        </w:rPr>
        <w:t>All bodies at a particular location fall with the same downward acceleration regardless of their size and weight. This kind of motion is called free fall and the acceleration due to gravity (g) has an approximate magnitude of g = 9.8m/s2</w:t>
      </w:r>
    </w:p>
    <w:p>
      <w:pPr>
        <w:pStyle w:val="Normal"/>
        <w:spacing w:lineRule="auto" w:line="360"/>
        <w:jc w:val="both"/>
        <w:rPr>
          <w:rFonts w:eastAsia="宋体" w:eastAsiaTheme="minorEastAsia"/>
          <w:sz w:val="32"/>
          <w:szCs w:val="32"/>
        </w:rPr>
      </w:pPr>
      <w:r>
        <w:rPr>
          <w:rFonts w:eastAsia="宋体" w:eastAsiaTheme="minorEastAsia"/>
          <w:sz w:val="32"/>
          <w:szCs w:val="32"/>
        </w:rPr>
        <w:t>When a body is falling from a given height, it experiences acceleration (due to gravity) and when it is going up it experiences deceleration or retardation (due to gravity). m</w:t>
      </w:r>
    </w:p>
    <w:p>
      <w:pPr>
        <w:pStyle w:val="Normal"/>
        <w:spacing w:lineRule="auto" w:line="360"/>
        <w:jc w:val="both"/>
        <w:rPr>
          <w:rFonts w:eastAsia="宋体" w:eastAsiaTheme="minorEastAsia"/>
          <w:sz w:val="32"/>
          <w:szCs w:val="32"/>
        </w:rPr>
      </w:pPr>
      <w:r>
        <w:rPr>
          <w:rFonts w:eastAsia="宋体" w:eastAsiaTheme="minorEastAsia"/>
          <w:sz w:val="32"/>
          <w:szCs w:val="32"/>
        </w:rPr>
        <w:t>All the major linear equations can be converted to linear gravitational motion by some replacements.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H</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g</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(a is acceleration while g is acceleration due to gravity)</w:t>
      </w:r>
    </w:p>
    <w:p>
      <w:pPr>
        <w:pStyle w:val="Normal"/>
        <w:spacing w:lineRule="auto" w:line="360"/>
        <w:jc w:val="both"/>
        <w:rPr>
          <w:rFonts w:eastAsia="宋体" w:eastAsiaTheme="minorEastAsia"/>
          <w:sz w:val="32"/>
          <w:szCs w:val="32"/>
        </w:rPr>
      </w:pPr>
      <w:r>
        <w:rPr>
          <w:rFonts w:eastAsia="宋体" w:eastAsiaTheme="minorEastAsia"/>
          <w:sz w:val="32"/>
          <w:szCs w:val="32"/>
        </w:rPr>
        <w:t>Note: When a body is falling it is accelerating (since it acts in the direction of gravity) while when a body is going up it is decelerating (since it acts against gravity)</w:t>
      </w:r>
    </w:p>
    <w:p>
      <w:pPr>
        <w:pStyle w:val="Normal"/>
        <w:spacing w:lineRule="auto" w:line="360"/>
        <w:jc w:val="both"/>
        <w:rPr>
          <w:rFonts w:eastAsia="宋体" w:eastAsiaTheme="minorEastAsia"/>
          <w:sz w:val="32"/>
          <w:szCs w:val="32"/>
        </w:rPr>
      </w:pPr>
      <w:r>
        <w:rPr>
          <w:rFonts w:eastAsia="宋体" w:eastAsiaTheme="minorEastAsia"/>
          <w:sz w:val="32"/>
          <w:szCs w:val="32"/>
        </w:rPr>
        <w:t>For falling bodies,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sSup>
            <m:e>
              <m:r>
                <w:rPr>
                  <w:rFonts w:ascii="Cambria Math" w:hAnsi="Cambria Math"/>
                </w:rPr>
                <m:t xml:space="preserve">t</m:t>
              </m:r>
            </m:e>
            <m:sup>
              <m:r>
                <w:rPr>
                  <w:rFonts w:ascii="Cambria Math" w:hAnsi="Cambria Math"/>
                </w:rPr>
                <m:t xml:space="preserve">2</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gH</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And for rising bodies,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&gt;</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sSup>
            <m:e>
              <m:r>
                <w:rPr>
                  <w:rFonts w:ascii="Cambria Math" w:hAnsi="Cambria Math"/>
                </w:rPr>
                <m:t xml:space="preserve">t</m:t>
              </m:r>
            </m:e>
            <m:sup>
              <m:r>
                <w:rPr>
                  <w:rFonts w:ascii="Cambria Math" w:hAnsi="Cambria Math"/>
                </w:rPr>
                <m:t xml:space="preserve">2</m:t>
              </m:r>
            </m:sup>
          </m:sSup>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gH</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The time required for a body to reach the ground from a given height is given as: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m:oMathPara>
    </w:p>
    <w:p>
      <w:pPr>
        <w:pStyle w:val="Normal"/>
        <w:spacing w:lineRule="auto" w:line="360"/>
        <w:jc w:val="both"/>
        <w:rPr>
          <w:rFonts w:eastAsia="宋体" w:eastAsiaTheme="minorEastAsia"/>
          <w:sz w:val="32"/>
          <w:szCs w:val="32"/>
        </w:rPr>
      </w:pPr>
      <w:r>
        <w:rPr>
          <w:rFonts w:eastAsia="宋体" w:eastAsiaTheme="minorEastAsia"/>
          <w:sz w:val="32"/>
          <w:szCs w:val="32"/>
        </w:rPr>
        <w:t>A kangaroo can jump vertically upwards to a height of 2.5m. What is their effective take off velocity? Take g as</w:t>
      </w:r>
      <w:r>
        <w:rPr/>
      </w:r>
      <m:oMath xmlns:m="http://schemas.openxmlformats.org/officeDocument/2006/math">
        <m:r>
          <w:rPr>
            <w:rFonts w:ascii="Cambria Math" w:hAnsi="Cambria Math"/>
          </w:rPr>
          <m:t xml:space="preserve">9.8</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eastAsiaTheme="minorEastAsia"/>
          <w:sz w:val="32"/>
          <w:szCs w:val="32"/>
        </w:rPr>
        <w:t>. (Answer: 7)</w:t>
      </w:r>
    </w:p>
    <w:p>
      <w:pPr>
        <w:pStyle w:val="Normal"/>
        <w:spacing w:lineRule="auto" w:line="360"/>
        <w:jc w:val="both"/>
        <w:rPr>
          <w:rFonts w:eastAsia="宋体" w:eastAsiaTheme="minorEastAsia"/>
          <w:sz w:val="32"/>
          <w:szCs w:val="32"/>
        </w:rPr>
      </w:pPr>
      <w:r>
        <w:rPr>
          <w:rFonts w:eastAsia="宋体" w:eastAsiaTheme="minorEastAsia"/>
          <w:sz w:val="32"/>
          <w:szCs w:val="32"/>
        </w:rPr>
        <w:t>A ball thrown vertically upward returns to the thrower two seconds; determine the speed with which it was struck and the maximum height attained by the ball (Answers: 9.8 and 4.1m respectively)</w:t>
      </w:r>
    </w:p>
    <w:p>
      <w:pPr>
        <w:pStyle w:val="Normal"/>
        <w:spacing w:lineRule="auto" w:line="360"/>
        <w:jc w:val="both"/>
        <w:rPr>
          <w:rFonts w:eastAsia="宋体" w:eastAsiaTheme="minorEastAsia"/>
          <w:sz w:val="32"/>
          <w:szCs w:val="32"/>
        </w:rPr>
      </w:pPr>
      <w:r>
        <w:rPr>
          <w:rFonts w:eastAsia="宋体" w:eastAsiaTheme="minorEastAsia"/>
          <w:sz w:val="32"/>
          <w:szCs w:val="32"/>
        </w:rPr>
        <w:t>A stone is dropped from the top of a tall building and at the same time another stone is thrown vertically upwards with a velocity of</w:t>
      </w:r>
      <w:r>
        <w:rPr/>
      </w:r>
      <m:oMath xmlns:m="http://schemas.openxmlformats.org/officeDocument/2006/math">
        <m:r>
          <w:rPr>
            <w:rFonts w:ascii="Cambria Math" w:hAnsi="Cambria Math"/>
          </w:rPr>
          <m:t xml:space="preserve">20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eastAsiaTheme="minorEastAsia"/>
          <w:sz w:val="32"/>
          <w:szCs w:val="32"/>
        </w:rPr>
        <w:t>. If the stones meet exactly 25 seconds after their relay, how tall is the building?</w:t>
      </w:r>
    </w:p>
    <w:p>
      <w:pPr>
        <w:pStyle w:val="Normal"/>
        <w:spacing w:lineRule="auto" w:line="360"/>
        <w:jc w:val="both"/>
        <w:rPr>
          <w:rFonts w:eastAsia="宋体" w:eastAsiaTheme="minorEastAsia"/>
          <w:sz w:val="32"/>
          <w:szCs w:val="32"/>
        </w:rPr>
      </w:pPr>
      <w:r>
        <w:rPr>
          <w:rFonts w:eastAsia="宋体" w:eastAsiaTheme="minorEastAsia"/>
          <w:sz w:val="32"/>
          <w:szCs w:val="32"/>
        </w:rPr>
        <w:t>A fruit drops from the top of a tree 20m tall. The time it takes for the fruit to reach the ground is (Answer: 2s). What is the velocity of the body before it hits the ground (Answer: 20ms)</w:t>
      </w:r>
    </w:p>
    <w:p>
      <w:pPr>
        <w:pStyle w:val="Normal"/>
        <w:spacing w:lineRule="auto" w:line="360"/>
        <w:jc w:val="both"/>
        <w:rPr>
          <w:rFonts w:eastAsia="宋体" w:eastAsiaTheme="minorEastAsia"/>
          <w:sz w:val="32"/>
          <w:szCs w:val="32"/>
        </w:rPr>
      </w:pPr>
      <w:r>
        <w:rPr>
          <w:rFonts w:eastAsia="宋体" w:eastAsiaTheme="minorEastAsia"/>
          <w:sz w:val="32"/>
          <w:szCs w:val="32"/>
        </w:rPr>
        <w:t>A train changes its position (x) as a function of time (t) as follows: x = 20+5.0r^2, with x in metres: Find the displacement of the train between t1 =1s and t2 = s2. Find the instantaneous velocity at time t1 = 3s</w:t>
      </w:r>
    </w:p>
    <w:p>
      <w:pPr>
        <w:pStyle w:val="Normal"/>
        <w:spacing w:lineRule="auto" w:line="360"/>
        <w:jc w:val="both"/>
        <w:rPr>
          <w:rFonts w:eastAsia="宋体" w:eastAsiaTheme="minorEastAsia"/>
          <w:sz w:val="32"/>
          <w:szCs w:val="32"/>
        </w:rPr>
      </w:pPr>
      <w:r>
        <w:rPr>
          <w:rFonts w:eastAsia="宋体" w:eastAsiaTheme="minorEastAsia"/>
          <w:sz w:val="32"/>
          <w:szCs w:val="32"/>
        </w:rPr>
        <w:t>Solution</w:t>
      </w:r>
    </w:p>
    <w:p>
      <w:pPr>
        <w:pStyle w:val="Normal"/>
        <w:spacing w:lineRule="auto" w:line="360"/>
        <w:jc w:val="both"/>
        <w:rPr>
          <w:rFonts w:eastAsia="宋体" w:eastAsiaTheme="minorEastAsia"/>
          <w:sz w:val="40"/>
          <w:szCs w:val="32"/>
        </w:rPr>
      </w:pPr>
      <w:r>
        <w:rPr>
          <w:rFonts w:eastAsia="宋体" w:eastAsiaTheme="minorEastAsia"/>
          <w:sz w:val="32"/>
          <w:szCs w:val="32"/>
        </w:rPr>
        <w:t xml:space="preserve">At time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s</m:t>
        </m:r>
      </m:oMath>
      <w:r>
        <w:rPr>
          <w:rFonts w:eastAsia="宋体" w:eastAsiaTheme="minorEastAsia"/>
          <w:sz w:val="32"/>
          <w:szCs w:val="32"/>
        </w:rPr>
        <w:t>, the displacement is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At time </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eastAsia="宋体" w:eastAsiaTheme="minorEastAsia"/>
          <w:sz w:val="32"/>
          <w:szCs w:val="24"/>
        </w:rPr>
        <w:t>, the displacement is 40m. The displacement in that time interval is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40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15</m:t>
          </m:r>
          <m:r>
            <w:rPr>
              <w:rFonts w:ascii="Cambria Math" w:hAnsi="Cambria Math"/>
            </w:rPr>
            <m:t xml:space="preserve">m</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average velocity is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15</m:t>
              </m:r>
              <m:r>
                <w:rPr>
                  <w:rFonts w:ascii="Cambria Math" w:hAnsi="Cambria Math"/>
                </w:rPr>
                <m:t xml:space="preserve">m</m:t>
              </m:r>
            </m:num>
            <m:den>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15</m:t>
              </m:r>
              <m:r>
                <w:rPr>
                  <w:rFonts w:ascii="Cambria Math" w:hAnsi="Cambria Math"/>
                </w:rPr>
                <m:t xml:space="preserve">m</m:t>
              </m:r>
            </m:num>
            <m:den>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1</m:t>
                  </m:r>
                </m:e>
              </m:d>
              <m:r>
                <w:rPr>
                  <w:rFonts w:ascii="Cambria Math" w:hAnsi="Cambria Math"/>
                </w:rPr>
                <m:t xml:space="preserve">s</m:t>
              </m:r>
            </m:den>
          </m:f>
          <m:r>
            <w:rPr>
              <w:rFonts w:ascii="Cambria Math" w:hAnsi="Cambria Math"/>
            </w:rPr>
            <m:t xml:space="preserve">=</m:t>
          </m:r>
          <m:f>
            <m:num>
              <m:r>
                <w:rPr>
                  <w:rFonts w:ascii="Cambria Math" w:hAnsi="Cambria Math"/>
                </w:rPr>
                <m:t xml:space="preserve">15</m:t>
              </m:r>
              <m:r>
                <w:rPr>
                  <w:rFonts w:ascii="Cambria Math" w:hAnsi="Cambria Math"/>
                </w:rPr>
                <m:t xml:space="preserve">m</m:t>
              </m:r>
            </m:num>
            <m:den>
              <m:r>
                <w:rPr>
                  <w:rFonts w:ascii="Cambria Math" w:hAnsi="Cambria Math"/>
                </w:rPr>
                <m:t xml:space="preserve">1</m:t>
              </m:r>
              <m:r>
                <w:rPr>
                  <w:rFonts w:ascii="Cambria Math" w:hAnsi="Cambria Math"/>
                </w:rPr>
                <m:t xml:space="preserve">s</m:t>
              </m:r>
            </m:den>
          </m:f>
          <m:r>
            <w:rPr>
              <w:rFonts w:ascii="Cambria Math" w:hAnsi="Cambria Math"/>
            </w:rPr>
            <m:t xml:space="preserve">=</m:t>
          </m:r>
          <m:r>
            <w:rPr>
              <w:rFonts w:ascii="Cambria Math" w:hAnsi="Cambria Math"/>
            </w:rPr>
            <m:t xml:space="preserve">15</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instantaneous velocity is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10</m:t>
          </m:r>
          <m:r>
            <w:rPr>
              <w:rFonts w:ascii="Cambria Math" w:hAnsi="Cambria Math"/>
            </w:rPr>
            <m:t xml:space="preserve">t</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At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3.0</m:t>
        </m:r>
        <m:r>
          <w:rPr>
            <w:rFonts w:ascii="Cambria Math" w:hAnsi="Cambria Math"/>
          </w:rPr>
          <m:t xml:space="preserve">s</m:t>
        </m:r>
      </m:oMath>
      <w:r>
        <w:rPr>
          <w:rFonts w:eastAsia="宋体" w:eastAsiaTheme="minorEastAsia"/>
          <w:sz w:val="32"/>
          <w:szCs w:val="24"/>
        </w:rPr>
        <w: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10</m:t>
          </m:r>
          <m:d>
            <m:dPr>
              <m:begChr m:val="("/>
              <m:endChr m:val=")"/>
            </m:dPr>
            <m:e>
              <m:r>
                <w:rPr>
                  <w:rFonts w:ascii="Cambria Math" w:hAnsi="Cambria Math"/>
                </w:rPr>
                <m:t xml:space="preserve">3</m:t>
              </m:r>
            </m:e>
          </m:d>
          <m:r>
            <w:rPr>
              <w:rFonts w:ascii="Cambria Math" w:hAnsi="Cambria Math"/>
            </w:rPr>
            <m:t xml:space="preserve">=</m:t>
          </m:r>
          <m:r>
            <w:rPr>
              <w:rFonts w:ascii="Cambria Math" w:hAnsi="Cambria Math"/>
            </w:rPr>
            <m:t xml:space="preserve">30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spacing w:lineRule="auto" w:line="360"/>
        <w:jc w:val="both"/>
        <w:rPr>
          <w:rFonts w:eastAsia="宋体" w:eastAsiaTheme="minorEastAsia"/>
          <w:sz w:val="24"/>
          <w:szCs w:val="24"/>
          <w:u w:val="single"/>
        </w:rPr>
      </w:pPr>
      <w:r>
        <w:rPr>
          <w:rFonts w:eastAsia="宋体" w:eastAsiaTheme="minorEastAsia"/>
          <w:sz w:val="40"/>
          <w:szCs w:val="24"/>
          <w:u w:val="single"/>
        </w:rPr>
        <w:t>TIME GRAPHS</w:t>
      </w:r>
    </w:p>
    <w:p>
      <w:pPr>
        <w:pStyle w:val="Normal"/>
        <w:spacing w:lineRule="auto" w:line="360"/>
        <w:jc w:val="both"/>
        <w:rPr>
          <w:rFonts w:eastAsia="宋体" w:eastAsiaTheme="minorEastAsia"/>
          <w:sz w:val="32"/>
          <w:szCs w:val="24"/>
        </w:rPr>
      </w:pPr>
      <w:r>
        <w:rPr>
          <w:rFonts w:eastAsia="宋体" w:eastAsiaTheme="minorEastAsia"/>
          <w:sz w:val="32"/>
          <w:szCs w:val="24"/>
        </w:rPr>
        <w:t>Distance-Time Graphs: These are graphs which show the relationship between distance and time.</w:t>
      </w:r>
    </w:p>
    <w:p>
      <w:pPr>
        <w:pStyle w:val="Normal"/>
        <w:spacing w:lineRule="auto" w:line="360"/>
        <w:jc w:val="both"/>
        <w:rPr>
          <w:rFonts w:eastAsia="宋体" w:eastAsiaTheme="minorEastAsia"/>
          <w:sz w:val="32"/>
          <w:szCs w:val="24"/>
        </w:rPr>
      </w:pPr>
      <w:r>
        <w:rPr>
          <w:rFonts w:eastAsia="宋体" w:eastAsiaTheme="minorEastAsia"/>
          <w:sz w:val="32"/>
          <w:szCs w:val="24"/>
        </w:rPr>
        <w:t>In this graph, the distance is plotted on the vertical axis (y-axis)(ordinates) while the time is plotted on the horizontal axis (x-axis)(abscissas).</w:t>
      </w:r>
    </w:p>
    <w:p>
      <w:pPr>
        <w:pStyle w:val="Normal"/>
        <w:spacing w:lineRule="auto" w:line="360"/>
        <w:jc w:val="both"/>
        <w:rPr>
          <w:rFonts w:eastAsia="宋体" w:eastAsiaTheme="minorEastAsia"/>
          <w:sz w:val="32"/>
          <w:szCs w:val="24"/>
        </w:rPr>
      </w:pPr>
      <w:r>
        <w:rPr>
          <w:rFonts w:eastAsia="宋体" w:eastAsiaTheme="minorEastAsia"/>
          <w:sz w:val="32"/>
          <w:szCs w:val="24"/>
        </w:rPr>
        <w:t>The slope of the graph gives the speed of the body.</w:t>
      </w:r>
    </w:p>
    <w:p>
      <w:pPr>
        <w:pStyle w:val="Normal"/>
        <w:spacing w:lineRule="auto" w:line="360"/>
        <w:jc w:val="both"/>
        <w:rPr>
          <w:rFonts w:eastAsia="宋体" w:eastAsiaTheme="minorEastAsia"/>
          <w:sz w:val="32"/>
          <w:szCs w:val="24"/>
        </w:rPr>
      </w:pPr>
      <w:r>
        <w:rPr>
          <w:rFonts w:eastAsia="宋体" w:eastAsiaTheme="minorEastAsia"/>
          <w:sz w:val="32"/>
          <w:szCs w:val="24"/>
        </w:rPr>
        <w:t>Displacement-Time Graphs: These are graphs which show the relationship between displacement and time.</w:t>
      </w:r>
    </w:p>
    <w:p>
      <w:pPr>
        <w:pStyle w:val="Normal"/>
        <w:spacing w:lineRule="auto" w:line="360"/>
        <w:jc w:val="both"/>
        <w:rPr>
          <w:rFonts w:eastAsia="宋体" w:eastAsiaTheme="minorEastAsia"/>
          <w:sz w:val="32"/>
          <w:szCs w:val="24"/>
        </w:rPr>
      </w:pPr>
      <w:r>
        <w:rPr>
          <w:rFonts w:eastAsia="宋体" w:eastAsiaTheme="minorEastAsia"/>
          <w:sz w:val="32"/>
          <w:szCs w:val="24"/>
        </w:rPr>
        <w:t>In this graph, the displacement is plotted on the vertical axis (y-axis)(ordinates) while the time is plotted on the horizontal axis (x-axis)(abscissas).</w:t>
      </w:r>
    </w:p>
    <w:p>
      <w:pPr>
        <w:pStyle w:val="Normal"/>
        <w:spacing w:lineRule="auto" w:line="360"/>
        <w:jc w:val="both"/>
        <w:rPr>
          <w:rFonts w:eastAsia="宋体" w:eastAsiaTheme="minorEastAsia"/>
          <w:sz w:val="32"/>
          <w:szCs w:val="24"/>
        </w:rPr>
      </w:pPr>
      <w:r>
        <w:rPr>
          <w:rFonts w:eastAsia="宋体" w:eastAsiaTheme="minorEastAsia"/>
          <w:sz w:val="32"/>
          <w:szCs w:val="24"/>
        </w:rPr>
        <w:t>The slope of the graph gives the velocity of the body.</w:t>
      </w:r>
    </w:p>
    <w:p>
      <w:pPr>
        <w:pStyle w:val="Normal"/>
        <w:spacing w:lineRule="auto" w:line="360"/>
        <w:jc w:val="both"/>
        <w:rPr>
          <w:rFonts w:eastAsia="宋体" w:eastAsiaTheme="minorEastAsia"/>
          <w:sz w:val="32"/>
          <w:szCs w:val="32"/>
        </w:rPr>
      </w:pPr>
      <w:r>
        <w:rPr>
          <w:rFonts w:eastAsia="宋体" w:eastAsiaTheme="minorEastAsia"/>
          <w:sz w:val="32"/>
          <w:szCs w:val="32"/>
        </w:rPr>
        <w:t>Velocity-Time Graph: This graph describes the relationship between velocity and time. In this graph the velocity is plotted against time. The slope of this graph gives the acceleration. The area under the graph (line) gives the total distance covered</w:t>
      </w:r>
    </w:p>
    <w:p>
      <w:pPr>
        <w:pStyle w:val="Normal"/>
        <w:spacing w:lineRule="auto" w:line="360"/>
        <w:jc w:val="both"/>
        <w:rPr>
          <w:rFonts w:eastAsia="宋体" w:eastAsiaTheme="minorEastAsia"/>
          <w:sz w:val="32"/>
          <w:szCs w:val="24"/>
          <w:u w:val="single"/>
        </w:rPr>
      </w:pPr>
      <w:r>
        <w:rPr>
          <w:rFonts w:eastAsia="宋体" w:eastAsiaTheme="minorEastAsia"/>
          <w:sz w:val="48"/>
          <w:szCs w:val="24"/>
          <w:u w:val="single"/>
        </w:rPr>
        <w:t>PROJECTILES</w:t>
      </w:r>
    </w:p>
    <w:p>
      <w:pPr>
        <w:pStyle w:val="Normal"/>
        <w:spacing w:lineRule="auto" w:line="360"/>
        <w:jc w:val="both"/>
        <w:rPr>
          <w:rFonts w:eastAsia="宋体" w:eastAsiaTheme="minorEastAsia"/>
          <w:sz w:val="32"/>
          <w:szCs w:val="24"/>
        </w:rPr>
      </w:pPr>
      <w:r>
        <w:rPr>
          <w:rFonts w:eastAsia="宋体" w:eastAsiaTheme="minorEastAsia"/>
          <w:sz w:val="32"/>
          <w:szCs w:val="24"/>
        </w:rPr>
        <w:t>The last things done were more about linear and gravitational motions.</w:t>
      </w:r>
    </w:p>
    <w:p>
      <w:pPr>
        <w:pStyle w:val="Normal"/>
        <w:spacing w:lineRule="auto" w:line="360"/>
        <w:jc w:val="both"/>
        <w:rPr>
          <w:rFonts w:eastAsia="宋体" w:eastAsiaTheme="minorEastAsia"/>
          <w:sz w:val="32"/>
          <w:szCs w:val="24"/>
        </w:rPr>
      </w:pPr>
      <w:r>
        <w:rPr>
          <w:rFonts w:eastAsia="宋体" w:eastAsiaTheme="minorEastAsia"/>
          <w:sz w:val="32"/>
          <w:szCs w:val="24"/>
        </w:rPr>
        <w:t>A projectile can be defined as a body launched at an angle and allowed to move freely under the influence of gravity.</w:t>
      </w:r>
    </w:p>
    <w:p>
      <w:pPr>
        <w:pStyle w:val="Normal"/>
        <w:spacing w:lineRule="auto" w:line="360"/>
        <w:jc w:val="both"/>
        <w:rPr>
          <w:rFonts w:eastAsia="宋体" w:eastAsiaTheme="minorEastAsia"/>
          <w:sz w:val="32"/>
          <w:szCs w:val="24"/>
        </w:rPr>
      </w:pPr>
      <w:r>
        <w:rPr>
          <w:rFonts w:eastAsia="宋体" w:eastAsiaTheme="minorEastAsia"/>
          <w:sz w:val="32"/>
          <w:szCs w:val="24"/>
        </w:rPr>
        <w:t>A projectile is an object moving in two dimensions under the influence of Earth’s gravity; its path describes a parabola</w:t>
      </w:r>
    </w:p>
    <w:p>
      <w:pPr>
        <w:pStyle w:val="Normal"/>
        <w:spacing w:lineRule="auto" w:line="360"/>
        <w:jc w:val="both"/>
        <w:rPr>
          <w:rFonts w:eastAsia="宋体" w:eastAsiaTheme="minorEastAsia"/>
          <w:sz w:val="32"/>
          <w:szCs w:val="24"/>
        </w:rPr>
      </w:pPr>
      <w:r>
        <w:rPr>
          <w:rFonts w:eastAsia="宋体" w:eastAsiaTheme="minorEastAsia"/>
          <w:sz w:val="32"/>
          <w:szCs w:val="24"/>
        </w:rPr>
        <w:t>The path followed by a projectile is called the trajectory. A projectile motion is 2-dimensional i.e. it has both x and y coordinates. The x-component of acceleration due to gravity is zero since g is acting vertically downward. The y component is constant and is equal to g</w:t>
      </w:r>
    </w:p>
    <w:p>
      <w:pPr>
        <w:pStyle w:val="Normal"/>
        <w:spacing w:lineRule="auto" w:line="360"/>
        <w:jc w:val="both"/>
        <w:rPr>
          <w:rFonts w:eastAsia="宋体" w:eastAsiaTheme="minorEastAsia"/>
          <w:sz w:val="32"/>
          <w:szCs w:val="24"/>
        </w:rPr>
      </w:pPr>
      <w:r>
        <w:rPr>
          <w:rFonts w:eastAsia="宋体" w:eastAsiaTheme="minorEastAsia"/>
          <w:sz w:val="32"/>
          <w:szCs w:val="24"/>
        </w:rPr>
        <w:t>A projectile is a body that is given an initial velocity and then follows a path that is determined completely by the effects of gravitational acceleration and air resistance</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PROJECTILE MOTION</w:t>
      </w:r>
    </w:p>
    <w:p>
      <w:pPr>
        <w:pStyle w:val="Normal"/>
        <w:spacing w:lineRule="auto" w:line="360"/>
        <w:jc w:val="both"/>
        <w:rPr>
          <w:rFonts w:eastAsia="宋体" w:eastAsiaTheme="minorEastAsia"/>
          <w:sz w:val="32"/>
          <w:szCs w:val="24"/>
        </w:rPr>
      </w:pPr>
      <w:r>
        <w:rPr>
          <w:rFonts w:eastAsia="宋体" w:eastAsiaTheme="minorEastAsia"/>
          <w:sz w:val="32"/>
          <w:szCs w:val="24"/>
        </w:rPr>
        <w:t>This is defined as a motion that describes a parabola (semi-circle)</w:t>
      </w:r>
    </w:p>
    <w:p>
      <w:pPr>
        <w:pStyle w:val="Normal"/>
        <w:spacing w:lineRule="auto" w:line="360"/>
        <w:jc w:val="both"/>
        <w:rPr>
          <w:rFonts w:eastAsia="宋体" w:eastAsiaTheme="minorEastAsia"/>
          <w:sz w:val="32"/>
          <w:szCs w:val="24"/>
        </w:rPr>
      </w:pPr>
      <w:r>
        <w:rPr>
          <w:rFonts w:eastAsia="宋体" w:eastAsiaTheme="minorEastAsia"/>
          <w:sz w:val="32"/>
          <w:szCs w:val="24"/>
        </w:rPr>
        <w:t>Case 1: Vertical Projection.</w:t>
      </w:r>
    </w:p>
    <w:p>
      <w:pPr>
        <w:pStyle w:val="Normal"/>
        <w:spacing w:lineRule="auto" w:line="360"/>
        <w:jc w:val="both"/>
        <w:rPr>
          <w:rFonts w:eastAsia="宋体" w:eastAsiaTheme="minorEastAsia"/>
          <w:sz w:val="32"/>
          <w:szCs w:val="24"/>
        </w:rPr>
      </w:pPr>
      <w:r>
        <w:rPr>
          <w:rFonts w:eastAsia="宋体" w:eastAsiaTheme="minorEastAsia"/>
          <w:sz w:val="32"/>
          <w:szCs w:val="24"/>
        </w:rPr>
        <w:t>When a body is thrown vertically upwards at an angle (or not) and allowed to move under the influence of gravity.</w:t>
      </w:r>
    </w:p>
    <w:p>
      <w:pPr>
        <w:pStyle w:val="Normal"/>
        <w:spacing w:lineRule="auto" w:line="360"/>
        <w:jc w:val="both"/>
        <w:rPr>
          <w:rFonts w:eastAsia="宋体" w:eastAsiaTheme="minorEastAsia"/>
          <w:sz w:val="32"/>
          <w:szCs w:val="24"/>
        </w:rPr>
      </w:pPr>
      <w:r>
        <w:rPr>
          <w:rFonts w:eastAsia="宋体" w:eastAsiaTheme="minorEastAsia"/>
          <w:sz w:val="32"/>
          <w:szCs w:val="24"/>
        </w:rPr>
        <w:t>The horizontal component of the velocity (</w:t>
      </w:r>
      <w:r>
        <w:rPr/>
      </w:r>
      <m:oMath xmlns:m="http://schemas.openxmlformats.org/officeDocument/2006/math">
        <m:sSub>
          <m:e>
            <m:r>
              <w:rPr>
                <w:rFonts w:ascii="Cambria Math" w:hAnsi="Cambria Math"/>
              </w:rPr>
              <m:t xml:space="preserve">v</m:t>
            </m:r>
          </m:e>
          <m:sub>
            <m:r>
              <w:rPr>
                <w:rFonts w:ascii="Cambria Math" w:hAnsi="Cambria Math"/>
              </w:rPr>
              <m:t xml:space="preserve">x</m:t>
            </m:r>
          </m:sub>
        </m:sSub>
      </m:oMath>
      <w:r>
        <w:rPr>
          <w:rFonts w:eastAsia="宋体" w:eastAsiaTheme="minorEastAsia"/>
          <w:sz w:val="32"/>
          <w:szCs w:val="24"/>
        </w:rPr>
        <w:t>), is constant and the vertical component of the velocity (</w:t>
      </w:r>
      <w:r>
        <w:rPr/>
      </w:r>
      <m:oMath xmlns:m="http://schemas.openxmlformats.org/officeDocument/2006/math">
        <m:sSub>
          <m:e>
            <m:r>
              <w:rPr>
                <w:rFonts w:ascii="Cambria Math" w:hAnsi="Cambria Math"/>
              </w:rPr>
              <m:t xml:space="preserve">v</m:t>
            </m:r>
          </m:e>
          <m:sub>
            <m:r>
              <w:rPr>
                <w:rFonts w:ascii="Cambria Math" w:hAnsi="Cambria Math"/>
              </w:rPr>
              <m:t xml:space="preserve">y</m:t>
            </m:r>
          </m:sub>
        </m:sSub>
      </m:oMath>
      <w:r>
        <w:rPr>
          <w:rFonts w:eastAsia="宋体" w:eastAsiaTheme="minorEastAsia"/>
          <w:sz w:val="32"/>
          <w:szCs w:val="24"/>
        </w:rPr>
        <w:t>), changes by equal amount of equal times</w:t>
      </w:r>
    </w:p>
    <w:p>
      <w:pPr>
        <w:pStyle w:val="Normal"/>
        <w:spacing w:lineRule="auto" w:line="360"/>
        <w:jc w:val="both"/>
        <w:rPr>
          <w:rFonts w:eastAsia="宋体" w:eastAsiaTheme="minorEastAsia"/>
          <w:sz w:val="32"/>
          <w:szCs w:val="24"/>
        </w:rPr>
      </w:pPr>
      <w:r>
        <w:rPr>
          <w:rFonts w:eastAsia="宋体" w:eastAsiaTheme="minorEastAsia"/>
          <w:sz w:val="32"/>
          <w:szCs w:val="24"/>
        </w:rPr>
        <w:t>The following should be noted.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initial</m:t>
          </m:r>
          <m:r>
            <w:rPr>
              <w:rFonts w:ascii="Cambria Math" w:hAnsi="Cambria Math"/>
            </w:rPr>
            <m:t xml:space="preserve">velocity</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maximum</m:t>
          </m:r>
          <m:r>
            <w:rPr>
              <w:rFonts w:ascii="Cambria Math" w:hAnsi="Cambria Math"/>
            </w:rPr>
            <m:t xml:space="preserve">ℎeigℎt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x</m:t>
              </m:r>
            </m:sub>
          </m:sSub>
          <m:r>
            <w:rPr>
              <w:rFonts w:ascii="Cambria Math" w:hAnsi="Cambria Math"/>
            </w:rPr>
            <m:t xml:space="preserve">=</m:t>
          </m:r>
          <m:r>
            <w:rPr>
              <w:rFonts w:ascii="Cambria Math" w:hAnsi="Cambria Math"/>
            </w:rPr>
            <m:t xml:space="preserve">Horizontal</m:t>
          </m:r>
          <m:r>
            <w:rPr>
              <w:rFonts w:ascii="Cambria Math" w:hAnsi="Cambria Math"/>
            </w:rPr>
            <m:t xml:space="preserve">component</m:t>
          </m:r>
          <m:r>
            <w:rPr>
              <w:rFonts w:ascii="Cambria Math" w:hAnsi="Cambria Math"/>
            </w:rPr>
            <m:t xml:space="preserve">of</m:t>
          </m:r>
          <m:r>
            <w:rPr>
              <w:rFonts w:ascii="Cambria Math" w:hAnsi="Cambria Math"/>
            </w:rPr>
            <m:t xml:space="preserve">velocity</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y</m:t>
              </m:r>
            </m:sub>
          </m:sSub>
          <m:r>
            <w:rPr>
              <w:rFonts w:ascii="Cambria Math" w:hAnsi="Cambria Math"/>
            </w:rPr>
            <m:t xml:space="preserve">=</m:t>
          </m:r>
          <m:r>
            <w:rPr>
              <w:rFonts w:ascii="Cambria Math" w:hAnsi="Cambria Math"/>
            </w:rPr>
            <m:t xml:space="preserve">vertical</m:t>
          </m:r>
          <m:r>
            <w:rPr>
              <w:rFonts w:ascii="Cambria Math" w:hAnsi="Cambria Math"/>
            </w:rPr>
            <m:t xml:space="preserve">component</m:t>
          </m:r>
          <m:r>
            <w:rPr>
              <w:rFonts w:ascii="Cambria Math" w:hAnsi="Cambria Math"/>
            </w:rPr>
            <m:t xml:space="preserve">of</m:t>
          </m:r>
          <m:r>
            <w:rPr>
              <w:rFonts w:ascii="Cambria Math" w:hAnsi="Cambria Math"/>
            </w:rPr>
            <m:t xml:space="preserve">velocity</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r>
                <w:rPr>
                  <w:rFonts w:ascii="Cambria Math" w:hAnsi="Cambria Math"/>
                </w:rPr>
                <m:t xml:space="preserve">Adj</m:t>
              </m:r>
            </m:num>
            <m:den>
              <m:r>
                <w:rPr>
                  <w:rFonts w:ascii="Cambria Math" w:hAnsi="Cambria Math"/>
                </w:rPr>
                <m:t xml:space="preserve">Hyp</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sSub>
                <m:e>
                  <m:r>
                    <w:rPr>
                      <w:rFonts w:ascii="Cambria Math" w:hAnsi="Cambria Math"/>
                    </w:rPr>
                    <m:t xml:space="preserve">u</m:t>
                  </m:r>
                </m:e>
                <m:sub>
                  <m:r>
                    <w:rPr>
                      <w:rFonts w:ascii="Cambria Math" w:hAnsi="Cambria Math"/>
                    </w:rPr>
                    <m:t xml:space="preserve">x</m:t>
                  </m:r>
                </m:sub>
              </m:sSub>
            </m:num>
            <m:den>
              <m:r>
                <w:rPr>
                  <w:rFonts w:ascii="Cambria Math" w:hAnsi="Cambria Math"/>
                </w:rPr>
                <m:t xml:space="preserve">u</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x</m:t>
              </m:r>
            </m:sub>
          </m:sSub>
          <m:r>
            <w:rPr>
              <w:rFonts w:ascii="Cambria Math" w:hAnsi="Cambria Math"/>
            </w:rPr>
            <m:t xml:space="preserve">=</m:t>
          </m:r>
          <m:r>
            <w:rPr>
              <w:rFonts w:ascii="Cambria Math" w:hAnsi="Cambria Math"/>
            </w:rPr>
            <m:t xml:space="preserve">u</m:t>
          </m:r>
          <m:r>
            <w:rPr>
              <w:rFonts w:ascii="Cambria Math" w:hAnsi="Cambria Math"/>
            </w:rPr>
            <m:t xml:space="preserve">cos</m:t>
          </m:r>
          <m:r>
            <w:rPr>
              <w:rFonts w:ascii="Cambria Math" w:hAnsi="Cambria Math"/>
            </w:rPr>
            <m:t xml:space="preserve">θ</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sin</m:t>
          </m:r>
          <m:r>
            <w:rPr>
              <w:rFonts w:ascii="Cambria Math" w:hAnsi="Cambria Math"/>
            </w:rPr>
            <m:t xml:space="preserve">θ</m:t>
          </m:r>
          <m:r>
            <w:rPr>
              <w:rFonts w:ascii="Cambria Math" w:hAnsi="Cambria Math"/>
            </w:rPr>
            <m:t xml:space="preserve">=</m:t>
          </m:r>
          <m:f>
            <m:num>
              <m:r>
                <w:rPr>
                  <w:rFonts w:ascii="Cambria Math" w:hAnsi="Cambria Math"/>
                </w:rPr>
                <m:t xml:space="preserve">Opp</m:t>
              </m:r>
            </m:num>
            <m:den>
              <m:r>
                <w:rPr>
                  <w:rFonts w:ascii="Cambria Math" w:hAnsi="Cambria Math"/>
                </w:rPr>
                <m:t xml:space="preserve">Hyp</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sin</m:t>
          </m:r>
          <m:r>
            <w:rPr>
              <w:rFonts w:ascii="Cambria Math" w:hAnsi="Cambria Math"/>
            </w:rPr>
            <m:t xml:space="preserve">θ</m:t>
          </m:r>
          <m:r>
            <w:rPr>
              <w:rFonts w:ascii="Cambria Math" w:hAnsi="Cambria Math"/>
            </w:rPr>
            <m:t xml:space="preserve">=</m:t>
          </m:r>
          <m:f>
            <m:num>
              <m:sSub>
                <m:e>
                  <m:r>
                    <w:rPr>
                      <w:rFonts w:ascii="Cambria Math" w:hAnsi="Cambria Math"/>
                    </w:rPr>
                    <m:t xml:space="preserve">u</m:t>
                  </m:r>
                </m:e>
                <m:sub>
                  <m:r>
                    <w:rPr>
                      <w:rFonts w:ascii="Cambria Math" w:hAnsi="Cambria Math"/>
                    </w:rPr>
                    <m:t xml:space="preserve">y</m:t>
                  </m:r>
                </m:sub>
              </m:sSub>
            </m:num>
            <m:den>
              <m:r>
                <w:rPr>
                  <w:rFonts w:ascii="Cambria Math" w:hAnsi="Cambria Math"/>
                </w:rPr>
                <m:t xml:space="preserve">u</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y</m:t>
              </m:r>
            </m:sub>
          </m:sSub>
          <m:r>
            <w:rPr>
              <w:rFonts w:ascii="Cambria Math" w:hAnsi="Cambria Math"/>
            </w:rPr>
            <m:t xml:space="preserve">=</m:t>
          </m:r>
          <m:r>
            <w:rPr>
              <w:rFonts w:ascii="Cambria Math" w:hAnsi="Cambria Math"/>
            </w:rPr>
            <m:t xml:space="preserve">u</m:t>
          </m:r>
          <m:r>
            <w:rPr>
              <w:rFonts w:ascii="Cambria Math" w:hAnsi="Cambria Math"/>
            </w:rPr>
            <m:t xml:space="preserve">sin</m:t>
          </m:r>
          <m:r>
            <w:rPr>
              <w:rFonts w:ascii="Cambria Math" w:hAnsi="Cambria Math"/>
            </w:rPr>
            <m:t xml:space="preserve">θ</m:t>
          </m:r>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TIME REQUIRED TO REACH MAXIMUM HEIGHT (VERTICAL PROJECTION)</w:t>
      </w:r>
    </w:p>
    <w:p>
      <w:pPr>
        <w:pStyle w:val="Normal"/>
        <w:spacing w:lineRule="auto" w:line="360"/>
        <w:jc w:val="both"/>
        <w:rPr>
          <w:rFonts w:eastAsia="宋体" w:eastAsiaTheme="minorEastAsia"/>
          <w:sz w:val="32"/>
          <w:szCs w:val="24"/>
        </w:rPr>
      </w:pPr>
      <w:r>
        <w:rPr>
          <w:rFonts w:eastAsia="宋体" w:eastAsiaTheme="minorEastAsia"/>
          <w:sz w:val="32"/>
          <w:szCs w:val="24"/>
        </w:rPr>
        <w:t>Recall</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&gt;</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This formula is used since the body is going up (required to reach maximum height) and since it is going up it is decelerating due to gravity.</w:t>
      </w:r>
    </w:p>
    <w:p>
      <w:pPr>
        <w:pStyle w:val="Normal"/>
        <w:spacing w:lineRule="auto" w:line="360"/>
        <w:jc w:val="both"/>
        <w:rPr>
          <w:rFonts w:eastAsia="宋体" w:eastAsiaTheme="minorEastAsia"/>
          <w:sz w:val="32"/>
          <w:szCs w:val="24"/>
        </w:rPr>
      </w:pPr>
      <w:r>
        <w:rPr>
          <w:rFonts w:eastAsia="宋体" w:eastAsiaTheme="minorEastAsia"/>
          <w:sz w:val="32"/>
          <w:szCs w:val="24"/>
        </w:rPr>
        <w:t>At maximum height,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0</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sSub>
            <m:e>
              <m:r>
                <w:rPr>
                  <w:rFonts w:ascii="Cambria Math" w:hAnsi="Cambria Math"/>
                </w:rPr>
                <m:t xml:space="preserve">u</m:t>
              </m:r>
            </m:e>
            <m:sub>
              <m:r>
                <w:rPr>
                  <w:rFonts w:ascii="Cambria Math" w:hAnsi="Cambria Math"/>
                </w:rPr>
                <m:t xml:space="preserve">y</m:t>
              </m:r>
            </m:sub>
          </m:sSub>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&gt;</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Becomes</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At maximum height,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u</m:t>
            </m:r>
          </m:e>
          <m:sub>
            <m:r>
              <w:rPr>
                <w:rFonts w:ascii="Cambria Math" w:hAnsi="Cambria Math"/>
              </w:rPr>
              <m:t xml:space="preserve">y</m:t>
            </m:r>
          </m:sub>
        </m:sSub>
      </m:oMath>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m:t>
          </m:r>
          <m:sSub>
            <m:e>
              <m:r>
                <w:rPr>
                  <w:rFonts w:ascii="Cambria Math" w:hAnsi="Cambria Math"/>
                </w:rPr>
                <m:t xml:space="preserve">u</m:t>
              </m:r>
            </m:e>
            <m:sub>
              <m:r>
                <w:rPr>
                  <w:rFonts w:ascii="Cambria Math" w:hAnsi="Cambria Math"/>
                </w:rPr>
                <m:t xml:space="preserve">y</m:t>
              </m:r>
            </m:sub>
          </m:sSub>
          <m:r>
            <w:rPr>
              <w:rFonts w:ascii="Cambria Math" w:hAnsi="Cambria Math"/>
            </w:rPr>
            <m:t xml:space="preserve">−</m:t>
          </m:r>
          <m:r>
            <w:rPr>
              <w:rFonts w:ascii="Cambria Math" w:hAnsi="Cambria Math"/>
            </w:rPr>
            <m:t xml:space="preserve">&gt;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u</m:t>
              </m:r>
            </m:e>
            <m:sub>
              <m:r>
                <w:rPr>
                  <w:rFonts w:ascii="Cambria Math" w:hAnsi="Cambria Math"/>
                </w:rPr>
                <m:t xml:space="preserve">y</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sSub>
                <m:e>
                  <m:r>
                    <w:rPr>
                      <w:rFonts w:ascii="Cambria Math" w:hAnsi="Cambria Math"/>
                    </w:rPr>
                    <m:t xml:space="preserve">u</m:t>
                  </m:r>
                </m:e>
                <m:sub>
                  <m:r>
                    <w:rPr>
                      <w:rFonts w:ascii="Cambria Math" w:hAnsi="Cambria Math"/>
                    </w:rPr>
                    <m:t xml:space="preserve">y</m:t>
                  </m:r>
                </m:sub>
              </m:sSub>
            </m:num>
            <m:den>
              <m:r>
                <w:rPr>
                  <w:rFonts w:ascii="Cambria Math" w:hAnsi="Cambria Math"/>
                </w:rPr>
                <m:t xml:space="preserve">g</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y</m:t>
              </m:r>
            </m:sub>
          </m:sSub>
          <m:r>
            <w:rPr>
              <w:rFonts w:ascii="Cambria Math" w:hAnsi="Cambria Math"/>
            </w:rPr>
            <m:t xml:space="preserve">=</m:t>
          </m:r>
          <m:r>
            <w:rPr>
              <w:rFonts w:ascii="Cambria Math" w:hAnsi="Cambria Math"/>
            </w:rPr>
            <m:t xml:space="preserve">u</m:t>
          </m:r>
          <m:r>
            <w:rPr>
              <w:rFonts w:ascii="Cambria Math" w:hAnsi="Cambria Math"/>
            </w:rPr>
            <m:t xml:space="preserve">sin</m:t>
          </m:r>
          <m:r>
            <w:rPr>
              <w:rFonts w:ascii="Cambria Math" w:hAnsi="Cambria Math"/>
            </w:rPr>
            <m:t xml:space="preserve">θ</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u</m:t>
              </m:r>
              <m:r>
                <w:rPr>
                  <w:rFonts w:ascii="Cambria Math" w:hAnsi="Cambria Math"/>
                </w:rPr>
                <m:t xml:space="preserve">sin</m:t>
              </m:r>
              <m:r>
                <w:rPr>
                  <w:rFonts w:ascii="Cambria Math" w:hAnsi="Cambria Math"/>
                </w:rPr>
                <m:t xml:space="preserve">θ</m:t>
              </m:r>
            </m:num>
            <m:den>
              <m:r>
                <w:rPr>
                  <w:rFonts w:ascii="Cambria Math" w:hAnsi="Cambria Math"/>
                </w:rPr>
                <m:t xml:space="preserve">g</m:t>
              </m:r>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TIME OF FLIGHT (VERTICAL PROJECTION)</w:t>
      </w:r>
    </w:p>
    <w:p>
      <w:pPr>
        <w:pStyle w:val="Normal"/>
        <w:spacing w:lineRule="auto" w:line="360"/>
        <w:jc w:val="both"/>
        <w:rPr>
          <w:rFonts w:eastAsia="宋体" w:eastAsiaTheme="minorEastAsia"/>
          <w:sz w:val="32"/>
          <w:szCs w:val="24"/>
        </w:rPr>
      </w:pPr>
      <w:r>
        <w:rPr>
          <w:rFonts w:eastAsia="宋体" w:eastAsiaTheme="minorEastAsia"/>
          <w:sz w:val="32"/>
          <w:szCs w:val="24"/>
        </w:rPr>
        <w:t>This can be defined as the total time taken during the projectile motion. The time required to reach maximum height is also the time required to fall from the given height.</w:t>
      </w:r>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Time</m:t>
          </m:r>
          <m:r>
            <w:rPr>
              <w:rFonts w:ascii="Cambria Math" w:hAnsi="Cambria Math"/>
            </w:rPr>
            <m:t xml:space="preserve">of</m:t>
          </m:r>
          <m:r>
            <w:rPr>
              <w:rFonts w:ascii="Cambria Math" w:hAnsi="Cambria Math"/>
            </w:rPr>
            <m:t xml:space="preserve">fligℎt</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Time</m:t>
          </m:r>
          <m:r>
            <w:rPr>
              <w:rFonts w:ascii="Cambria Math" w:hAnsi="Cambria Math"/>
            </w:rPr>
            <m:t xml:space="preserve">required</m:t>
          </m:r>
          <m:r>
            <w:rPr>
              <w:rFonts w:ascii="Cambria Math" w:hAnsi="Cambria Math"/>
            </w:rPr>
            <m:t xml:space="preserve">reacℎ</m:t>
          </m:r>
          <m:r>
            <w:rPr>
              <w:rFonts w:ascii="Cambria Math" w:hAnsi="Cambria Math"/>
            </w:rPr>
            <m:t xml:space="preserve">maximum</m:t>
          </m:r>
          <m:r>
            <w:rPr>
              <w:rFonts w:ascii="Cambria Math" w:hAnsi="Cambria Math"/>
            </w:rPr>
            <m:t xml:space="preserve">ℎeigℎt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d>
            <m:dPr>
              <m:begChr m:val="("/>
              <m:endChr m:val=")"/>
            </m:dPr>
            <m:e>
              <m:f>
                <m:num>
                  <m:r>
                    <w:rPr>
                      <w:rFonts w:ascii="Cambria Math" w:hAnsi="Cambria Math"/>
                    </w:rPr>
                    <m:t xml:space="preserve">u</m:t>
                  </m:r>
                  <m:r>
                    <w:rPr>
                      <w:rFonts w:ascii="Cambria Math" w:hAnsi="Cambria Math"/>
                    </w:rPr>
                    <m:t xml:space="preserve">s</m:t>
                  </m:r>
                  <m:r>
                    <w:rPr>
                      <w:rFonts w:ascii="Cambria Math" w:hAnsi="Cambria Math"/>
                    </w:rPr>
                    <m:t xml:space="preserve">i</m:t>
                  </m:r>
                  <m:r>
                    <w:rPr>
                      <w:rFonts w:ascii="Cambria Math" w:hAnsi="Cambria Math"/>
                    </w:rPr>
                    <m:t xml:space="preserve">n</m:t>
                  </m:r>
                  <m:r>
                    <w:rPr>
                      <w:rFonts w:ascii="Cambria Math" w:hAnsi="Cambria Math"/>
                    </w:rPr>
                    <m:t xml:space="preserve">θ</m:t>
                  </m:r>
                </m:num>
                <m:den>
                  <m:r>
                    <w:rPr>
                      <w:rFonts w:ascii="Cambria Math" w:hAnsi="Cambria Math"/>
                    </w:rPr>
                    <m:t xml:space="preserve">g</m:t>
                  </m:r>
                </m:den>
              </m:f>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u</m:t>
              </m:r>
              <m:r>
                <w:rPr>
                  <w:rFonts w:ascii="Cambria Math" w:hAnsi="Cambria Math"/>
                </w:rPr>
                <m:t xml:space="preserve">sin</m:t>
              </m:r>
              <m:r>
                <w:rPr>
                  <w:rFonts w:ascii="Cambria Math" w:hAnsi="Cambria Math"/>
                </w:rPr>
                <m:t xml:space="preserve">θ</m:t>
              </m:r>
            </m:num>
            <m:den>
              <m:r>
                <w:rPr>
                  <w:rFonts w:ascii="Cambria Math" w:hAnsi="Cambria Math"/>
                </w:rPr>
                <m:t xml:space="preserve">g</m:t>
              </m:r>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MAXIMUM HEIGHT REACHED</w:t>
      </w:r>
    </w:p>
    <w:p>
      <w:pPr>
        <w:pStyle w:val="Normal"/>
        <w:spacing w:lineRule="auto" w:line="360"/>
        <w:jc w:val="both"/>
        <w:rPr>
          <w:rFonts w:eastAsia="宋体" w:eastAsiaTheme="minorEastAsia"/>
          <w:sz w:val="32"/>
          <w:szCs w:val="24"/>
        </w:rPr>
      </w:pPr>
      <w:r>
        <w:rPr>
          <w:rFonts w:eastAsia="宋体" w:eastAsiaTheme="minorEastAsia"/>
          <w:sz w:val="32"/>
          <w:szCs w:val="24"/>
        </w:rPr>
        <w:t>Recall</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gH</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At maximum height,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0</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sSub>
            <m:e>
              <m:r>
                <w:rPr>
                  <w:rFonts w:ascii="Cambria Math" w:hAnsi="Cambria Math"/>
                </w:rPr>
                <m:t xml:space="preserve">u</m:t>
              </m:r>
            </m:e>
            <m:sub>
              <m:r>
                <w:rPr>
                  <w:rFonts w:ascii="Cambria Math" w:hAnsi="Cambria Math"/>
                </w:rPr>
                <m:t xml:space="preserve">y</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maximum</m:t>
          </m:r>
          <m:r>
            <w:rPr>
              <w:rFonts w:ascii="Cambria Math" w:hAnsi="Cambria Math"/>
            </w:rPr>
            <m:t xml:space="preserve">ℎeigℎt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p>
            <m:e>
              <m:r>
                <w:rPr>
                  <w:rFonts w:ascii="Cambria Math" w:hAnsi="Cambria Math"/>
                </w:rPr>
                <m:t xml:space="preserve">0</m:t>
              </m:r>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u</m:t>
                      </m:r>
                    </m:e>
                    <m:sub>
                      <m:r>
                        <w:rPr>
                          <w:rFonts w:ascii="Cambria Math" w:hAnsi="Cambria Math"/>
                        </w:rPr>
                        <m:t xml:space="preserve">y</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gH</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gH</m:t>
          </m:r>
          <m:r>
            <w:rPr>
              <w:rFonts w:ascii="Cambria Math" w:hAnsi="Cambria Math"/>
            </w:rPr>
            <m:t xml:space="preserve">=</m:t>
          </m:r>
          <m:sSup>
            <m:e>
              <m:d>
                <m:dPr>
                  <m:begChr m:val="("/>
                  <m:endChr m:val=")"/>
                </m:dPr>
                <m:e>
                  <m:sSub>
                    <m:e>
                      <m:r>
                        <w:rPr>
                          <w:rFonts w:ascii="Cambria Math" w:hAnsi="Cambria Math"/>
                        </w:rPr>
                        <m:t xml:space="preserve">u</m:t>
                      </m:r>
                    </m:e>
                    <m:sub>
                      <m:r>
                        <w:rPr>
                          <w:rFonts w:ascii="Cambria Math" w:hAnsi="Cambria Math"/>
                        </w:rPr>
                        <m:t xml:space="preserve">y</m:t>
                      </m:r>
                    </m:sub>
                  </m:sSub>
                </m:e>
              </m:d>
            </m:e>
            <m:sup>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f>
            <m:num>
              <m:sSup>
                <m:e>
                  <m:d>
                    <m:dPr>
                      <m:begChr m:val="("/>
                      <m:endChr m:val=")"/>
                    </m:dPr>
                    <m:e>
                      <m:sSub>
                        <m:e>
                          <m:r>
                            <w:rPr>
                              <w:rFonts w:ascii="Cambria Math" w:hAnsi="Cambria Math"/>
                            </w:rPr>
                            <m:t xml:space="preserve">u</m:t>
                          </m:r>
                        </m:e>
                        <m:sub>
                          <m:r>
                            <w:rPr>
                              <w:rFonts w:ascii="Cambria Math" w:hAnsi="Cambria Math"/>
                            </w:rPr>
                            <m:t xml:space="preserve">y</m:t>
                          </m:r>
                        </m:sub>
                      </m:sSub>
                    </m:e>
                  </m:d>
                </m:e>
                <m:sup>
                  <m:r>
                    <w:rPr>
                      <w:rFonts w:ascii="Cambria Math" w:hAnsi="Cambria Math"/>
                    </w:rPr>
                    <m:t xml:space="preserve">2</m:t>
                  </m:r>
                </m:sup>
              </m:sSup>
            </m:num>
            <m:den>
              <m:r>
                <w:rPr>
                  <w:rFonts w:ascii="Cambria Math" w:hAnsi="Cambria Math"/>
                </w:rPr>
                <m:t xml:space="preserve">2</m:t>
              </m:r>
              <m:r>
                <w:rPr>
                  <w:rFonts w:ascii="Cambria Math" w:hAnsi="Cambria Math"/>
                </w:rPr>
                <m:t xml:space="preserve">g</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y</m:t>
              </m:r>
            </m:sub>
          </m:sSub>
          <m:r>
            <w:rPr>
              <w:rFonts w:ascii="Cambria Math" w:hAnsi="Cambria Math"/>
            </w:rPr>
            <m:t xml:space="preserve">=</m:t>
          </m:r>
          <m:r>
            <w:rPr>
              <w:rFonts w:ascii="Cambria Math" w:hAnsi="Cambria Math"/>
            </w:rPr>
            <m:t xml:space="preserve">u</m:t>
          </m:r>
          <m:r>
            <w:rPr>
              <w:rFonts w:ascii="Cambria Math" w:hAnsi="Cambria Math"/>
            </w:rPr>
            <m:t xml:space="preserve">sin</m:t>
          </m:r>
          <m:r>
            <w:rPr>
              <w:rFonts w:ascii="Cambria Math" w:hAnsi="Cambria Math"/>
            </w:rPr>
            <m:t xml:space="preserve">θ</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f>
            <m:num>
              <m:sSup>
                <m:e>
                  <m:d>
                    <m:dPr>
                      <m:begChr m:val="("/>
                      <m:endChr m:val=")"/>
                    </m:dPr>
                    <m:e>
                      <m:r>
                        <w:rPr>
                          <w:rFonts w:ascii="Cambria Math" w:hAnsi="Cambria Math"/>
                        </w:rPr>
                        <m:t xml:space="preserve">u</m:t>
                      </m:r>
                      <m:r>
                        <w:rPr>
                          <w:rFonts w:ascii="Cambria Math" w:hAnsi="Cambria Math"/>
                        </w:rPr>
                        <m:t xml:space="preserve">sin</m:t>
                      </m:r>
                      <m:r>
                        <w:rPr>
                          <w:rFonts w:ascii="Cambria Math" w:hAnsi="Cambria Math"/>
                        </w:rPr>
                        <m:t xml:space="preserve">θ</m:t>
                      </m:r>
                    </m:e>
                  </m:d>
                </m:e>
                <m:sup>
                  <m:r>
                    <w:rPr>
                      <w:rFonts w:ascii="Cambria Math" w:hAnsi="Cambria Math"/>
                    </w:rPr>
                    <m:t xml:space="preserve">2</m:t>
                  </m:r>
                </m:sup>
              </m:sSup>
            </m:num>
            <m:den>
              <m:r>
                <w:rPr>
                  <w:rFonts w:ascii="Cambria Math" w:hAnsi="Cambria Math"/>
                </w:rPr>
                <m:t xml:space="preserve">2</m:t>
              </m:r>
              <m:r>
                <w:rPr>
                  <w:rFonts w:ascii="Cambria Math" w:hAnsi="Cambria Math"/>
                </w:rPr>
                <m:t xml:space="preserve">g</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f>
            <m:num>
              <m:sSup>
                <m:e>
                  <m:r>
                    <w:rPr>
                      <w:rFonts w:ascii="Cambria Math" w:hAnsi="Cambria Math"/>
                    </w:rPr>
                    <m:t xml:space="preserve">u</m:t>
                  </m:r>
                </m:e>
                <m:sup>
                  <m:r>
                    <w:rPr>
                      <w:rFonts w:ascii="Cambria Math" w:hAnsi="Cambria Math"/>
                    </w:rPr>
                    <m:t xml:space="preserve">2</m:t>
                  </m:r>
                </m:sup>
              </m:sSup>
              <m:sSup>
                <m:e>
                  <m:r>
                    <w:rPr>
                      <w:rFonts w:ascii="Cambria Math" w:hAnsi="Cambria Math"/>
                    </w:rPr>
                    <m:t xml:space="preserve">sin</m:t>
                  </m:r>
                </m:e>
                <m:sup>
                  <m:r>
                    <w:rPr>
                      <w:rFonts w:ascii="Cambria Math" w:hAnsi="Cambria Math"/>
                    </w:rPr>
                    <m:t xml:space="preserve">2</m:t>
                  </m:r>
                </m:sup>
              </m:sSup>
              <m:r>
                <w:rPr>
                  <w:rFonts w:ascii="Cambria Math" w:hAnsi="Cambria Math"/>
                </w:rPr>
                <m:t xml:space="preserve">θ</m:t>
              </m:r>
            </m:num>
            <m:den>
              <m:r>
                <w:rPr>
                  <w:rFonts w:ascii="Cambria Math" w:hAnsi="Cambria Math"/>
                </w:rPr>
                <m:t xml:space="preserve">2</m:t>
              </m:r>
              <m:r>
                <w:rPr>
                  <w:rFonts w:ascii="Cambria Math" w:hAnsi="Cambria Math"/>
                </w:rPr>
                <m:t xml:space="preserve">g</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If there is no angle given and you don’t need to find an angle then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f>
            <m:num>
              <m:sSup>
                <m:e>
                  <m:r>
                    <w:rPr>
                      <w:rFonts w:ascii="Cambria Math" w:hAnsi="Cambria Math"/>
                    </w:rPr>
                    <m:t xml:space="preserve">u</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g</m:t>
              </m:r>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RANGE (VERTICAL PROJECTION)</w:t>
      </w:r>
    </w:p>
    <w:p>
      <w:pPr>
        <w:pStyle w:val="Normal"/>
        <w:spacing w:lineRule="auto" w:line="360"/>
        <w:jc w:val="both"/>
        <w:rPr>
          <w:rFonts w:eastAsia="宋体" w:eastAsiaTheme="minorEastAsia"/>
          <w:sz w:val="32"/>
          <w:szCs w:val="24"/>
        </w:rPr>
      </w:pPr>
      <w:r>
        <w:rPr>
          <w:rFonts w:eastAsia="宋体" w:eastAsiaTheme="minorEastAsia"/>
          <w:sz w:val="32"/>
          <w:szCs w:val="24"/>
        </w:rPr>
        <w:t>This can be defined as the total horizontal distance covered by a body in a projectile motion.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Horizontal</m:t>
          </m:r>
          <m:r>
            <w:rPr>
              <w:rFonts w:ascii="Cambria Math" w:hAnsi="Cambria Math"/>
            </w:rPr>
            <m:t xml:space="preserve">velocity</m:t>
          </m:r>
          <m:r>
            <w:rPr>
              <w:rFonts w:ascii="Cambria Math" w:hAnsi="Cambria Math"/>
            </w:rPr>
            <m:t xml:space="preserve">=</m:t>
          </m:r>
          <m:f>
            <m:num>
              <m:r>
                <w:rPr>
                  <w:rFonts w:ascii="Cambria Math" w:hAnsi="Cambria Math"/>
                </w:rPr>
                <m:t xml:space="preserve">Horizontal</m:t>
              </m:r>
              <m:r>
                <w:rPr>
                  <w:rFonts w:ascii="Cambria Math" w:hAnsi="Cambria Math"/>
                </w:rPr>
                <m:t xml:space="preserve">distance</m:t>
              </m:r>
              <m:d>
                <m:dPr>
                  <m:begChr m:val="("/>
                  <m:endChr m:val=")"/>
                </m:dPr>
                <m:e>
                  <m:r>
                    <w:rPr>
                      <w:rFonts w:ascii="Cambria Math" w:hAnsi="Cambria Math"/>
                    </w:rPr>
                    <m:t xml:space="preserve">range</m:t>
                  </m:r>
                </m:e>
              </m:d>
            </m:num>
            <m:den>
              <m:r>
                <w:rPr>
                  <w:rFonts w:ascii="Cambria Math" w:hAnsi="Cambria Math"/>
                </w:rPr>
                <m:t xml:space="preserve">Time</m:t>
              </m:r>
              <m:r>
                <w:rPr>
                  <w:rFonts w:ascii="Cambria Math" w:hAnsi="Cambria Math"/>
                </w:rPr>
                <m:t xml:space="preserve">of</m:t>
              </m:r>
              <m:r>
                <w:rPr>
                  <w:rFonts w:ascii="Cambria Math" w:hAnsi="Cambria Math"/>
                </w:rPr>
                <m:t xml:space="preserve">fligℎt</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R</m:t>
              </m:r>
            </m:num>
            <m:den>
              <m:r>
                <w:rPr>
                  <w:rFonts w:ascii="Cambria Math" w:hAnsi="Cambria Math"/>
                </w:rPr>
                <m:t xml:space="preserve">T</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u</m:t>
              </m:r>
            </m:e>
            <m:sub>
              <m:r>
                <w:rPr>
                  <w:rFonts w:ascii="Cambria Math" w:hAnsi="Cambria Math"/>
                </w:rPr>
                <m:t xml:space="preserve">x</m:t>
              </m:r>
            </m:sub>
          </m:sSub>
          <m:r>
            <w:rPr>
              <w:rFonts w:ascii="Cambria Math" w:hAnsi="Cambria Math"/>
            </w:rPr>
            <m:t xml:space="preserve">T</m:t>
          </m:r>
        </m:oMath>
      </m:oMathPara>
    </w:p>
    <w:p>
      <w:pPr>
        <w:pStyle w:val="Normal"/>
        <w:spacing w:lineRule="auto" w:line="360"/>
        <w:jc w:val="center"/>
        <w:rPr>
          <w:rFonts w:eastAsia="宋体" w:eastAsiaTheme="minorEastAsia"/>
          <w:sz w:val="32"/>
          <w:szCs w:val="24"/>
        </w:rPr>
      </w:pPr>
      <w:r>
        <w:rPr>
          <w:rFonts w:eastAsia="宋体" w:eastAsiaTheme="minorEastAsia"/>
          <w:sz w:val="32"/>
          <w:szCs w:val="24"/>
        </w:rPr>
        <w:t>But</w:t>
      </w:r>
      <w:r>
        <w:rPr>
          <w:rFonts w:eastAsia="宋体" w:ascii="Cambria Math" w:hAnsi="Cambria Math" w:eastAsiaTheme="minorEastAsia"/>
          <w:sz w:val="32"/>
          <w:szCs w:val="24"/>
        </w:rPr>
        <w:br/>
      </w:r>
      <w:r>
        <w:rPr/>
      </w:r>
      <m:oMath xmlns:m="http://schemas.openxmlformats.org/officeDocument/2006/math">
        <m:sSub>
          <m:e>
            <m:r>
              <w:rPr>
                <w:rFonts w:ascii="Cambria Math" w:hAnsi="Cambria Math"/>
              </w:rPr>
              <m:t xml:space="preserve">u</m:t>
            </m:r>
          </m:e>
          <m:sub>
            <m:r>
              <w:rPr>
                <w:rFonts w:ascii="Cambria Math" w:hAnsi="Cambria Math"/>
              </w:rPr>
              <m:t xml:space="preserve">x</m:t>
            </m:r>
          </m:sub>
        </m:sSub>
        <m:r>
          <w:rPr>
            <w:rFonts w:ascii="Cambria Math" w:hAnsi="Cambria Math"/>
          </w:rPr>
          <m:t xml:space="preserve">=</m:t>
        </m:r>
        <m:r>
          <w:rPr>
            <w:rFonts w:ascii="Cambria Math" w:hAnsi="Cambria Math"/>
          </w:rPr>
          <m:t xml:space="preserve">u</m:t>
        </m:r>
        <m:r>
          <w:rPr>
            <w:rFonts w:ascii="Cambria Math" w:hAnsi="Cambria Math"/>
          </w:rPr>
          <m:t xml:space="preserve">cos</m:t>
        </m:r>
        <m:r>
          <w:rPr>
            <w:rFonts w:ascii="Cambria Math" w:hAnsi="Cambria Math"/>
          </w:rPr>
          <m:t xml:space="preserve">θ</m:t>
        </m:r>
      </m:oMath>
    </w:p>
    <w:p>
      <w:pPr>
        <w:pStyle w:val="Normal"/>
        <w:spacing w:lineRule="auto" w:line="360"/>
        <w:jc w:val="center"/>
        <w:rPr>
          <w:rFonts w:eastAsia="宋体" w:eastAsiaTheme="minorEastAsia"/>
          <w:sz w:val="32"/>
          <w:szCs w:val="24"/>
        </w:rPr>
      </w:pPr>
      <w:r>
        <w:rPr>
          <w:rFonts w:eastAsia="宋体" w:eastAsiaTheme="minorEastAsia"/>
          <w:sz w:val="32"/>
          <w:szCs w:val="24"/>
        </w:rPr>
        <w:t>And</w:t>
      </w:r>
      <w:r>
        <w:rPr>
          <w:rFonts w:eastAsia="宋体" w:ascii="Cambria Math" w:hAnsi="Cambria Math" w:eastAsiaTheme="minorEastAsia"/>
          <w:sz w:val="32"/>
          <w:szCs w:val="24"/>
        </w:rPr>
        <w:br/>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u</m:t>
            </m:r>
            <m:r>
              <w:rPr>
                <w:rFonts w:ascii="Cambria Math" w:hAnsi="Cambria Math"/>
              </w:rPr>
              <m:t xml:space="preserve">sin</m:t>
            </m:r>
            <m:r>
              <w:rPr>
                <w:rFonts w:ascii="Cambria Math" w:hAnsi="Cambria Math"/>
              </w:rPr>
              <m:t xml:space="preserve">θ</m:t>
            </m:r>
          </m:num>
          <m:den>
            <m:r>
              <w:rPr>
                <w:rFonts w:ascii="Cambria Math" w:hAnsi="Cambria Math"/>
              </w:rPr>
              <m:t xml:space="preserve">g</m:t>
            </m:r>
          </m:den>
        </m:f>
      </m:oMath>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Range</m:t>
          </m:r>
          <m:r>
            <w:rPr>
              <w:rFonts w:ascii="Cambria Math" w:hAnsi="Cambria Math"/>
            </w:rPr>
            <m:t xml:space="preserve">=</m:t>
          </m:r>
          <m:r>
            <w:rPr>
              <w:rFonts w:ascii="Cambria Math" w:hAnsi="Cambria Math"/>
            </w:rPr>
            <m:t xml:space="preserve">u</m:t>
          </m:r>
          <m:r>
            <w:rPr>
              <w:rFonts w:ascii="Cambria Math" w:hAnsi="Cambria Math"/>
            </w:rPr>
            <m:t xml:space="preserve">cos</m:t>
          </m:r>
          <m:r>
            <w:rPr>
              <w:rFonts w:ascii="Cambria Math" w:hAnsi="Cambria Math"/>
            </w:rPr>
            <m:t xml:space="preserve">θ</m:t>
          </m:r>
          <m:r>
            <w:rPr>
              <w:rFonts w:ascii="Cambria Math" w:hAnsi="Cambria Math"/>
            </w:rPr>
            <m:t xml:space="preserve">×</m:t>
          </m:r>
          <m:f>
            <m:num>
              <m:r>
                <w:rPr>
                  <w:rFonts w:ascii="Cambria Math" w:hAnsi="Cambria Math"/>
                </w:rPr>
                <m:t xml:space="preserve">2</m:t>
              </m:r>
              <m:r>
                <w:rPr>
                  <w:rFonts w:ascii="Cambria Math" w:hAnsi="Cambria Math"/>
                </w:rPr>
                <m:t xml:space="preserve">u</m:t>
              </m:r>
              <m:r>
                <w:rPr>
                  <w:rFonts w:ascii="Cambria Math" w:hAnsi="Cambria Math"/>
                </w:rPr>
                <m:t xml:space="preserve">sin</m:t>
              </m:r>
              <m:r>
                <w:rPr>
                  <w:rFonts w:ascii="Cambria Math" w:hAnsi="Cambria Math"/>
                </w:rPr>
                <m:t xml:space="preserve">θ</m:t>
              </m:r>
            </m:num>
            <m:den>
              <m:r>
                <w:rPr>
                  <w:rFonts w:ascii="Cambria Math" w:hAnsi="Cambria Math"/>
                </w:rPr>
                <m:t xml:space="preserve">g</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d>
                <m:dPr>
                  <m:begChr m:val="("/>
                  <m:endChr m:val=")"/>
                </m:dPr>
                <m:e>
                  <m:r>
                    <w:rPr>
                      <w:rFonts w:ascii="Cambria Math" w:hAnsi="Cambria Math"/>
                    </w:rPr>
                    <m:t xml:space="preserve">u</m:t>
                  </m:r>
                  <m:r>
                    <w:rPr>
                      <w:rFonts w:ascii="Cambria Math" w:hAnsi="Cambria Math"/>
                    </w:rPr>
                    <m:t xml:space="preserve">cos</m:t>
                  </m:r>
                  <m:r>
                    <w:rPr>
                      <w:rFonts w:ascii="Cambria Math" w:hAnsi="Cambria Math"/>
                    </w:rPr>
                    <m:t xml:space="preserve">θ</m:t>
                  </m:r>
                </m:e>
              </m:d>
              <m:d>
                <m:dPr>
                  <m:begChr m:val="("/>
                  <m:endChr m:val=")"/>
                </m:dPr>
                <m:e>
                  <m:r>
                    <w:rPr>
                      <w:rFonts w:ascii="Cambria Math" w:hAnsi="Cambria Math"/>
                    </w:rPr>
                    <m:t xml:space="preserve">2</m:t>
                  </m:r>
                  <m:r>
                    <w:rPr>
                      <w:rFonts w:ascii="Cambria Math" w:hAnsi="Cambria Math"/>
                    </w:rPr>
                    <m:t xml:space="preserve">u</m:t>
                  </m:r>
                  <m:r>
                    <w:rPr>
                      <w:rFonts w:ascii="Cambria Math" w:hAnsi="Cambria Math"/>
                    </w:rPr>
                    <m:t xml:space="preserve">sin</m:t>
                  </m:r>
                  <m:r>
                    <w:rPr>
                      <w:rFonts w:ascii="Cambria Math" w:hAnsi="Cambria Math"/>
                    </w:rPr>
                    <m:t xml:space="preserve">θ</m:t>
                  </m:r>
                </m:e>
              </m:d>
            </m:num>
            <m:den>
              <m:r>
                <w:rPr>
                  <w:rFonts w:ascii="Cambria Math" w:hAnsi="Cambria Math"/>
                </w:rPr>
                <m:t xml:space="preserve">g</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p>
                <m:e>
                  <m:r>
                    <w:rPr>
                      <w:rFonts w:ascii="Cambria Math" w:hAnsi="Cambria Math"/>
                    </w:rPr>
                    <m:t xml:space="preserve">u</m:t>
                  </m:r>
                </m:e>
                <m:sup>
                  <m:r>
                    <w:rPr>
                      <w:rFonts w:ascii="Cambria Math" w:hAnsi="Cambria Math"/>
                    </w:rPr>
                    <m:t xml:space="preserve">2</m:t>
                  </m:r>
                </m:sup>
              </m:sSup>
              <m:d>
                <m:dPr>
                  <m:begChr m:val="("/>
                  <m:endChr m:val=")"/>
                </m:dPr>
                <m:e>
                  <m:r>
                    <w:rPr>
                      <w:rFonts w:ascii="Cambria Math" w:hAnsi="Cambria Math"/>
                    </w:rPr>
                    <m:t xml:space="preserve">2</m:t>
                  </m:r>
                  <m:r>
                    <w:rPr>
                      <w:rFonts w:ascii="Cambria Math" w:hAnsi="Cambria Math"/>
                    </w:rPr>
                    <m:t xml:space="preserve">sin</m:t>
                  </m:r>
                  <m:r>
                    <w:rPr>
                      <w:rFonts w:ascii="Cambria Math" w:hAnsi="Cambria Math"/>
                    </w:rPr>
                    <m:t xml:space="preserve">θ</m:t>
                  </m:r>
                  <m:r>
                    <w:rPr>
                      <w:rFonts w:ascii="Cambria Math" w:hAnsi="Cambria Math"/>
                    </w:rPr>
                    <m:t xml:space="preserve">cos</m:t>
                  </m:r>
                  <m:r>
                    <w:rPr>
                      <w:rFonts w:ascii="Cambria Math" w:hAnsi="Cambria Math"/>
                    </w:rPr>
                    <m:t xml:space="preserve">θ</m:t>
                  </m:r>
                </m:e>
              </m:d>
            </m:num>
            <m:den>
              <m:r>
                <w:rPr>
                  <w:rFonts w:ascii="Cambria Math" w:hAnsi="Cambria Math"/>
                </w:rPr>
                <m:t xml:space="preserve">g</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But in math,</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sin</m:t>
          </m:r>
          <m:r>
            <w:rPr>
              <w:rFonts w:ascii="Cambria Math" w:hAnsi="Cambria Math"/>
            </w:rPr>
            <m:t xml:space="preserve">θ</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sin</m:t>
          </m:r>
          <m:r>
            <w:rPr>
              <w:rFonts w:ascii="Cambria Math" w:hAnsi="Cambria Math"/>
            </w:rPr>
            <m:t xml:space="preserve">2</m:t>
          </m:r>
          <m:r>
            <w:rPr>
              <w:rFonts w:ascii="Cambria Math" w:hAnsi="Cambria Math"/>
            </w:rPr>
            <m:t xml:space="preserve">θ</m:t>
          </m:r>
        </m:oMath>
      </m:oMathPara>
    </w:p>
    <w:p>
      <w:pPr>
        <w:pStyle w:val="Normal"/>
        <w:spacing w:lineRule="auto" w:line="360"/>
        <w:jc w:val="center"/>
        <w:rPr>
          <w:rFonts w:eastAsia="宋体" w:eastAsiaTheme="minorEastAsia"/>
          <w:sz w:val="32"/>
          <w:szCs w:val="24"/>
          <w:lang w:val="en-US"/>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p>
                <m:e>
                  <m:r>
                    <w:rPr>
                      <w:rFonts w:ascii="Cambria Math" w:hAnsi="Cambria Math"/>
                    </w:rPr>
                    <m:t xml:space="preserve">u</m:t>
                  </m:r>
                </m:e>
                <m:sup>
                  <m:r>
                    <w:rPr>
                      <w:rFonts w:ascii="Cambria Math" w:hAnsi="Cambria Math"/>
                    </w:rPr>
                    <m:t xml:space="preserve">2</m:t>
                  </m:r>
                </m:sup>
              </m:sSup>
              <m:r>
                <w:rPr>
                  <w:rFonts w:ascii="Cambria Math" w:hAnsi="Cambria Math"/>
                </w:rPr>
                <m:t xml:space="preserve">sin</m:t>
              </m:r>
              <m:r>
                <w:rPr>
                  <w:rFonts w:ascii="Cambria Math" w:hAnsi="Cambria Math"/>
                </w:rPr>
                <m:t xml:space="preserve">2</m:t>
              </m:r>
              <m:r>
                <w:rPr>
                  <w:rFonts w:ascii="Cambria Math" w:hAnsi="Cambria Math"/>
                </w:rPr>
                <m:t xml:space="preserve">θ</m:t>
              </m:r>
            </m:num>
            <m:den>
              <m:r>
                <w:rPr>
                  <w:rFonts w:ascii="Cambria Math" w:hAnsi="Cambria Math"/>
                </w:rPr>
                <m:t xml:space="preserve">g</m:t>
              </m:r>
            </m:den>
          </m:f>
        </m:oMath>
      </m:oMathPara>
    </w:p>
    <w:p>
      <w:pPr>
        <w:pStyle w:val="Normal"/>
        <w:spacing w:lineRule="auto" w:line="360"/>
        <w:jc w:val="center"/>
        <w:rPr>
          <w:rFonts w:eastAsia="宋体" w:eastAsiaTheme="minorEastAsia"/>
          <w:sz w:val="32"/>
          <w:szCs w:val="24"/>
          <w:lang w:val="en-US"/>
        </w:rPr>
      </w:pPr>
      <w:r>
        <w:rPr/>
        <w:t>CASE 2: HORIZONTAL PROJECTION</w:t>
      </w:r>
    </w:p>
    <w:p>
      <w:pPr>
        <w:pStyle w:val="Normal"/>
        <w:spacing w:lineRule="auto" w:line="360"/>
        <w:jc w:val="center"/>
        <w:rPr>
          <w:i w:val="false"/>
          <w:i w:val="false"/>
          <w:sz w:val="32"/>
          <w:szCs w:val="24"/>
          <w:lang w:val="en-US"/>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x</m:t>
              </m:r>
            </m:sub>
          </m:sSub>
          <m:r>
            <w:rPr>
              <w:rFonts w:ascii="Cambria Math" w:hAnsi="Cambria Math"/>
            </w:rPr>
            <m:t xml:space="preserve">=</m:t>
          </m:r>
          <m:r>
            <w:rPr>
              <w:rFonts w:ascii="Cambria Math" w:hAnsi="Cambria Math"/>
            </w:rPr>
            <m:t xml:space="preserve">u</m:t>
          </m:r>
        </m:oMath>
      </m:oMathPara>
    </w:p>
    <w:p>
      <w:pPr>
        <w:pStyle w:val="Normal"/>
        <w:spacing w:lineRule="auto" w:line="360"/>
        <w:jc w:val="center"/>
        <w:rPr>
          <w:i w:val="false"/>
          <w:i w:val="false"/>
          <w:sz w:val="32"/>
          <w:szCs w:val="24"/>
          <w:lang w:val="en-US"/>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y</m:t>
              </m:r>
            </m:sub>
          </m:sSub>
          <m:r>
            <w:rPr>
              <w:rFonts w:ascii="Cambria Math" w:hAnsi="Cambria Math"/>
            </w:rPr>
            <m:t xml:space="preserve">=</m:t>
          </m:r>
          <m:r>
            <w:rPr>
              <w:rFonts w:ascii="Cambria Math" w:hAnsi="Cambria Math"/>
            </w:rPr>
            <m:t xml:space="preserve">0</m:t>
          </m:r>
        </m:oMath>
      </m:oMathPara>
    </w:p>
    <w:p>
      <w:pPr>
        <w:pStyle w:val="Normal"/>
        <w:spacing w:lineRule="auto" w:line="360"/>
        <w:jc w:val="both"/>
        <w:rPr>
          <w:i w:val="false"/>
          <w:i w:val="false"/>
          <w:sz w:val="32"/>
          <w:szCs w:val="24"/>
          <w:lang w:val="en-US"/>
        </w:rPr>
      </w:pPr>
      <w:r>
        <w:rPr>
          <w:i w:val="false"/>
          <w:sz w:val="32"/>
          <w:szCs w:val="24"/>
          <w:lang w:val="en-US"/>
        </w:rPr>
        <w:t>Secondly, there is no horizontal acceleration. Only vertical</w:t>
      </w:r>
    </w:p>
    <w:p>
      <w:pPr>
        <w:pStyle w:val="Normal"/>
        <w:spacing w:lineRule="auto" w:line="360"/>
        <w:jc w:val="center"/>
        <w:rPr>
          <w:i/>
          <w:i/>
          <w:sz w:val="32"/>
          <w:szCs w:val="24"/>
          <w:lang w:val="en-US"/>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r>
            <w:rPr>
              <w:rFonts w:ascii="Cambria Math" w:hAnsi="Cambria Math"/>
            </w:rPr>
            <m:t xml:space="preserve">0</m:t>
          </m:r>
        </m:oMath>
      </m:oMathPara>
    </w:p>
    <w:p>
      <w:pPr>
        <w:pStyle w:val="Normal"/>
        <w:spacing w:lineRule="auto" w:line="360"/>
        <w:jc w:val="center"/>
        <w:rPr>
          <w:i w:val="false"/>
          <w:i w:val="false"/>
          <w:sz w:val="32"/>
          <w:szCs w:val="24"/>
          <w:lang w:val="en-US"/>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r>
            <w:rPr>
              <w:rFonts w:ascii="Cambria Math" w:hAnsi="Cambria Math"/>
            </w:rPr>
            <m:t xml:space="preserve">g</m:t>
          </m:r>
        </m:oMath>
      </m:oMathPara>
    </w:p>
    <w:p>
      <w:pPr>
        <w:pStyle w:val="Normal"/>
        <w:spacing w:lineRule="auto" w:line="360"/>
        <w:jc w:val="both"/>
        <w:rPr>
          <w:i w:val="false"/>
          <w:i w:val="false"/>
          <w:sz w:val="32"/>
          <w:szCs w:val="24"/>
          <w:lang w:val="en-US"/>
        </w:rPr>
      </w:pPr>
      <w:r>
        <w:rPr>
          <w:i w:val="false"/>
          <w:sz w:val="32"/>
          <w:szCs w:val="24"/>
          <w:lang w:val="en-US"/>
        </w:rPr>
        <w:t>The distances will be</w:t>
      </w:r>
    </w:p>
    <w:p>
      <w:pPr>
        <w:pStyle w:val="Normal"/>
        <w:spacing w:lineRule="auto" w:line="360"/>
        <w:jc w:val="center"/>
        <w:rPr>
          <w:i w:val="false"/>
          <w:i w:val="false"/>
          <w:sz w:val="32"/>
          <w:szCs w:val="24"/>
          <w:lang w:val="en-US"/>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x</m:t>
              </m:r>
            </m:sub>
          </m:sSub>
          <m:r>
            <w:rPr>
              <w:rFonts w:ascii="Cambria Math" w:hAnsi="Cambria Math"/>
            </w:rPr>
            <m:t xml:space="preserve">=</m:t>
          </m:r>
          <m:r>
            <w:rPr>
              <w:rFonts w:ascii="Cambria Math" w:hAnsi="Cambria Math"/>
            </w:rPr>
            <m:t xml:space="preserve">x</m:t>
          </m:r>
        </m:oMath>
      </m:oMathPara>
    </w:p>
    <w:p>
      <w:pPr>
        <w:pStyle w:val="Normal"/>
        <w:spacing w:lineRule="auto" w:line="360"/>
        <w:jc w:val="center"/>
        <w:rPr>
          <w:i w:val="false"/>
          <w:i w:val="false"/>
          <w:sz w:val="32"/>
          <w:szCs w:val="24"/>
          <w:lang w:val="en-US"/>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y</m:t>
              </m:r>
            </m:sub>
          </m:sSub>
          <m:r>
            <w:rPr>
              <w:rFonts w:ascii="Cambria Math" w:hAnsi="Cambria Math"/>
            </w:rPr>
            <m:t xml:space="preserve">=</m:t>
          </m:r>
          <m:r>
            <w:rPr>
              <w:rFonts w:ascii="Cambria Math" w:hAnsi="Cambria Math"/>
            </w:rPr>
            <m:t xml:space="preserve">y</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following formulae should be noted.</w:t>
      </w:r>
    </w:p>
    <w:p>
      <w:pPr>
        <w:pStyle w:val="Normal"/>
        <w:spacing w:lineRule="auto" w:line="360"/>
        <w:jc w:val="center"/>
        <w:rPr>
          <w:i w:val="false"/>
          <w:i w:val="false"/>
          <w:sz w:val="32"/>
          <w:szCs w:val="24"/>
          <w:lang w:val="en-US"/>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x</m:t>
              </m:r>
            </m:sub>
          </m:sSub>
          <m:r>
            <w:rPr>
              <w:rFonts w:ascii="Cambria Math" w:hAnsi="Cambria Math"/>
            </w:rPr>
            <m:t xml:space="preserve">t</m:t>
          </m:r>
        </m:oMath>
      </m:oMathPara>
    </w:p>
    <w:p>
      <w:pPr>
        <w:pStyle w:val="Normal"/>
        <w:spacing w:lineRule="auto" w:line="360"/>
        <w:jc w:val="center"/>
        <w:rPr>
          <w:rFonts w:cs="" w:cstheme="minorBidi"/>
          <w:i w:val="false"/>
          <w:i w:val="false"/>
          <w:sz w:val="32"/>
          <w:szCs w:val="24"/>
          <w:lang w:val="en-US" w:eastAsia="en-US" w:bidi="ar-SA"/>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sSub>
                <m:e>
                  <m:r>
                    <w:rPr>
                      <w:rFonts w:ascii="Cambria Math" w:hAnsi="Cambria Math"/>
                    </w:rPr>
                    <m:t xml:space="preserve">S</m:t>
                  </m:r>
                </m:e>
                <m:sub>
                  <m:r>
                    <w:rPr>
                      <w:rFonts w:ascii="Cambria Math" w:hAnsi="Cambria Math"/>
                    </w:rPr>
                    <m:t xml:space="preserve">x</m:t>
                  </m:r>
                </m:sub>
              </m:sSub>
            </m:num>
            <m:den>
              <m:sSub>
                <m:e>
                  <m:r>
                    <w:rPr>
                      <w:rFonts w:ascii="Cambria Math" w:hAnsi="Cambria Math"/>
                    </w:rPr>
                    <m:t xml:space="preserve">u</m:t>
                  </m:r>
                </m:e>
                <m:sub>
                  <m:r>
                    <w:rPr>
                      <w:rFonts w:ascii="Cambria Math" w:hAnsi="Cambria Math"/>
                    </w:rPr>
                    <m:t xml:space="preserve">x</m:t>
                  </m:r>
                </m:sub>
              </m:sSub>
            </m:den>
          </m:f>
        </m:oMath>
      </m:oMathPara>
    </w:p>
    <w:p>
      <w:pPr>
        <w:pStyle w:val="Normal"/>
        <w:spacing w:lineRule="auto" w:line="360"/>
        <w:jc w:val="center"/>
        <w:rPr>
          <w:rFonts w:cs="" w:cstheme="minorBidi"/>
          <w:i w:val="false"/>
          <w:i w:val="false"/>
          <w:sz w:val="32"/>
          <w:szCs w:val="24"/>
          <w:lang w:val="en-US" w:eastAsia="en-US" w:bidi="ar-SA"/>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x</m:t>
              </m:r>
            </m:num>
            <m:den>
              <m:r>
                <w:rPr>
                  <w:rFonts w:ascii="Cambria Math" w:hAnsi="Cambria Math"/>
                </w:rPr>
                <m:t xml:space="preserve">u</m:t>
              </m:r>
            </m:den>
          </m:f>
        </m:oMath>
      </m:oMathPara>
    </w:p>
    <w:p>
      <w:pPr>
        <w:pStyle w:val="Normal"/>
        <w:spacing w:lineRule="auto" w:line="360"/>
        <w:jc w:val="center"/>
        <w:rPr>
          <w:rFonts w:cs="" w:cstheme="minorBidi"/>
          <w:i w:val="false"/>
          <w:i w:val="false"/>
          <w:sz w:val="32"/>
          <w:szCs w:val="24"/>
          <w:lang w:val="en-US" w:bidi="ar-SA"/>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y</m:t>
              </m:r>
            </m:sub>
          </m:sSub>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y</m:t>
              </m:r>
            </m:sub>
          </m:sSub>
          <m:sSup>
            <m:e>
              <m:r>
                <w:rPr>
                  <w:rFonts w:ascii="Cambria Math" w:hAnsi="Cambria Math"/>
                </w:rPr>
                <m:t xml:space="preserve">t</m:t>
              </m:r>
            </m:e>
            <m:sup>
              <m:r>
                <w:rPr>
                  <w:rFonts w:ascii="Cambria Math" w:hAnsi="Cambria Math"/>
                </w:rPr>
                <m:t xml:space="preserve">2</m:t>
              </m:r>
            </m:sup>
          </m:sSup>
        </m:oMath>
      </m:oMathPara>
    </w:p>
    <w:p>
      <w:pPr>
        <w:pStyle w:val="Normal"/>
        <w:spacing w:lineRule="auto" w:line="360"/>
        <w:jc w:val="center"/>
        <w:rPr>
          <w:rFonts w:cs="" w:cstheme="minorBidi"/>
          <w:i w:val="false"/>
          <w:i w:val="false"/>
          <w:sz w:val="32"/>
          <w:szCs w:val="24"/>
          <w:lang w:val="en-US" w:eastAsia="en-US" w:bidi="ar-SA"/>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sSup>
            <m:e>
              <m:r>
                <w:rPr>
                  <w:rFonts w:ascii="Cambria Math" w:hAnsi="Cambria Math"/>
                </w:rPr>
                <m:t xml:space="preserve">t</m:t>
              </m:r>
            </m:e>
            <m:sup>
              <m:r>
                <w:rPr>
                  <w:rFonts w:ascii="Cambria Math" w:hAnsi="Cambria Math"/>
                </w:rPr>
                <m:t xml:space="preserve">2</m:t>
              </m:r>
            </m:sup>
          </m:sSup>
        </m:oMath>
      </m:oMathPara>
    </w:p>
    <w:p>
      <w:pPr>
        <w:pStyle w:val="Normal"/>
        <w:spacing w:lineRule="auto" w:line="360"/>
        <w:jc w:val="center"/>
        <w:rPr>
          <w:rFonts w:cs="" w:cstheme="minorBidi"/>
          <w:i w:val="false"/>
          <w:i w:val="false"/>
          <w:sz w:val="32"/>
          <w:szCs w:val="24"/>
          <w:lang w:val="en-US" w:eastAsia="en-US" w:bidi="ar-SA"/>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sSup>
            <m:e>
              <m:d>
                <m:dPr>
                  <m:begChr m:val="("/>
                  <m:endChr m:val=")"/>
                </m:dPr>
                <m:e>
                  <m:f>
                    <m:num>
                      <m:r>
                        <w:rPr>
                          <w:rFonts w:ascii="Cambria Math" w:hAnsi="Cambria Math"/>
                        </w:rPr>
                        <m:t xml:space="preserve">x</m:t>
                      </m:r>
                    </m:num>
                    <m:den>
                      <m:r>
                        <w:rPr>
                          <w:rFonts w:ascii="Cambria Math" w:hAnsi="Cambria Math"/>
                        </w:rPr>
                        <m:t xml:space="preserve">u</m:t>
                      </m:r>
                    </m:den>
                  </m:f>
                </m:e>
              </m:d>
            </m:e>
            <m:sup>
              <m:r>
                <w:rPr>
                  <w:rFonts w:ascii="Cambria Math" w:hAnsi="Cambria Math"/>
                </w:rPr>
                <m:t xml:space="preserve">2</m:t>
              </m:r>
            </m:sup>
          </m:sSup>
        </m:oMath>
      </m:oMathPara>
    </w:p>
    <w:p>
      <w:pPr>
        <w:pStyle w:val="Normal"/>
        <w:spacing w:lineRule="auto" w:line="360"/>
        <w:jc w:val="center"/>
        <w:rPr>
          <w:rFonts w:cs="" w:cstheme="minorBidi"/>
          <w:i w:val="false"/>
          <w:i w:val="false"/>
          <w:sz w:val="32"/>
          <w:szCs w:val="24"/>
          <w:lang w:val="en-US" w:bidi="ar-SA"/>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x</m:t>
              </m:r>
            </m:sub>
          </m:sSub>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x</m:t>
              </m:r>
            </m:sub>
          </m:sSub>
          <m:sSup>
            <m:e>
              <m:r>
                <w:rPr>
                  <w:rFonts w:ascii="Cambria Math" w:hAnsi="Cambria Math"/>
                </w:rPr>
                <m:t xml:space="preserve">t</m:t>
              </m:r>
            </m:e>
            <m:sup>
              <m:r>
                <w:rPr>
                  <w:rFonts w:ascii="Cambria Math" w:hAnsi="Cambria Math"/>
                </w:rPr>
                <m:t xml:space="preserve">2</m:t>
              </m:r>
            </m:sup>
          </m:sSup>
        </m:oMath>
      </m:oMathPara>
    </w:p>
    <w:p>
      <w:pPr>
        <w:pStyle w:val="Normal"/>
        <w:spacing w:lineRule="auto" w:line="360"/>
        <w:jc w:val="center"/>
        <w:rPr>
          <w:rFonts w:cs="" w:cstheme="minorBidi"/>
          <w:i w:val="false"/>
          <w:i w:val="false"/>
          <w:sz w:val="32"/>
          <w:szCs w:val="24"/>
          <w:lang w:val="en-US" w:bidi="ar-SA"/>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x</m:t>
              </m:r>
            </m:sub>
          </m:sSub>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0</m:t>
              </m:r>
            </m:e>
          </m:d>
          <m:sSup>
            <m:e>
              <m:r>
                <w:rPr>
                  <w:rFonts w:ascii="Cambria Math" w:hAnsi="Cambria Math"/>
                </w:rPr>
                <m:t xml:space="preserve">t</m:t>
              </m:r>
            </m:e>
            <m:sup>
              <m:r>
                <w:rPr>
                  <w:rFonts w:ascii="Cambria Math" w:hAnsi="Cambria Math"/>
                </w:rPr>
                <m:t xml:space="preserve">2</m:t>
              </m:r>
            </m:sup>
          </m:sSup>
        </m:oMath>
      </m:oMathPara>
    </w:p>
    <w:p>
      <w:pPr>
        <w:pStyle w:val="Normal"/>
        <w:spacing w:lineRule="auto" w:line="360"/>
        <w:jc w:val="center"/>
        <w:rPr>
          <w:rFonts w:cs="" w:cstheme="minorBidi"/>
          <w:i w:val="false"/>
          <w:i w:val="false"/>
          <w:sz w:val="32"/>
          <w:szCs w:val="24"/>
          <w:lang w:val="en-US" w:eastAsia="en-US" w:bidi="ar-SA"/>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ut</m:t>
          </m:r>
        </m:oMath>
      </m:oMathPara>
    </w:p>
    <w:p>
      <w:pPr>
        <w:pStyle w:val="Normal"/>
        <w:spacing w:lineRule="auto" w:line="360"/>
        <w:jc w:val="center"/>
        <w:rPr>
          <w:rFonts w:cs="" w:cstheme="minorBidi"/>
          <w:i w:val="false"/>
          <w:i w:val="false"/>
          <w:sz w:val="32"/>
          <w:szCs w:val="24"/>
          <w:lang w:val="en-US" w:eastAsia="en-US" w:bidi="ar-SA"/>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x</m:t>
              </m:r>
            </m:sub>
          </m:sSub>
          <m:r>
            <w:rPr>
              <w:rFonts w:ascii="Cambria Math" w:hAnsi="Cambria Math"/>
            </w:rPr>
            <m:t xml:space="preserve">t</m:t>
          </m:r>
        </m:oMath>
      </m:oMathPara>
    </w:p>
    <w:p>
      <w:pPr>
        <w:pStyle w:val="Normal"/>
        <w:spacing w:lineRule="auto" w:line="360"/>
        <w:jc w:val="center"/>
        <w:rPr>
          <w:rFonts w:cs="" w:cstheme="minorBidi"/>
          <w:i w:val="false"/>
          <w:i w:val="false"/>
          <w:sz w:val="32"/>
          <w:szCs w:val="24"/>
          <w:lang w:val="en-US" w:bidi="ar-SA"/>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r>
            <w:rPr>
              <w:rFonts w:ascii="Cambria Math" w:hAnsi="Cambria Math"/>
            </w:rPr>
            <m:t xml:space="preserve">u</m:t>
          </m:r>
          <m:r>
            <w:rPr>
              <w:rFonts w:ascii="Cambria Math" w:hAnsi="Cambria Math"/>
            </w:rPr>
            <m:t xml:space="preserve">+</m:t>
          </m:r>
          <m:d>
            <m:dPr>
              <m:begChr m:val="("/>
              <m:endChr m:val=")"/>
            </m:dPr>
            <m:e>
              <m:r>
                <w:rPr>
                  <w:rFonts w:ascii="Cambria Math" w:hAnsi="Cambria Math"/>
                </w:rPr>
                <m:t xml:space="preserve">0</m:t>
              </m:r>
            </m:e>
          </m:d>
          <m:r>
            <w:rPr>
              <w:rFonts w:ascii="Cambria Math" w:hAnsi="Cambria Math"/>
            </w:rPr>
            <m:t xml:space="preserve">t</m:t>
          </m:r>
        </m:oMath>
      </m:oMathPara>
    </w:p>
    <w:p>
      <w:pPr>
        <w:pStyle w:val="Normal"/>
        <w:spacing w:lineRule="auto" w:line="360"/>
        <w:jc w:val="center"/>
        <w:rPr>
          <w:rFonts w:cs="" w:cstheme="minorBidi"/>
          <w:i w:val="false"/>
          <w:i w:val="false"/>
          <w:sz w:val="32"/>
          <w:szCs w:val="24"/>
          <w:lang w:val="en-US" w:bidi="ar-SA"/>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r>
            <w:rPr>
              <w:rFonts w:ascii="Cambria Math" w:hAnsi="Cambria Math"/>
            </w:rPr>
            <m:t xml:space="preserve">u</m:t>
          </m:r>
        </m:oMath>
      </m:oMathPara>
    </w:p>
    <w:p>
      <w:pPr>
        <w:pStyle w:val="Normal"/>
        <w:spacing w:lineRule="auto" w:line="360"/>
        <w:jc w:val="center"/>
        <w:rPr>
          <w:rFonts w:cs="" w:cstheme="minorBidi"/>
          <w:i w:val="false"/>
          <w:i w:val="false"/>
          <w:sz w:val="32"/>
          <w:szCs w:val="24"/>
          <w:lang w:val="en-US" w:eastAsia="en-US" w:bidi="ar-SA"/>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t</m:t>
          </m:r>
        </m:oMath>
      </m:oMathPara>
    </w:p>
    <w:p>
      <w:pPr>
        <w:pStyle w:val="Normal"/>
        <w:spacing w:lineRule="auto" w:line="360"/>
        <w:jc w:val="center"/>
        <w:rPr>
          <w:i w:val="false"/>
          <w:i w:val="false"/>
          <w:sz w:val="32"/>
          <w:szCs w:val="24"/>
          <w:lang w:val="en-US"/>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r>
            <w:rPr>
              <w:rFonts w:ascii="Cambria Math" w:hAnsi="Cambria Math"/>
            </w:rPr>
            <m:t xml:space="preserve">0</m:t>
          </m:r>
          <m:r>
            <w:rPr>
              <w:rFonts w:ascii="Cambria Math" w:hAnsi="Cambria Math"/>
            </w:rPr>
            <m:t xml:space="preserve">+</m:t>
          </m:r>
        </m:oMath>
      </m:oMathPara>
    </w:p>
    <w:p>
      <w:pPr>
        <w:pStyle w:val="Normal"/>
        <w:spacing w:lineRule="auto" w:line="360"/>
        <w:jc w:val="center"/>
        <w:rPr>
          <w:i w:val="false"/>
          <w:i w:val="false"/>
          <w:sz w:val="32"/>
          <w:szCs w:val="24"/>
          <w:lang w:val="en-US"/>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oMath>
      </m:oMathPara>
    </w:p>
    <w:p>
      <w:pPr>
        <w:pStyle w:val="Normal"/>
        <w:spacing w:lineRule="auto" w:line="360"/>
        <w:jc w:val="center"/>
        <w:rPr>
          <w:rFonts w:cs="" w:cstheme="minorBidi"/>
          <w:i w:val="false"/>
          <w:i w:val="false"/>
          <w:sz w:val="32"/>
          <w:szCs w:val="24"/>
          <w:lang w:val="en-US" w:eastAsia="en-US" w:bidi="ar-SA"/>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sSup>
                <m:e>
                  <m:sSub>
                    <m:e>
                      <m:r>
                        <w:rPr>
                          <w:rFonts w:ascii="Cambria Math" w:hAnsi="Cambria Math"/>
                        </w:rPr>
                        <m:t xml:space="preserve">v</m:t>
                      </m:r>
                    </m:e>
                    <m:sub>
                      <m:r>
                        <w:rPr>
                          <w:rFonts w:ascii="Cambria Math" w:hAnsi="Cambria Math"/>
                        </w:rPr>
                        <m:t xml:space="preserve">x</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v</m:t>
                      </m:r>
                    </m:e>
                    <m:sub>
                      <m:r>
                        <w:rPr>
                          <w:rFonts w:ascii="Cambria Math" w:hAnsi="Cambria Math"/>
                        </w:rPr>
                        <m:t xml:space="preserve">y</m:t>
                      </m:r>
                    </m:sub>
                  </m:sSub>
                </m:e>
                <m:sup>
                  <m:r>
                    <w:rPr>
                      <w:rFonts w:ascii="Cambria Math" w:hAnsi="Cambria Math"/>
                    </w:rPr>
                    <m:t xml:space="preserve">2</m:t>
                  </m:r>
                </m:sup>
              </m:sSup>
            </m:e>
          </m:rad>
        </m:oMath>
      </m:oMathPara>
    </w:p>
    <w:p>
      <w:pPr>
        <w:pStyle w:val="Normal"/>
        <w:spacing w:lineRule="auto" w:line="360"/>
        <w:jc w:val="center"/>
        <w:rPr>
          <w:rFonts w:cs="" w:cstheme="minorBidi"/>
          <w:i w:val="false"/>
          <w:i w:val="false"/>
          <w:sz w:val="32"/>
          <w:szCs w:val="24"/>
          <w:lang w:val="en-US" w:eastAsia="en-US" w:bidi="ar-SA"/>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sSup>
                <m:e>
                  <m:r>
                    <w:rPr>
                      <w:rFonts w:ascii="Cambria Math" w:hAnsi="Cambria Math"/>
                    </w:rPr>
                    <m:t xml:space="preserve">u</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2</m:t>
                  </m:r>
                </m:sup>
              </m:sSup>
              <m:sSup>
                <m:e>
                  <m:r>
                    <w:rPr>
                      <w:rFonts w:ascii="Cambria Math" w:hAnsi="Cambria Math"/>
                    </w:rPr>
                    <m:t xml:space="preserve">t</m:t>
                  </m:r>
                </m:e>
                <m:sup>
                  <m:r>
                    <w:rPr>
                      <w:rFonts w:ascii="Cambria Math" w:hAnsi="Cambria Math"/>
                    </w:rPr>
                    <m:t xml:space="preserve">2</m:t>
                  </m:r>
                </m:sup>
              </m:sSup>
            </m:e>
          </m:rad>
        </m:oMath>
      </m:oMathPara>
    </w:p>
    <w:p>
      <w:pPr>
        <w:pStyle w:val="Normal"/>
        <w:spacing w:lineRule="auto" w:line="360"/>
        <w:jc w:val="both"/>
        <w:rPr>
          <w:rFonts w:cs="" w:cstheme="minorBidi"/>
          <w:i w:val="false"/>
          <w:i w:val="false"/>
          <w:sz w:val="32"/>
          <w:szCs w:val="24"/>
          <w:lang w:val="en-US" w:eastAsia="en-US" w:bidi="ar-SA"/>
        </w:rPr>
      </w:pPr>
      <w:r>
        <w:rPr>
          <w:rFonts w:cs="" w:cstheme="minorBidi"/>
          <w:i w:val="false"/>
          <w:sz w:val="32"/>
          <w:szCs w:val="24"/>
          <w:lang w:val="en-US" w:eastAsia="en-US" w:bidi="ar-SA"/>
        </w:rPr>
        <w:t>The angle that the velocity, v made with the x-axis is given as</w:t>
      </w:r>
    </w:p>
    <w:p>
      <w:pPr>
        <w:pStyle w:val="Normal"/>
        <w:spacing w:lineRule="auto" w:line="360"/>
        <w:jc w:val="center"/>
        <w:rPr>
          <w:rFonts w:cs="" w:cstheme="minorBidi"/>
          <w:i w:val="false"/>
          <w:i w:val="false"/>
          <w:sz w:val="32"/>
          <w:szCs w:val="24"/>
          <w:lang w:val="en-US" w:bidi="ar-SA"/>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sSub>
                    <m:e>
                      <m:r>
                        <w:rPr>
                          <w:rFonts w:ascii="Cambria Math" w:hAnsi="Cambria Math"/>
                        </w:rPr>
                        <m:t xml:space="preserve">v</m:t>
                      </m:r>
                    </m:e>
                    <m:sub>
                      <m:r>
                        <w:rPr>
                          <w:rFonts w:ascii="Cambria Math" w:hAnsi="Cambria Math"/>
                        </w:rPr>
                        <m:t xml:space="preserve">y</m:t>
                      </m:r>
                    </m:sub>
                  </m:sSub>
                </m:num>
                <m:den>
                  <m:sSub>
                    <m:e>
                      <m:r>
                        <w:rPr>
                          <w:rFonts w:ascii="Cambria Math" w:hAnsi="Cambria Math"/>
                        </w:rPr>
                        <m:t xml:space="preserve">v</m:t>
                      </m:r>
                    </m:e>
                    <m:sub>
                      <m:r>
                        <w:rPr>
                          <w:rFonts w:ascii="Cambria Math" w:hAnsi="Cambria Math"/>
                        </w:rPr>
                        <m:t xml:space="preserve">x</m:t>
                      </m:r>
                    </m:sub>
                  </m:sSub>
                </m:den>
              </m:f>
            </m:e>
          </m:d>
        </m:oMath>
      </m:oMathPara>
    </w:p>
    <w:p>
      <w:pPr>
        <w:pStyle w:val="Normal"/>
        <w:spacing w:lineRule="auto" w:line="360"/>
        <w:jc w:val="center"/>
        <w:rPr>
          <w:rFonts w:cs="" w:cstheme="minorBidi"/>
          <w:i w:val="false"/>
          <w:i w:val="false"/>
          <w:sz w:val="32"/>
          <w:szCs w:val="24"/>
          <w:lang w:val="en-US" w:bidi="ar-SA"/>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den>
                  <m:r>
                    <w:rPr>
                      <w:rFonts w:ascii="Cambria Math" w:hAnsi="Cambria Math"/>
                    </w:rPr>
                    <m:t xml:space="preserve">u</m:t>
                  </m:r>
                </m:den>
              </m:f>
            </m:e>
          </m:d>
        </m:oMath>
      </m:oMathPara>
    </w:p>
    <w:p>
      <w:pPr>
        <w:pStyle w:val="Normal"/>
        <w:spacing w:lineRule="auto" w:line="360"/>
        <w:jc w:val="both"/>
        <w:rPr>
          <w:rFonts w:cs="" w:cstheme="minorBidi"/>
          <w:i w:val="false"/>
          <w:i w:val="false"/>
          <w:sz w:val="32"/>
          <w:szCs w:val="24"/>
          <w:lang w:val="en-US" w:bidi="ar-SA"/>
        </w:rPr>
      </w:pPr>
      <w:r>
        <w:rPr>
          <w:rFonts w:cs="" w:cstheme="minorBidi"/>
          <w:i w:val="false"/>
          <w:sz w:val="32"/>
          <w:szCs w:val="24"/>
          <w:lang w:val="en-US" w:bidi="ar-SA"/>
        </w:rPr>
        <w:t>Time of flight is given as</w:t>
      </w:r>
    </w:p>
    <w:p>
      <w:pPr>
        <w:pStyle w:val="Normal"/>
        <w:spacing w:lineRule="auto" w:line="360"/>
        <w:jc w:val="center"/>
        <w:rPr>
          <w:rFonts w:cs="" w:cstheme="minorBidi"/>
          <w:i w:val="false"/>
          <w:i w:val="false"/>
          <w:sz w:val="32"/>
          <w:szCs w:val="24"/>
          <w:lang w:val="en-US" w:eastAsia="en-US" w:bidi="ar-SA"/>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m:oMathPara>
    </w:p>
    <w:p>
      <w:pPr>
        <w:pStyle w:val="Normal"/>
        <w:spacing w:lineRule="auto" w:line="360"/>
        <w:jc w:val="both"/>
        <w:rPr>
          <w:rFonts w:cs="" w:cstheme="minorBidi"/>
          <w:i w:val="false"/>
          <w:i w:val="false"/>
          <w:sz w:val="32"/>
          <w:szCs w:val="24"/>
          <w:lang w:val="en-US" w:eastAsia="en-US" w:bidi="ar-SA"/>
        </w:rPr>
      </w:pPr>
      <w:r>
        <w:rPr>
          <w:rFonts w:cs="" w:cstheme="minorBidi"/>
          <w:i w:val="false"/>
          <w:sz w:val="32"/>
          <w:szCs w:val="24"/>
          <w:lang w:val="en-US" w:eastAsia="en-US" w:bidi="ar-SA"/>
        </w:rPr>
        <w:t>Range, x</w:t>
      </w:r>
    </w:p>
    <w:p>
      <w:pPr>
        <w:pStyle w:val="Normal"/>
        <w:spacing w:lineRule="auto" w:line="360"/>
        <w:jc w:val="center"/>
        <w:rPr>
          <w:rFonts w:cs="" w:cstheme="minorBidi"/>
          <w:i w:val="false"/>
          <w:i w:val="false"/>
          <w:sz w:val="32"/>
          <w:szCs w:val="24"/>
          <w:lang w:val="en-US" w:eastAsia="en-US" w:bidi="ar-SA"/>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uT</m:t>
          </m:r>
        </m:oMath>
      </m:oMathPara>
    </w:p>
    <w:p>
      <w:pPr>
        <w:pStyle w:val="Normal"/>
        <w:spacing w:lineRule="auto" w:line="360"/>
        <w:jc w:val="center"/>
        <w:rPr>
          <w:rFonts w:cs="" w:cstheme="minorBidi"/>
          <w:i w:val="false"/>
          <w:i w:val="false"/>
          <w:sz w:val="32"/>
          <w:szCs w:val="24"/>
          <w:lang w:val="en-US" w:eastAsia="en-US" w:bidi="ar-SA"/>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u</m:t>
          </m:r>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m:oMathPara>
    </w:p>
    <w:p>
      <w:pPr>
        <w:pStyle w:val="Normal"/>
        <w:spacing w:lineRule="auto" w:line="360"/>
        <w:jc w:val="both"/>
        <w:rPr>
          <w:sz w:val="32"/>
          <w:szCs w:val="24"/>
        </w:rPr>
      </w:pPr>
      <w:r>
        <w:rPr>
          <w:sz w:val="32"/>
          <w:szCs w:val="24"/>
        </w:rPr>
        <w:t>Case 3:</w:t>
      </w:r>
    </w:p>
    <w:p>
      <w:pPr>
        <w:pStyle w:val="Normal"/>
        <w:spacing w:lineRule="auto" w:line="360"/>
        <w:jc w:val="both"/>
        <w:rPr>
          <w:sz w:val="32"/>
          <w:szCs w:val="24"/>
        </w:rPr>
      </w:pPr>
      <w:r>
        <w:rPr>
          <w:sz w:val="32"/>
          <w:szCs w:val="24"/>
        </w:rPr>
        <w:t xml:space="preserve">An object shot from the back of a building of height (H) and initial velocity (u) </w:t>
      </w:r>
    </w:p>
    <w:p>
      <w:pPr>
        <w:pStyle w:val="Normal"/>
        <w:spacing w:lineRule="auto" w:line="360"/>
        <w:jc w:val="center"/>
        <w:rPr>
          <w:rFonts w:eastAsia="宋体" w:eastAsiaTheme="minorEastAsia"/>
          <w:i w:val="false"/>
          <w:i w:val="false"/>
          <w:sz w:val="32"/>
          <w:szCs w:val="24"/>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uT</m:t>
          </m:r>
          <m:r>
            <w:rPr>
              <w:rFonts w:ascii="Cambria Math" w:hAnsi="Cambria Math"/>
            </w:rPr>
            <m:t xml:space="preserve">sin</m:t>
          </m:r>
          <m:r>
            <w:rPr>
              <w:rFonts w:ascii="Cambria Math" w:hAnsi="Cambria Math"/>
            </w:rPr>
            <m:t xml:space="preserve">θ</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sSup>
            <m:e>
              <m:r>
                <w:rPr>
                  <w:rFonts w:ascii="Cambria Math" w:hAnsi="Cambria Math"/>
                </w:rPr>
                <m:t xml:space="preserve">T</m:t>
              </m:r>
            </m:e>
            <m:sup>
              <m:r>
                <w:rPr>
                  <w:rFonts w:ascii="Cambria Math" w:hAnsi="Cambria Math"/>
                </w:rPr>
                <m:t xml:space="preserve">2</m:t>
              </m:r>
            </m:sup>
          </m:sSup>
        </m:oMath>
      </m:oMathPara>
    </w:p>
    <w:p>
      <w:pPr>
        <w:pStyle w:val="Normal"/>
        <w:spacing w:lineRule="auto" w:line="360"/>
        <w:jc w:val="both"/>
        <w:rPr>
          <w:rFonts w:eastAsia="宋体" w:eastAsiaTheme="minorEastAsia"/>
          <w:i w:val="false"/>
          <w:i w:val="false"/>
          <w:sz w:val="32"/>
          <w:szCs w:val="24"/>
        </w:rPr>
      </w:pPr>
      <w:r>
        <w:rPr>
          <w:rFonts w:eastAsia="宋体" w:eastAsiaTheme="minorEastAsia"/>
          <w:i w:val="false"/>
          <w:sz w:val="32"/>
          <w:szCs w:val="24"/>
        </w:rPr>
      </w:r>
    </w:p>
    <w:p>
      <w:pPr>
        <w:pStyle w:val="Normal"/>
        <w:spacing w:lineRule="auto" w:line="360"/>
        <w:jc w:val="both"/>
        <w:rPr>
          <w:rFonts w:eastAsia="宋体" w:eastAsiaTheme="minorEastAsia"/>
          <w:sz w:val="32"/>
          <w:szCs w:val="24"/>
        </w:rPr>
      </w:pPr>
      <w:r>
        <w:rPr>
          <w:rFonts w:eastAsia="宋体" w:eastAsiaTheme="minorEastAsia"/>
          <w:sz w:val="32"/>
          <w:szCs w:val="24"/>
        </w:rPr>
        <w:t>Range (x)</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uT</m:t>
          </m:r>
          <m:r>
            <w:rPr>
              <w:rFonts w:ascii="Cambria Math" w:hAnsi="Cambria Math"/>
            </w:rPr>
            <m:t xml:space="preserve">cos</m:t>
          </m:r>
          <m:r>
            <w:rPr>
              <w:rFonts w:ascii="Cambria Math" w:hAnsi="Cambria Math"/>
            </w:rPr>
            <m:t xml:space="preserve">θ</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x</m:t>
              </m:r>
            </m:num>
            <m:den>
              <m:r>
                <w:rPr>
                  <w:rFonts w:ascii="Cambria Math" w:hAnsi="Cambria Math"/>
                </w:rPr>
                <m:t xml:space="preserve">u</m:t>
              </m:r>
              <m:r>
                <w:rPr>
                  <w:rFonts w:ascii="Cambria Math" w:hAnsi="Cambria Math"/>
                </w:rPr>
                <m:t xml:space="preserve">cos</m:t>
              </m:r>
              <m:r>
                <w:rPr>
                  <w:rFonts w:ascii="Cambria Math" w:hAnsi="Cambria Math"/>
                </w:rPr>
                <m:t xml:space="preserve">θ</m:t>
              </m:r>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u</m:t>
          </m:r>
          <m:r>
            <w:rPr>
              <w:rFonts w:ascii="Cambria Math" w:hAnsi="Cambria Math"/>
            </w:rPr>
            <m:t xml:space="preserve">.</m:t>
          </m:r>
          <m:f>
            <m:num>
              <m:r>
                <w:rPr>
                  <w:rFonts w:ascii="Cambria Math" w:hAnsi="Cambria Math"/>
                </w:rPr>
                <m:t xml:space="preserve">x</m:t>
              </m:r>
            </m:num>
            <m:den>
              <m:sSub>
                <m:e>
                  <m:r>
                    <w:rPr>
                      <w:rFonts w:ascii="Cambria Math" w:hAnsi="Cambria Math"/>
                    </w:rPr>
                    <m:t xml:space="preserve">u</m:t>
                  </m:r>
                </m:e>
                <m:sub>
                  <m:r>
                    <w:rPr>
                      <w:rFonts w:ascii="Cambria Math" w:hAnsi="Cambria Math"/>
                    </w:rPr>
                    <m:t xml:space="preserve">x</m:t>
                  </m:r>
                </m:sub>
              </m:sSub>
            </m:den>
          </m:f>
          <m:r>
            <w:rPr>
              <w:rFonts w:ascii="Cambria Math" w:hAnsi="Cambria Math"/>
            </w:rPr>
            <m:t xml:space="preserve">sin</m:t>
          </m:r>
          <m:r>
            <w:rPr>
              <w:rFonts w:ascii="Cambria Math" w:hAnsi="Cambria Math"/>
            </w:rPr>
            <m:t xml:space="preserve">θ</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sSup>
            <m:e>
              <m:d>
                <m:dPr>
                  <m:begChr m:val="("/>
                  <m:endChr m:val=")"/>
                </m:dPr>
                <m:e>
                  <m:f>
                    <m:num>
                      <m:r>
                        <w:rPr>
                          <w:rFonts w:ascii="Cambria Math" w:hAnsi="Cambria Math"/>
                        </w:rPr>
                        <m:t xml:space="preserve">x</m:t>
                      </m:r>
                    </m:num>
                    <m:den>
                      <m:sSub>
                        <m:e>
                          <m:r>
                            <w:rPr>
                              <w:rFonts w:ascii="Cambria Math" w:hAnsi="Cambria Math"/>
                            </w:rPr>
                            <m:t xml:space="preserve">u</m:t>
                          </m:r>
                        </m:e>
                        <m:sub>
                          <m:r>
                            <w:rPr>
                              <w:rFonts w:ascii="Cambria Math" w:hAnsi="Cambria Math"/>
                            </w:rPr>
                            <m:t xml:space="preserve">x</m:t>
                          </m:r>
                        </m:sub>
                      </m:sSub>
                    </m:den>
                  </m:f>
                </m:e>
              </m:d>
            </m:e>
            <m:sup>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u</m:t>
          </m:r>
          <m:r>
            <w:rPr>
              <w:rFonts w:ascii="Cambria Math" w:hAnsi="Cambria Math"/>
            </w:rPr>
            <m:t xml:space="preserve">.</m:t>
          </m:r>
          <m:f>
            <m:num>
              <m:r>
                <w:rPr>
                  <w:rFonts w:ascii="Cambria Math" w:hAnsi="Cambria Math"/>
                </w:rPr>
                <m:t xml:space="preserve">x</m:t>
              </m:r>
            </m:num>
            <m:den>
              <m:r>
                <w:rPr>
                  <w:rFonts w:ascii="Cambria Math" w:hAnsi="Cambria Math"/>
                </w:rPr>
                <m:t xml:space="preserve">u</m:t>
              </m:r>
              <m:r>
                <w:rPr>
                  <w:rFonts w:ascii="Cambria Math" w:hAnsi="Cambria Math"/>
                </w:rPr>
                <m:t xml:space="preserve">cos</m:t>
              </m:r>
              <m:r>
                <w:rPr>
                  <w:rFonts w:ascii="Cambria Math" w:hAnsi="Cambria Math"/>
                </w:rPr>
                <m:t xml:space="preserve">θ</m:t>
              </m:r>
            </m:den>
          </m:f>
          <m:r>
            <w:rPr>
              <w:rFonts w:ascii="Cambria Math" w:hAnsi="Cambria Math"/>
            </w:rPr>
            <m:t xml:space="preserve">sin</m:t>
          </m:r>
          <m:r>
            <w:rPr>
              <w:rFonts w:ascii="Cambria Math" w:hAnsi="Cambria Math"/>
            </w:rPr>
            <m:t xml:space="preserve">θ</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sSup>
            <m:e>
              <m:d>
                <m:dPr>
                  <m:begChr m:val="("/>
                  <m:endChr m:val=")"/>
                </m:dPr>
                <m:e>
                  <m:f>
                    <m:num>
                      <m:r>
                        <w:rPr>
                          <w:rFonts w:ascii="Cambria Math" w:hAnsi="Cambria Math"/>
                        </w:rPr>
                        <m:t xml:space="preserve">x</m:t>
                      </m:r>
                    </m:num>
                    <m:den>
                      <m:r>
                        <w:rPr>
                          <w:rFonts w:ascii="Cambria Math" w:hAnsi="Cambria Math"/>
                        </w:rPr>
                        <m:t xml:space="preserve">u</m:t>
                      </m:r>
                      <m:r>
                        <w:rPr>
                          <w:rFonts w:ascii="Cambria Math" w:hAnsi="Cambria Math"/>
                        </w:rPr>
                        <m:t xml:space="preserve">cos</m:t>
                      </m:r>
                      <m:r>
                        <w:rPr>
                          <w:rFonts w:ascii="Cambria Math" w:hAnsi="Cambria Math"/>
                        </w:rPr>
                        <m:t xml:space="preserve">θ</m:t>
                      </m:r>
                    </m:den>
                  </m:f>
                </m:e>
              </m:d>
            </m:e>
            <m:sup>
              <m:r>
                <w:rPr>
                  <w:rFonts w:ascii="Cambria Math" w:hAnsi="Cambria Math"/>
                </w:rPr>
                <m:t xml:space="preserve">2</m:t>
              </m:r>
            </m:sup>
          </m:sSup>
        </m:oMath>
      </m:oMathPara>
    </w:p>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f>
            <m:num>
              <m:r>
                <w:rPr>
                  <w:rFonts w:ascii="Cambria Math" w:hAnsi="Cambria Math"/>
                </w:rPr>
                <m:t xml:space="preserve">x</m:t>
              </m:r>
              <m:r>
                <w:rPr>
                  <w:rFonts w:ascii="Cambria Math" w:hAnsi="Cambria Math"/>
                </w:rPr>
                <m:t xml:space="preserve">sin</m:t>
              </m:r>
              <m:r>
                <w:rPr>
                  <w:rFonts w:ascii="Cambria Math" w:hAnsi="Cambria Math"/>
                </w:rPr>
                <m:t xml:space="preserve">θ</m:t>
              </m:r>
            </m:num>
            <m:den>
              <m:r>
                <w:rPr>
                  <w:rFonts w:ascii="Cambria Math" w:hAnsi="Cambria Math"/>
                </w:rPr>
                <m:t xml:space="preserve">cos</m:t>
              </m:r>
              <m:r>
                <w:rPr>
                  <w:rFonts w:ascii="Cambria Math" w:hAnsi="Cambria Math"/>
                </w:rPr>
                <m:t xml:space="preserve">θ</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d>
            <m:dPr>
              <m:begChr m:val="("/>
              <m:endChr m:val=")"/>
            </m:dPr>
            <m:e>
              <m:f>
                <m:num>
                  <m:sSup>
                    <m:e>
                      <m:r>
                        <w:rPr>
                          <w:rFonts w:ascii="Cambria Math" w:hAnsi="Cambria Math"/>
                        </w:rPr>
                        <m:t xml:space="preserve">x</m:t>
                      </m:r>
                    </m:e>
                    <m:sup>
                      <m:r>
                        <w:rPr>
                          <w:rFonts w:ascii="Cambria Math" w:hAnsi="Cambria Math"/>
                        </w:rPr>
                        <m:t xml:space="preserve">2</m:t>
                      </m:r>
                    </m:sup>
                  </m:sSup>
                </m:num>
                <m:den>
                  <m:sSup>
                    <m:e>
                      <m:r>
                        <w:rPr>
                          <w:rFonts w:ascii="Cambria Math" w:hAnsi="Cambria Math"/>
                        </w:rPr>
                        <m:t xml:space="preserve">u</m:t>
                      </m:r>
                    </m:e>
                    <m:sup>
                      <m:r>
                        <w:rPr>
                          <w:rFonts w:ascii="Cambria Math" w:hAnsi="Cambria Math"/>
                        </w:rPr>
                        <m:t xml:space="preserve">2</m:t>
                      </m:r>
                    </m:sup>
                  </m:sSup>
                </m:den>
              </m:f>
            </m:e>
          </m:d>
          <m:r>
            <w:rPr>
              <w:rFonts w:ascii="Cambria Math" w:hAnsi="Cambria Math"/>
            </w:rPr>
            <m:t xml:space="preserve">.</m:t>
          </m:r>
          <m:d>
            <m:dPr>
              <m:begChr m:val="("/>
              <m:endChr m:val=")"/>
            </m:dPr>
            <m:e>
              <m:f>
                <m:num>
                  <m:r>
                    <w:rPr>
                      <w:rFonts w:ascii="Cambria Math" w:hAnsi="Cambria Math"/>
                    </w:rPr>
                    <m:t xml:space="preserve">1</m:t>
                  </m:r>
                </m:num>
                <m:den>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den>
              </m:f>
            </m:e>
          </m:d>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But </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sin</m:t>
              </m:r>
              <m:r>
                <w:rPr>
                  <w:rFonts w:ascii="Cambria Math" w:hAnsi="Cambria Math"/>
                </w:rPr>
                <m:t xml:space="preserve">θ</m:t>
              </m:r>
            </m:num>
            <m:den>
              <m:r>
                <w:rPr>
                  <w:rFonts w:ascii="Cambria Math" w:hAnsi="Cambria Math"/>
                </w:rPr>
                <m:t xml:space="preserve">cos</m:t>
              </m:r>
              <m:r>
                <w:rPr>
                  <w:rFonts w:ascii="Cambria Math" w:hAnsi="Cambria Math"/>
                </w:rPr>
                <m:t xml:space="preserve">θ</m:t>
              </m:r>
            </m:den>
          </m:f>
          <m:r>
            <w:rPr>
              <w:rFonts w:ascii="Cambria Math" w:hAnsi="Cambria Math"/>
            </w:rPr>
            <m:t xml:space="preserve">=</m:t>
          </m:r>
          <m:r>
            <w:rPr>
              <w:rFonts w:ascii="Cambria Math" w:hAnsi="Cambria Math"/>
            </w:rPr>
            <m:t xml:space="preserve">tan</m:t>
          </m:r>
          <m:r>
            <w:rPr>
              <w:rFonts w:ascii="Cambria Math" w:hAnsi="Cambria Math"/>
            </w:rPr>
            <m:t xml:space="preserve">θ</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And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cos</m:t>
              </m:r>
              <m:r>
                <w:rPr>
                  <w:rFonts w:ascii="Cambria Math" w:hAnsi="Cambria Math"/>
                </w:rPr>
                <m:t xml:space="preserve">θ</m:t>
              </m:r>
            </m:den>
          </m:f>
          <m:r>
            <w:rPr>
              <w:rFonts w:ascii="Cambria Math" w:hAnsi="Cambria Math"/>
            </w:rPr>
            <m:t xml:space="preserve">=</m:t>
          </m:r>
          <m:r>
            <w:rPr>
              <w:rFonts w:ascii="Cambria Math" w:hAnsi="Cambria Math"/>
            </w:rPr>
            <m:t xml:space="preserve">sec</m:t>
          </m:r>
          <m:r>
            <w:rPr>
              <w:rFonts w:ascii="Cambria Math" w:hAnsi="Cambria Math"/>
            </w:rPr>
            <m:t xml:space="preserve">θ</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1</m:t>
              </m:r>
            </m:num>
            <m:den>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den>
          </m:f>
          <m:r>
            <w:rPr>
              <w:rFonts w:ascii="Cambria Math" w:hAnsi="Cambria Math"/>
            </w:rPr>
            <m:t xml:space="preserve">=</m:t>
          </m:r>
          <m:sSup>
            <m:e>
              <m:r>
                <w:rPr>
                  <w:rFonts w:ascii="Cambria Math" w:hAnsi="Cambria Math"/>
                </w:rPr>
                <m:t xml:space="preserve">sec</m:t>
              </m:r>
            </m:e>
            <m:sup>
              <m:r>
                <w:rPr>
                  <w:rFonts w:ascii="Cambria Math" w:hAnsi="Cambria Math"/>
                </w:rPr>
                <m:t xml:space="preserve">2</m:t>
              </m:r>
            </m:sup>
          </m:sSup>
          <m:r>
            <w:rPr>
              <w:rFonts w:ascii="Cambria Math" w:hAnsi="Cambria Math"/>
            </w:rPr>
            <m:t xml:space="preserve">θ</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x</m:t>
          </m:r>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g</m:t>
              </m:r>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u</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sec</m:t>
              </m:r>
            </m:e>
            <m:sup>
              <m:r>
                <w:rPr>
                  <w:rFonts w:ascii="Cambria Math" w:hAnsi="Cambria Math"/>
                </w:rPr>
                <m:t xml:space="preserve">2</m:t>
              </m:r>
            </m:sup>
          </m:sSup>
          <m:r>
            <w:rPr>
              <w:rFonts w:ascii="Cambria Math" w:hAnsi="Cambria Math"/>
            </w:rPr>
            <m:t xml:space="preserve">θ</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x</m:t>
          </m:r>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d>
            <m:dPr>
              <m:begChr m:val="("/>
              <m:endChr m:val=")"/>
            </m:dPr>
            <m:e>
              <m:f>
                <m:num>
                  <m:sSup>
                    <m:e>
                      <m:r>
                        <w:rPr>
                          <w:rFonts w:ascii="Cambria Math" w:hAnsi="Cambria Math"/>
                        </w:rPr>
                        <m:t xml:space="preserve">x</m:t>
                      </m:r>
                    </m:e>
                    <m:sup>
                      <m:r>
                        <w:rPr>
                          <w:rFonts w:ascii="Cambria Math" w:hAnsi="Cambria Math"/>
                        </w:rPr>
                        <m:t xml:space="preserve">2</m:t>
                      </m:r>
                    </m:sup>
                  </m:sSup>
                </m:num>
                <m:den>
                  <m:sSup>
                    <m:e>
                      <m:r>
                        <w:rPr>
                          <w:rFonts w:ascii="Cambria Math" w:hAnsi="Cambria Math"/>
                        </w:rPr>
                        <m:t xml:space="preserve">u</m:t>
                      </m:r>
                    </m:e>
                    <m:sup>
                      <m:r>
                        <w:rPr>
                          <w:rFonts w:ascii="Cambria Math" w:hAnsi="Cambria Math"/>
                        </w:rPr>
                        <m:t xml:space="preserve">2</m:t>
                      </m:r>
                    </m:sup>
                  </m:sSup>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den>
              </m:f>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x</m:t>
          </m:r>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d>
            <m:dPr>
              <m:begChr m:val="("/>
              <m:endChr m:val=")"/>
            </m:dPr>
            <m:e>
              <m:f>
                <m:num>
                  <m:sSup>
                    <m:e>
                      <m:r>
                        <w:rPr>
                          <w:rFonts w:ascii="Cambria Math" w:hAnsi="Cambria Math"/>
                        </w:rPr>
                        <m:t xml:space="preserve">x</m:t>
                      </m:r>
                    </m:e>
                    <m:sup>
                      <m:r>
                        <w:rPr>
                          <w:rFonts w:ascii="Cambria Math" w:hAnsi="Cambria Math"/>
                        </w:rPr>
                        <m:t xml:space="preserve">2</m:t>
                      </m:r>
                    </m:sup>
                  </m:sSup>
                </m:num>
                <m:den>
                  <m:sSup>
                    <m:e>
                      <m:d>
                        <m:dPr>
                          <m:begChr m:val="("/>
                          <m:endChr m:val=")"/>
                        </m:dPr>
                        <m:e>
                          <m:r>
                            <w:rPr>
                              <w:rFonts w:ascii="Cambria Math" w:hAnsi="Cambria Math"/>
                            </w:rPr>
                            <m:t xml:space="preserve">u</m:t>
                          </m:r>
                          <m:r>
                            <w:rPr>
                              <w:rFonts w:ascii="Cambria Math" w:hAnsi="Cambria Math"/>
                            </w:rPr>
                            <m:t xml:space="preserve">cos</m:t>
                          </m:r>
                          <m:r>
                            <w:rPr>
                              <w:rFonts w:ascii="Cambria Math" w:hAnsi="Cambria Math"/>
                            </w:rPr>
                            <m:t xml:space="preserve">θ</m:t>
                          </m:r>
                        </m:e>
                      </m:d>
                    </m:e>
                    <m:sup>
                      <m:r>
                        <w:rPr>
                          <w:rFonts w:ascii="Cambria Math" w:hAnsi="Cambria Math"/>
                        </w:rPr>
                        <m:t xml:space="preserve">2</m:t>
                      </m:r>
                    </m:sup>
                  </m:sSup>
                </m:den>
              </m:f>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x</m:t>
          </m:r>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d>
            <m:dPr>
              <m:begChr m:val="("/>
              <m:endChr m:val=")"/>
            </m:dPr>
            <m:e>
              <m:f>
                <m:num>
                  <m:sSup>
                    <m:e>
                      <m:r>
                        <w:rPr>
                          <w:rFonts w:ascii="Cambria Math" w:hAnsi="Cambria Math"/>
                        </w:rPr>
                        <m:t xml:space="preserve">x</m:t>
                      </m:r>
                    </m:e>
                    <m:sup>
                      <m:r>
                        <w:rPr>
                          <w:rFonts w:ascii="Cambria Math" w:hAnsi="Cambria Math"/>
                        </w:rPr>
                        <m:t xml:space="preserve">2</m:t>
                      </m:r>
                    </m:sup>
                  </m:sSup>
                </m:num>
                <m:den>
                  <m:sSup>
                    <m:e>
                      <m:d>
                        <m:dPr>
                          <m:begChr m:val="("/>
                          <m:endChr m:val=")"/>
                        </m:dPr>
                        <m:e>
                          <m:sSub>
                            <m:e>
                              <m:r>
                                <w:rPr>
                                  <w:rFonts w:ascii="Cambria Math" w:hAnsi="Cambria Math"/>
                                </w:rPr>
                                <m:t xml:space="preserve">u</m:t>
                              </m:r>
                            </m:e>
                            <m:sub>
                              <m:r>
                                <w:rPr>
                                  <w:rFonts w:ascii="Cambria Math" w:hAnsi="Cambria Math"/>
                                </w:rPr>
                                <m:t xml:space="preserve">x</m:t>
                              </m:r>
                            </m:sub>
                          </m:sSub>
                        </m:e>
                      </m:d>
                    </m:e>
                    <m:sup>
                      <m:r>
                        <w:rPr>
                          <w:rFonts w:ascii="Cambria Math" w:hAnsi="Cambria Math"/>
                        </w:rPr>
                        <m:t xml:space="preserve">2</m:t>
                      </m:r>
                    </m:sup>
                  </m:sSup>
                </m:den>
              </m:f>
            </m:e>
          </m:d>
        </m:oMath>
      </m:oMathPara>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QUESTIONS ON PROJECTILES</w:t>
      </w:r>
    </w:p>
    <w:p>
      <w:pPr>
        <w:pStyle w:val="ListParagraph"/>
        <w:numPr>
          <w:ilvl w:val="0"/>
          <w:numId w:val="5"/>
        </w:numPr>
        <w:spacing w:lineRule="auto" w:line="360"/>
        <w:jc w:val="both"/>
        <w:rPr>
          <w:rFonts w:eastAsia="宋体" w:eastAsiaTheme="minorEastAsia"/>
          <w:sz w:val="32"/>
          <w:szCs w:val="24"/>
        </w:rPr>
      </w:pPr>
      <w:r>
        <w:rPr>
          <w:rFonts w:eastAsia="宋体" w:eastAsiaTheme="minorEastAsia"/>
          <w:sz w:val="32"/>
          <w:szCs w:val="24"/>
        </w:rPr>
        <w:t>A bullet is fired from a gun with a velocity whose horizontal component is 100ms and the vertical component is 200ms. How long does the bullet take to reach its highest point? (Answer: 20s)</w:t>
      </w:r>
    </w:p>
    <w:p>
      <w:pPr>
        <w:pStyle w:val="ListParagraph"/>
        <w:numPr>
          <w:ilvl w:val="0"/>
          <w:numId w:val="6"/>
        </w:numPr>
        <w:spacing w:lineRule="auto" w:line="360"/>
        <w:jc w:val="both"/>
        <w:rPr>
          <w:rFonts w:eastAsia="宋体" w:eastAsiaTheme="minorEastAsia"/>
          <w:sz w:val="32"/>
          <w:szCs w:val="24"/>
        </w:rPr>
      </w:pPr>
      <w:r>
        <w:rPr>
          <w:rFonts w:eastAsia="宋体" w:eastAsiaTheme="minorEastAsia"/>
          <w:sz w:val="32"/>
          <w:szCs w:val="24"/>
        </w:rPr>
        <w:t>What is the maximum height attained? (Answer: 2000m)</w:t>
      </w:r>
    </w:p>
    <w:p>
      <w:pPr>
        <w:pStyle w:val="ListParagraph"/>
        <w:numPr>
          <w:ilvl w:val="0"/>
          <w:numId w:val="6"/>
        </w:numPr>
        <w:spacing w:lineRule="auto" w:line="360"/>
        <w:jc w:val="both"/>
        <w:rPr>
          <w:rFonts w:eastAsia="宋体" w:eastAsiaTheme="minorEastAsia"/>
          <w:sz w:val="32"/>
          <w:szCs w:val="24"/>
        </w:rPr>
      </w:pPr>
      <w:r>
        <w:rPr>
          <w:rFonts w:eastAsia="宋体" w:eastAsiaTheme="minorEastAsia"/>
          <w:sz w:val="32"/>
          <w:szCs w:val="24"/>
        </w:rPr>
        <w:t>What is the range covered? (Answer: 40000m)</w:t>
      </w:r>
    </w:p>
    <w:p>
      <w:pPr>
        <w:pStyle w:val="ListParagraph"/>
        <w:numPr>
          <w:ilvl w:val="0"/>
          <w:numId w:val="5"/>
        </w:numPr>
        <w:spacing w:lineRule="auto" w:line="360"/>
        <w:jc w:val="both"/>
        <w:rPr>
          <w:rFonts w:eastAsia="宋体" w:eastAsiaTheme="minorEastAsia"/>
          <w:sz w:val="32"/>
          <w:szCs w:val="24"/>
        </w:rPr>
      </w:pPr>
      <w:r>
        <w:rPr>
          <w:rFonts w:eastAsia="宋体" w:eastAsiaTheme="minorEastAsia"/>
          <w:sz w:val="32"/>
          <w:szCs w:val="24"/>
        </w:rPr>
        <w:t>An object is thrown up with a velocity</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5</m:t>
        </m:r>
        <m:r>
          <w:rPr>
            <w:rFonts w:ascii="Cambria Math" w:hAnsi="Cambria Math"/>
          </w:rPr>
          <m:t xml:space="preserve">i</m:t>
        </m:r>
        <m:r>
          <w:rPr>
            <w:rFonts w:ascii="Cambria Math" w:hAnsi="Cambria Math"/>
          </w:rPr>
          <m:t xml:space="preserve">+</m:t>
        </m:r>
        <m:r>
          <w:rPr>
            <w:rFonts w:ascii="Cambria Math" w:hAnsi="Cambria Math"/>
          </w:rPr>
          <m:t xml:space="preserve">8</m:t>
        </m:r>
        <m:r>
          <w:rPr>
            <w:rFonts w:ascii="Cambria Math" w:hAnsi="Cambria Math"/>
          </w:rPr>
          <m:t xml:space="preserve">j</m:t>
        </m:r>
      </m:oMath>
      <w:r>
        <w:rPr>
          <w:rFonts w:eastAsia="宋体" w:eastAsiaTheme="minorEastAsia"/>
          <w:sz w:val="32"/>
          <w:szCs w:val="24"/>
        </w:rPr>
        <w:t>in</w:t>
      </w:r>
      <w:r>
        <w:rPr/>
      </w:r>
      <m:oMath xmlns:m="http://schemas.openxmlformats.org/officeDocument/2006/math">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eastAsiaTheme="minorEastAsia"/>
          <w:sz w:val="32"/>
          <w:szCs w:val="24"/>
        </w:rPr>
        <w:t>.</w:t>
      </w:r>
    </w:p>
    <w:p>
      <w:pPr>
        <w:pStyle w:val="ListParagraph"/>
        <w:numPr>
          <w:ilvl w:val="0"/>
          <w:numId w:val="7"/>
        </w:numPr>
        <w:spacing w:lineRule="auto" w:line="360"/>
        <w:jc w:val="both"/>
        <w:rPr>
          <w:rFonts w:eastAsia="宋体" w:eastAsiaTheme="minorEastAsia"/>
          <w:sz w:val="32"/>
          <w:szCs w:val="24"/>
        </w:rPr>
      </w:pPr>
      <w:r>
        <w:rPr>
          <w:rFonts w:eastAsia="宋体" w:eastAsiaTheme="minorEastAsia"/>
          <w:sz w:val="32"/>
          <w:szCs w:val="24"/>
        </w:rPr>
        <w:t>Find the time taken for the object to reach its maximum height (Answer: 0.82)</w:t>
      </w:r>
    </w:p>
    <w:p>
      <w:pPr>
        <w:pStyle w:val="ListParagraph"/>
        <w:numPr>
          <w:ilvl w:val="0"/>
          <w:numId w:val="7"/>
        </w:numPr>
        <w:spacing w:lineRule="auto" w:line="360"/>
        <w:jc w:val="both"/>
        <w:rPr>
          <w:rFonts w:eastAsia="宋体" w:eastAsiaTheme="minorEastAsia"/>
          <w:sz w:val="32"/>
          <w:szCs w:val="24"/>
        </w:rPr>
      </w:pPr>
      <w:r>
        <w:rPr>
          <w:rFonts w:eastAsia="宋体" w:eastAsiaTheme="minorEastAsia"/>
          <w:sz w:val="32"/>
          <w:szCs w:val="24"/>
        </w:rPr>
        <w:t>Find the horizontal range (Answer: 8.2)</w:t>
      </w:r>
    </w:p>
    <w:p>
      <w:pPr>
        <w:pStyle w:val="ListParagraph"/>
        <w:numPr>
          <w:ilvl w:val="0"/>
          <w:numId w:val="5"/>
        </w:numPr>
        <w:spacing w:lineRule="auto" w:line="360"/>
        <w:jc w:val="both"/>
        <w:rPr>
          <w:rFonts w:eastAsia="宋体" w:eastAsiaTheme="minorEastAsia"/>
          <w:sz w:val="32"/>
          <w:szCs w:val="24"/>
        </w:rPr>
      </w:pPr>
      <w:r>
        <w:rPr>
          <w:rFonts w:eastAsia="宋体" w:eastAsiaTheme="minorEastAsia"/>
          <w:sz w:val="32"/>
          <w:szCs w:val="24"/>
        </w:rPr>
        <w:t>An object is thrown vertically upward from the top of a mountain of height 100m with the initial velocity of 10ms making an angle of 30 degrees with the top of the mountain</w:t>
      </w:r>
    </w:p>
    <w:p>
      <w:pPr>
        <w:pStyle w:val="ListParagraph"/>
        <w:numPr>
          <w:ilvl w:val="0"/>
          <w:numId w:val="8"/>
        </w:numPr>
        <w:spacing w:lineRule="auto" w:line="360"/>
        <w:jc w:val="both"/>
        <w:rPr>
          <w:rFonts w:eastAsia="宋体" w:eastAsiaTheme="minorEastAsia"/>
          <w:sz w:val="32"/>
          <w:szCs w:val="24"/>
        </w:rPr>
      </w:pPr>
      <w:r>
        <w:rPr>
          <w:rFonts w:eastAsia="宋体" w:eastAsiaTheme="minorEastAsia"/>
          <w:sz w:val="32"/>
          <w:szCs w:val="24"/>
        </w:rPr>
        <w:t>Calculate the maximum height attained by the object from the level ground. (Answer: 101.25)</w:t>
      </w:r>
    </w:p>
    <w:p>
      <w:pPr>
        <w:pStyle w:val="ListParagraph"/>
        <w:numPr>
          <w:ilvl w:val="0"/>
          <w:numId w:val="8"/>
        </w:numPr>
        <w:spacing w:lineRule="auto" w:line="360"/>
        <w:jc w:val="both"/>
        <w:rPr>
          <w:rFonts w:eastAsia="宋体" w:eastAsiaTheme="minorEastAsia"/>
          <w:sz w:val="32"/>
          <w:szCs w:val="24"/>
        </w:rPr>
      </w:pPr>
      <w:r>
        <w:rPr>
          <w:rFonts w:eastAsia="宋体" w:eastAsiaTheme="minorEastAsia"/>
          <w:sz w:val="32"/>
          <w:szCs w:val="24"/>
        </w:rPr>
        <w:t>Time taken to reach maximum height (Answer: 0.5</w:t>
      </w:r>
    </w:p>
    <w:p>
      <w:pPr>
        <w:pStyle w:val="ListParagraph"/>
        <w:numPr>
          <w:ilvl w:val="0"/>
          <w:numId w:val="8"/>
        </w:numPr>
        <w:spacing w:lineRule="auto" w:line="360"/>
        <w:jc w:val="both"/>
        <w:rPr>
          <w:rFonts w:eastAsia="宋体" w:eastAsiaTheme="minorEastAsia"/>
          <w:sz w:val="32"/>
          <w:szCs w:val="24"/>
        </w:rPr>
      </w:pPr>
      <w:r>
        <w:rPr>
          <w:rFonts w:eastAsia="宋体" w:eastAsiaTheme="minorEastAsia"/>
          <w:sz w:val="32"/>
          <w:szCs w:val="24"/>
        </w:rPr>
        <w:t>Time of flight (Answer: 5 or 4)</w:t>
      </w:r>
    </w:p>
    <w:p>
      <w:pPr>
        <w:pStyle w:val="ListParagraph"/>
        <w:numPr>
          <w:ilvl w:val="0"/>
          <w:numId w:val="8"/>
        </w:numPr>
        <w:spacing w:lineRule="auto" w:line="360"/>
        <w:jc w:val="both"/>
        <w:rPr>
          <w:rFonts w:eastAsia="宋体" w:eastAsiaTheme="minorEastAsia"/>
          <w:sz w:val="32"/>
          <w:szCs w:val="24"/>
        </w:rPr>
      </w:pPr>
      <w:r>
        <w:rPr>
          <w:rFonts w:eastAsia="宋体" w:eastAsiaTheme="minorEastAsia"/>
          <w:sz w:val="32"/>
          <w:szCs w:val="24"/>
        </w:rPr>
        <w:t>The maximum horizontal distance covered by the object (43.3m)</w:t>
      </w:r>
    </w:p>
    <w:p>
      <w:pPr>
        <w:pStyle w:val="ListParagraph"/>
        <w:numPr>
          <w:ilvl w:val="0"/>
          <w:numId w:val="5"/>
        </w:numPr>
        <w:spacing w:lineRule="auto" w:line="360"/>
        <w:jc w:val="both"/>
        <w:rPr>
          <w:rFonts w:eastAsia="宋体" w:eastAsiaTheme="minorEastAsia"/>
          <w:sz w:val="32"/>
          <w:szCs w:val="24"/>
        </w:rPr>
      </w:pPr>
      <w:r>
        <w:rPr>
          <w:rFonts w:eastAsia="宋体" w:eastAsiaTheme="minorEastAsia"/>
          <w:sz w:val="32"/>
          <w:szCs w:val="24"/>
        </w:rPr>
        <w:t>A ball is thrown vertically upwards from the ground with an initial velocity of 20ms. The maximum height reached by the ball is (Answer: 20m) and the time spent in the air by the ball is (4s)</w:t>
      </w:r>
    </w:p>
    <w:p>
      <w:pPr>
        <w:pStyle w:val="Normal"/>
        <w:spacing w:lineRule="auto" w:line="360"/>
        <w:jc w:val="both"/>
        <w:rPr>
          <w:rFonts w:eastAsia="宋体" w:eastAsiaTheme="minorEastAsia"/>
          <w:sz w:val="32"/>
          <w:szCs w:val="32"/>
        </w:rPr>
      </w:pPr>
      <w:r>
        <w:rPr>
          <w:rFonts w:eastAsia="宋体" w:eastAsiaTheme="minorEastAsia"/>
          <w:sz w:val="32"/>
          <w:szCs w:val="24"/>
        </w:rPr>
        <w:t>A ball is thrown vertically upwards from the top of a building with a velocity of 10ms. If it takes 4s for the ball to reach the ground level, the height of the building is (Answer: 40m)</w:t>
      </w:r>
    </w:p>
    <w:p>
      <w:pPr>
        <w:pStyle w:val="Normal"/>
        <w:spacing w:lineRule="auto" w:line="360"/>
        <w:jc w:val="both"/>
        <w:rPr>
          <w:rFonts w:eastAsia="宋体" w:eastAsiaTheme="minorEastAsia"/>
          <w:sz w:val="48"/>
          <w:szCs w:val="24"/>
          <w:u w:val="single"/>
        </w:rPr>
      </w:pPr>
      <w:r>
        <w:rPr>
          <w:rFonts w:eastAsia="宋体" w:eastAsiaTheme="minorEastAsia"/>
          <w:sz w:val="48"/>
          <w:szCs w:val="24"/>
          <w:u w:val="single"/>
        </w:rPr>
        <w:t>NEWTONS LAWS OF MOTION</w:t>
      </w:r>
    </w:p>
    <w:p>
      <w:pPr>
        <w:pStyle w:val="Normal"/>
        <w:spacing w:lineRule="auto" w:line="360"/>
        <w:jc w:val="both"/>
        <w:rPr>
          <w:rFonts w:eastAsia="宋体" w:eastAsiaTheme="minorEastAsia"/>
          <w:sz w:val="32"/>
          <w:szCs w:val="24"/>
        </w:rPr>
      </w:pPr>
      <w:r>
        <w:rPr>
          <w:rFonts w:eastAsia="宋体" w:eastAsiaTheme="minorEastAsia"/>
          <w:sz w:val="32"/>
          <w:szCs w:val="24"/>
        </w:rPr>
        <w:t>Newton was a major pioneer in the study of the movement or motion of objects. He gave three major laws that are still used in today’s physics. The following are the laws of motion by Sir Isaac Newton.</w:t>
      </w:r>
    </w:p>
    <w:p>
      <w:pPr>
        <w:pStyle w:val="Normal"/>
        <w:spacing w:lineRule="auto" w:line="360" w:before="0" w:after="0"/>
        <w:jc w:val="both"/>
        <w:rPr>
          <w:rFonts w:cs="GoudyOldStyleT-Bold"/>
          <w:bCs/>
          <w:sz w:val="32"/>
          <w:szCs w:val="32"/>
          <w:lang w:val="en-GB"/>
        </w:rPr>
      </w:pPr>
      <w:r>
        <w:rPr>
          <w:rFonts w:cs="GoudyOldStyleT-Bold"/>
          <w:bCs/>
          <w:sz w:val="32"/>
          <w:szCs w:val="32"/>
          <w:lang w:val="en-GB"/>
        </w:rPr>
        <w:t>INTRODUCTION</w:t>
      </w:r>
    </w:p>
    <w:p>
      <w:pPr>
        <w:pStyle w:val="Normal"/>
        <w:spacing w:lineRule="auto" w:line="360" w:before="0" w:after="0"/>
        <w:jc w:val="both"/>
        <w:rPr>
          <w:rFonts w:cs="GoudyOldStyleT-Regular"/>
          <w:sz w:val="32"/>
          <w:szCs w:val="32"/>
          <w:lang w:val="en-GB"/>
        </w:rPr>
      </w:pPr>
      <w:r>
        <w:rPr>
          <w:rFonts w:cs="GoudyOldStyleT-Regular"/>
          <w:sz w:val="32"/>
          <w:szCs w:val="32"/>
          <w:lang w:val="en-GB"/>
        </w:rPr>
        <w:t>In the earlier modules, motion of objects have been described mathematically – Kinematics. In this module we want to consider what makes objects to move the way they do; why does it take a long distance to stop a ship once it is motion? Why is it harder to control a car on wet ice than dry concrete?</w:t>
      </w:r>
    </w:p>
    <w:p>
      <w:pPr>
        <w:pStyle w:val="Normal"/>
        <w:spacing w:lineRule="auto" w:line="360" w:before="0" w:after="0"/>
        <w:jc w:val="both"/>
        <w:rPr>
          <w:rFonts w:cs="GoudyOldStyleT-Regular"/>
          <w:sz w:val="32"/>
          <w:szCs w:val="32"/>
          <w:lang w:val="en-GB"/>
        </w:rPr>
      </w:pPr>
      <w:r>
        <w:rPr>
          <w:rFonts w:cs="GoudyOldStyleT-Regular"/>
          <w:sz w:val="32"/>
          <w:szCs w:val="32"/>
          <w:lang w:val="en-GB"/>
        </w:rPr>
        <w:t xml:space="preserve">The answer to these and similar questions is the subject of </w:t>
      </w:r>
      <w:r>
        <w:rPr>
          <w:rFonts w:cs="GoudyOldStyleT-Italic"/>
          <w:iCs/>
          <w:sz w:val="32"/>
          <w:szCs w:val="32"/>
          <w:lang w:val="en-GB"/>
        </w:rPr>
        <w:t xml:space="preserve">dynamics </w:t>
      </w:r>
      <w:r>
        <w:rPr>
          <w:rFonts w:cs="GoudyOldStyleT-Regular"/>
          <w:sz w:val="32"/>
          <w:szCs w:val="32"/>
          <w:lang w:val="en-GB"/>
        </w:rPr>
        <w:t>of motion</w:t>
      </w:r>
    </w:p>
    <w:p>
      <w:pPr>
        <w:pStyle w:val="Normal"/>
        <w:spacing w:lineRule="auto" w:line="360" w:before="0" w:after="0"/>
        <w:jc w:val="both"/>
        <w:rPr>
          <w:rFonts w:cs="GoudyOldStyleT-Regular"/>
          <w:sz w:val="32"/>
          <w:szCs w:val="32"/>
          <w:lang w:val="en-GB"/>
        </w:rPr>
      </w:pPr>
      <w:r>
        <w:rPr>
          <w:rFonts w:cs="GoudyOldStyleT-Regular"/>
          <w:sz w:val="32"/>
          <w:szCs w:val="32"/>
          <w:lang w:val="en-GB"/>
        </w:rPr>
        <w:t>Dynamics – the relationship of motion to the forces that cause it to analyse the principles of dynamics we use the kinematic quantities displacement, velocity, acceleration along with force and mass.</w:t>
      </w:r>
    </w:p>
    <w:p>
      <w:pPr>
        <w:pStyle w:val="Normal"/>
        <w:spacing w:lineRule="auto" w:line="360" w:before="0" w:after="0"/>
        <w:jc w:val="both"/>
        <w:rPr>
          <w:rFonts w:cs="GoudyOldStyleT-Regular"/>
          <w:sz w:val="32"/>
          <w:szCs w:val="32"/>
          <w:lang w:val="en-GB"/>
        </w:rPr>
      </w:pPr>
      <w:r>
        <w:rPr>
          <w:rFonts w:cs="GoudyOldStyleT-Regular"/>
          <w:sz w:val="32"/>
          <w:szCs w:val="32"/>
          <w:lang w:val="en-GB"/>
        </w:rPr>
        <w:t xml:space="preserve">Isaac Newton (1642 -1727) summarized the principles of dynamics in three statements known as </w:t>
      </w:r>
      <w:r>
        <w:rPr>
          <w:rFonts w:cs="GoudyOldStyleT-Italic"/>
          <w:iCs/>
          <w:sz w:val="32"/>
          <w:szCs w:val="32"/>
          <w:lang w:val="en-GB"/>
        </w:rPr>
        <w:t>Newton’s laws of motion</w:t>
      </w:r>
      <w:r>
        <w:rPr>
          <w:rFonts w:cs="GoudyOldStyleT-Regular"/>
          <w:sz w:val="32"/>
          <w:szCs w:val="32"/>
          <w:lang w:val="en-GB"/>
        </w:rPr>
        <w:t>.</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rFonts w:cs="GoudyOldStyleT-Bold"/>
          <w:bCs/>
          <w:sz w:val="32"/>
          <w:szCs w:val="32"/>
          <w:lang w:val="en-GB"/>
        </w:rPr>
      </w:pPr>
      <w:r>
        <w:rPr>
          <w:rFonts w:cs="GoudyOldStyleT-Bold"/>
          <w:bCs/>
          <w:sz w:val="32"/>
          <w:szCs w:val="32"/>
          <w:lang w:val="en-GB"/>
        </w:rPr>
        <w:t>FORCE AND MASS</w:t>
      </w:r>
    </w:p>
    <w:p>
      <w:pPr>
        <w:pStyle w:val="Normal"/>
        <w:spacing w:lineRule="auto" w:line="360" w:before="0" w:after="0"/>
        <w:jc w:val="both"/>
        <w:rPr>
          <w:rFonts w:cs="GoudyOldStyleT-Regular"/>
          <w:sz w:val="32"/>
          <w:szCs w:val="32"/>
          <w:lang w:val="en-GB"/>
        </w:rPr>
      </w:pPr>
      <w:r>
        <w:rPr>
          <w:rFonts w:cs="GoudyOldStyleT-Italic"/>
          <w:iCs/>
          <w:sz w:val="32"/>
          <w:szCs w:val="32"/>
          <w:lang w:val="en-GB"/>
        </w:rPr>
        <w:t xml:space="preserve">Force </w:t>
      </w:r>
      <w:r>
        <w:rPr>
          <w:rFonts w:cs="GoudyOldStyleT-Regular"/>
          <w:sz w:val="32"/>
          <w:szCs w:val="32"/>
          <w:lang w:val="en-GB"/>
        </w:rPr>
        <w:t>– this is what causes motion and changes in motion</w:t>
      </w:r>
    </w:p>
    <w:p>
      <w:pPr>
        <w:pStyle w:val="Normal"/>
        <w:spacing w:lineRule="auto" w:line="360" w:before="0" w:after="0"/>
        <w:jc w:val="both"/>
        <w:rPr>
          <w:rFonts w:cs="GoudyOldStyleT-Regular"/>
          <w:sz w:val="32"/>
          <w:szCs w:val="32"/>
          <w:lang w:val="en-GB"/>
        </w:rPr>
      </w:pPr>
      <w:r>
        <w:rPr>
          <w:rFonts w:cs="GoudyOldStyleT-Regular"/>
          <w:sz w:val="32"/>
          <w:szCs w:val="32"/>
          <w:lang w:val="en-GB"/>
        </w:rPr>
        <w:t>A force can be a push or pull, it produces a velocity change of the object on which it acts. The unit for measuring force is newton (N)</w:t>
      </w:r>
    </w:p>
    <w:p>
      <w:pPr>
        <w:pStyle w:val="Normal"/>
        <w:spacing w:lineRule="auto" w:line="360" w:before="0" w:after="0"/>
        <w:jc w:val="both"/>
        <w:rPr>
          <w:rFonts w:cs="GoudyOldStyleT-Regular"/>
          <w:sz w:val="32"/>
          <w:szCs w:val="32"/>
          <w:lang w:val="en-GB"/>
        </w:rPr>
      </w:pPr>
      <w:r>
        <w:rPr>
          <w:rFonts w:cs="GoudyOldStyleT-Regular"/>
          <w:sz w:val="32"/>
          <w:szCs w:val="32"/>
          <w:lang w:val="en-GB"/>
        </w:rPr>
        <w:t>Forces are broadly categorized as contact forces or non- contact force.</w:t>
      </w:r>
    </w:p>
    <w:p>
      <w:pPr>
        <w:pStyle w:val="Normal"/>
        <w:spacing w:lineRule="auto" w:line="360" w:before="0" w:after="0"/>
        <w:jc w:val="both"/>
        <w:rPr>
          <w:rFonts w:cs="GoudyOldStyleT-Regular"/>
          <w:sz w:val="32"/>
          <w:szCs w:val="32"/>
          <w:lang w:val="en-GB"/>
        </w:rPr>
      </w:pPr>
      <w:r>
        <w:rPr>
          <w:rFonts w:cs="GoudyOldStyleT-Regular"/>
          <w:sz w:val="32"/>
          <w:szCs w:val="32"/>
          <w:lang w:val="en-GB"/>
        </w:rPr>
        <w:t>Examples of contact forces – frictional, tension, normal and air resistance force.</w:t>
      </w:r>
    </w:p>
    <w:p>
      <w:pPr>
        <w:pStyle w:val="Normal"/>
        <w:spacing w:lineRule="auto" w:line="360" w:before="0" w:after="0"/>
        <w:jc w:val="both"/>
        <w:rPr>
          <w:rFonts w:cs="GoudyOldStyleT-Regular"/>
          <w:sz w:val="32"/>
          <w:szCs w:val="32"/>
          <w:lang w:val="en-GB"/>
        </w:rPr>
      </w:pPr>
      <w:r>
        <w:rPr>
          <w:rFonts w:cs="GoudyOldStyleT-Regular"/>
          <w:sz w:val="32"/>
          <w:szCs w:val="32"/>
          <w:lang w:val="en-GB"/>
        </w:rPr>
        <w:t>Examples of non-contact force – electric, magnetic and gravitational force</w:t>
      </w:r>
    </w:p>
    <w:p>
      <w:pPr>
        <w:pStyle w:val="Normal"/>
        <w:spacing w:lineRule="auto" w:line="360" w:before="0" w:after="0"/>
        <w:jc w:val="both"/>
        <w:rPr>
          <w:rFonts w:cs="GoudyOldStyleT-Regular"/>
          <w:sz w:val="32"/>
          <w:szCs w:val="32"/>
          <w:lang w:val="en-GB"/>
        </w:rPr>
      </w:pPr>
      <w:r>
        <w:rPr>
          <w:rFonts w:cs="GoudyOldStyleT-Italic"/>
          <w:iCs/>
          <w:sz w:val="32"/>
          <w:szCs w:val="32"/>
          <w:lang w:val="en-GB"/>
        </w:rPr>
        <w:t xml:space="preserve">Mass </w:t>
      </w:r>
      <w:r>
        <w:rPr>
          <w:rFonts w:cs="GoudyOldStyleT-Regular"/>
          <w:sz w:val="32"/>
          <w:szCs w:val="32"/>
          <w:lang w:val="en-GB"/>
        </w:rPr>
        <w:t>- a measure of a body’s resistance to acceleration or a change in its state of motion when a net force is applied</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rFonts w:cs="GoudyOldStyleT-Bold"/>
          <w:bCs/>
          <w:sz w:val="32"/>
          <w:szCs w:val="32"/>
          <w:lang w:val="en-GB"/>
        </w:rPr>
      </w:pPr>
      <w:r>
        <w:rPr>
          <w:rFonts w:cs="GoudyOldStyleT-Bold"/>
          <w:bCs/>
          <w:sz w:val="32"/>
          <w:szCs w:val="32"/>
          <w:lang w:val="en-GB"/>
        </w:rPr>
        <w:t>CONCEPT OF INERTIA</w:t>
      </w:r>
    </w:p>
    <w:p>
      <w:pPr>
        <w:pStyle w:val="Normal"/>
        <w:spacing w:lineRule="auto" w:line="360" w:before="0" w:after="0"/>
        <w:jc w:val="both"/>
        <w:rPr>
          <w:rFonts w:cs="GoudyOldStyleT-Regular"/>
          <w:sz w:val="32"/>
          <w:szCs w:val="32"/>
          <w:lang w:val="en-GB"/>
        </w:rPr>
      </w:pPr>
      <w:r>
        <w:rPr>
          <w:rFonts w:cs="GoudyOldStyleT-Italic"/>
          <w:iCs/>
          <w:sz w:val="32"/>
          <w:szCs w:val="32"/>
          <w:lang w:val="en-GB"/>
        </w:rPr>
        <w:t xml:space="preserve">INERTIA </w:t>
      </w:r>
      <w:r>
        <w:rPr>
          <w:rFonts w:cs="GoudyOldStyleT-Regular"/>
          <w:sz w:val="32"/>
          <w:szCs w:val="32"/>
          <w:lang w:val="en-GB"/>
        </w:rPr>
        <w:t>is the natural tendency for of an object to maintain a state of rest or to keep moving in uniform motion in a straight line once it is set in motion.</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rFonts w:cs="GoudyOldStyleT-Regular"/>
          <w:sz w:val="32"/>
          <w:szCs w:val="32"/>
          <w:lang w:val="en-GB"/>
        </w:rPr>
      </w:pPr>
      <w:r>
        <w:rPr>
          <w:rFonts w:cs="GoudyOldStyleT-Regular"/>
          <w:sz w:val="32"/>
          <w:szCs w:val="32"/>
          <w:lang w:val="en-GB"/>
        </w:rPr>
        <w:t>When you try to get ketchup out of a bottle by shaking the bottle, the ketchup in the bottle moves forward, when you jerk the bottle backwards, the ketchup tend to still move forward due to inertia.</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rFonts w:cs="GoudyOldStyleT-Regular"/>
          <w:sz w:val="32"/>
          <w:szCs w:val="32"/>
          <w:lang w:val="en-GB"/>
        </w:rPr>
      </w:pPr>
      <w:r>
        <w:rPr>
          <w:rFonts w:cs="GoudyOldStyleT-Regular"/>
          <w:sz w:val="32"/>
          <w:szCs w:val="32"/>
          <w:lang w:val="en-GB"/>
        </w:rPr>
        <w:t>If pulled quickly, a table cloth can be removed from underneath of a set dishes. The dishes have the tendency to remain still as long as the friction from the movement of the tablecloth is not too great.</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rFonts w:cs="GoudyOldStyleT-Regular"/>
          <w:sz w:val="32"/>
          <w:szCs w:val="32"/>
          <w:lang w:val="en-GB"/>
        </w:rPr>
      </w:pPr>
      <w:r>
        <w:rPr>
          <w:rFonts w:cs="GoudyOldStyleT-Regular"/>
          <w:sz w:val="32"/>
          <w:szCs w:val="32"/>
          <w:lang w:val="en-GB"/>
        </w:rPr>
        <w:t>Newton related the concept of inertia to mass.</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rFonts w:cs="GoudyOldStyleT-Regular"/>
          <w:sz w:val="32"/>
          <w:szCs w:val="32"/>
          <w:lang w:val="en-GB"/>
        </w:rPr>
      </w:pPr>
      <w:r>
        <w:rPr>
          <w:rFonts w:cs="GoudyOldStyleT-Regular"/>
          <w:sz w:val="32"/>
          <w:szCs w:val="32"/>
          <w:lang w:val="en-GB"/>
        </w:rPr>
        <w:t>Mass is a measure of the inertia of a body. Massive bodies have more inertia- more resistance to a change in motion than a less massive object does.</w:t>
      </w:r>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NEWTON’S FIRST LAW OF MOTION</w:t>
      </w:r>
    </w:p>
    <w:p>
      <w:pPr>
        <w:pStyle w:val="Normal"/>
        <w:spacing w:lineRule="auto" w:line="360"/>
        <w:jc w:val="both"/>
        <w:rPr>
          <w:rFonts w:eastAsia="宋体" w:eastAsiaTheme="minorEastAsia"/>
          <w:sz w:val="32"/>
          <w:szCs w:val="24"/>
        </w:rPr>
      </w:pPr>
      <w:r>
        <w:rPr>
          <w:rFonts w:eastAsia="宋体" w:eastAsiaTheme="minorEastAsia"/>
          <w:sz w:val="32"/>
          <w:szCs w:val="24"/>
        </w:rPr>
        <w:t>This states that a body will remain in a state of rest or in continuous motion on a straight line unless acted upon by an external force.</w:t>
      </w:r>
    </w:p>
    <w:p>
      <w:pPr>
        <w:pStyle w:val="Normal"/>
        <w:spacing w:lineRule="auto" w:line="360"/>
        <w:jc w:val="both"/>
        <w:rPr>
          <w:rFonts w:eastAsia="宋体" w:eastAsiaTheme="minorEastAsia"/>
          <w:sz w:val="32"/>
          <w:szCs w:val="24"/>
        </w:rPr>
      </w:pPr>
      <w:r>
        <w:rPr>
          <w:rFonts w:eastAsia="宋体" w:eastAsiaTheme="minorEastAsia"/>
          <w:sz w:val="32"/>
          <w:szCs w:val="24"/>
        </w:rPr>
        <w:t>This law is also called the law of INERTIA.</w:t>
      </w:r>
    </w:p>
    <w:p>
      <w:pPr>
        <w:pStyle w:val="Normal"/>
        <w:spacing w:lineRule="auto" w:line="360"/>
        <w:jc w:val="both"/>
        <w:rPr>
          <w:rFonts w:eastAsia="宋体" w:eastAsiaTheme="minorEastAsia"/>
          <w:sz w:val="32"/>
          <w:szCs w:val="24"/>
        </w:rPr>
      </w:pPr>
      <w:r>
        <w:rPr/>
        <w:drawing>
          <wp:inline distT="0" distB="0" distL="0" distR="0">
            <wp:extent cx="3609975" cy="2636520"/>
            <wp:effectExtent l="0" t="0" r="0" b="0"/>
            <wp:docPr id="1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2" descr=""/>
                    <pic:cNvPicPr>
                      <a:picLocks noChangeAspect="1" noChangeArrowheads="1"/>
                    </pic:cNvPicPr>
                  </pic:nvPicPr>
                  <pic:blipFill>
                    <a:blip r:embed="rId16"/>
                    <a:stretch>
                      <a:fillRect/>
                    </a:stretch>
                  </pic:blipFill>
                  <pic:spPr bwMode="auto">
                    <a:xfrm>
                      <a:off x="0" y="0"/>
                      <a:ext cx="3609975" cy="2636520"/>
                    </a:xfrm>
                    <a:prstGeom prst="rect">
                      <a:avLst/>
                    </a:prstGeom>
                  </pic:spPr>
                </pic:pic>
              </a:graphicData>
            </a:graphic>
          </wp:inline>
        </w:drawing>
      </w:r>
    </w:p>
    <w:p>
      <w:pPr>
        <w:pStyle w:val="Normal"/>
        <w:spacing w:lineRule="auto" w:line="360"/>
        <w:jc w:val="both"/>
        <w:rPr>
          <w:rFonts w:eastAsia="宋体" w:eastAsiaTheme="minorEastAsia"/>
          <w:sz w:val="32"/>
          <w:szCs w:val="24"/>
        </w:rPr>
      </w:pPr>
      <w:r>
        <w:rPr>
          <w:rFonts w:eastAsia="宋体" w:eastAsiaTheme="minorEastAsia"/>
          <w:sz w:val="32"/>
          <w:szCs w:val="24"/>
        </w:rPr>
        <w:t>Inertia is the natural tendency for a body to remain at rest or in constant motion on a straight line</w:t>
      </w:r>
    </w:p>
    <w:p>
      <w:pPr>
        <w:pStyle w:val="Normal"/>
        <w:spacing w:lineRule="auto" w:line="360"/>
        <w:jc w:val="both"/>
        <w:rPr>
          <w:rFonts w:eastAsia="宋体" w:eastAsiaTheme="minorEastAsia"/>
          <w:sz w:val="32"/>
          <w:szCs w:val="24"/>
        </w:rPr>
      </w:pPr>
      <w:r>
        <w:rPr>
          <w:rFonts w:eastAsia="宋体" w:eastAsiaTheme="minorEastAsia"/>
          <w:sz w:val="32"/>
          <w:szCs w:val="24"/>
        </w:rPr>
        <w:t>The law is based on the principle that force is responsible for the starting a termination of motion.</w:t>
      </w:r>
    </w:p>
    <w:p>
      <w:pPr>
        <w:pStyle w:val="Normal"/>
        <w:spacing w:lineRule="auto" w:line="360"/>
        <w:jc w:val="both"/>
        <w:rPr>
          <w:rFonts w:eastAsia="宋体" w:eastAsiaTheme="minorEastAsia"/>
          <w:sz w:val="32"/>
          <w:szCs w:val="24"/>
        </w:rPr>
      </w:pPr>
      <w:r>
        <w:rPr>
          <w:rFonts w:eastAsia="宋体" w:eastAsiaTheme="minorEastAsia"/>
          <w:sz w:val="32"/>
          <w:szCs w:val="24"/>
        </w:rPr>
        <w:t>An illustration of this concept is passengers in a bus. Passengers in a bus move forward when the bus suddenly stops. They tend to continue their state until brought to rest by friction or collision. Isaac Newton related the concept of inertia to mass. Mass is therefore defined as the measure of inertia. This statement implies that a massive body has more inertia and more resistance to a change in motion than a less massive object does.</w:t>
      </w:r>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NEWTON’S SECOND LAW OF MOTION</w:t>
      </w:r>
    </w:p>
    <w:p>
      <w:pPr>
        <w:pStyle w:val="Normal"/>
        <w:spacing w:lineRule="auto" w:line="360"/>
        <w:jc w:val="both"/>
        <w:rPr>
          <w:rFonts w:eastAsia="宋体" w:eastAsiaTheme="minorEastAsia"/>
          <w:sz w:val="32"/>
          <w:szCs w:val="24"/>
        </w:rPr>
      </w:pPr>
      <w:r>
        <w:rPr>
          <w:rFonts w:eastAsia="宋体" w:eastAsiaTheme="minorEastAsia"/>
          <w:sz w:val="32"/>
          <w:szCs w:val="24"/>
        </w:rPr>
        <w:t>This states that the applied force is directly proportional to the rate of change of momentum.</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Force</m:t>
          </m:r>
          <m:r>
            <w:rPr>
              <w:rFonts w:ascii="Cambria Math" w:hAnsi="Cambria Math"/>
            </w:rPr>
            <m:t xml:space="preserve">∝</m:t>
          </m:r>
          <m:f>
            <m:num>
              <m:r>
                <w:rPr>
                  <w:rFonts w:ascii="Cambria Math" w:hAnsi="Cambria Math"/>
                </w:rPr>
                <m:t xml:space="preserve">Cℎange</m:t>
              </m:r>
              <m:r>
                <w:rPr>
                  <w:rFonts w:ascii="Cambria Math" w:hAnsi="Cambria Math"/>
                </w:rPr>
                <m:t xml:space="preserve">∈</m:t>
              </m:r>
              <m:r>
                <w:rPr>
                  <w:rFonts w:ascii="Cambria Math" w:hAnsi="Cambria Math"/>
                </w:rPr>
                <m:t xml:space="preserve">momentum</m:t>
              </m:r>
            </m:num>
            <m:den>
              <m:r>
                <w:rPr>
                  <w:rFonts w:ascii="Cambria Math" w:hAnsi="Cambria Math"/>
                </w:rPr>
                <m:t xml:space="preserve">Time</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t>
              </m:r>
              <m:r>
                <w:rPr>
                  <w:rFonts w:ascii="Cambria Math" w:hAnsi="Cambria Math"/>
                </w:rPr>
                <m:t xml:space="preserve">P</m:t>
              </m:r>
            </m:num>
            <m:den>
              <m:r>
                <w:rPr>
                  <w:rFonts w:ascii="Cambria Math" w:hAnsi="Cambria Math"/>
                </w:rPr>
                <m:t xml:space="preserve">t</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r>
                <w:rPr>
                  <w:rFonts w:ascii="Cambria Math" w:hAnsi="Cambria Math"/>
                </w:rPr>
                <m:t xml:space="preserve">∆</m:t>
              </m:r>
              <m:r>
                <w:rPr>
                  <w:rFonts w:ascii="Cambria Math" w:hAnsi="Cambria Math"/>
                </w:rPr>
                <m:t xml:space="preserve">P</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Taking k as 1</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t>
              </m:r>
              <m:r>
                <w:rPr>
                  <w:rFonts w:ascii="Cambria Math" w:hAnsi="Cambria Math"/>
                </w:rPr>
                <m:t xml:space="preserve">P</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rFonts w:eastAsia="宋体" w:eastAsiaTheme="minorEastAsia"/>
          <w:sz w:val="32"/>
          <w:szCs w:val="24"/>
        </w:rPr>
      </w:pPr>
      <w:r>
        <w:rPr>
          <w:rFonts w:eastAsia="宋体" w:eastAsiaTheme="minorEastAsia"/>
          <w:sz w:val="32"/>
          <w:szCs w:val="24"/>
        </w:rPr>
        <w:t>Or,</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Force</m:t>
          </m:r>
          <m:r>
            <w:rPr>
              <w:rFonts w:ascii="Cambria Math" w:hAnsi="Cambria Math"/>
            </w:rPr>
            <m:t xml:space="preserve">∝</m:t>
          </m:r>
          <m:f>
            <m:num>
              <m:r>
                <w:rPr>
                  <w:rFonts w:ascii="Cambria Math" w:hAnsi="Cambria Math"/>
                </w:rPr>
                <m:t xml:space="preserve">Cℎange</m:t>
              </m:r>
              <m:r>
                <w:rPr>
                  <w:rFonts w:ascii="Cambria Math" w:hAnsi="Cambria Math"/>
                </w:rPr>
                <m:t xml:space="preserve">∈</m:t>
              </m:r>
              <m:r>
                <w:rPr>
                  <w:rFonts w:ascii="Cambria Math" w:hAnsi="Cambria Math"/>
                </w:rPr>
                <m:t xml:space="preserve">momentum</m:t>
              </m:r>
            </m:num>
            <m:den>
              <m:r>
                <w:rPr>
                  <w:rFonts w:ascii="Cambria Math" w:hAnsi="Cambria Math"/>
                </w:rPr>
                <m:t xml:space="preserve">Cℎange</m:t>
              </m:r>
              <m:r>
                <w:rPr>
                  <w:rFonts w:ascii="Cambria Math" w:hAnsi="Cambria Math"/>
                </w:rPr>
                <m:t xml:space="preserve">∈</m:t>
              </m:r>
              <m:r>
                <w:rPr>
                  <w:rFonts w:ascii="Cambria Math" w:hAnsi="Cambria Math"/>
                </w:rPr>
                <m:t xml:space="preserve">time</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t>
              </m:r>
              <m:r>
                <w:rPr>
                  <w:rFonts w:ascii="Cambria Math" w:hAnsi="Cambria Math"/>
                </w:rPr>
                <m:t xml:space="preserve">P</m:t>
              </m:r>
            </m:num>
            <m:den>
              <m:r>
                <w:rPr>
                  <w:rFonts w:ascii="Cambria Math" w:hAnsi="Cambria Math"/>
                </w:rPr>
                <m:t xml:space="preserve">∆</m:t>
              </m:r>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In vector form, Newton’s second law of motion can be written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r>
            <w:rPr>
              <w:rFonts w:ascii="Cambria Math" w:hAnsi="Cambria Math"/>
            </w:rPr>
            <m:t xml:space="preserve">=</m:t>
          </m:r>
          <m:r>
            <w:rPr>
              <w:rFonts w:ascii="Cambria Math" w:hAnsi="Cambria Math"/>
            </w:rPr>
            <m:t xml:space="preserve">m</m:t>
          </m:r>
          <m:sSub>
            <m:e>
              <m:r>
                <w:rPr>
                  <w:rFonts w:ascii="Cambria Math" w:hAnsi="Cambria Math"/>
                </w:rPr>
                <m:t xml:space="preserve">a</m:t>
              </m:r>
            </m:e>
            <m:sub>
              <m:r>
                <w:rPr>
                  <w:rFonts w:ascii="Cambria Math" w:hAnsi="Cambria Math"/>
                </w:rPr>
                <m:t xml:space="preserve">x</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nary>
            <m:naryPr>
              <m:chr m:val="∑"/>
              <m:subHide m:val="1"/>
              <m:supHide m:val="1"/>
            </m:naryPr>
            <m:sub/>
            <m:sup/>
            <m:e>
              <m:sSub>
                <m:e>
                  <m:r>
                    <w:rPr>
                      <w:rFonts w:ascii="Cambria Math" w:hAnsi="Cambria Math"/>
                    </w:rPr>
                    <m:t xml:space="preserve">F</m:t>
                  </m:r>
                </m:e>
                <m:sub>
                  <m:r>
                    <w:rPr>
                      <w:rFonts w:ascii="Cambria Math" w:hAnsi="Cambria Math"/>
                    </w:rPr>
                    <m:t xml:space="preserve">y</m:t>
                  </m:r>
                </m:sub>
              </m:sSub>
            </m:e>
          </m:nary>
          <m:r>
            <w:rPr>
              <w:rFonts w:ascii="Cambria Math" w:hAnsi="Cambria Math"/>
            </w:rPr>
            <m:t xml:space="preserve">=</m:t>
          </m:r>
          <m:r>
            <w:rPr>
              <w:rFonts w:ascii="Cambria Math" w:hAnsi="Cambria Math"/>
            </w:rPr>
            <m:t xml:space="preserve">m</m:t>
          </m:r>
          <m:sSub>
            <m:e>
              <m:r>
                <w:rPr>
                  <w:rFonts w:ascii="Cambria Math" w:hAnsi="Cambria Math"/>
                </w:rPr>
                <m:t xml:space="preserve">a</m:t>
              </m:r>
            </m:e>
            <m:sub>
              <m:r>
                <w:rPr>
                  <w:rFonts w:ascii="Cambria Math" w:hAnsi="Cambria Math"/>
                </w:rPr>
                <m:t xml:space="preserve">y</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nary>
            <m:naryPr>
              <m:chr m:val="∑"/>
              <m:subHide m:val="1"/>
              <m:supHide m:val="1"/>
            </m:naryPr>
            <m:sub/>
            <m:sup/>
            <m:e>
              <m:sSub>
                <m:e>
                  <m:r>
                    <w:rPr>
                      <w:rFonts w:ascii="Cambria Math" w:hAnsi="Cambria Math"/>
                    </w:rPr>
                    <m:t xml:space="preserve">F</m:t>
                  </m:r>
                </m:e>
                <m:sub>
                  <m:r>
                    <w:rPr>
                      <w:rFonts w:ascii="Cambria Math" w:hAnsi="Cambria Math"/>
                    </w:rPr>
                    <m:t xml:space="preserve">z</m:t>
                  </m:r>
                </m:sub>
              </m:sSub>
            </m:e>
          </m:nary>
          <m:r>
            <w:rPr>
              <w:rFonts w:ascii="Cambria Math" w:hAnsi="Cambria Math"/>
            </w:rPr>
            <m:t xml:space="preserve">=</m:t>
          </m:r>
          <m:r>
            <w:rPr>
              <w:rFonts w:ascii="Cambria Math" w:hAnsi="Cambria Math"/>
            </w:rPr>
            <m:t xml:space="preserve">m</m:t>
          </m:r>
          <m:sSub>
            <m:e>
              <m:r>
                <w:rPr>
                  <w:rFonts w:ascii="Cambria Math" w:hAnsi="Cambria Math"/>
                </w:rPr>
                <m:t xml:space="preserve">a</m:t>
              </m:r>
            </m:e>
            <m:sub>
              <m:r>
                <w:rPr>
                  <w:rFonts w:ascii="Cambria Math" w:hAnsi="Cambria Math"/>
                </w:rPr>
                <m:t xml:space="preserve">z</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nary>
            <m:naryPr>
              <m:chr m:val="∑"/>
              <m:subHide m:val="1"/>
              <m:supHide m:val="1"/>
            </m:naryPr>
            <m:sub/>
            <m:sup/>
            <m:e>
              <m:sSub>
                <m:e>
                  <m:r>
                    <w:rPr>
                      <w:rFonts w:ascii="Cambria Math" w:hAnsi="Cambria Math"/>
                    </w:rPr>
                    <m:t xml:space="preserve">F</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vector</m:t>
          </m:r>
          <m:nary>
            <m:naryPr>
              <m:chr m:val="∑"/>
              <m:subHide m:val="1"/>
              <m:supHide m:val="1"/>
            </m:naryPr>
            <m:sub/>
            <m:sup/>
            <m:e>
              <m:r>
                <w:rPr>
                  <w:rFonts w:ascii="Cambria Math" w:hAnsi="Cambria Math"/>
                </w:rPr>
                <m:t xml:space="preserve">of</m:t>
              </m:r>
            </m:e>
          </m:nary>
          <m:r>
            <w:rPr>
              <w:rFonts w:ascii="Cambria Math" w:hAnsi="Cambria Math"/>
            </w:rPr>
            <m:t xml:space="preserve">i</m:t>
          </m:r>
          <m:r>
            <w:rPr>
              <w:rFonts w:ascii="Cambria Math" w:hAnsi="Cambria Math"/>
            </w:rPr>
            <m:t xml:space="preserve">component</m:t>
          </m:r>
          <m:r>
            <w:rPr>
              <w:rFonts w:ascii="Cambria Math" w:hAnsi="Cambria Math"/>
            </w:rPr>
            <m:t xml:space="preserve">of</m:t>
          </m:r>
          <m:r>
            <w:rPr>
              <w:rFonts w:ascii="Cambria Math" w:hAnsi="Cambria Math"/>
            </w:rPr>
            <m:t xml:space="preserve">all</m:t>
          </m:r>
          <m:r>
            <w:rPr>
              <w:rFonts w:ascii="Cambria Math" w:hAnsi="Cambria Math"/>
            </w:rPr>
            <m:t xml:space="preserve">forces</m:t>
          </m:r>
          <m:r>
            <w:rPr>
              <w:rFonts w:ascii="Cambria Math" w:hAnsi="Cambria Math"/>
            </w:rPr>
            <m:t xml:space="preserve">acting</m:t>
          </m:r>
          <m:r>
            <w:rPr>
              <w:rFonts w:ascii="Cambria Math" w:hAnsi="Cambria Math"/>
            </w:rPr>
            <m:t xml:space="preserve">on</m:t>
          </m:r>
          <m:r>
            <w:rPr>
              <w:rFonts w:ascii="Cambria Math" w:hAnsi="Cambria Math"/>
            </w:rPr>
            <m:t xml:space="preserve">tℎe</m:t>
          </m:r>
          <m:r>
            <w:rPr>
              <w:rFonts w:ascii="Cambria Math" w:hAnsi="Cambria Math"/>
            </w:rPr>
            <m:t xml:space="preserve">body</m:t>
          </m:r>
          <m:r>
            <w:rPr>
              <w:rFonts w:ascii="Cambria Math" w:hAnsi="Cambria Math"/>
            </w:rPr>
            <m:t xml:space="preserve">of</m:t>
          </m:r>
          <m:r>
            <w:rPr>
              <w:rFonts w:ascii="Cambria Math" w:hAnsi="Cambria Math"/>
            </w:rPr>
            <m:t xml:space="preserve">mass</m:t>
          </m:r>
          <m:d>
            <m:dPr>
              <m:begChr m:val="("/>
              <m:endChr m:val=")"/>
            </m:dPr>
            <m:e>
              <m:r>
                <w:rPr>
                  <w:rFonts w:ascii="Cambria Math" w:hAnsi="Cambria Math"/>
                </w:rPr>
                <m:t xml:space="preserve">m</m:t>
              </m:r>
            </m:e>
          </m:d>
        </m:oMath>
      </m:oMathPara>
    </w:p>
    <w:p>
      <w:pPr>
        <w:pStyle w:val="Normal"/>
        <w:spacing w:lineRule="auto" w:line="360"/>
        <w:jc w:val="both"/>
        <w:rPr>
          <w:rFonts w:eastAsia="宋体" w:eastAsiaTheme="minorEastAsia"/>
          <w:sz w:val="32"/>
          <w:szCs w:val="24"/>
        </w:rPr>
      </w:pPr>
      <w:r>
        <w:rPr>
          <w:rFonts w:eastAsia="宋体" w:eastAsiaTheme="minorEastAsia"/>
          <w:sz w:val="32"/>
          <w:szCs w:val="24"/>
        </w:rPr>
        <w:t>Where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i.e.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nary>
            <m:naryPr>
              <m:chr m:val="∑"/>
              <m:subHide m:val="1"/>
              <m:supHide m:val="1"/>
            </m:naryPr>
            <m:sub/>
            <m:sup/>
            <m:e>
              <m:sSub>
                <m:e>
                  <m:r>
                    <w:rPr>
                      <w:rFonts w:ascii="Cambria Math" w:hAnsi="Cambria Math"/>
                    </w:rPr>
                    <m:t xml:space="preserve">F</m:t>
                  </m:r>
                </m:e>
                <m:sub>
                  <m:r>
                    <w:rPr>
                      <w:rFonts w:ascii="Cambria Math" w:hAnsi="Cambria Math"/>
                    </w:rPr>
                    <m:t xml:space="preserve">i</m:t>
                  </m:r>
                </m:sub>
              </m:sSub>
            </m:e>
          </m:nary>
          <m:r>
            <w:rPr>
              <w:rFonts w:ascii="Cambria Math" w:hAnsi="Cambria Math"/>
            </w:rPr>
            <m:t xml:space="preserve">=</m:t>
          </m:r>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r>
            <w:rPr>
              <w:rFonts w:ascii="Cambria Math" w:hAnsi="Cambria Math"/>
            </w:rPr>
            <m:t xml:space="preserve">+</m:t>
          </m:r>
          <m:nary>
            <m:naryPr>
              <m:chr m:val="∑"/>
              <m:subHide m:val="1"/>
              <m:supHide m:val="1"/>
            </m:naryPr>
            <m:sub/>
            <m:sup/>
            <m:e>
              <m:sSub>
                <m:e>
                  <m:r>
                    <w:rPr>
                      <w:rFonts w:ascii="Cambria Math" w:hAnsi="Cambria Math"/>
                    </w:rPr>
                    <m:t xml:space="preserve">F</m:t>
                  </m:r>
                </m:e>
                <m:sub>
                  <m:r>
                    <w:rPr>
                      <w:rFonts w:ascii="Cambria Math" w:hAnsi="Cambria Math"/>
                    </w:rPr>
                    <m:t xml:space="preserve">y</m:t>
                  </m:r>
                </m:sub>
              </m:sSub>
            </m:e>
          </m:nary>
          <m:r>
            <w:rPr>
              <w:rFonts w:ascii="Cambria Math" w:hAnsi="Cambria Math"/>
            </w:rPr>
            <m:t xml:space="preserve">+</m:t>
          </m:r>
          <m:nary>
            <m:naryPr>
              <m:chr m:val="∑"/>
              <m:subHide m:val="1"/>
              <m:supHide m:val="1"/>
            </m:naryPr>
            <m:sub/>
            <m:sup/>
            <m:e>
              <m:sSub>
                <m:e>
                  <m:r>
                    <w:rPr>
                      <w:rFonts w:ascii="Cambria Math" w:hAnsi="Cambria Math"/>
                    </w:rPr>
                    <m:t xml:space="preserve">F</m:t>
                  </m:r>
                </m:e>
                <m:sub>
                  <m:r>
                    <w:rPr>
                      <w:rFonts w:ascii="Cambria Math" w:hAnsi="Cambria Math"/>
                    </w:rPr>
                    <m:t xml:space="preserve">z</m:t>
                  </m:r>
                </m:sub>
              </m:sSub>
            </m:e>
          </m:nary>
        </m:oMath>
      </m:oMathPara>
    </w:p>
    <w:p>
      <w:pPr>
        <w:pStyle w:val="Normal"/>
        <w:spacing w:lineRule="auto" w:line="360"/>
        <w:jc w:val="both"/>
        <w:rPr>
          <w:rFonts w:eastAsia="宋体" w:eastAsiaTheme="minorEastAsia"/>
          <w:sz w:val="32"/>
          <w:szCs w:val="24"/>
        </w:rPr>
      </w:pPr>
      <w:r>
        <w:rPr>
          <w:rFonts w:eastAsia="宋体" w:eastAsiaTheme="minorEastAsia"/>
          <w:sz w:val="32"/>
          <w:szCs w:val="24"/>
        </w:rPr>
        <w:t>Each component of the net force equals the mass multiplied by the corresponding acceleration (ma)</w:t>
      </w:r>
    </w:p>
    <w:p>
      <w:pPr>
        <w:pStyle w:val="Normal"/>
        <w:spacing w:lineRule="auto" w:line="360" w:before="0" w:after="0"/>
        <w:jc w:val="both"/>
        <w:rPr>
          <w:rFonts w:cs="GoudyOldStyleT-Bold"/>
          <w:b/>
          <w:b/>
          <w:bCs/>
          <w:sz w:val="32"/>
          <w:szCs w:val="32"/>
          <w:u w:val="single"/>
          <w:lang w:val="en-GB"/>
        </w:rPr>
      </w:pPr>
      <w:r>
        <w:rPr>
          <w:rFonts w:cs="GoudyOldStyleT-Bold"/>
          <w:b/>
          <w:bCs/>
          <w:sz w:val="32"/>
          <w:szCs w:val="32"/>
          <w:u w:val="single"/>
          <w:lang w:val="en-GB"/>
        </w:rPr>
        <w:t>CONCEPT OF MOMENTUM AND IMPULSE</w:t>
      </w:r>
    </w:p>
    <w:p>
      <w:pPr>
        <w:pStyle w:val="Normal"/>
        <w:spacing w:lineRule="auto" w:line="360" w:before="0" w:after="0"/>
        <w:jc w:val="both"/>
        <w:rPr>
          <w:rFonts w:cs="GoudyOldStyleT-Italic"/>
          <w:iCs/>
          <w:sz w:val="32"/>
          <w:szCs w:val="32"/>
          <w:lang w:val="en-GB"/>
        </w:rPr>
      </w:pPr>
      <w:r>
        <w:rPr>
          <w:rFonts w:cs="GoudyOldStyleT-Italic"/>
          <w:b/>
          <w:iCs/>
          <w:sz w:val="32"/>
          <w:szCs w:val="32"/>
          <w:u w:val="single"/>
          <w:lang w:val="en-GB"/>
        </w:rPr>
        <w:t>MOMENTUM</w:t>
      </w:r>
      <w:r>
        <w:rPr>
          <w:rFonts w:cs="GoudyOldStyleT-Italic"/>
          <w:iCs/>
          <w:sz w:val="32"/>
          <w:szCs w:val="32"/>
          <w:lang w:val="en-GB"/>
        </w:rPr>
        <w:t xml:space="preserve">: </w:t>
      </w:r>
    </w:p>
    <w:p>
      <w:pPr>
        <w:pStyle w:val="Normal"/>
        <w:spacing w:lineRule="auto" w:line="360" w:before="0" w:after="0"/>
        <w:ind w:firstLine="720"/>
        <w:jc w:val="both"/>
        <w:rPr>
          <w:rFonts w:cs="GoudyOldStyleT-Regular"/>
          <w:sz w:val="32"/>
          <w:szCs w:val="32"/>
          <w:lang w:val="en-GB"/>
        </w:rPr>
      </w:pPr>
      <w:r>
        <w:rPr>
          <w:rFonts w:cs="GoudyOldStyleT-Italic"/>
          <w:iCs/>
          <w:sz w:val="32"/>
          <w:szCs w:val="32"/>
          <w:lang w:val="en-GB"/>
        </w:rPr>
        <w:t>(</w:t>
      </w:r>
      <w:r>
        <w:rPr/>
      </w:r>
      <m:oMath xmlns:m="http://schemas.openxmlformats.org/officeDocument/2006/math">
        <m:r>
          <w:rPr>
            <w:rFonts w:ascii="Cambria Math" w:hAnsi="Cambria Math"/>
          </w:rPr>
          <m:t xml:space="preserve">P</m:t>
        </m:r>
      </m:oMath>
      <w:r>
        <w:rPr>
          <w:rFonts w:cs="GoudyOldStyleT-Italic"/>
          <w:iCs/>
          <w:sz w:val="32"/>
          <w:szCs w:val="32"/>
          <w:lang w:val="en-GB"/>
        </w:rPr>
        <w:t xml:space="preserve">) </w:t>
      </w:r>
      <w:r>
        <w:rPr>
          <w:rFonts w:cs="GoudyOldStyleT-Regular"/>
          <w:sz w:val="32"/>
          <w:szCs w:val="32"/>
          <w:lang w:val="en-GB"/>
        </w:rPr>
        <w:t>of a body in motion is defined as the product of the mass m of the object and its velocity v.</w:t>
      </w:r>
    </w:p>
    <w:p>
      <w:pPr>
        <w:pStyle w:val="Normal"/>
        <w:spacing w:lineRule="auto" w:line="360" w:before="0" w:after="0"/>
        <w:ind w:firstLine="720"/>
        <w:jc w:val="center"/>
        <w:rPr>
          <w:rFonts w:eastAsia="宋体" w:cs="GoudyOldStyleT-Regular" w:eastAsiaTheme="minorEastAsia"/>
          <w:iCs/>
          <w:sz w:val="32"/>
          <w:szCs w:val="32"/>
          <w:lang w:val="en-GB"/>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mas</m:t>
          </m:r>
          <m:sSub>
            <m:e>
              <m:r>
                <w:rPr>
                  <w:rFonts w:ascii="Cambria Math" w:hAnsi="Cambria Math"/>
                </w:rPr>
                <m:t xml:space="preserve">s</m:t>
              </m:r>
            </m:e>
            <m:sub>
              <m:r>
                <w:rPr>
                  <w:rFonts w:ascii="Cambria Math" w:hAnsi="Cambria Math"/>
                </w:rPr>
                <m:t xml:space="preserve">kg</m:t>
              </m:r>
            </m:sub>
          </m:sSub>
          <m:r>
            <w:rPr>
              <w:rFonts w:ascii="Cambria Math" w:hAnsi="Cambria Math"/>
            </w:rPr>
            <m:t xml:space="preserve">x</m:t>
          </m:r>
          <m:r>
            <w:rPr>
              <w:rFonts w:ascii="Cambria Math" w:hAnsi="Cambria Math"/>
            </w:rPr>
            <m:t xml:space="preserve">velocit</m:t>
          </m:r>
          <m:sSub>
            <m:e>
              <m:r>
                <w:rPr>
                  <w:rFonts w:ascii="Cambria Math" w:hAnsi="Cambria Math"/>
                </w:rPr>
                <m:t xml:space="preserve">y</m:t>
              </m:r>
            </m:e>
            <m:sub>
              <m:f>
                <m:num>
                  <m:r>
                    <w:rPr>
                      <w:rFonts w:ascii="Cambria Math" w:hAnsi="Cambria Math"/>
                    </w:rPr>
                    <m:t xml:space="preserve">m</m:t>
                  </m:r>
                </m:num>
                <m:den>
                  <m:r>
                    <w:rPr>
                      <w:rFonts w:ascii="Cambria Math" w:hAnsi="Cambria Math"/>
                    </w:rPr>
                    <m:t xml:space="preserve">s</m:t>
                  </m:r>
                </m:den>
              </m:f>
            </m:sub>
          </m:sSub>
          <m:r>
            <w:rPr>
              <w:rFonts w:ascii="Cambria Math" w:hAnsi="Cambria Math"/>
            </w:rPr>
            <m:t xml:space="preserve">1</m:t>
          </m:r>
        </m:oMath>
      </m:oMathPara>
    </w:p>
    <w:p>
      <w:pPr>
        <w:pStyle w:val="Normal"/>
        <w:spacing w:lineRule="auto" w:line="360" w:before="0" w:after="0"/>
        <w:ind w:firstLine="720"/>
        <w:jc w:val="center"/>
        <w:rPr>
          <w:rFonts w:cs="GoudyOldStyleT-Regular"/>
          <w:sz w:val="32"/>
          <w:szCs w:val="32"/>
          <w:lang w:val="en-GB"/>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mv</m:t>
          </m:r>
        </m:oMath>
      </m:oMathPara>
    </w:p>
    <w:p>
      <w:pPr>
        <w:pStyle w:val="Normal"/>
        <w:spacing w:lineRule="auto" w:line="360" w:before="0" w:after="0"/>
        <w:jc w:val="both"/>
        <w:rPr>
          <w:rFonts w:eastAsia="宋体" w:cs="GoudyOldStyleT-Regular" w:eastAsiaTheme="minorEastAsia"/>
          <w:sz w:val="32"/>
          <w:szCs w:val="32"/>
          <w:lang w:val="en-GB"/>
        </w:rPr>
      </w:pPr>
      <w:r>
        <w:rPr>
          <w:rFonts w:cs="GoudyOldStyleT-Regular"/>
          <w:sz w:val="32"/>
          <w:szCs w:val="32"/>
          <w:lang w:val="en-GB"/>
        </w:rPr>
        <w:t xml:space="preserve">The unit of momentum </w:t>
      </w: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kgm</m:t>
            </m:r>
          </m:num>
          <m:den>
            <m:r>
              <w:rPr>
                <w:rFonts w:ascii="Cambria Math" w:hAnsi="Cambria Math"/>
              </w:rPr>
              <m:t xml:space="preserve">s</m:t>
            </m:r>
          </m:den>
        </m:f>
        <m:d>
          <m:dPr>
            <m:begChr m:val="("/>
            <m:endChr m:val=")"/>
          </m:dPr>
          <m:e>
            <m:r>
              <w:rPr>
                <w:rFonts w:ascii="Cambria Math" w:hAnsi="Cambria Math"/>
              </w:rPr>
              <m:t xml:space="preserve">k</m:t>
            </m:r>
            <m:r>
              <w:rPr>
                <w:rFonts w:ascii="Cambria Math" w:hAnsi="Cambria Math"/>
              </w:rPr>
              <m:t xml:space="preserve">g</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e>
        </m:d>
      </m:oMath>
    </w:p>
    <w:p>
      <w:pPr>
        <w:pStyle w:val="Normal"/>
        <w:spacing w:lineRule="auto" w:line="360"/>
        <w:jc w:val="both"/>
        <w:rPr>
          <w:rFonts w:eastAsia="宋体" w:eastAsiaTheme="minorEastAsia"/>
          <w:sz w:val="32"/>
          <w:szCs w:val="32"/>
        </w:rPr>
      </w:pPr>
      <w:r>
        <w:rPr>
          <w:rFonts w:eastAsia="宋体" w:eastAsiaTheme="minorEastAsia"/>
          <w:sz w:val="32"/>
          <w:szCs w:val="32"/>
        </w:rPr>
        <w:t>The momentum of a body can be defined as the measure of movement of a body. It is also defined as the product of the mass and velocity of the body.</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Momentum</m:t>
          </m:r>
          <m:r>
            <w:rPr>
              <w:rFonts w:ascii="Cambria Math" w:hAnsi="Cambria Math"/>
            </w:rPr>
            <m:t xml:space="preserve">=</m:t>
          </m:r>
          <m:r>
            <w:rPr>
              <w:rFonts w:ascii="Cambria Math" w:hAnsi="Cambria Math"/>
            </w:rPr>
            <m:t xml:space="preserve">mass</m:t>
          </m:r>
          <m:r>
            <w:rPr>
              <w:rFonts w:ascii="Cambria Math" w:hAnsi="Cambria Math"/>
            </w:rPr>
            <m:t xml:space="preserve">×</m:t>
          </m:r>
          <m:r>
            <w:rPr>
              <w:rFonts w:ascii="Cambria Math" w:hAnsi="Cambria Math"/>
            </w:rPr>
            <m:t xml:space="preserve">velocity</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v</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mv</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When a force is applied to a body, there will be a change in the velocity of the body which will correspond to a change in the momentum of the body.</w:t>
      </w:r>
    </w:p>
    <w:p>
      <w:pPr>
        <w:pStyle w:val="Normal"/>
        <w:spacing w:lineRule="auto" w:line="360"/>
        <w:jc w:val="both"/>
        <w:rPr>
          <w:rFonts w:eastAsia="宋体" w:eastAsiaTheme="minorEastAsia"/>
          <w:sz w:val="32"/>
          <w:szCs w:val="32"/>
        </w:rPr>
      </w:pPr>
      <w:r>
        <w:rPr>
          <w:rFonts w:eastAsia="宋体" w:eastAsiaTheme="minorEastAsia"/>
          <w:sz w:val="32"/>
          <w:szCs w:val="32"/>
        </w:rPr>
        <w:t>For a particular body,</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Initial</m:t>
          </m:r>
          <m:r>
            <w:rPr>
              <w:rFonts w:ascii="Cambria Math" w:hAnsi="Cambria Math"/>
            </w:rPr>
            <m:t xml:space="preserve">momentum</m:t>
          </m:r>
          <m:r>
            <w:rPr>
              <w:rFonts w:ascii="Cambria Math" w:hAnsi="Cambria Math"/>
            </w:rPr>
            <m:t xml:space="preserve">=</m:t>
          </m:r>
          <m:r>
            <w:rPr>
              <w:rFonts w:ascii="Cambria Math" w:hAnsi="Cambria Math"/>
            </w:rPr>
            <m:t xml:space="preserve">mass</m:t>
          </m:r>
          <m:r>
            <w:rPr>
              <w:rFonts w:ascii="Cambria Math" w:hAnsi="Cambria Math"/>
            </w:rPr>
            <m:t xml:space="preserve">×</m:t>
          </m:r>
          <m:r>
            <w:rPr>
              <w:rFonts w:ascii="Cambria Math" w:hAnsi="Cambria Math"/>
            </w:rPr>
            <m:t xml:space="preserve">initial</m:t>
          </m:r>
          <m:r>
            <w:rPr>
              <w:rFonts w:ascii="Cambria Math" w:hAnsi="Cambria Math"/>
            </w:rPr>
            <m:t xml:space="preserve">velocity</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u</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mu</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Final</m:t>
          </m:r>
          <m:r>
            <w:rPr>
              <w:rFonts w:ascii="Cambria Math" w:hAnsi="Cambria Math"/>
            </w:rPr>
            <m:t xml:space="preserve">momentum</m:t>
          </m:r>
          <m:r>
            <w:rPr>
              <w:rFonts w:ascii="Cambria Math" w:hAnsi="Cambria Math"/>
            </w:rPr>
            <m:t xml:space="preserve">=</m:t>
          </m:r>
          <m:r>
            <w:rPr>
              <w:rFonts w:ascii="Cambria Math" w:hAnsi="Cambria Math"/>
            </w:rPr>
            <m:t xml:space="preserve">mass</m:t>
          </m:r>
          <m:r>
            <w:rPr>
              <w:rFonts w:ascii="Cambria Math" w:hAnsi="Cambria Math"/>
            </w:rPr>
            <m:t xml:space="preserve">×</m:t>
          </m:r>
          <m:r>
            <w:rPr>
              <w:rFonts w:ascii="Cambria Math" w:hAnsi="Cambria Math"/>
            </w:rPr>
            <m:t xml:space="preserve">final</m:t>
          </m:r>
          <m:r>
            <w:rPr>
              <w:rFonts w:ascii="Cambria Math" w:hAnsi="Cambria Math"/>
            </w:rPr>
            <m:t xml:space="preserve">velocity</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f</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v</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f</m:t>
              </m:r>
            </m:sub>
          </m:sSub>
          <m:r>
            <w:rPr>
              <w:rFonts w:ascii="Cambria Math" w:hAnsi="Cambria Math"/>
            </w:rPr>
            <m:t xml:space="preserve">=</m:t>
          </m:r>
          <m:r>
            <w:rPr>
              <w:rFonts w:ascii="Cambria Math" w:hAnsi="Cambria Math"/>
            </w:rPr>
            <m:t xml:space="preserve">mv</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Cℎange</m:t>
          </m:r>
          <m:r>
            <w:rPr>
              <w:rFonts w:ascii="Cambria Math" w:hAnsi="Cambria Math"/>
            </w:rPr>
            <m:t xml:space="preserve">∈</m:t>
          </m:r>
          <m:r>
            <w:rPr>
              <w:rFonts w:ascii="Cambria Math" w:hAnsi="Cambria Math"/>
            </w:rPr>
            <m:t xml:space="preserve">momentum</m:t>
          </m:r>
          <m:r>
            <w:rPr>
              <w:rFonts w:ascii="Cambria Math" w:hAnsi="Cambria Math"/>
            </w:rPr>
            <m:t xml:space="preserve">=</m:t>
          </m:r>
          <m:r>
            <w:rPr>
              <w:rFonts w:ascii="Cambria Math" w:hAnsi="Cambria Math"/>
            </w:rPr>
            <m:t xml:space="preserve">Final</m:t>
          </m:r>
          <m:r>
            <w:rPr>
              <w:rFonts w:ascii="Cambria Math" w:hAnsi="Cambria Math"/>
            </w:rPr>
            <m:t xml:space="preserve">momentum</m:t>
          </m:r>
          <m:r>
            <w:rPr>
              <w:rFonts w:ascii="Cambria Math" w:hAnsi="Cambria Math"/>
            </w:rPr>
            <m:t xml:space="preserve">−</m:t>
          </m:r>
          <m:r>
            <w:rPr>
              <w:rFonts w:ascii="Cambria Math" w:hAnsi="Cambria Math"/>
            </w:rPr>
            <m:t xml:space="preserve">initial</m:t>
          </m:r>
          <m:r>
            <w:rPr>
              <w:rFonts w:ascii="Cambria Math" w:hAnsi="Cambria Math"/>
            </w:rPr>
            <m:t xml:space="preserve">momentum</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P</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mv</m:t>
          </m:r>
          <m:r>
            <w:rPr>
              <w:rFonts w:ascii="Cambria Math" w:hAnsi="Cambria Math"/>
            </w:rPr>
            <m:t xml:space="preserve">−</m:t>
          </m:r>
          <m:r>
            <w:rPr>
              <w:rFonts w:ascii="Cambria Math" w:hAnsi="Cambria Math"/>
            </w:rPr>
            <m:t xml:space="preserve">mu</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u</m:t>
              </m:r>
            </m:e>
          </m:d>
        </m:oMath>
      </m:oMathPara>
    </w:p>
    <w:p>
      <w:pPr>
        <w:pStyle w:val="Normal"/>
        <w:spacing w:lineRule="auto" w:line="360"/>
        <w:jc w:val="center"/>
        <w:rPr>
          <w:rFonts w:eastAsia="宋体" w:eastAsiaTheme="minorEastAsia"/>
          <w:sz w:val="32"/>
          <w:szCs w:val="32"/>
        </w:rPr>
      </w:pPr>
      <w:r>
        <w:rPr>
          <w:rFonts w:eastAsia="宋体" w:eastAsiaTheme="minorEastAsia"/>
          <w:sz w:val="32"/>
          <w:szCs w:val="32"/>
        </w:rPr>
        <w:t>From the second law,</w:t>
      </w:r>
      <w:r>
        <w:rPr>
          <w:rFonts w:eastAsia="宋体" w:ascii="Cambria Math" w:hAnsi="Cambria Math" w:eastAsiaTheme="minorEastAsia"/>
          <w:sz w:val="32"/>
          <w:szCs w:val="32"/>
        </w:rPr>
        <w:br/>
      </w:r>
      <w:r>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m:t>
            </m:r>
            <m:r>
              <w:rPr>
                <w:rFonts w:ascii="Cambria Math" w:hAnsi="Cambria Math"/>
              </w:rPr>
              <m:t xml:space="preserve">P</m:t>
            </m:r>
          </m:num>
          <m:den>
            <m:r>
              <w:rPr>
                <w:rFonts w:ascii="Cambria Math" w:hAnsi="Cambria Math"/>
              </w:rPr>
              <m:t xml:space="preserve">t</m:t>
            </m:r>
          </m:den>
        </m:f>
      </m:oMath>
    </w:p>
    <w:p>
      <w:pPr>
        <w:pStyle w:val="Normal"/>
        <w:spacing w:lineRule="auto" w:line="360"/>
        <w:jc w:val="both"/>
        <w:rPr>
          <w:rFonts w:eastAsia="宋体" w:eastAsiaTheme="minorEastAsia"/>
          <w:sz w:val="32"/>
          <w:szCs w:val="32"/>
        </w:rPr>
      </w:pPr>
      <w:r>
        <w:rPr>
          <w:rFonts w:eastAsia="宋体" w:eastAsiaTheme="minorEastAsia"/>
          <w:sz w:val="32"/>
          <w:szCs w:val="32"/>
        </w:rPr>
        <w:t>Therefore,</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u</m:t>
                  </m:r>
                </m:e>
              </m:d>
            </m:num>
            <m:den>
              <m:r>
                <w:rPr>
                  <w:rFonts w:ascii="Cambria Math" w:hAnsi="Cambria Math"/>
                </w:rPr>
                <m:t xml:space="preserve">t</m:t>
              </m:r>
            </m:den>
          </m:f>
        </m:oMath>
      </m:oMathPara>
    </w:p>
    <w:p>
      <w:pPr>
        <w:pStyle w:val="Normal"/>
        <w:spacing w:lineRule="auto" w:line="360"/>
        <w:jc w:val="both"/>
        <w:rPr>
          <w:rFonts w:eastAsia="宋体" w:eastAsiaTheme="minorEastAsia"/>
          <w:sz w:val="32"/>
          <w:szCs w:val="32"/>
        </w:rPr>
      </w:pPr>
      <w:r>
        <w:rPr>
          <w:rFonts w:eastAsia="宋体" w:eastAsiaTheme="minorEastAsia"/>
          <w:sz w:val="32"/>
          <w:szCs w:val="32"/>
        </w:rPr>
        <w:t>On cross-multiplying,</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Ft</m:t>
          </m:r>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u</m:t>
              </m:r>
            </m:e>
          </m:d>
        </m:oMath>
      </m:oMathPara>
    </w:p>
    <w:p>
      <w:pPr>
        <w:pStyle w:val="Normal"/>
        <w:spacing w:lineRule="auto" w:line="360" w:before="0" w:after="0"/>
        <w:jc w:val="both"/>
        <w:rPr>
          <w:rFonts w:cs="GoudyOldStyleT-Regular"/>
          <w:sz w:val="32"/>
          <w:szCs w:val="32"/>
          <w:lang w:val="en-GB"/>
        </w:rPr>
      </w:pPr>
      <w:r>
        <w:rPr>
          <w:rFonts w:eastAsia="宋体" w:eastAsiaTheme="minorEastAsia"/>
          <w:sz w:val="32"/>
          <w:szCs w:val="32"/>
        </w:rPr>
        <w:t xml:space="preserve">The expression on the left side i.e. </w:t>
      </w:r>
      <w:r>
        <w:rPr/>
      </w:r>
      <m:oMath xmlns:m="http://schemas.openxmlformats.org/officeDocument/2006/math">
        <m:r>
          <w:rPr>
            <w:rFonts w:ascii="Cambria Math" w:hAnsi="Cambria Math"/>
          </w:rPr>
          <m:t xml:space="preserve">Ft</m:t>
        </m:r>
      </m:oMath>
      <w:r>
        <w:rPr>
          <w:rFonts w:eastAsia="宋体" w:eastAsiaTheme="minorEastAsia"/>
          <w:sz w:val="32"/>
          <w:szCs w:val="32"/>
        </w:rPr>
        <w:t xml:space="preserve"> is known as IMPULSE</w:t>
      </w:r>
    </w:p>
    <w:p>
      <w:pPr>
        <w:pStyle w:val="Normal"/>
        <w:spacing w:lineRule="auto" w:line="360" w:before="0" w:after="0"/>
        <w:jc w:val="both"/>
        <w:rPr>
          <w:rFonts w:cs="GoudyOldStyleT-Regular"/>
          <w:sz w:val="32"/>
          <w:szCs w:val="32"/>
          <w:lang w:val="en-GB"/>
        </w:rPr>
      </w:pPr>
      <w:r>
        <w:rPr>
          <w:rFonts w:cs="GoudyOldStyleT-Regular"/>
          <w:sz w:val="32"/>
          <w:szCs w:val="32"/>
          <w:lang w:val="en-GB"/>
        </w:rPr>
        <w:t>Momentum is directly proportional to the object's mass and also its velocity. Thus, the greater an object's mass or the greater its velocity, the greater its momentum.</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rFonts w:cs="GoudyOldStyleT-Italic"/>
          <w:iCs/>
          <w:sz w:val="32"/>
          <w:szCs w:val="32"/>
          <w:lang w:val="en-GB"/>
        </w:rPr>
      </w:pPr>
      <w:r>
        <w:rPr>
          <w:rFonts w:cs="GoudyOldStyleT-Italic"/>
          <w:b/>
          <w:iCs/>
          <w:sz w:val="32"/>
          <w:szCs w:val="32"/>
          <w:u w:val="single"/>
          <w:lang w:val="en-GB"/>
        </w:rPr>
        <w:t>IMPULSE</w:t>
      </w:r>
      <w:r>
        <w:rPr>
          <w:rFonts w:cs="GoudyOldStyleT-Italic"/>
          <w:iCs/>
          <w:sz w:val="32"/>
          <w:szCs w:val="32"/>
          <w:lang w:val="en-GB"/>
        </w:rPr>
        <w:t xml:space="preserve">: </w:t>
      </w:r>
    </w:p>
    <w:p>
      <w:pPr>
        <w:pStyle w:val="Normal"/>
        <w:spacing w:lineRule="auto" w:line="360" w:before="0" w:after="0"/>
        <w:ind w:firstLine="720"/>
        <w:jc w:val="both"/>
        <w:rPr>
          <w:rFonts w:cs="GoudyOldStyleT-Regular"/>
          <w:sz w:val="32"/>
          <w:szCs w:val="32"/>
          <w:lang w:val="en-GB"/>
        </w:rPr>
      </w:pPr>
      <w:r>
        <w:rPr>
          <w:rFonts w:eastAsia="宋体" w:cs="GoudyOldStyleT-Italic" w:eastAsiaTheme="minorEastAsia"/>
          <w:iCs/>
          <w:sz w:val="32"/>
          <w:szCs w:val="32"/>
          <w:lang w:val="en-GB"/>
        </w:rPr>
        <w:t>(</w:t>
      </w:r>
      <w:r>
        <w:rPr/>
      </w:r>
      <m:oMath xmlns:m="http://schemas.openxmlformats.org/officeDocument/2006/math">
        <m:r>
          <w:rPr>
            <w:rFonts w:ascii="Cambria Math" w:hAnsi="Cambria Math"/>
          </w:rPr>
          <m:t xml:space="preserve">I</m:t>
        </m:r>
      </m:oMath>
      <w:r>
        <w:rPr>
          <w:rFonts w:eastAsia="宋体" w:cs="GoudyOldStyleT-Italic" w:eastAsiaTheme="minorEastAsia"/>
          <w:sz w:val="32"/>
          <w:szCs w:val="32"/>
          <w:lang w:val="en-GB"/>
        </w:rPr>
        <w:t>)</w:t>
      </w:r>
      <w:r>
        <w:rPr>
          <w:rFonts w:cs="GoudyOldStyleT-Regular"/>
          <w:sz w:val="32"/>
          <w:szCs w:val="32"/>
          <w:lang w:val="en-GB"/>
        </w:rPr>
        <w:t xml:space="preserve"> of a force is defined as the product of the force and time</w:t>
      </w:r>
    </w:p>
    <w:p>
      <w:pPr>
        <w:pStyle w:val="Normal"/>
        <w:spacing w:lineRule="auto" w:line="360" w:before="0" w:after="0"/>
        <w:jc w:val="both"/>
        <w:rPr>
          <w:rFonts w:cs="GoudyOldStyleT-Regular"/>
          <w:sz w:val="32"/>
          <w:szCs w:val="32"/>
          <w:lang w:val="en-GB"/>
        </w:rPr>
      </w:pPr>
      <w:r>
        <w:rPr>
          <w:rFonts w:cs="GoudyOldStyleT-Regular"/>
          <w:sz w:val="32"/>
          <w:szCs w:val="32"/>
          <w:lang w:val="en-GB"/>
        </w:rPr>
        <w:t>with which the force acts</w:t>
      </w:r>
    </w:p>
    <w:p>
      <w:pPr>
        <w:pStyle w:val="Normal"/>
        <w:spacing w:lineRule="auto" w:line="360" w:before="0" w:after="0"/>
        <w:jc w:val="both"/>
        <w:rPr>
          <w:rFonts w:eastAsia="宋体" w:cs="GoudyOldStyleT-Italic" w:eastAsiaTheme="minorEastAsia"/>
          <w:iCs/>
          <w:sz w:val="32"/>
          <w:szCs w:val="32"/>
          <w:lang w:val="en-GB"/>
        </w:rPr>
      </w:pPr>
      <w:r>
        <w:rPr>
          <w:rFonts w:cs="GoudyOldStyleT-Italic"/>
          <w:iCs/>
          <w:sz w:val="32"/>
          <w:szCs w:val="32"/>
          <w:lang w:val="en-GB"/>
        </w:rPr>
        <w:t xml:space="preserve">Impulse,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force</m:t>
        </m:r>
        <m:d>
          <m:dPr>
            <m:begChr m:val="("/>
            <m:endChr m:val=")"/>
          </m:dPr>
          <m:e>
            <m:r>
              <w:rPr>
                <w:rFonts w:ascii="Cambria Math" w:hAnsi="Cambria Math"/>
              </w:rPr>
              <m:t xml:space="preserve">N</m:t>
            </m:r>
          </m:e>
        </m:d>
        <m:r>
          <w:rPr>
            <w:rFonts w:ascii="Cambria Math" w:hAnsi="Cambria Math"/>
          </w:rPr>
          <m:t xml:space="preserve">x</m:t>
        </m:r>
        <m:r>
          <w:rPr>
            <w:rFonts w:ascii="Cambria Math" w:hAnsi="Cambria Math"/>
          </w:rPr>
          <m:t xml:space="preserve">time</m:t>
        </m:r>
        <m:d>
          <m:dPr>
            <m:begChr m:val="("/>
            <m:endChr m:val=")"/>
          </m:dPr>
          <m:e>
            <m:r>
              <w:rPr>
                <w:rFonts w:ascii="Cambria Math" w:hAnsi="Cambria Math"/>
              </w:rPr>
              <m:t xml:space="preserve">s</m:t>
            </m:r>
          </m:e>
        </m:d>
      </m:oMath>
    </w:p>
    <w:p>
      <w:pPr>
        <w:pStyle w:val="Normal"/>
        <w:spacing w:lineRule="auto" w:line="360" w:before="0" w:after="0"/>
        <w:jc w:val="center"/>
        <w:rPr>
          <w:rFonts w:cs="GoudyOldStyleT-Italic"/>
          <w:iCs/>
          <w:sz w:val="32"/>
          <w:szCs w:val="32"/>
          <w:lang w:val="en-GB"/>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Ft</m:t>
          </m:r>
        </m:oMath>
      </m:oMathPara>
    </w:p>
    <w:p>
      <w:pPr>
        <w:pStyle w:val="Normal"/>
        <w:spacing w:lineRule="auto" w:line="360"/>
        <w:jc w:val="both"/>
        <w:rPr>
          <w:rFonts w:eastAsia="宋体" w:eastAsiaTheme="minorEastAsia"/>
          <w:sz w:val="24"/>
          <w:szCs w:val="24"/>
        </w:rPr>
      </w:pPr>
      <w:r>
        <w:rPr>
          <w:rFonts w:cs="GoudyOldStyleT-Regular"/>
          <w:sz w:val="32"/>
          <w:szCs w:val="32"/>
          <w:lang w:val="en-GB"/>
        </w:rPr>
        <w:t>The unit of impulse is Ns.</w:t>
      </w:r>
    </w:p>
    <w:p>
      <w:pPr>
        <w:pStyle w:val="Normal"/>
        <w:spacing w:lineRule="auto" w:line="360"/>
        <w:jc w:val="both"/>
        <w:rPr>
          <w:rFonts w:eastAsia="宋体" w:eastAsiaTheme="minorEastAsia"/>
          <w:sz w:val="32"/>
          <w:szCs w:val="32"/>
          <w:u w:val="single"/>
        </w:rPr>
      </w:pPr>
      <w:r>
        <w:rPr>
          <w:rFonts w:eastAsia="宋体" w:eastAsiaTheme="minorEastAsia"/>
          <w:sz w:val="40"/>
          <w:szCs w:val="32"/>
          <w:u w:val="single"/>
        </w:rPr>
        <w:t>IMPULSE</w:t>
      </w:r>
    </w:p>
    <w:p>
      <w:pPr>
        <w:pStyle w:val="Normal"/>
        <w:spacing w:lineRule="auto" w:line="360"/>
        <w:jc w:val="both"/>
        <w:rPr>
          <w:rFonts w:eastAsia="宋体" w:eastAsiaTheme="minorEastAsia"/>
          <w:sz w:val="32"/>
          <w:szCs w:val="32"/>
        </w:rPr>
      </w:pPr>
      <w:r>
        <w:rPr>
          <w:rFonts w:eastAsia="宋体" w:eastAsiaTheme="minorEastAsia"/>
          <w:sz w:val="32"/>
          <w:szCs w:val="32"/>
        </w:rPr>
        <w:t>Impulse is defined as the change in momentum. It is also defined as the product of force and the time of impact</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Imp</m:t>
          </m:r>
          <m:r>
            <w:rPr>
              <w:rFonts w:ascii="Cambria Math" w:hAnsi="Cambria Math"/>
            </w:rPr>
            <m:t xml:space="preserve">u</m:t>
          </m:r>
          <m:r>
            <w:rPr>
              <w:rFonts w:ascii="Cambria Math" w:hAnsi="Cambria Math"/>
            </w:rPr>
            <m:t xml:space="preserve">lse</m:t>
          </m:r>
          <m:r>
            <w:rPr>
              <w:rFonts w:ascii="Cambria Math" w:hAnsi="Cambria Math"/>
            </w:rPr>
            <m:t xml:space="preserve">=</m:t>
          </m:r>
          <m:r>
            <w:rPr>
              <w:rFonts w:ascii="Cambria Math" w:hAnsi="Cambria Math"/>
            </w:rPr>
            <m:t xml:space="preserve">Cℎange</m:t>
          </m:r>
          <m:r>
            <w:rPr>
              <w:rFonts w:ascii="Cambria Math" w:hAnsi="Cambria Math"/>
            </w:rPr>
            <m:t xml:space="preserve">∈</m:t>
          </m:r>
          <m:r>
            <w:rPr>
              <w:rFonts w:ascii="Cambria Math" w:hAnsi="Cambria Math"/>
            </w:rPr>
            <m:t xml:space="preserve">momentum</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Ft</m:t>
          </m:r>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u</m:t>
              </m:r>
            </m:e>
          </m: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Impulse</m:t>
          </m:r>
          <m:r>
            <w:rPr>
              <w:rFonts w:ascii="Cambria Math" w:hAnsi="Cambria Math"/>
            </w:rPr>
            <m:t xml:space="preserve">=</m:t>
          </m:r>
          <m:r>
            <w:rPr>
              <w:rFonts w:ascii="Cambria Math" w:hAnsi="Cambria Math"/>
            </w:rPr>
            <m:t xml:space="preserve">Force</m:t>
          </m:r>
          <m:r>
            <w:rPr>
              <w:rFonts w:ascii="Cambria Math" w:hAnsi="Cambria Math"/>
            </w:rPr>
            <m:t xml:space="preserve">applied</m:t>
          </m:r>
          <m:r>
            <w:rPr>
              <w:rFonts w:ascii="Cambria Math" w:hAnsi="Cambria Math"/>
            </w:rPr>
            <m:t xml:space="preserve">×</m:t>
          </m:r>
          <m:r>
            <w:rPr>
              <w:rFonts w:ascii="Cambria Math" w:hAnsi="Cambria Math"/>
            </w:rPr>
            <m:t xml:space="preserve">Time</m:t>
          </m:r>
          <m:r>
            <w:rPr>
              <w:rFonts w:ascii="Cambria Math" w:hAnsi="Cambria Math"/>
            </w:rPr>
            <m:t xml:space="preserve">of</m:t>
          </m:r>
          <m:r>
            <w:rPr>
              <w:rFonts w:ascii="Cambria Math" w:hAnsi="Cambria Math"/>
            </w:rPr>
            <m:t xml:space="preserve">impact</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t</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Ft</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From,</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u</m:t>
                  </m:r>
                </m:e>
              </m:d>
            </m:num>
            <m:den>
              <m:r>
                <w:rPr>
                  <w:rFonts w:ascii="Cambria Math" w:hAnsi="Cambria Math"/>
                </w:rPr>
                <m:t xml:space="preserve">t</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m:t>
              </m:r>
            </m:num>
            <m:den>
              <m:r>
                <w:rPr>
                  <w:rFonts w:ascii="Cambria Math" w:hAnsi="Cambria Math"/>
                </w:rPr>
                <m:t xml:space="preserve">t</m:t>
              </m:r>
            </m:den>
          </m:f>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u</m:t>
              </m:r>
            </m:e>
          </m: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mass</m:t>
          </m:r>
          <m:r>
            <w:rPr>
              <w:rFonts w:ascii="Cambria Math" w:hAnsi="Cambria Math"/>
            </w:rPr>
            <m:t xml:space="preserve">per</m:t>
          </m:r>
          <m:r>
            <w:rPr>
              <w:rFonts w:ascii="Cambria Math" w:hAnsi="Cambria Math"/>
            </w:rPr>
            <m:t xml:space="preserve">time</m:t>
          </m:r>
          <m:r>
            <w:rPr>
              <w:rFonts w:ascii="Cambria Math" w:hAnsi="Cambria Math"/>
            </w:rPr>
            <m:t xml:space="preserve">×</m:t>
          </m:r>
          <m:r>
            <w:rPr>
              <w:rFonts w:ascii="Cambria Math" w:hAnsi="Cambria Math"/>
            </w:rPr>
            <m:t xml:space="preserve">cℎange</m:t>
          </m:r>
          <m:r>
            <w:rPr>
              <w:rFonts w:ascii="Cambria Math" w:hAnsi="Cambria Math"/>
            </w:rPr>
            <m:t xml:space="preserve">∈</m:t>
          </m:r>
          <m:r>
            <w:rPr>
              <w:rFonts w:ascii="Cambria Math" w:hAnsi="Cambria Math"/>
            </w:rPr>
            <m:t xml:space="preserve">velocity</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From,</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u</m:t>
                  </m:r>
                </m:e>
              </m:d>
            </m:num>
            <m:den>
              <m:r>
                <w:rPr>
                  <w:rFonts w:ascii="Cambria Math" w:hAnsi="Cambria Math"/>
                </w:rPr>
                <m:t xml:space="preserve">t</m:t>
              </m:r>
            </m:den>
          </m:f>
        </m:oMath>
      </m:oMathPara>
    </w:p>
    <w:p>
      <w:pPr>
        <w:pStyle w:val="Normal"/>
        <w:spacing w:lineRule="auto" w:line="360"/>
        <w:jc w:val="both"/>
        <w:rPr>
          <w:rFonts w:eastAsia="宋体" w:eastAsiaTheme="minorEastAsia"/>
          <w:sz w:val="32"/>
          <w:szCs w:val="32"/>
        </w:rPr>
      </w:pPr>
      <w:r>
        <w:rPr>
          <w:rFonts w:eastAsia="宋体" w:eastAsiaTheme="minorEastAsia"/>
          <w:sz w:val="32"/>
          <w:szCs w:val="32"/>
        </w:rPr>
        <w:t>But,</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v</m:t>
              </m:r>
              <m:r>
                <w:rPr>
                  <w:rFonts w:ascii="Cambria Math" w:hAnsi="Cambria Math"/>
                </w:rPr>
                <m:t xml:space="preserve">−</m:t>
              </m:r>
              <m:r>
                <w:rPr>
                  <w:rFonts w:ascii="Cambria Math" w:hAnsi="Cambria Math"/>
                </w:rPr>
                <m:t xml:space="preserve">u</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32"/>
        </w:rPr>
      </w:pPr>
      <w:r>
        <w:rPr>
          <w:rFonts w:eastAsia="宋体" w:eastAsiaTheme="minorEastAsia"/>
          <w:sz w:val="32"/>
          <w:szCs w:val="32"/>
        </w:rPr>
        <w:t>Therefore,</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m:t>
          </m:r>
          <m:r>
            <w:rPr>
              <w:rFonts w:ascii="Cambria Math" w:hAnsi="Cambria Math"/>
            </w:rPr>
            <m:t xml:space="preserve">a</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Also, in calculus notation,</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d</m:t>
              </m:r>
              <m:d>
                <m:dPr>
                  <m:begChr m:val="("/>
                  <m:endChr m:val=")"/>
                </m:dPr>
                <m:e>
                  <m:r>
                    <w:rPr>
                      <w:rFonts w:ascii="Cambria Math" w:hAnsi="Cambria Math"/>
                    </w:rPr>
                    <m:t xml:space="preserve">mv</m:t>
                  </m:r>
                </m:e>
              </m:d>
            </m:num>
            <m:den>
              <m:r>
                <w:rPr>
                  <w:rFonts w:ascii="Cambria Math" w:hAnsi="Cambria Math"/>
                </w:rPr>
                <m:t xml:space="preserve">t</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mdv</m:t>
              </m:r>
            </m:num>
            <m:den>
              <m:r>
                <w:rPr>
                  <w:rFonts w:ascii="Cambria Math" w:hAnsi="Cambria Math"/>
                </w:rPr>
                <m:t xml:space="preserve">dt</m:t>
              </m:r>
            </m:den>
          </m:f>
        </m:oMath>
      </m:oMathPara>
    </w:p>
    <w:p>
      <w:pPr>
        <w:pStyle w:val="Normal"/>
        <w:spacing w:lineRule="auto" w:line="360"/>
        <w:jc w:val="both"/>
        <w:rPr>
          <w:rFonts w:eastAsia="宋体" w:eastAsiaTheme="minorEastAsia"/>
          <w:sz w:val="32"/>
          <w:szCs w:val="32"/>
        </w:rPr>
      </w:pPr>
      <w:r>
        <w:rPr>
          <w:rFonts w:eastAsia="宋体" w:eastAsiaTheme="minorEastAsia"/>
          <w:sz w:val="32"/>
          <w:szCs w:val="32"/>
        </w:rPr>
        <w:t>But,</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spacing w:lineRule="auto" w:line="360"/>
        <w:jc w:val="both"/>
        <w:rPr>
          <w:rFonts w:eastAsia="宋体" w:eastAsiaTheme="minorEastAsia"/>
          <w:sz w:val="32"/>
          <w:szCs w:val="32"/>
        </w:rPr>
      </w:pPr>
      <w:r>
        <w:rPr>
          <w:rFonts w:eastAsia="宋体" w:eastAsiaTheme="minorEastAsia"/>
          <w:sz w:val="32"/>
          <w:szCs w:val="32"/>
        </w:rPr>
        <w:t>Therefore,</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ma</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And,</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f>
            <m:num>
              <m:r>
                <w:rPr>
                  <w:rFonts w:ascii="Cambria Math" w:hAnsi="Cambria Math"/>
                </w:rPr>
                <m:t xml:space="preserve">F</m:t>
              </m:r>
            </m:num>
            <m:den>
              <m:r>
                <w:rPr>
                  <w:rFonts w:ascii="Cambria Math" w:hAnsi="Cambria Math"/>
                </w:rPr>
                <m:t xml:space="preserve">m</m:t>
              </m:r>
            </m:den>
          </m:f>
          <m:r>
            <w:rPr>
              <w:rFonts w:ascii="Cambria Math" w:hAnsi="Cambria Math"/>
            </w:rPr>
            <m:t xml:space="preserve">=</m:t>
          </m:r>
          <m:r>
            <w:rPr>
              <w:rFonts w:ascii="Cambria Math" w:hAnsi="Cambria Math"/>
            </w:rPr>
            <m:t xml:space="preserve">a</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Here “a” is the acceleration.</w:t>
      </w:r>
    </w:p>
    <w:p>
      <w:pPr>
        <w:pStyle w:val="Normal"/>
        <w:spacing w:lineRule="auto" w:line="360" w:before="0" w:after="0"/>
        <w:jc w:val="both"/>
        <w:rPr>
          <w:rFonts w:cs="GoudyOldStyleT-Bold"/>
          <w:bCs/>
          <w:sz w:val="32"/>
          <w:szCs w:val="32"/>
          <w:lang w:val="en-GB"/>
        </w:rPr>
      </w:pPr>
      <w:r>
        <w:rPr>
          <w:rFonts w:cs="GoudyOldStyleT-Regular"/>
          <w:sz w:val="32"/>
          <w:szCs w:val="32"/>
          <w:lang w:val="en-GB"/>
        </w:rPr>
        <w:t xml:space="preserve">The above equation shows that by </w:t>
      </w:r>
      <w:r>
        <w:rPr>
          <w:rFonts w:cs="GoudyOldStyleT-Bold"/>
          <w:bCs/>
          <w:sz w:val="32"/>
          <w:szCs w:val="32"/>
          <w:lang w:val="en-GB"/>
        </w:rPr>
        <w:t xml:space="preserve">Newton's second law, </w:t>
      </w:r>
      <w:r>
        <w:rPr>
          <w:rFonts w:cs="GoudyOldStyleT-Regular"/>
          <w:sz w:val="32"/>
          <w:szCs w:val="32"/>
          <w:lang w:val="en-GB"/>
        </w:rPr>
        <w:t>the acceleration of an</w:t>
      </w:r>
      <w:r>
        <w:rPr>
          <w:rFonts w:cs="GoudyOldStyleT-Bold"/>
          <w:bCs/>
          <w:sz w:val="32"/>
          <w:szCs w:val="32"/>
          <w:lang w:val="en-GB"/>
        </w:rPr>
        <w:t xml:space="preserve"> </w:t>
      </w:r>
      <w:r>
        <w:rPr>
          <w:rFonts w:cs="GoudyOldStyleT-Regular"/>
          <w:sz w:val="32"/>
          <w:szCs w:val="32"/>
          <w:lang w:val="en-GB"/>
        </w:rPr>
        <w:t>object is directly related to the net</w:t>
      </w:r>
      <w:r>
        <w:rPr>
          <w:rFonts w:cs="GoudyOldStyleT-Bold"/>
          <w:bCs/>
          <w:sz w:val="32"/>
          <w:szCs w:val="32"/>
          <w:lang w:val="en-GB"/>
        </w:rPr>
        <w:t xml:space="preserve"> </w:t>
      </w:r>
      <w:r>
        <w:rPr>
          <w:rFonts w:cs="GoudyOldStyleT-Regular"/>
          <w:sz w:val="32"/>
          <w:szCs w:val="32"/>
          <w:lang w:val="en-GB"/>
        </w:rPr>
        <w:t>force and inversely related to its mass.</w:t>
      </w:r>
    </w:p>
    <w:p>
      <w:pPr>
        <w:pStyle w:val="Normal"/>
        <w:spacing w:lineRule="auto" w:line="360" w:before="0" w:after="0"/>
        <w:jc w:val="both"/>
        <w:rPr>
          <w:rFonts w:cs="GoudyOldStyleT-Bold"/>
          <w:bCs/>
          <w:sz w:val="32"/>
          <w:szCs w:val="32"/>
          <w:lang w:val="en-GB"/>
        </w:rPr>
      </w:pPr>
      <w:r>
        <w:rPr>
          <w:rFonts w:cs="GoudyOldStyleT-Regular"/>
          <w:sz w:val="32"/>
          <w:szCs w:val="32"/>
          <w:lang w:val="en-GB"/>
        </w:rPr>
        <w:t>This implies that acceleration of an</w:t>
      </w:r>
      <w:r>
        <w:rPr>
          <w:rFonts w:cs="GoudyOldStyleT-Bold"/>
          <w:bCs/>
          <w:sz w:val="32"/>
          <w:szCs w:val="32"/>
          <w:lang w:val="en-GB"/>
        </w:rPr>
        <w:t xml:space="preserve"> </w:t>
      </w:r>
      <w:r>
        <w:rPr>
          <w:rFonts w:cs="GoudyOldStyleT-Regular"/>
          <w:sz w:val="32"/>
          <w:szCs w:val="32"/>
          <w:lang w:val="en-GB"/>
        </w:rPr>
        <w:t>object depends on two things, force</w:t>
      </w:r>
      <w:r>
        <w:rPr>
          <w:rFonts w:cs="GoudyOldStyleT-Bold"/>
          <w:bCs/>
          <w:sz w:val="32"/>
          <w:szCs w:val="32"/>
          <w:lang w:val="en-GB"/>
        </w:rPr>
        <w:t xml:space="preserve"> </w:t>
      </w:r>
      <w:r>
        <w:rPr>
          <w:rFonts w:cs="GoudyOldStyleT-Regular"/>
          <w:sz w:val="32"/>
          <w:szCs w:val="32"/>
          <w:lang w:val="en-GB"/>
        </w:rPr>
        <w:t>and mass.</w:t>
      </w:r>
    </w:p>
    <w:p>
      <w:pPr>
        <w:pStyle w:val="Normal"/>
        <w:spacing w:lineRule="auto" w:line="360" w:before="0" w:after="0"/>
        <w:jc w:val="both"/>
        <w:rPr>
          <w:rFonts w:cs="GoudyOldStyleT-Regular"/>
          <w:sz w:val="32"/>
          <w:szCs w:val="32"/>
          <w:lang w:val="en-GB"/>
        </w:rPr>
      </w:pPr>
      <w:r>
        <w:rPr>
          <w:rFonts w:cs="GoudyOldStyleT-Regular"/>
          <w:sz w:val="32"/>
          <w:szCs w:val="32"/>
          <w:lang w:val="en-GB"/>
        </w:rPr>
        <w:t>Note: If you apply more force to a body, it accelerates at a higher rate</w:t>
      </w:r>
    </w:p>
    <w:p>
      <w:pPr>
        <w:pStyle w:val="Normal"/>
        <w:spacing w:lineRule="auto" w:line="360" w:before="0" w:after="0"/>
        <w:jc w:val="both"/>
        <w:rPr>
          <w:rFonts w:cs="GoudyOldStyleT-Regular"/>
          <w:sz w:val="32"/>
          <w:szCs w:val="32"/>
          <w:lang w:val="en-GB"/>
        </w:rPr>
      </w:pPr>
      <w:r>
        <w:rPr>
          <w:rFonts w:cs="GoudyOldStyleT-Regular"/>
          <w:sz w:val="32"/>
          <w:szCs w:val="32"/>
          <w:lang w:val="en-GB"/>
        </w:rPr>
        <w:t>Note: more mass (load) requires more force to achieve the necessary acceleration.</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jc w:val="both"/>
        <w:rPr>
          <w:rFonts w:eastAsia="宋体" w:eastAsiaTheme="minorEastAsia"/>
          <w:sz w:val="32"/>
          <w:szCs w:val="32"/>
        </w:rPr>
      </w:pPr>
      <w:r>
        <w:rPr>
          <w:rFonts w:eastAsia="宋体" w:eastAsiaTheme="minorEastAsia"/>
          <w:sz w:val="32"/>
          <w:szCs w:val="32"/>
        </w:rPr>
        <w:t>In the above equation regarded as Newton’s second law of motion, the force is assumed to be constant.</w:t>
      </w:r>
    </w:p>
    <w:p>
      <w:pPr>
        <w:pStyle w:val="Normal"/>
        <w:spacing w:lineRule="auto" w:line="360"/>
        <w:jc w:val="both"/>
        <w:rPr>
          <w:rFonts w:eastAsia="宋体" w:eastAsiaTheme="minorEastAsia"/>
          <w:sz w:val="32"/>
          <w:szCs w:val="32"/>
        </w:rPr>
      </w:pPr>
      <w:r>
        <w:rPr>
          <w:rFonts w:eastAsia="宋体" w:eastAsiaTheme="minorEastAsia"/>
          <w:sz w:val="32"/>
          <w:szCs w:val="32"/>
        </w:rPr>
        <w:t>If the supposed constant force is applied at different times to two (2) different bodies of masses m</w:t>
      </w:r>
      <w:r>
        <w:rPr>
          <w:rFonts w:eastAsia="宋体" w:eastAsiaTheme="minorEastAsia"/>
          <w:sz w:val="32"/>
          <w:szCs w:val="32"/>
          <w:vertAlign w:val="subscript"/>
        </w:rPr>
        <w:t>1</w:t>
      </w:r>
      <w:r>
        <w:rPr>
          <w:rFonts w:eastAsia="宋体" w:eastAsiaTheme="minorEastAsia"/>
          <w:sz w:val="32"/>
          <w:szCs w:val="32"/>
        </w:rPr>
        <w:t xml:space="preserve"> and m</w:t>
      </w:r>
      <w:r>
        <w:rPr>
          <w:rFonts w:eastAsia="宋体" w:eastAsiaTheme="minorEastAsia"/>
          <w:sz w:val="32"/>
          <w:szCs w:val="32"/>
          <w:vertAlign w:val="subscript"/>
        </w:rPr>
        <w:t>2</w:t>
      </w:r>
      <w:r>
        <w:rPr>
          <w:rFonts w:eastAsia="宋体" w:eastAsiaTheme="minorEastAsia"/>
          <w:sz w:val="32"/>
          <w:szCs w:val="32"/>
        </w:rPr>
        <w:t xml:space="preserve"> and producing accelerations of a</w:t>
      </w:r>
      <w:r>
        <w:rPr>
          <w:rFonts w:eastAsia="宋体" w:eastAsiaTheme="minorEastAsia"/>
          <w:sz w:val="32"/>
          <w:szCs w:val="32"/>
          <w:vertAlign w:val="subscript"/>
        </w:rPr>
        <w:t>1</w:t>
      </w:r>
      <w:r>
        <w:rPr>
          <w:rFonts w:eastAsia="宋体" w:eastAsiaTheme="minorEastAsia"/>
          <w:sz w:val="32"/>
          <w:szCs w:val="32"/>
        </w:rPr>
        <w:t xml:space="preserve"> and a</w:t>
      </w:r>
      <w:r>
        <w:rPr>
          <w:rFonts w:eastAsia="宋体" w:eastAsiaTheme="minorEastAsia"/>
          <w:sz w:val="32"/>
          <w:szCs w:val="32"/>
          <w:vertAlign w:val="subscript"/>
        </w:rPr>
        <w:t>2</w:t>
      </w:r>
      <w:r>
        <w:rPr>
          <w:rFonts w:eastAsia="宋体" w:eastAsiaTheme="minorEastAsia"/>
          <w:sz w:val="32"/>
          <w:szCs w:val="32"/>
        </w:rPr>
        <w:t xml:space="preserve"> respectively on the two bodies,</w:t>
      </w:r>
    </w:p>
    <w:p>
      <w:pPr>
        <w:pStyle w:val="Normal"/>
        <w:spacing w:lineRule="auto" w:line="360"/>
        <w:jc w:val="both"/>
        <w:rPr>
          <w:rFonts w:eastAsia="宋体" w:eastAsiaTheme="minorEastAsia"/>
          <w:sz w:val="32"/>
          <w:szCs w:val="32"/>
        </w:rPr>
      </w:pPr>
      <w:r>
        <w:rPr>
          <w:rFonts w:eastAsia="宋体" w:eastAsiaTheme="minorEastAsia"/>
          <w:sz w:val="32"/>
          <w:szCs w:val="32"/>
        </w:rPr>
        <w:t>From</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ma</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ma</m:t>
          </m:r>
          <m:r>
            <w:rPr>
              <w:rFonts w:ascii="Cambria Math" w:hAnsi="Cambria Math"/>
            </w:rPr>
            <m:t xml:space="preserve">=</m:t>
          </m:r>
          <m:r>
            <w:rPr>
              <w:rFonts w:ascii="Cambria Math" w:hAnsi="Cambria Math"/>
            </w:rPr>
            <m:t xml:space="preserve">constant</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Since the applied force is constant</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a</m:t>
              </m:r>
            </m:e>
            <m:sub>
              <m:r>
                <w:rPr>
                  <w:rFonts w:ascii="Cambria Math" w:hAnsi="Cambria Math"/>
                </w:rPr>
                <m:t xml:space="preserve">2</m:t>
              </m:r>
            </m:sub>
          </m:sSub>
        </m:oMath>
      </m:oMathPara>
    </w:p>
    <w:p>
      <w:pPr>
        <w:pStyle w:val="Normal"/>
        <w:spacing w:lineRule="auto" w:line="360"/>
        <w:jc w:val="both"/>
        <w:rPr>
          <w:rFonts w:eastAsia="宋体" w:eastAsiaTheme="minorEastAsia"/>
          <w:sz w:val="32"/>
          <w:szCs w:val="32"/>
        </w:rPr>
      </w:pPr>
      <w:r>
        <w:rPr>
          <w:rFonts w:eastAsia="宋体" w:eastAsiaTheme="minorEastAsia"/>
          <w:sz w:val="32"/>
          <w:szCs w:val="32"/>
        </w:rPr>
        <w:t>However, if the mass and velocity are both functions of time, the resultant force is defined as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m:t>
          </m:r>
          <m:f>
            <m:num>
              <m:r>
                <w:rPr>
                  <w:rFonts w:ascii="Cambria Math" w:hAnsi="Cambria Math"/>
                </w:rPr>
                <m:t xml:space="preserve">dv</m:t>
              </m:r>
            </m:num>
            <m:den>
              <m:r>
                <w:rPr>
                  <w:rFonts w:ascii="Cambria Math" w:hAnsi="Cambria Math"/>
                </w:rPr>
                <m:t xml:space="preserve">dt</m:t>
              </m:r>
            </m:den>
          </m:f>
          <m:r>
            <w:rPr>
              <w:rFonts w:ascii="Cambria Math" w:hAnsi="Cambria Math"/>
            </w:rPr>
            <m:t xml:space="preserve">+</m:t>
          </m:r>
          <m:r>
            <w:rPr>
              <w:rFonts w:ascii="Cambria Math" w:hAnsi="Cambria Math"/>
            </w:rPr>
            <m:t xml:space="preserve">v</m:t>
          </m:r>
          <m:f>
            <m:num>
              <m:r>
                <w:rPr>
                  <w:rFonts w:ascii="Cambria Math" w:hAnsi="Cambria Math"/>
                </w:rPr>
                <m:t xml:space="preserve">dm</m:t>
              </m:r>
            </m:num>
            <m:den>
              <m:r>
                <w:rPr>
                  <w:rFonts w:ascii="Cambria Math" w:hAnsi="Cambria Math"/>
                </w:rPr>
                <m:t xml:space="preserve">dt</m:t>
              </m:r>
            </m:den>
          </m:f>
        </m:oMath>
      </m:oMathPara>
    </w:p>
    <w:p>
      <w:pPr>
        <w:pStyle w:val="Normal"/>
        <w:spacing w:lineRule="auto" w:line="360"/>
        <w:jc w:val="both"/>
        <w:rPr>
          <w:rFonts w:eastAsia="宋体" w:eastAsiaTheme="minorEastAsia"/>
          <w:sz w:val="32"/>
          <w:szCs w:val="32"/>
        </w:rPr>
      </w:pPr>
      <w:r>
        <w:rPr>
          <w:rFonts w:eastAsia="宋体" w:eastAsiaTheme="minorEastAsia"/>
          <w:sz w:val="32"/>
          <w:szCs w:val="32"/>
        </w:rPr>
        <w:t xml:space="preserve">From the above equations, newton’s second law can also be stated as “when a force is applied to a body the body begins to move (or accelerate) and the magnitude of the acceleration depends on the magnitude of the force” </w:t>
      </w:r>
    </w:p>
    <w:p>
      <w:pPr>
        <w:pStyle w:val="Normal"/>
        <w:spacing w:lineRule="auto" w:line="360"/>
        <w:jc w:val="both"/>
        <w:rPr>
          <w:rFonts w:eastAsia="宋体" w:eastAsiaTheme="minorEastAsia"/>
          <w:sz w:val="32"/>
          <w:szCs w:val="32"/>
        </w:rPr>
      </w:pPr>
      <w:r>
        <w:rPr>
          <w:rFonts w:eastAsia="宋体" w:eastAsiaTheme="minorEastAsia"/>
          <w:sz w:val="32"/>
          <w:szCs w:val="32"/>
        </w:rPr>
        <w:t>Also it could be stated as “the force required to move two or more bodies is dependent on the mass of the bodies and the heavier the object, the more force is required to move it”</w:t>
      </w:r>
    </w:p>
    <w:p>
      <w:pPr>
        <w:pStyle w:val="Normal"/>
        <w:spacing w:lineRule="auto" w:line="360"/>
        <w:jc w:val="both"/>
        <w:rPr>
          <w:rFonts w:eastAsia="宋体" w:eastAsiaTheme="minorEastAsia"/>
          <w:sz w:val="32"/>
          <w:szCs w:val="32"/>
        </w:rPr>
      </w:pPr>
      <w:r>
        <w:rPr>
          <w:rFonts w:eastAsia="宋体" w:eastAsiaTheme="minorEastAsia"/>
          <w:sz w:val="32"/>
          <w:szCs w:val="32"/>
        </w:rPr>
        <w:t>Note: If a body is fired at an initial velocity (u) and the body hits an object and bounces back with a velocity (v), the change in momentum will be a summation of the two momenta.</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mv</m:t>
          </m:r>
          <m:r>
            <w:rPr>
              <w:rFonts w:ascii="Cambria Math" w:hAnsi="Cambria Math"/>
            </w:rPr>
            <m:t xml:space="preserve">+</m:t>
          </m:r>
          <m:r>
            <w:rPr>
              <w:rFonts w:ascii="Cambria Math" w:hAnsi="Cambria Math"/>
            </w:rPr>
            <m:t xml:space="preserve">mu</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u</m:t>
              </m:r>
            </m:e>
          </m:d>
        </m:oMath>
      </m:oMathPara>
    </w:p>
    <w:p>
      <w:pPr>
        <w:pStyle w:val="Normal"/>
        <w:spacing w:lineRule="auto" w:line="360"/>
        <w:jc w:val="both"/>
        <w:rPr>
          <w:rFonts w:eastAsia="宋体" w:eastAsiaTheme="minorEastAsia"/>
          <w:sz w:val="32"/>
          <w:szCs w:val="32"/>
        </w:rPr>
      </w:pPr>
      <w:r>
        <w:rPr>
          <w:rFonts w:eastAsia="宋体" w:eastAsiaTheme="minorEastAsia"/>
          <w:sz w:val="32"/>
          <w:szCs w:val="32"/>
        </w:rPr>
        <w:t>But</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Ft</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Ft</m:t>
          </m:r>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u</m:t>
              </m:r>
            </m:e>
          </m:d>
        </m:oMath>
      </m:oMathPara>
    </w:p>
    <w:p>
      <w:pPr>
        <w:pStyle w:val="Normal"/>
        <w:spacing w:lineRule="auto" w:line="360"/>
        <w:jc w:val="both"/>
        <w:rPr>
          <w:rFonts w:eastAsia="宋体" w:eastAsiaTheme="minorEastAsia"/>
          <w:sz w:val="32"/>
          <w:szCs w:val="32"/>
          <w:u w:val="single"/>
        </w:rPr>
      </w:pPr>
      <w:r>
        <w:rPr>
          <w:rFonts w:eastAsia="宋体" w:eastAsiaTheme="minorEastAsia"/>
          <w:sz w:val="40"/>
          <w:szCs w:val="32"/>
          <w:u w:val="single"/>
        </w:rPr>
        <w:t>PRINCIPLE OF THE CONSERVATION OF LINEAR MOMENTUM</w:t>
      </w:r>
    </w:p>
    <w:p>
      <w:pPr>
        <w:pStyle w:val="Normal"/>
        <w:spacing w:lineRule="auto" w:line="360"/>
        <w:jc w:val="both"/>
        <w:rPr>
          <w:rFonts w:eastAsia="宋体" w:eastAsiaTheme="minorEastAsia"/>
          <w:sz w:val="32"/>
          <w:szCs w:val="32"/>
        </w:rPr>
      </w:pPr>
      <w:r>
        <w:rPr>
          <w:rFonts w:eastAsia="宋体" w:eastAsiaTheme="minorEastAsia"/>
          <w:sz w:val="32"/>
          <w:szCs w:val="32"/>
        </w:rPr>
        <w:t>This principle states that During collision in which colliding objects are not acted upon by an external applied force, the sum of total linear momentum of two (or more) bodies before collision is equal to the total linear momentum after collision.</w:t>
      </w:r>
    </w:p>
    <w:p>
      <w:pPr>
        <w:pStyle w:val="Normal"/>
        <w:spacing w:lineRule="auto" w:line="360"/>
        <w:jc w:val="both"/>
        <w:rPr>
          <w:rFonts w:eastAsia="宋体" w:eastAsiaTheme="minorEastAsia"/>
          <w:sz w:val="32"/>
          <w:szCs w:val="32"/>
        </w:rPr>
      </w:pPr>
      <w:r>
        <w:rPr>
          <w:rFonts w:eastAsia="宋体" w:eastAsiaTheme="minorEastAsia"/>
          <w:sz w:val="32"/>
          <w:szCs w:val="32"/>
        </w:rPr>
        <w:t>Case 1: For two bodies A and B</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A</m:t>
              </m:r>
            </m:sub>
          </m:sSub>
          <m:sSub>
            <m:e>
              <m:r>
                <w:rPr>
                  <w:rFonts w:ascii="Cambria Math" w:hAnsi="Cambria Math"/>
                </w:rPr>
                <m:t xml:space="preserve">u</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B</m:t>
              </m:r>
            </m:sub>
          </m:sSub>
          <m:sSub>
            <m:e>
              <m:r>
                <w:rPr>
                  <w:rFonts w:ascii="Cambria Math" w:hAnsi="Cambria Math"/>
                </w:rPr>
                <m:t xml:space="preserve">u</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oMath>
      </m:oMathPara>
    </w:p>
    <w:p>
      <w:pPr>
        <w:pStyle w:val="Normal"/>
        <w:spacing w:lineRule="auto" w:line="360"/>
        <w:jc w:val="both"/>
        <w:rPr>
          <w:rFonts w:eastAsia="宋体" w:eastAsiaTheme="minorEastAsia"/>
          <w:sz w:val="32"/>
          <w:szCs w:val="32"/>
        </w:rPr>
      </w:pPr>
      <w:r>
        <w:rPr>
          <w:rFonts w:eastAsia="宋体" w:eastAsiaTheme="minorEastAsia"/>
          <w:sz w:val="32"/>
          <w:szCs w:val="32"/>
        </w:rPr>
        <w:t>Case 2: For two bodies A and B that collide and move with a common velocity after collision</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A</m:t>
              </m:r>
            </m:sub>
          </m:sSub>
          <m:sSub>
            <m:e>
              <m:r>
                <w:rPr>
                  <w:rFonts w:ascii="Cambria Math" w:hAnsi="Cambria Math"/>
                </w:rPr>
                <m:t xml:space="preserve">u</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B</m:t>
              </m:r>
            </m:sub>
          </m:sSub>
          <m:sSub>
            <m:e>
              <m:r>
                <w:rPr>
                  <w:rFonts w:ascii="Cambria Math" w:hAnsi="Cambria Math"/>
                </w:rPr>
                <m:t xml:space="preserve">u</m:t>
              </m:r>
            </m:e>
            <m:sub>
              <m:r>
                <w:rPr>
                  <w:rFonts w:ascii="Cambria Math" w:hAnsi="Cambria Math"/>
                </w:rPr>
                <m:t xml:space="preserve">B</m:t>
              </m:r>
            </m:sub>
          </m:sSub>
          <m:r>
            <w:rPr>
              <w:rFonts w:ascii="Cambria Math" w:hAnsi="Cambria Math"/>
            </w:rPr>
            <m:t xml:space="preserve">=</m:t>
          </m:r>
          <m:d>
            <m:dPr>
              <m:begChr m:val="("/>
              <m:endChr m:val=")"/>
            </m:dPr>
            <m:e>
              <m:sSub>
                <m:e>
                  <m:r>
                    <w:rPr>
                      <w:rFonts w:ascii="Cambria Math" w:hAnsi="Cambria Math"/>
                    </w:rPr>
                    <m:t xml:space="preserve">m</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B</m:t>
                  </m:r>
                </m:sub>
              </m:sSub>
            </m:e>
          </m:d>
          <m:r>
            <w:rPr>
              <w:rFonts w:ascii="Cambria Math" w:hAnsi="Cambria Math"/>
            </w:rPr>
            <m:t xml:space="preserve">v</m:t>
          </m:r>
        </m:oMath>
      </m:oMathPara>
    </w:p>
    <w:p>
      <w:pPr>
        <w:pStyle w:val="Normal"/>
        <w:spacing w:lineRule="auto" w:line="360" w:before="0" w:after="0"/>
        <w:jc w:val="both"/>
        <w:rPr>
          <w:rFonts w:cs="GoudyOldStyleT-Regular"/>
          <w:sz w:val="32"/>
          <w:szCs w:val="32"/>
          <w:lang w:val="en-GB"/>
        </w:rPr>
      </w:pPr>
      <w:r>
        <w:rPr>
          <w:rFonts w:cs="GoudyOldStyleT-Regular"/>
          <w:sz w:val="32"/>
          <w:szCs w:val="32"/>
          <w:lang w:val="en-GB"/>
        </w:rPr>
        <w:t>For any array of several objects, the total momentum is the sum of the individual momenta.</w:t>
      </w:r>
    </w:p>
    <w:p>
      <w:pPr>
        <w:pStyle w:val="Normal"/>
        <w:spacing w:lineRule="auto" w:line="360" w:before="0" w:after="0"/>
        <w:jc w:val="both"/>
        <w:rPr>
          <w:rFonts w:cs="GoudyOldStyleT-Regular"/>
          <w:sz w:val="32"/>
          <w:szCs w:val="32"/>
          <w:lang w:val="en-GB"/>
        </w:rPr>
      </w:pPr>
      <w:r>
        <w:rPr>
          <w:rFonts w:cs="GoudyOldStyleT-Regular"/>
          <w:sz w:val="32"/>
          <w:szCs w:val="32"/>
          <w:lang w:val="en-GB"/>
        </w:rPr>
        <w:t>If the net external force acting on a system of bodies is zero, then the momentum of the system remains constant that is, the total momentum before and after is constant.</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rFonts w:cs="GoudyOldStyleT-Bold"/>
          <w:b/>
          <w:b/>
          <w:bCs/>
          <w:sz w:val="32"/>
          <w:szCs w:val="32"/>
          <w:u w:val="single"/>
          <w:lang w:val="en-GB"/>
        </w:rPr>
      </w:pPr>
      <w:r>
        <w:rPr>
          <w:rFonts w:cs="GoudyOldStyleT-Bold"/>
          <w:b/>
          <w:bCs/>
          <w:sz w:val="32"/>
          <w:szCs w:val="32"/>
          <w:u w:val="single"/>
          <w:lang w:val="en-GB"/>
        </w:rPr>
        <w:t>THE LAW OF CONSERVATION OF LINEAR MOMENTUM</w:t>
      </w:r>
    </w:p>
    <w:p>
      <w:pPr>
        <w:pStyle w:val="Normal"/>
        <w:spacing w:lineRule="auto" w:line="360" w:before="0" w:after="0"/>
        <w:jc w:val="both"/>
        <w:rPr>
          <w:rFonts w:cs="GoudyOldStyleT-Regular"/>
          <w:sz w:val="32"/>
          <w:szCs w:val="32"/>
          <w:lang w:val="en-GB"/>
        </w:rPr>
      </w:pPr>
      <w:r>
        <w:rPr>
          <w:rFonts w:cs="GoudyOldStyleT-Regular"/>
          <w:sz w:val="32"/>
          <w:szCs w:val="32"/>
          <w:lang w:val="en-GB"/>
        </w:rPr>
        <w:t xml:space="preserve">Total initial momentum pi of a system of n bodies of masses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oMath>
      <w:r>
        <w:rPr>
          <w:rFonts w:cs="GoudyOldStyleT-Regular"/>
          <w:sz w:val="32"/>
          <w:szCs w:val="32"/>
          <w:lang w:val="en-GB"/>
        </w:rPr>
        <w:t xml:space="preserve"> moving with initial velocities </w:t>
      </w:r>
      <w:r>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u</m:t>
            </m:r>
          </m:e>
          <m:sub>
            <m:r>
              <w:rPr>
                <w:rFonts w:ascii="Cambria Math" w:hAnsi="Cambria Math"/>
              </w:rPr>
              <m:t xml:space="preserve">n</m:t>
            </m:r>
          </m:sub>
        </m:sSub>
      </m:oMath>
      <w:r>
        <w:rPr>
          <w:rFonts w:cs="GoudyOldStyleT-Regular"/>
          <w:sz w:val="32"/>
          <w:szCs w:val="32"/>
          <w:lang w:val="en-GB"/>
        </w:rPr>
        <w:t xml:space="preserve"> respectively is given as …</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rFonts w:cs="GoudyOldStyleT-Regular"/>
          <w:sz w:val="32"/>
          <w:szCs w:val="32"/>
          <w:lang w:val="en-GB"/>
        </w:rPr>
      </w:pPr>
      <w:r>
        <w:rPr>
          <w:rFonts w:cs="GoudyOldStyleT-Regular"/>
          <w:sz w:val="32"/>
          <w:szCs w:val="32"/>
          <w:lang w:val="en-GB"/>
        </w:rPr>
        <w:t xml:space="preserve">During collision, some of the bodies may fuse together or break apart. The system after collision produces m number of particles with a final momentum </w:t>
      </w:r>
      <w:r>
        <w:rPr/>
      </w:r>
      <m:oMath xmlns:m="http://schemas.openxmlformats.org/officeDocument/2006/math">
        <m:sSub>
          <m:e>
            <m:r>
              <w:rPr>
                <w:rFonts w:ascii="Cambria Math" w:hAnsi="Cambria Math"/>
              </w:rPr>
              <m:t xml:space="preserve">P</m:t>
            </m:r>
          </m:e>
          <m:sub>
            <m:r>
              <w:rPr>
                <w:rFonts w:ascii="Cambria Math" w:hAnsi="Cambria Math"/>
              </w:rPr>
              <m:t xml:space="preserve">f</m:t>
            </m:r>
          </m:sub>
        </m:sSub>
      </m:oMath>
      <w:r>
        <w:rPr>
          <w:rFonts w:cs="GoudyOldStyleT-Regular"/>
          <w:sz w:val="32"/>
          <w:szCs w:val="32"/>
          <w:lang w:val="en-GB"/>
        </w:rPr>
        <w:t xml:space="preserve"> given as</w:t>
      </w:r>
    </w:p>
    <w:p>
      <w:pPr>
        <w:pStyle w:val="Normal"/>
        <w:spacing w:lineRule="auto" w:line="360" w:before="0" w:after="0"/>
        <w:jc w:val="both"/>
        <w:rPr>
          <w:rFonts w:cs="GoudyOldStyleT-Regular"/>
          <w:sz w:val="32"/>
          <w:szCs w:val="32"/>
          <w:lang w:val="en-GB"/>
        </w:rPr>
      </w:pPr>
      <w:r>
        <w:rPr>
          <w:rFonts w:cs="GoudyOldStyleT-Regular"/>
          <w:sz w:val="32"/>
          <w:szCs w:val="32"/>
          <w:lang w:val="en-GB"/>
        </w:rPr>
        <w:t xml:space="preserve">Each body of mass m, moves with velocity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p>
    <w:p>
      <w:pPr>
        <w:pStyle w:val="Normal"/>
        <w:spacing w:lineRule="auto" w:line="360" w:before="0" w:after="0"/>
        <w:jc w:val="both"/>
        <w:rPr>
          <w:rFonts w:cs="GoudyOldStyleT-Regular"/>
          <w:sz w:val="32"/>
          <w:szCs w:val="32"/>
          <w:lang w:val="en-GB"/>
        </w:rPr>
      </w:pPr>
      <w:r>
        <w:rPr>
          <w:rFonts w:cs="GoudyOldStyleT-Regular"/>
          <w:sz w:val="32"/>
          <w:szCs w:val="32"/>
          <w:lang w:val="en-GB"/>
        </w:rPr>
        <w:t xml:space="preserve">The law of conservation of momentum implies that total initial momentum equals total final momentum </w:t>
      </w:r>
    </w:p>
    <w:p>
      <w:pPr>
        <w:pStyle w:val="Normal"/>
        <w:spacing w:lineRule="auto" w:line="360" w:before="0" w:after="0"/>
        <w:jc w:val="center"/>
        <w:rPr>
          <w:rFonts w:cs="GoudyOldStyleT-Regular"/>
          <w:sz w:val="32"/>
          <w:szCs w:val="32"/>
          <w:lang w:val="en-GB"/>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f</m:t>
              </m:r>
            </m:sub>
          </m:sSub>
        </m:oMath>
      </m:oMathPara>
    </w:p>
    <w:p>
      <w:pPr>
        <w:pStyle w:val="Normal"/>
        <w:spacing w:lineRule="auto" w:line="360" w:before="0" w:after="0"/>
        <w:jc w:val="center"/>
        <w:rPr>
          <w:rFonts w:cs="GoudyOldStyleT-Regular"/>
          <w:lang w:val="en-GB"/>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3</m:t>
              </m:r>
            </m:sub>
          </m:sSub>
          <m:sSub>
            <m:e>
              <m:r>
                <w:rPr>
                  <w:rFonts w:ascii="Cambria Math" w:hAnsi="Cambria Math"/>
                </w:rPr>
                <m:t xml:space="preserve">u</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3</m:t>
              </m:r>
            </m:sub>
          </m:sSub>
          <m:sSub>
            <m:e>
              <m:r>
                <w:rPr>
                  <w:rFonts w:ascii="Cambria Math" w:hAnsi="Cambria Math"/>
                </w:rPr>
                <m:t xml:space="preserve">v</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n</m:t>
              </m:r>
            </m:sub>
          </m:sSub>
        </m:oMath>
      </m:oMathPara>
    </w:p>
    <w:p>
      <w:pPr>
        <w:pStyle w:val="Normal"/>
        <w:spacing w:lineRule="auto" w:line="360" w:before="0" w:after="0"/>
        <w:jc w:val="both"/>
        <w:rPr>
          <w:rFonts w:cs="GoudyOldStyleT-Regular"/>
          <w:sz w:val="32"/>
          <w:szCs w:val="32"/>
          <w:lang w:val="en-GB"/>
        </w:rPr>
      </w:pPr>
      <w:r>
        <w:rPr>
          <w:rFonts w:cs="GoudyOldStyleT-Regular"/>
          <w:sz w:val="32"/>
          <w:szCs w:val="32"/>
          <w:lang w:val="en-GB"/>
        </w:rPr>
        <w:t>If the motion is in three dimensions, the above equation becomes</w:t>
      </w:r>
    </w:p>
    <w:p>
      <w:pPr>
        <w:pStyle w:val="Normal"/>
        <w:spacing w:lineRule="auto" w:line="360" w:before="0" w:after="0"/>
        <w:jc w:val="center"/>
        <w:rPr>
          <w:rFonts w:cs="GoudyOldStyleT-Regular"/>
          <w:sz w:val="32"/>
          <w:szCs w:val="32"/>
          <w:lang w:val="en-GB"/>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r>
                <w:rPr>
                  <w:rFonts w:ascii="Cambria Math" w:hAnsi="Cambria Math"/>
                </w:rPr>
                <m:t xml:space="preserve">x</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r>
                <w:rPr>
                  <w:rFonts w:ascii="Cambria Math" w:hAnsi="Cambria Math"/>
                </w:rPr>
                <m:t xml:space="preserve">x</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3</m:t>
              </m:r>
            </m:sub>
          </m:sSub>
          <m:sSub>
            <m:e>
              <m:r>
                <w:rPr>
                  <w:rFonts w:ascii="Cambria Math" w:hAnsi="Cambria Math"/>
                </w:rPr>
                <m:t xml:space="preserve">u</m:t>
              </m:r>
            </m:e>
            <m:sub>
              <m:r>
                <w:rPr>
                  <w:rFonts w:ascii="Cambria Math" w:hAnsi="Cambria Math"/>
                </w:rPr>
                <m:t xml:space="preserve">3</m:t>
              </m:r>
              <m:r>
                <w:rPr>
                  <w:rFonts w:ascii="Cambria Math" w:hAnsi="Cambria Math"/>
                </w:rPr>
                <m:t xml:space="preserve">x</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nx</m:t>
              </m:r>
            </m:sub>
          </m:sSub>
          <m:sSub>
            <m:e>
              <m:r>
                <w:rPr>
                  <w:rFonts w:ascii="Cambria Math" w:hAnsi="Cambria Math"/>
                </w:rPr>
                <m:t xml:space="preserve">u</m:t>
              </m:r>
            </m:e>
            <m:sub>
              <m:r>
                <w:rPr>
                  <w:rFonts w:ascii="Cambria Math" w:hAnsi="Cambria Math"/>
                </w:rPr>
                <m:t xml:space="preserve">nx</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r>
                <w:rPr>
                  <w:rFonts w:ascii="Cambria Math" w:hAnsi="Cambria Math"/>
                </w:rPr>
                <m:t xml:space="preserve">x</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x</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r>
                <w:rPr>
                  <w:rFonts w:ascii="Cambria Math" w:hAnsi="Cambria Math"/>
                </w:rPr>
                <m:t xml:space="preserve">x</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x</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3</m:t>
              </m:r>
              <m:r>
                <w:rPr>
                  <w:rFonts w:ascii="Cambria Math" w:hAnsi="Cambria Math"/>
                </w:rPr>
                <m:t xml:space="preserve">x</m:t>
              </m:r>
            </m:sub>
          </m:sSub>
          <m:sSub>
            <m:e>
              <m:r>
                <w:rPr>
                  <w:rFonts w:ascii="Cambria Math" w:hAnsi="Cambria Math"/>
                </w:rPr>
                <m:t xml:space="preserve">v</m:t>
              </m:r>
            </m:e>
            <m:sub>
              <m:r>
                <w:rPr>
                  <w:rFonts w:ascii="Cambria Math" w:hAnsi="Cambria Math"/>
                </w:rPr>
                <m:t xml:space="preserve">3</m:t>
              </m:r>
              <m:r>
                <w:rPr>
                  <w:rFonts w:ascii="Cambria Math" w:hAnsi="Cambria Math"/>
                </w:rPr>
                <m:t xml:space="preserve">x</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mmxumx</m:t>
          </m:r>
        </m:oMath>
      </m:oMathPara>
    </w:p>
    <w:p>
      <w:pPr>
        <w:pStyle w:val="Normal"/>
        <w:spacing w:lineRule="auto" w:line="360" w:before="0" w:after="0"/>
        <w:jc w:val="center"/>
        <w:rPr>
          <w:rFonts w:cs="GoudyOldStyleT-Regular"/>
          <w:sz w:val="32"/>
          <w:szCs w:val="32"/>
          <w:lang w:val="en-GB"/>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y</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y</m:t>
          </m:r>
          <m:r>
            <w:rPr>
              <w:rFonts w:ascii="Cambria Math" w:hAnsi="Cambria Math"/>
            </w:rPr>
            <m:t xml:space="preserve">+</m:t>
          </m:r>
          <m:sSub>
            <m:e>
              <m:r>
                <w:rPr>
                  <w:rFonts w:ascii="Cambria Math" w:hAnsi="Cambria Math"/>
                </w:rPr>
                <m:t xml:space="preserve">m</m:t>
              </m:r>
            </m:e>
            <m:sub>
              <m:r>
                <w:rPr>
                  <w:rFonts w:ascii="Cambria Math" w:hAnsi="Cambria Math"/>
                </w:rPr>
                <m:t xml:space="preserve">3</m:t>
              </m:r>
            </m:sub>
          </m:sSub>
          <m:sSub>
            <m:e>
              <m:r>
                <w:rPr>
                  <w:rFonts w:ascii="Cambria Math" w:hAnsi="Cambria Math"/>
                </w:rPr>
                <m:t xml:space="preserve">u</m:t>
              </m:r>
            </m:e>
            <m:sub>
              <m:r>
                <w:rPr>
                  <w:rFonts w:ascii="Cambria Math" w:hAnsi="Cambria Math"/>
                </w:rPr>
                <m:t xml:space="preserve">3</m:t>
              </m:r>
            </m:sub>
          </m:sSub>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sSub>
            <m:e>
              <m:r>
                <w:rPr>
                  <w:rFonts w:ascii="Cambria Math" w:hAnsi="Cambria Math"/>
                </w:rPr>
                <m:t xml:space="preserve">u</m:t>
              </m:r>
            </m:e>
            <m:sub>
              <m:r>
                <w:rPr>
                  <w:rFonts w:ascii="Cambria Math" w:hAnsi="Cambria Math"/>
                </w:rPr>
                <m:t xml:space="preserve">n</m:t>
              </m:r>
            </m:sub>
          </m:sSub>
          <m:r>
            <w:rPr>
              <w:rFonts w:ascii="Cambria Math" w:hAnsi="Cambria Math"/>
            </w:rPr>
            <m:t xml:space="preserve">y</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y</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y</m:t>
          </m:r>
          <m:r>
            <w:rPr>
              <w:rFonts w:ascii="Cambria Math" w:hAnsi="Cambria Math"/>
            </w:rPr>
            <m:t xml:space="preserve">+</m:t>
          </m:r>
          <m:sSub>
            <m:e>
              <m:r>
                <w:rPr>
                  <w:rFonts w:ascii="Cambria Math" w:hAnsi="Cambria Math"/>
                </w:rPr>
                <m:t xml:space="preserve">m</m:t>
              </m:r>
            </m:e>
            <m:sub>
              <m:r>
                <w:rPr>
                  <w:rFonts w:ascii="Cambria Math" w:hAnsi="Cambria Math"/>
                </w:rPr>
                <m:t xml:space="preserve">3</m:t>
              </m:r>
            </m:sub>
          </m:sSub>
          <m:sSub>
            <m:e>
              <m:r>
                <w:rPr>
                  <w:rFonts w:ascii="Cambria Math" w:hAnsi="Cambria Math"/>
                </w:rPr>
                <m:t xml:space="preserve">v</m:t>
              </m:r>
            </m:e>
            <m:sub>
              <m:r>
                <w:rPr>
                  <w:rFonts w:ascii="Cambria Math" w:hAnsi="Cambria Math"/>
                </w:rPr>
                <m:t xml:space="preserve">3</m:t>
              </m:r>
            </m:sub>
          </m:sSub>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n</m:t>
              </m:r>
            </m:sub>
          </m:sSub>
          <m:r>
            <w:rPr>
              <w:rFonts w:ascii="Cambria Math" w:hAnsi="Cambria Math"/>
            </w:rPr>
            <m:t xml:space="preserve">y</m:t>
          </m:r>
        </m:oMath>
      </m:oMathPara>
    </w:p>
    <w:p>
      <w:pPr>
        <w:pStyle w:val="Normal"/>
        <w:spacing w:lineRule="auto" w:line="360" w:before="0" w:after="0"/>
        <w:jc w:val="center"/>
        <w:rPr>
          <w:rFonts w:cs="GoudyOldStyleT-Regular"/>
          <w:sz w:val="32"/>
          <w:szCs w:val="32"/>
          <w:lang w:val="en-GB"/>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1</m:t>
          </m:r>
          <m:r>
            <w:rPr>
              <w:rFonts w:ascii="Cambria Math" w:hAnsi="Cambria Math"/>
            </w:rPr>
            <m:t xml:space="preserve">u</m:t>
          </m:r>
          <m:r>
            <w:rPr>
              <w:rFonts w:ascii="Cambria Math" w:hAnsi="Cambria Math"/>
            </w:rPr>
            <m:t xml:space="preserve">1</m:t>
          </m:r>
          <m:r>
            <w:rPr>
              <w:rFonts w:ascii="Cambria Math" w:hAnsi="Cambria Math"/>
            </w:rPr>
            <m:t xml:space="preserve">z</m:t>
          </m:r>
          <m:r>
            <w:rPr>
              <w:rFonts w:ascii="Cambria Math" w:hAnsi="Cambria Math"/>
            </w:rPr>
            <m:t xml:space="preserve">+</m:t>
          </m:r>
          <m:r>
            <w:rPr>
              <w:rFonts w:ascii="Cambria Math" w:hAnsi="Cambria Math"/>
            </w:rPr>
            <m:t xml:space="preserve">m</m:t>
          </m:r>
          <m:r>
            <w:rPr>
              <w:rFonts w:ascii="Cambria Math" w:hAnsi="Cambria Math"/>
            </w:rPr>
            <m:t xml:space="preserve">2</m:t>
          </m:r>
          <m:r>
            <w:rPr>
              <w:rFonts w:ascii="Cambria Math" w:hAnsi="Cambria Math"/>
            </w:rPr>
            <m:t xml:space="preserve">u</m:t>
          </m:r>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m</m:t>
          </m:r>
          <m:r>
            <w:rPr>
              <w:rFonts w:ascii="Cambria Math" w:hAnsi="Cambria Math"/>
            </w:rPr>
            <m:t xml:space="preserve">3</m:t>
          </m:r>
          <m:r>
            <w:rPr>
              <w:rFonts w:ascii="Cambria Math" w:hAnsi="Cambria Math"/>
            </w:rPr>
            <m:t xml:space="preserve">u</m:t>
          </m:r>
          <m:r>
            <w:rPr>
              <w:rFonts w:ascii="Cambria Math" w:hAnsi="Cambria Math"/>
            </w:rPr>
            <m:t xml:space="preserve">3</m:t>
          </m:r>
          <m:r>
            <w:rPr>
              <w:rFonts w:ascii="Cambria Math" w:hAnsi="Cambria Math"/>
            </w:rPr>
            <m:t xml:space="preserve">z</m:t>
          </m:r>
          <m:r>
            <w:rPr>
              <w:rFonts w:ascii="Cambria Math" w:hAnsi="Cambria Math"/>
            </w:rPr>
            <m:t xml:space="preserve">…</m:t>
          </m:r>
          <m:r>
            <w:rPr>
              <w:rFonts w:ascii="Cambria Math" w:hAnsi="Cambria Math"/>
            </w:rPr>
            <m:t xml:space="preserve">mnunz</m:t>
          </m:r>
          <m:r>
            <w:rPr>
              <w:rFonts w:ascii="Cambria Math" w:hAnsi="Cambria Math"/>
            </w:rPr>
            <m:t xml:space="preserve">+</m:t>
          </m:r>
          <m:r>
            <w:rPr>
              <w:rFonts w:ascii="Cambria Math" w:hAnsi="Cambria Math"/>
            </w:rPr>
            <m:t xml:space="preserve">m</m:t>
          </m:r>
          <m:r>
            <w:rPr>
              <w:rFonts w:ascii="Cambria Math" w:hAnsi="Cambria Math"/>
            </w:rPr>
            <m:t xml:space="preserve">1</m:t>
          </m:r>
          <m:r>
            <w:rPr>
              <w:rFonts w:ascii="Cambria Math" w:hAnsi="Cambria Math"/>
            </w:rPr>
            <m:t xml:space="preserve">v</m:t>
          </m:r>
          <m:r>
            <w:rPr>
              <w:rFonts w:ascii="Cambria Math" w:hAnsi="Cambria Math"/>
            </w:rPr>
            <m:t xml:space="preserve">1</m:t>
          </m:r>
          <m:r>
            <w:rPr>
              <w:rFonts w:ascii="Cambria Math" w:hAnsi="Cambria Math"/>
            </w:rPr>
            <m:t xml:space="preserve">z</m:t>
          </m:r>
          <m:r>
            <w:rPr>
              <w:rFonts w:ascii="Cambria Math" w:hAnsi="Cambria Math"/>
            </w:rPr>
            <m:t xml:space="preserve">+</m:t>
          </m:r>
          <m:r>
            <w:rPr>
              <w:rFonts w:ascii="Cambria Math" w:hAnsi="Cambria Math"/>
            </w:rPr>
            <m:t xml:space="preserve">m</m:t>
          </m:r>
          <m:r>
            <w:rPr>
              <w:rFonts w:ascii="Cambria Math" w:hAnsi="Cambria Math"/>
            </w:rPr>
            <m:t xml:space="preserve">2</m:t>
          </m:r>
          <m:r>
            <w:rPr>
              <w:rFonts w:ascii="Cambria Math" w:hAnsi="Cambria Math"/>
            </w:rPr>
            <m:t xml:space="preserve">v</m:t>
          </m:r>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m</m:t>
          </m:r>
          <m:r>
            <w:rPr>
              <w:rFonts w:ascii="Cambria Math" w:hAnsi="Cambria Math"/>
            </w:rPr>
            <m:t xml:space="preserve">3</m:t>
          </m:r>
          <m:r>
            <w:rPr>
              <w:rFonts w:ascii="Cambria Math" w:hAnsi="Cambria Math"/>
            </w:rPr>
            <m:t xml:space="preserve">v</m:t>
          </m:r>
          <m:r>
            <w:rPr>
              <w:rFonts w:ascii="Cambria Math" w:hAnsi="Cambria Math"/>
            </w:rPr>
            <m:t xml:space="preserve">3</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mmumz</m:t>
          </m:r>
        </m:oMath>
      </m:oMathPara>
    </w:p>
    <w:p>
      <w:pPr>
        <w:pStyle w:val="Normal"/>
        <w:spacing w:lineRule="auto" w:line="360"/>
        <w:jc w:val="both"/>
        <w:rPr>
          <w:rFonts w:eastAsia="宋体" w:eastAsiaTheme="minorEastAsia"/>
          <w:sz w:val="32"/>
          <w:szCs w:val="32"/>
          <w:u w:val="single"/>
        </w:rPr>
      </w:pPr>
      <w:r>
        <w:rPr>
          <w:rFonts w:eastAsia="宋体" w:eastAsiaTheme="minorEastAsia"/>
          <w:sz w:val="40"/>
          <w:szCs w:val="32"/>
          <w:u w:val="single"/>
        </w:rPr>
        <w:t>CLASSES OF COLLISION</w:t>
      </w:r>
    </w:p>
    <w:p>
      <w:pPr>
        <w:pStyle w:val="Normal"/>
        <w:spacing w:lineRule="auto" w:line="360" w:before="0" w:after="0"/>
        <w:jc w:val="both"/>
        <w:rPr>
          <w:rFonts w:cs="GoudyOldStyleT-Regular"/>
          <w:sz w:val="32"/>
          <w:szCs w:val="32"/>
          <w:lang w:val="en-GB"/>
        </w:rPr>
      </w:pPr>
      <w:r>
        <w:rPr>
          <w:rFonts w:cs="GoudyOldStyleT-Regular"/>
          <w:sz w:val="32"/>
          <w:szCs w:val="32"/>
          <w:lang w:val="en-GB"/>
        </w:rPr>
        <w:t>Collision is any strong interaction between bodies that last a relatively short time ranging from: car accidents, neutrons hitting atomic nuclei to a close encounter of a spacecraft with the planet Saturn.</w:t>
      </w:r>
    </w:p>
    <w:p>
      <w:pPr>
        <w:pStyle w:val="Normal"/>
        <w:spacing w:lineRule="auto" w:line="360"/>
        <w:jc w:val="both"/>
        <w:rPr>
          <w:rFonts w:eastAsia="宋体" w:eastAsiaTheme="minorEastAsia"/>
          <w:sz w:val="32"/>
          <w:szCs w:val="32"/>
        </w:rPr>
      </w:pPr>
      <w:r>
        <w:rPr>
          <w:rFonts w:eastAsia="宋体" w:eastAsiaTheme="minorEastAsia"/>
          <w:sz w:val="32"/>
          <w:szCs w:val="32"/>
        </w:rPr>
      </w:r>
    </w:p>
    <w:p>
      <w:pPr>
        <w:pStyle w:val="Normal"/>
        <w:spacing w:lineRule="auto" w:line="360"/>
        <w:jc w:val="both"/>
        <w:rPr>
          <w:rFonts w:eastAsia="宋体" w:eastAsiaTheme="minorEastAsia"/>
          <w:sz w:val="32"/>
          <w:szCs w:val="32"/>
        </w:rPr>
      </w:pPr>
      <w:r>
        <w:rPr>
          <w:rFonts w:eastAsia="宋体" w:eastAsiaTheme="minorEastAsia"/>
          <w:sz w:val="32"/>
          <w:szCs w:val="32"/>
        </w:rPr>
        <w:t>There are two classes of collision which are elastic and inelastic. The law of conservation of linear momentum is conserved in both classes of collision.</w:t>
      </w:r>
    </w:p>
    <w:p>
      <w:pPr>
        <w:pStyle w:val="Normal"/>
        <w:spacing w:lineRule="auto" w:line="360"/>
        <w:jc w:val="both"/>
        <w:rPr>
          <w:rFonts w:eastAsia="宋体" w:eastAsiaTheme="minorEastAsia"/>
          <w:sz w:val="32"/>
          <w:szCs w:val="32"/>
        </w:rPr>
      </w:pPr>
      <w:r>
        <w:rPr>
          <w:rFonts w:eastAsia="宋体" w:eastAsiaTheme="minorEastAsia"/>
          <w:sz w:val="32"/>
          <w:szCs w:val="32"/>
        </w:rPr>
        <w:t xml:space="preserve">Elastic Collision: </w:t>
      </w:r>
    </w:p>
    <w:p>
      <w:pPr>
        <w:pStyle w:val="ListParagraph"/>
        <w:spacing w:lineRule="auto" w:line="360" w:before="0" w:after="0"/>
        <w:ind w:left="0" w:hanging="0"/>
        <w:contextualSpacing/>
        <w:jc w:val="both"/>
        <w:rPr>
          <w:rFonts w:cs="GoudyOldStyleT-Regular"/>
          <w:sz w:val="32"/>
          <w:szCs w:val="32"/>
          <w:lang w:val="en-GB"/>
        </w:rPr>
      </w:pPr>
      <w:r>
        <w:rPr>
          <w:rFonts w:cs="GoudyOldStyleT-Regular"/>
          <w:sz w:val="32"/>
          <w:szCs w:val="32"/>
          <w:lang w:val="en-GB"/>
        </w:rPr>
        <w:t>If the forces between colliding bodies are much larger than any external forces, we can neglect the external forces entirely and treat the bodies as an isolated system. For such a system, the total momentum before and after collision is the same; conserved</w:t>
      </w:r>
    </w:p>
    <w:p>
      <w:pPr>
        <w:pStyle w:val="ListParagraph"/>
        <w:spacing w:lineRule="auto" w:line="360" w:before="0" w:after="0"/>
        <w:contextualSpacing/>
        <w:jc w:val="both"/>
        <w:rPr>
          <w:rFonts w:cs="GoudyOldStyleT-Regular"/>
          <w:sz w:val="32"/>
          <w:szCs w:val="32"/>
          <w:lang w:val="en-GB"/>
        </w:rPr>
      </w:pPr>
      <w:r>
        <w:rPr>
          <w:rFonts w:cs="GoudyOldStyleT-Regular"/>
          <w:sz w:val="32"/>
          <w:szCs w:val="32"/>
          <w:lang w:val="en-GB"/>
        </w:rPr>
      </w:r>
    </w:p>
    <w:p>
      <w:pPr>
        <w:pStyle w:val="ListParagraph"/>
        <w:spacing w:lineRule="auto" w:line="360" w:before="0" w:after="0"/>
        <w:ind w:left="0" w:hanging="0"/>
        <w:contextualSpacing/>
        <w:jc w:val="both"/>
        <w:rPr>
          <w:rFonts w:cs="GoudyOldStyleT-Regular"/>
          <w:sz w:val="32"/>
          <w:szCs w:val="32"/>
          <w:lang w:val="en-GB"/>
        </w:rPr>
      </w:pPr>
      <w:r>
        <w:rPr>
          <w:rFonts w:cs="GoudyOldStyleT-Regular"/>
          <w:sz w:val="32"/>
          <w:szCs w:val="32"/>
          <w:lang w:val="en-GB"/>
        </w:rPr>
        <w:t xml:space="preserve">If the forces between the bodies are so that no mechanical energy is lost or gained in the collision, the total kinetic energy of the system is the same before and after collision. Such a collision is called </w:t>
      </w:r>
      <w:r>
        <w:rPr>
          <w:rFonts w:cs="GoudyOldStyleT-Italic"/>
          <w:iCs/>
          <w:sz w:val="32"/>
          <w:szCs w:val="32"/>
          <w:lang w:val="en-GB"/>
        </w:rPr>
        <w:t xml:space="preserve">elastic collision, </w:t>
      </w:r>
      <w:r>
        <w:rPr>
          <w:rFonts w:cs="GoudyOldStyleT-Regular"/>
          <w:sz w:val="32"/>
          <w:szCs w:val="32"/>
          <w:lang w:val="en-GB"/>
        </w:rPr>
        <w:t>both momentum and kinetic energy are conserved</w:t>
      </w:r>
    </w:p>
    <w:p>
      <w:pPr>
        <w:pStyle w:val="ListParagraph"/>
        <w:spacing w:lineRule="auto" w:line="360" w:before="0" w:after="0"/>
        <w:contextualSpacing/>
        <w:jc w:val="both"/>
        <w:rPr>
          <w:rFonts w:cs="GoudyOldStyleT-Regular"/>
          <w:sz w:val="32"/>
          <w:szCs w:val="32"/>
          <w:lang w:val="en-GB"/>
        </w:rPr>
      </w:pPr>
      <w:r>
        <w:rPr>
          <w:rFonts w:cs="GoudyOldStyleT-Regular"/>
          <w:sz w:val="32"/>
          <w:szCs w:val="32"/>
          <w:lang w:val="en-GB"/>
        </w:rPr>
      </w:r>
    </w:p>
    <w:p>
      <w:pPr>
        <w:pStyle w:val="ListParagraph"/>
        <w:spacing w:lineRule="auto" w:line="360"/>
        <w:ind w:left="0" w:hanging="0"/>
        <w:jc w:val="both"/>
        <w:rPr>
          <w:rFonts w:eastAsia="宋体" w:eastAsiaTheme="minorEastAsia"/>
          <w:sz w:val="32"/>
          <w:szCs w:val="32"/>
        </w:rPr>
      </w:pPr>
      <w:r>
        <w:rPr>
          <w:rFonts w:eastAsia="宋体" w:eastAsiaTheme="minorEastAsia"/>
          <w:sz w:val="32"/>
          <w:szCs w:val="32"/>
        </w:rPr>
        <w:t>In this collision the kinetic energy is conserved. That is the sum of initial Kinetic Energy is equal to the sum of final Kinetic Energy. If several particles are involved in the collision, such that the particle of mass m</w:t>
      </w:r>
      <w:r>
        <w:rPr>
          <w:rFonts w:eastAsia="宋体" w:eastAsiaTheme="minorEastAsia"/>
          <w:sz w:val="32"/>
          <w:szCs w:val="32"/>
          <w:vertAlign w:val="subscript"/>
        </w:rPr>
        <w:t>1</w:t>
      </w:r>
      <w:r>
        <w:rPr>
          <w:rFonts w:eastAsia="宋体" w:eastAsiaTheme="minorEastAsia"/>
          <w:sz w:val="32"/>
          <w:szCs w:val="32"/>
        </w:rPr>
        <w:t xml:space="preserve"> has initial speed of u</w:t>
      </w:r>
      <w:r>
        <w:rPr>
          <w:rFonts w:eastAsia="宋体" w:eastAsiaTheme="minorEastAsia"/>
          <w:sz w:val="32"/>
          <w:szCs w:val="32"/>
          <w:vertAlign w:val="subscript"/>
        </w:rPr>
        <w:t>1</w:t>
      </w:r>
      <w:r>
        <w:rPr>
          <w:rFonts w:eastAsia="宋体" w:eastAsiaTheme="minorEastAsia"/>
          <w:sz w:val="32"/>
          <w:szCs w:val="32"/>
        </w:rPr>
        <w:t xml:space="preserve"> before the collision and speed v</w:t>
      </w:r>
      <w:r>
        <w:rPr>
          <w:rFonts w:eastAsia="宋体" w:eastAsiaTheme="minorEastAsia"/>
          <w:sz w:val="32"/>
          <w:szCs w:val="32"/>
          <w:vertAlign w:val="subscript"/>
        </w:rPr>
        <w:t>1</w:t>
      </w:r>
      <w:r>
        <w:rPr>
          <w:rFonts w:eastAsia="宋体" w:eastAsiaTheme="minorEastAsia"/>
          <w:sz w:val="32"/>
          <w:szCs w:val="32"/>
        </w:rPr>
        <w:t xml:space="preserve"> after the collision, the elastic equation can be written as</w:t>
      </w:r>
    </w:p>
    <w:p>
      <w:pPr>
        <w:pStyle w:val="ListParagraph"/>
        <w:spacing w:lineRule="auto" w:line="360"/>
        <w:jc w:val="both"/>
        <w:rPr>
          <w:rFonts w:eastAsia="宋体" w:eastAsiaTheme="minorEastAsia"/>
          <w:sz w:val="32"/>
          <w:szCs w:val="32"/>
        </w:rPr>
      </w:pPr>
      <w:r>
        <w:rPr>
          <w:rFonts w:eastAsia="宋体" w:eastAsiaTheme="minorEastAsia"/>
          <w:sz w:val="32"/>
          <w:szCs w:val="32"/>
        </w:rPr>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nary>
            <m:naryPr>
              <m:chr m:val="∑"/>
              <m:subHide m:val="1"/>
              <m:supHide m:val="1"/>
            </m:naryPr>
            <m:sub/>
            <m:sup/>
            <m:e>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m</m:t>
                  </m:r>
                </m:e>
                <m:sub>
                  <m:r>
                    <w:rPr>
                      <w:rFonts w:ascii="Cambria Math" w:hAnsi="Cambria Math"/>
                    </w:rPr>
                    <m:t xml:space="preserve">i</m:t>
                  </m:r>
                </m:sub>
              </m:sSub>
              <m:sSup>
                <m:e>
                  <m:sSub>
                    <m:e>
                      <m:r>
                        <w:rPr>
                          <w:rFonts w:ascii="Cambria Math" w:hAnsi="Cambria Math"/>
                        </w:rPr>
                        <m:t xml:space="preserve">u</m:t>
                      </m:r>
                    </m:e>
                    <m:sub>
                      <m:r>
                        <w:rPr>
                          <w:rFonts w:ascii="Cambria Math" w:hAnsi="Cambria Math"/>
                        </w:rPr>
                        <m:t xml:space="preserve">i</m:t>
                      </m:r>
                    </m:sub>
                  </m:sSub>
                </m:e>
                <m:sup>
                  <m:r>
                    <w:rPr>
                      <w:rFonts w:ascii="Cambria Math" w:hAnsi="Cambria Math"/>
                    </w:rPr>
                    <m:t xml:space="preserve">2</m:t>
                  </m:r>
                </m:sup>
              </m:sSup>
            </m:e>
          </m:nary>
          <m:r>
            <w:rPr>
              <w:rFonts w:ascii="Cambria Math" w:hAnsi="Cambria Math"/>
            </w:rPr>
            <m:t xml:space="preserve">=</m:t>
          </m:r>
          <m:nary>
            <m:naryPr>
              <m:chr m:val="∑"/>
              <m:subHide m:val="1"/>
              <m:supHide m:val="1"/>
            </m:naryPr>
            <m:sub/>
            <m:sup/>
            <m:e>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m</m:t>
                  </m:r>
                </m:e>
                <m:sub>
                  <m:r>
                    <w:rPr>
                      <w:rFonts w:ascii="Cambria Math" w:hAnsi="Cambria Math"/>
                    </w:rPr>
                    <m:t xml:space="preserve">1</m:t>
                  </m:r>
                </m:sub>
              </m:sSub>
              <m:sSup>
                <m:e>
                  <m:sSub>
                    <m:e>
                      <m:r>
                        <w:rPr>
                          <w:rFonts w:ascii="Cambria Math" w:hAnsi="Cambria Math"/>
                        </w:rPr>
                        <m:t xml:space="preserve">v</m:t>
                      </m:r>
                    </m:e>
                    <m:sub>
                      <m:r>
                        <w:rPr>
                          <w:rFonts w:ascii="Cambria Math" w:hAnsi="Cambria Math"/>
                        </w:rPr>
                        <m:t xml:space="preserve">i</m:t>
                      </m:r>
                    </m:sub>
                  </m:sSub>
                </m:e>
                <m:sup>
                  <m:r>
                    <w:rPr>
                      <w:rFonts w:ascii="Cambria Math" w:hAnsi="Cambria Math"/>
                    </w:rPr>
                    <m:t xml:space="preserve">2</m:t>
                  </m:r>
                </m:sup>
              </m:sSup>
            </m:e>
          </m:nary>
        </m:oMath>
      </m:oMathPara>
    </w:p>
    <w:p>
      <w:pPr>
        <w:pStyle w:val="Normal"/>
        <w:spacing w:lineRule="auto" w:line="360"/>
        <w:jc w:val="both"/>
        <w:rPr>
          <w:rFonts w:eastAsia="宋体" w:eastAsiaTheme="minorEastAsia"/>
          <w:sz w:val="32"/>
          <w:szCs w:val="32"/>
        </w:rPr>
      </w:pPr>
      <w:r>
        <w:rPr>
          <w:rFonts w:eastAsia="宋体" w:eastAsiaTheme="minorEastAsia"/>
          <w:sz w:val="32"/>
          <w:szCs w:val="32"/>
        </w:rPr>
        <w:t>In an elastic collision the colliding particles do not disintegrate or join together. In this collision both momentum and (kinetic) energy are conserved.</w:t>
      </w:r>
    </w:p>
    <w:p>
      <w:pPr>
        <w:pStyle w:val="Normal"/>
        <w:spacing w:lineRule="auto" w:line="360"/>
        <w:jc w:val="both"/>
        <w:rPr>
          <w:rFonts w:eastAsia="宋体" w:eastAsiaTheme="minorEastAsia"/>
          <w:sz w:val="32"/>
          <w:szCs w:val="32"/>
        </w:rPr>
      </w:pPr>
      <w:r>
        <w:rPr>
          <w:rFonts w:eastAsia="宋体" w:eastAsiaTheme="minorEastAsia"/>
          <w:sz w:val="32"/>
          <w:szCs w:val="32"/>
        </w:rPr>
        <w:t>Inelastic Collision: In an inelastic collision, The Kinetic Energy is not conserved because some of the kinetic energy may be converted into other forms of energy such as heat, sound, radiation or any other form of energy.</w:t>
      </w:r>
    </w:p>
    <w:p>
      <w:pPr>
        <w:pStyle w:val="Normal"/>
        <w:spacing w:lineRule="auto" w:line="360"/>
        <w:jc w:val="both"/>
        <w:rPr>
          <w:rFonts w:eastAsia="宋体" w:eastAsiaTheme="minorEastAsia"/>
          <w:sz w:val="32"/>
          <w:szCs w:val="32"/>
        </w:rPr>
      </w:pPr>
      <w:r>
        <w:rPr>
          <w:rFonts w:eastAsia="宋体" w:eastAsiaTheme="minorEastAsia"/>
          <w:sz w:val="32"/>
          <w:szCs w:val="32"/>
        </w:rPr>
        <w:t>A completely inelastic collision between two objects is a collision in which the two objects stick together after the collision and move off together as one body.</w:t>
      </w:r>
    </w:p>
    <w:p>
      <w:pPr>
        <w:pStyle w:val="Normal"/>
        <w:spacing w:lineRule="auto" w:line="360"/>
        <w:jc w:val="both"/>
        <w:rPr>
          <w:rFonts w:eastAsia="宋体" w:eastAsiaTheme="minorEastAsia"/>
          <w:sz w:val="32"/>
          <w:szCs w:val="32"/>
        </w:rPr>
      </w:pPr>
      <w:r>
        <w:rPr>
          <w:rFonts w:eastAsia="宋体" w:eastAsiaTheme="minorEastAsia"/>
          <w:sz w:val="32"/>
          <w:szCs w:val="32"/>
        </w:rPr>
        <w:t>The implication is that,</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nary>
            <m:naryPr>
              <m:chr m:val="∑"/>
              <m:subHide m:val="1"/>
              <m:supHide m:val="1"/>
            </m:naryPr>
            <m:sub/>
            <m:sup/>
            <m:e>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m</m:t>
                  </m:r>
                </m:e>
                <m:sub>
                  <m:r>
                    <w:rPr>
                      <w:rFonts w:ascii="Cambria Math" w:hAnsi="Cambria Math"/>
                    </w:rPr>
                    <m:t xml:space="preserve">i</m:t>
                  </m:r>
                </m:sub>
              </m:sSub>
              <m:sSup>
                <m:e>
                  <m:sSub>
                    <m:e>
                      <m:r>
                        <w:rPr>
                          <w:rFonts w:ascii="Cambria Math" w:hAnsi="Cambria Math"/>
                        </w:rPr>
                        <m:t xml:space="preserve">u</m:t>
                      </m:r>
                    </m:e>
                    <m:sub>
                      <m:r>
                        <w:rPr>
                          <w:rFonts w:ascii="Cambria Math" w:hAnsi="Cambria Math"/>
                        </w:rPr>
                        <m:t xml:space="preserve">i</m:t>
                      </m:r>
                    </m:sub>
                  </m:sSub>
                </m:e>
                <m:sup>
                  <m:r>
                    <w:rPr>
                      <w:rFonts w:ascii="Cambria Math" w:hAnsi="Cambria Math"/>
                    </w:rPr>
                    <m:t xml:space="preserve">2</m:t>
                  </m:r>
                </m:sup>
              </m:sSup>
            </m:e>
          </m:nary>
          <m:r>
            <w:rPr>
              <w:rFonts w:ascii="Cambria Math" w:hAnsi="Cambria Math"/>
            </w:rPr>
            <m:t xml:space="preserve">≠</m:t>
          </m:r>
          <m:nary>
            <m:naryPr>
              <m:chr m:val="∑"/>
              <m:subHide m:val="1"/>
              <m:supHide m:val="1"/>
            </m:naryPr>
            <m:sub/>
            <m:sup/>
            <m:e>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m</m:t>
                  </m:r>
                </m:e>
                <m:sub>
                  <m:r>
                    <w:rPr>
                      <w:rFonts w:ascii="Cambria Math" w:hAnsi="Cambria Math"/>
                    </w:rPr>
                    <m:t xml:space="preserve">1</m:t>
                  </m:r>
                </m:sub>
              </m:sSub>
              <m:sSup>
                <m:e>
                  <m:sSub>
                    <m:e>
                      <m:r>
                        <w:rPr>
                          <w:rFonts w:ascii="Cambria Math" w:hAnsi="Cambria Math"/>
                        </w:rPr>
                        <m:t xml:space="preserve">v</m:t>
                      </m:r>
                    </m:e>
                    <m:sub>
                      <m:r>
                        <w:rPr>
                          <w:rFonts w:ascii="Cambria Math" w:hAnsi="Cambria Math"/>
                        </w:rPr>
                        <m:t xml:space="preserve">i</m:t>
                      </m:r>
                    </m:sub>
                  </m:sSub>
                </m:e>
                <m:sup>
                  <m:r>
                    <w:rPr>
                      <w:rFonts w:ascii="Cambria Math" w:hAnsi="Cambria Math"/>
                    </w:rPr>
                    <m:t xml:space="preserve">2</m:t>
                  </m:r>
                </m:sup>
              </m:sSup>
            </m:e>
          </m:nary>
        </m:oMath>
      </m:oMathPara>
    </w:p>
    <w:p>
      <w:pPr>
        <w:pStyle w:val="Normal"/>
        <w:spacing w:lineRule="auto" w:line="360" w:before="0" w:after="0"/>
        <w:jc w:val="both"/>
        <w:rPr>
          <w:rFonts w:cs="GoudyOldStyleT-Regular"/>
          <w:sz w:val="32"/>
          <w:szCs w:val="32"/>
          <w:lang w:val="en-GB"/>
        </w:rPr>
      </w:pPr>
      <w:r>
        <w:rPr>
          <w:rFonts w:cs="GoudyOldStyleT-Regular"/>
          <w:sz w:val="32"/>
          <w:szCs w:val="32"/>
          <w:lang w:val="en-GB"/>
        </w:rPr>
        <w:t xml:space="preserve">A collision where the total kinetic energy after collision is less than that before collision is called </w:t>
      </w:r>
      <w:r>
        <w:rPr>
          <w:rFonts w:cs="GoudyOldStyleT-Italic"/>
          <w:iCs/>
          <w:sz w:val="32"/>
          <w:szCs w:val="32"/>
          <w:lang w:val="en-GB"/>
        </w:rPr>
        <w:t>inelastic collision</w:t>
      </w:r>
      <w:r>
        <w:rPr>
          <w:rFonts w:cs="GoudyOldStyleT-Regular"/>
          <w:sz w:val="32"/>
          <w:szCs w:val="32"/>
          <w:lang w:val="en-GB"/>
        </w:rPr>
        <w:t>.</w:t>
      </w:r>
    </w:p>
    <w:p>
      <w:pPr>
        <w:pStyle w:val="Normal"/>
        <w:spacing w:lineRule="auto" w:line="360" w:before="0" w:after="0"/>
        <w:jc w:val="center"/>
        <w:rPr>
          <w:rFonts w:cs="GoudyOldStyleT-Regular"/>
          <w:sz w:val="32"/>
          <w:szCs w:val="32"/>
          <w:lang w:val="en-GB"/>
        </w:rPr>
      </w:pPr>
      <w:r>
        <w:rPr/>
      </w:r>
      <m:oMathPara xmlns:m="http://schemas.openxmlformats.org/officeDocument/2006/math">
        <m:oMathParaPr>
          <m:jc m:val="center"/>
        </m:oMathParaPr>
        <m:oMath>
          <m:r>
            <w:rPr>
              <w:rFonts w:ascii="Cambria Math" w:hAnsi="Cambria Math"/>
            </w:rPr>
            <m:t xml:space="preserve">Σ</m:t>
          </m:r>
          <m:sSub>
            <m:e>
              <m:r>
                <w:rPr>
                  <w:rFonts w:ascii="Cambria Math" w:hAnsi="Cambria Math"/>
                </w:rPr>
                <m:t xml:space="preserve">P</m:t>
              </m:r>
            </m:e>
            <m:sub>
              <m:r>
                <w:rPr>
                  <w:rFonts w:ascii="Cambria Math" w:hAnsi="Cambria Math"/>
                </w:rPr>
                <m:t xml:space="preserve">f</m:t>
              </m:r>
            </m:sub>
          </m:sSub>
          <m:r>
            <w:rPr>
              <w:rFonts w:ascii="Cambria Math" w:hAnsi="Cambria Math"/>
            </w:rPr>
            <m:t xml:space="preserve">≠</m:t>
          </m:r>
          <m:r>
            <w:rPr>
              <w:rFonts w:ascii="Cambria Math" w:hAnsi="Cambria Math"/>
            </w:rPr>
            <m:t xml:space="preserve">Σ</m:t>
          </m:r>
          <m:sSub>
            <m:e>
              <m:r>
                <w:rPr>
                  <w:rFonts w:ascii="Cambria Math" w:hAnsi="Cambria Math"/>
                </w:rPr>
                <m:t xml:space="preserve">P</m:t>
              </m:r>
            </m:e>
            <m:sub>
              <m:r>
                <w:rPr>
                  <w:rFonts w:ascii="Cambria Math" w:hAnsi="Cambria Math"/>
                </w:rPr>
                <m:t xml:space="preserve">i</m:t>
              </m:r>
            </m:sub>
          </m:sSub>
        </m:oMath>
      </m:oMathPara>
    </w:p>
    <w:p>
      <w:pPr>
        <w:pStyle w:val="Normal"/>
        <w:spacing w:lineRule="auto" w:line="360" w:before="0" w:after="0"/>
        <w:jc w:val="both"/>
        <w:rPr>
          <w:rFonts w:cs="GoudyOldStyleT-Regular"/>
          <w:sz w:val="32"/>
          <w:szCs w:val="32"/>
          <w:lang w:val="en-GB"/>
        </w:rPr>
      </w:pPr>
      <w:r>
        <w:rPr>
          <w:rFonts w:cs="GoudyOldStyleT-Regular"/>
          <w:sz w:val="32"/>
          <w:szCs w:val="32"/>
          <w:lang w:val="en-GB"/>
        </w:rPr>
        <w:t xml:space="preserve">An inelastic collision in which the bodies stick together and move as one body after collision is called </w:t>
      </w:r>
      <w:r>
        <w:rPr>
          <w:rFonts w:cs="GoudyOldStyleT-Italic"/>
          <w:iCs/>
          <w:sz w:val="32"/>
          <w:szCs w:val="32"/>
          <w:lang w:val="en-GB"/>
        </w:rPr>
        <w:t>completely inelastic collision.</w:t>
      </w:r>
    </w:p>
    <w:p>
      <w:pPr>
        <w:pStyle w:val="Normal"/>
        <w:spacing w:lineRule="auto" w:line="360"/>
        <w:jc w:val="center"/>
        <w:rPr>
          <w:rFonts w:eastAsia="宋体" w:eastAsiaTheme="minorEastAsia"/>
          <w:sz w:val="40"/>
          <w:szCs w:val="32"/>
          <w:u w:val="single"/>
        </w:rPr>
      </w:pPr>
      <w:r>
        <w:rPr>
          <w:rFonts w:eastAsia="宋体" w:eastAsiaTheme="minorEastAsia"/>
          <w:sz w:val="40"/>
          <w:szCs w:val="32"/>
          <w:u w:val="single"/>
        </w:rPr>
        <w:t>COEFFICIENT OF RESTITUTION</w:t>
      </w:r>
    </w:p>
    <w:p>
      <w:pPr>
        <w:pStyle w:val="Normal"/>
        <w:spacing w:lineRule="auto" w:line="360"/>
        <w:jc w:val="both"/>
        <w:rPr>
          <w:rFonts w:eastAsia="宋体" w:eastAsiaTheme="minorEastAsia"/>
          <w:sz w:val="32"/>
          <w:szCs w:val="32"/>
        </w:rPr>
      </w:pPr>
      <w:r>
        <w:rPr>
          <w:rFonts w:eastAsia="宋体" w:eastAsiaTheme="minorEastAsia"/>
          <w:sz w:val="32"/>
          <w:szCs w:val="32"/>
        </w:rPr>
        <w:t>The coefficient of restitution (e) for a particular collision describes the extent to which the collision is elastic or completely inelastic. The coefficient of restitution is defined for only 1 dimensional collision for two bodies.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sSub>
                <m:e>
                  <m:r>
                    <w:rPr>
                      <w:rFonts w:ascii="Cambria Math" w:hAnsi="Cambria Math"/>
                    </w:rPr>
                    <m:t xml:space="preserve">v</m:t>
                  </m:r>
                </m:e>
                <m:sub>
                  <m:r>
                    <w:rPr>
                      <w:rFonts w:ascii="Cambria Math" w:hAnsi="Cambria Math"/>
                    </w:rPr>
                    <m:t xml:space="preserve">r</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r</m:t>
                  </m:r>
                </m:sub>
              </m:sSub>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en>
          </m:f>
        </m:oMath>
      </m:oMathPara>
    </w:p>
    <w:p>
      <w:pPr>
        <w:pStyle w:val="Normal"/>
        <w:spacing w:lineRule="auto" w:line="360"/>
        <w:jc w:val="both"/>
        <w:rPr>
          <w:rFonts w:eastAsia="宋体" w:eastAsiaTheme="minorEastAsia"/>
          <w:sz w:val="32"/>
          <w:szCs w:val="32"/>
        </w:rPr>
      </w:pPr>
      <w:r>
        <w:rPr>
          <w:rFonts w:eastAsia="宋体" w:eastAsiaTheme="minorEastAsia"/>
          <w:sz w:val="32"/>
          <w:szCs w:val="32"/>
        </w:rPr>
        <w:t>The maximum value of “e” is one (1) for a completely elastic collision and zero (0) for a completely inelastic collision. For other one dimensional (1D) bodies, the value of “e” lies between zero (0) and one (1).</w:t>
      </w:r>
    </w:p>
    <w:p>
      <w:pPr>
        <w:pStyle w:val="Normal"/>
        <w:spacing w:lineRule="auto" w:line="360"/>
        <w:jc w:val="both"/>
        <w:rPr>
          <w:rFonts w:eastAsia="宋体" w:eastAsiaTheme="minorEastAsia"/>
          <w:sz w:val="32"/>
          <w:szCs w:val="32"/>
        </w:rPr>
      </w:pPr>
      <w:r>
        <w:rPr/>
      </w:r>
      <m:oMath xmlns:m="http://schemas.openxmlformats.org/officeDocument/2006/math">
        <m:sSub>
          <m:e>
            <m:r>
              <w:rPr>
                <w:rFonts w:ascii="Cambria Math" w:hAnsi="Cambria Math"/>
              </w:rPr>
              <m:t xml:space="preserve">v</m:t>
            </m:r>
          </m:e>
          <m:sub>
            <m:r>
              <w:rPr>
                <w:rFonts w:ascii="Cambria Math" w:hAnsi="Cambria Math"/>
              </w:rPr>
              <m:t xml:space="preserve">r</m:t>
            </m:r>
          </m:sub>
        </m:sSub>
      </m:oMath>
      <w:r>
        <w:rPr>
          <w:rFonts w:eastAsia="宋体" w:eastAsiaTheme="minorEastAsia"/>
          <w:sz w:val="32"/>
          <w:szCs w:val="32"/>
        </w:rPr>
        <w:t xml:space="preserve"> </w:t>
      </w:r>
      <w:r>
        <w:rPr>
          <w:rFonts w:eastAsia="宋体" w:eastAsiaTheme="minorEastAsia"/>
          <w:sz w:val="32"/>
          <w:szCs w:val="32"/>
        </w:rPr>
        <w:t xml:space="preserve">is the relative velocity of the bodies after collision and </w:t>
      </w:r>
      <w:r>
        <w:rPr/>
      </w:r>
      <m:oMath xmlns:m="http://schemas.openxmlformats.org/officeDocument/2006/math">
        <m:sSub>
          <m:e>
            <m:r>
              <w:rPr>
                <w:rFonts w:ascii="Cambria Math" w:hAnsi="Cambria Math"/>
              </w:rPr>
              <m:t xml:space="preserve">u</m:t>
            </m:r>
          </m:e>
          <m:sub>
            <m:r>
              <w:rPr>
                <w:rFonts w:ascii="Cambria Math" w:hAnsi="Cambria Math"/>
              </w:rPr>
              <m:t xml:space="preserve">r</m:t>
            </m:r>
          </m:sub>
        </m:sSub>
      </m:oMath>
      <w:r>
        <w:rPr>
          <w:rFonts w:eastAsia="宋体" w:eastAsiaTheme="minorEastAsia"/>
          <w:sz w:val="32"/>
          <w:szCs w:val="32"/>
        </w:rPr>
        <w:t xml:space="preserve"> is the relative velocity of the bodies before collision</w:t>
      </w:r>
    </w:p>
    <w:p>
      <w:pPr>
        <w:pStyle w:val="Normal"/>
        <w:spacing w:lineRule="auto" w:line="360"/>
        <w:jc w:val="both"/>
        <w:rPr>
          <w:rFonts w:eastAsia="宋体" w:eastAsiaTheme="minorEastAsia"/>
          <w:sz w:val="32"/>
          <w:szCs w:val="32"/>
          <w:u w:val="single"/>
        </w:rPr>
      </w:pPr>
      <w:r>
        <w:rPr>
          <w:rFonts w:eastAsia="宋体" w:eastAsiaTheme="minorEastAsia"/>
          <w:sz w:val="40"/>
          <w:szCs w:val="32"/>
          <w:u w:val="single"/>
        </w:rPr>
        <w:t>APPLICATIONS OF CONSERVATION OF LINEAR MOMENTUM</w:t>
      </w:r>
    </w:p>
    <w:p>
      <w:pPr>
        <w:pStyle w:val="Normal"/>
        <w:spacing w:lineRule="auto" w:line="360"/>
        <w:jc w:val="both"/>
        <w:rPr>
          <w:rFonts w:eastAsia="宋体" w:eastAsiaTheme="minorEastAsia"/>
          <w:sz w:val="32"/>
          <w:szCs w:val="32"/>
        </w:rPr>
      </w:pPr>
      <w:r>
        <w:rPr>
          <w:rFonts w:eastAsia="宋体" w:eastAsiaTheme="minorEastAsia"/>
          <w:sz w:val="32"/>
          <w:szCs w:val="32"/>
        </w:rPr>
        <w:t>Rocket Repulsion: The thrust experienced by a rocket can be expressed as the product of the rate of ejection of gases and the velocity</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Tℎrust</m:t>
          </m:r>
          <m:r>
            <w:rPr>
              <w:rFonts w:ascii="Cambria Math" w:hAnsi="Cambria Math"/>
            </w:rPr>
            <m:t xml:space="preserve">=</m:t>
          </m:r>
          <m:r>
            <w:rPr>
              <w:rFonts w:ascii="Cambria Math" w:hAnsi="Cambria Math"/>
            </w:rPr>
            <m:t xml:space="preserve">Rate</m:t>
          </m:r>
          <m:r>
            <w:rPr>
              <w:rFonts w:ascii="Cambria Math" w:hAnsi="Cambria Math"/>
            </w:rPr>
            <m:t xml:space="preserve">of</m:t>
          </m:r>
          <m:r>
            <w:rPr>
              <w:rFonts w:ascii="Cambria Math" w:hAnsi="Cambria Math"/>
            </w:rPr>
            <m:t xml:space="preserve">ejection</m:t>
          </m:r>
          <m:r>
            <w:rPr>
              <w:rFonts w:ascii="Cambria Math" w:hAnsi="Cambria Math"/>
            </w:rPr>
            <m:t xml:space="preserve">of</m:t>
          </m:r>
          <m:r>
            <w:rPr>
              <w:rFonts w:ascii="Cambria Math" w:hAnsi="Cambria Math"/>
            </w:rPr>
            <m:t xml:space="preserve">gases</m:t>
          </m:r>
          <m:r>
            <w:rPr>
              <w:rFonts w:ascii="Cambria Math" w:hAnsi="Cambria Math"/>
            </w:rPr>
            <m:t xml:space="preserve">×</m:t>
          </m:r>
          <m:r>
            <w:rPr>
              <w:rFonts w:ascii="Cambria Math" w:hAnsi="Cambria Math"/>
            </w:rPr>
            <m:t xml:space="preserve">velocity</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v</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Rv</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But,</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Rate</m:t>
          </m:r>
          <m:r>
            <w:rPr>
              <w:rFonts w:ascii="Cambria Math" w:hAnsi="Cambria Math"/>
            </w:rPr>
            <m:t xml:space="preserve">of</m:t>
          </m:r>
          <m:r>
            <w:rPr>
              <w:rFonts w:ascii="Cambria Math" w:hAnsi="Cambria Math"/>
            </w:rPr>
            <m:t xml:space="preserve">ejection</m:t>
          </m:r>
          <m:r>
            <w:rPr>
              <w:rFonts w:ascii="Cambria Math" w:hAnsi="Cambria Math"/>
            </w:rPr>
            <m:t xml:space="preserve">of</m:t>
          </m:r>
          <m:r>
            <w:rPr>
              <w:rFonts w:ascii="Cambria Math" w:hAnsi="Cambria Math"/>
            </w:rPr>
            <m:t xml:space="preserve">gase</m:t>
          </m:r>
          <m:r>
            <w:rPr>
              <w:rFonts w:ascii="Cambria Math" w:hAnsi="Cambria Math"/>
            </w:rPr>
            <m:t xml:space="preserve">=</m:t>
          </m:r>
          <m:f>
            <m:num>
              <m:r>
                <w:rPr>
                  <w:rFonts w:ascii="Cambria Math" w:hAnsi="Cambria Math"/>
                </w:rPr>
                <m:t xml:space="preserve">mass</m:t>
              </m:r>
            </m:num>
            <m:den>
              <m:r>
                <w:rPr>
                  <w:rFonts w:ascii="Cambria Math" w:hAnsi="Cambria Math"/>
                </w:rPr>
                <m:t xml:space="preserve">time</m:t>
              </m:r>
            </m:den>
          </m:f>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m</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32"/>
        </w:rPr>
      </w:pPr>
      <w:r>
        <w:rPr>
          <w:rFonts w:eastAsia="宋体" w:eastAsiaTheme="minorEastAsia"/>
          <w:sz w:val="32"/>
          <w:szCs w:val="32"/>
        </w:rPr>
        <w:t>Therefore,</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m</m:t>
              </m:r>
            </m:num>
            <m:den>
              <m:r>
                <w:rPr>
                  <w:rFonts w:ascii="Cambria Math" w:hAnsi="Cambria Math"/>
                </w:rPr>
                <m:t xml:space="preserve">t</m:t>
              </m:r>
            </m:den>
          </m:f>
          <m:r>
            <w:rPr>
              <w:rFonts w:ascii="Cambria Math" w:hAnsi="Cambria Math"/>
            </w:rPr>
            <m:t xml:space="preserve">×</m:t>
          </m:r>
          <m:r>
            <w:rPr>
              <w:rFonts w:ascii="Cambria Math" w:hAnsi="Cambria Math"/>
            </w:rPr>
            <m:t xml:space="preserve">v</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mv</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32"/>
        </w:rPr>
      </w:pPr>
      <w:r>
        <w:rPr>
          <w:rFonts w:eastAsia="宋体" w:eastAsiaTheme="minorEastAsia"/>
          <w:sz w:val="32"/>
          <w:szCs w:val="32"/>
        </w:rPr>
        <w:t>Recoil of A gun: Experiment has shown that the momentum of a gun is equal to the momentum of the bullet fired</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Momentum</m:t>
          </m:r>
          <m:r>
            <w:rPr>
              <w:rFonts w:ascii="Cambria Math" w:hAnsi="Cambria Math"/>
            </w:rPr>
            <m:t xml:space="preserve">of</m:t>
          </m:r>
          <m:r>
            <w:rPr>
              <w:rFonts w:ascii="Cambria Math" w:hAnsi="Cambria Math"/>
            </w:rPr>
            <m:t xml:space="preserve">Gun</m:t>
          </m:r>
          <m:r>
            <w:rPr>
              <w:rFonts w:ascii="Cambria Math" w:hAnsi="Cambria Math"/>
            </w:rPr>
            <m:t xml:space="preserve">=</m:t>
          </m:r>
          <m:r>
            <w:rPr>
              <w:rFonts w:ascii="Cambria Math" w:hAnsi="Cambria Math"/>
            </w:rPr>
            <m:t xml:space="preserve">Momentum</m:t>
          </m:r>
          <m:r>
            <w:rPr>
              <w:rFonts w:ascii="Cambria Math" w:hAnsi="Cambria Math"/>
            </w:rPr>
            <m:t xml:space="preserve">of</m:t>
          </m:r>
          <m:r>
            <w:rPr>
              <w:rFonts w:ascii="Cambria Math" w:hAnsi="Cambria Math"/>
            </w:rPr>
            <m:t xml:space="preserve">Bullet</m:t>
          </m:r>
          <m:r>
            <w:rPr>
              <w:rFonts w:ascii="Cambria Math" w:hAnsi="Cambria Math"/>
            </w:rPr>
            <m:t xml:space="preserve">fired</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g</m:t>
              </m:r>
            </m:sub>
          </m:sSub>
          <m:sSub>
            <m:e>
              <m:r>
                <w:rPr>
                  <w:rFonts w:ascii="Cambria Math" w:hAnsi="Cambria Math"/>
                </w:rPr>
                <m:t xml:space="preserve">v</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oMath>
      </m:oMathPara>
    </w:p>
    <w:p>
      <w:pPr>
        <w:pStyle w:val="Normal"/>
        <w:spacing w:lineRule="auto" w:line="360"/>
        <w:jc w:val="both"/>
        <w:rPr>
          <w:rFonts w:eastAsia="宋体" w:eastAsiaTheme="minorEastAsia"/>
          <w:sz w:val="40"/>
          <w:szCs w:val="32"/>
          <w:u w:val="single"/>
        </w:rPr>
      </w:pPr>
      <w:r>
        <w:rPr>
          <w:rFonts w:eastAsia="宋体" w:eastAsiaTheme="minorEastAsia"/>
          <w:sz w:val="40"/>
          <w:szCs w:val="32"/>
          <w:u w:val="single"/>
        </w:rPr>
        <w:t>NEWTON’S THIRD LAW OF MOTION</w:t>
      </w:r>
    </w:p>
    <w:p>
      <w:pPr>
        <w:pStyle w:val="Normal"/>
        <w:spacing w:lineRule="auto" w:line="360"/>
        <w:jc w:val="both"/>
        <w:rPr>
          <w:rFonts w:eastAsia="宋体" w:eastAsiaTheme="minorEastAsia"/>
          <w:sz w:val="32"/>
          <w:szCs w:val="32"/>
        </w:rPr>
      </w:pPr>
      <w:r>
        <w:rPr>
          <w:rFonts w:eastAsia="宋体" w:eastAsiaTheme="minorEastAsia"/>
          <w:sz w:val="32"/>
          <w:szCs w:val="32"/>
        </w:rPr>
        <w:t>This law states that for every reaction there is an equal and opposite reaction.</w:t>
      </w:r>
    </w:p>
    <w:p>
      <w:pPr>
        <w:pStyle w:val="Normal"/>
        <w:spacing w:lineRule="auto" w:line="360"/>
        <w:jc w:val="both"/>
        <w:rPr>
          <w:rFonts w:eastAsia="宋体" w:eastAsiaTheme="minorEastAsia"/>
          <w:sz w:val="32"/>
          <w:szCs w:val="32"/>
        </w:rPr>
      </w:pPr>
      <w:r>
        <w:rPr>
          <w:rFonts w:eastAsia="宋体" w:eastAsiaTheme="minorEastAsia"/>
          <w:sz w:val="32"/>
          <w:szCs w:val="32"/>
        </w:rPr>
        <w:t>This law implies that if a body “A” exerts a force (action) on a body “B”, “B” will exert an equal and opposite force (reaction) on A.</w:t>
      </w:r>
    </w:p>
    <w:p>
      <w:pPr>
        <w:pStyle w:val="Normal"/>
        <w:spacing w:lineRule="auto" w:line="360"/>
        <w:jc w:val="both"/>
        <w:rPr>
          <w:rFonts w:eastAsia="宋体" w:eastAsiaTheme="minorEastAsia"/>
          <w:sz w:val="32"/>
          <w:szCs w:val="32"/>
        </w:rPr>
      </w:pPr>
      <w:r>
        <w:rPr>
          <w:rFonts w:eastAsia="宋体" w:eastAsiaTheme="minorEastAsia"/>
          <w:sz w:val="32"/>
          <w:szCs w:val="32"/>
        </w:rPr>
        <w:t>The mathematical statement of the law is as follows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limLow>
            <m:e>
              <m:sSub>
                <m:e>
                  <m:r>
                    <w:rPr>
                      <w:rFonts w:ascii="Cambria Math" w:hAnsi="Cambria Math"/>
                    </w:rPr>
                    <m:t xml:space="preserve">F</m:t>
                  </m:r>
                </m:e>
                <m:sub>
                  <m:r>
                    <w:rPr>
                      <w:rFonts w:ascii="Cambria Math" w:hAnsi="Cambria Math"/>
                    </w:rPr>
                    <m:t xml:space="preserve">AB</m:t>
                  </m:r>
                </m:sub>
              </m:sSub>
            </m:e>
            <m:lim>
              <m:r>
                <w:rPr>
                  <w:rFonts w:ascii="Cambria Math" w:hAnsi="Cambria Math"/>
                </w:rPr>
                <m:t xml:space="preserve">→</m:t>
              </m:r>
            </m:lim>
          </m:limLow>
          <m:r>
            <w:rPr>
              <w:rFonts w:ascii="Cambria Math" w:hAnsi="Cambria Math"/>
            </w:rPr>
            <m:t xml:space="preserve">=</m:t>
          </m:r>
          <m:r>
            <w:rPr>
              <w:rFonts w:ascii="Cambria Math" w:hAnsi="Cambria Math"/>
            </w:rPr>
            <m:t xml:space="preserve">−</m:t>
          </m:r>
          <m:limLow>
            <m:e>
              <m:sSub>
                <m:e>
                  <m:r>
                    <w:rPr>
                      <w:rFonts w:ascii="Cambria Math" w:hAnsi="Cambria Math"/>
                    </w:rPr>
                    <m:t xml:space="preserve">F</m:t>
                  </m:r>
                </m:e>
                <m:sub>
                  <m:r>
                    <w:rPr>
                      <w:rFonts w:ascii="Cambria Math" w:hAnsi="Cambria Math"/>
                    </w:rPr>
                    <m:t xml:space="preserve">BA</m:t>
                  </m:r>
                </m:sub>
              </m:sSub>
            </m:e>
            <m:lim>
              <m:r>
                <w:rPr>
                  <w:rFonts w:ascii="Cambria Math" w:hAnsi="Cambria Math"/>
                </w:rPr>
                <m:t xml:space="preserve">→</m:t>
              </m:r>
            </m:lim>
          </m:limLow>
        </m:oMath>
      </m:oMathPara>
    </w:p>
    <w:p>
      <w:pPr>
        <w:pStyle w:val="Normal"/>
        <w:spacing w:lineRule="auto" w:line="360"/>
        <w:jc w:val="both"/>
        <w:rPr>
          <w:rFonts w:eastAsia="宋体" w:eastAsiaTheme="minorEastAsia"/>
          <w:sz w:val="32"/>
          <w:szCs w:val="32"/>
        </w:rPr>
      </w:pPr>
      <w:r>
        <w:rPr>
          <w:rFonts w:eastAsia="宋体" w:eastAsiaTheme="minorEastAsia"/>
          <w:sz w:val="32"/>
          <w:szCs w:val="32"/>
        </w:rPr>
        <w:t>Where F</w:t>
      </w:r>
      <w:r>
        <w:rPr>
          <w:rFonts w:eastAsia="宋体" w:eastAsiaTheme="minorEastAsia"/>
          <w:sz w:val="32"/>
          <w:szCs w:val="32"/>
          <w:vertAlign w:val="subscript"/>
        </w:rPr>
        <w:t>AB</w:t>
      </w:r>
      <w:r>
        <w:rPr>
          <w:rFonts w:eastAsia="宋体" w:eastAsiaTheme="minorEastAsia"/>
          <w:sz w:val="32"/>
          <w:szCs w:val="32"/>
        </w:rPr>
        <w:t xml:space="preserve"> is the force exerted on body A by body B while F</w:t>
      </w:r>
      <w:r>
        <w:rPr>
          <w:rFonts w:eastAsia="宋体" w:eastAsiaTheme="minorEastAsia"/>
          <w:sz w:val="32"/>
          <w:szCs w:val="32"/>
          <w:vertAlign w:val="subscript"/>
        </w:rPr>
        <w:t>BA</w:t>
      </w:r>
      <w:r>
        <w:rPr>
          <w:rFonts w:eastAsia="宋体" w:eastAsiaTheme="minorEastAsia"/>
          <w:sz w:val="32"/>
          <w:szCs w:val="32"/>
        </w:rPr>
        <w:t xml:space="preserve"> is the force exerted on body B by body A.</w:t>
      </w:r>
    </w:p>
    <w:p>
      <w:pPr>
        <w:pStyle w:val="Normal"/>
        <w:spacing w:lineRule="auto" w:line="360"/>
        <w:jc w:val="both"/>
        <w:rPr>
          <w:rFonts w:eastAsia="宋体" w:eastAsiaTheme="minorEastAsia"/>
          <w:sz w:val="32"/>
          <w:szCs w:val="32"/>
        </w:rPr>
      </w:pPr>
      <w:r>
        <w:rPr>
          <w:rFonts w:eastAsia="宋体" w:eastAsiaTheme="minorEastAsia"/>
          <w:sz w:val="32"/>
          <w:szCs w:val="32"/>
        </w:rPr>
        <w:t>The negative sign shows that F</w:t>
      </w:r>
      <w:r>
        <w:rPr>
          <w:rFonts w:eastAsia="宋体" w:eastAsiaTheme="minorEastAsia"/>
          <w:sz w:val="32"/>
          <w:szCs w:val="32"/>
          <w:vertAlign w:val="subscript"/>
        </w:rPr>
        <w:t>AB</w:t>
      </w:r>
      <w:r>
        <w:rPr>
          <w:rFonts w:eastAsia="宋体" w:eastAsiaTheme="minorEastAsia"/>
          <w:sz w:val="32"/>
          <w:szCs w:val="32"/>
        </w:rPr>
        <w:t xml:space="preserve"> and F</w:t>
      </w:r>
      <w:r>
        <w:rPr>
          <w:rFonts w:eastAsia="宋体" w:eastAsiaTheme="minorEastAsia"/>
          <w:sz w:val="32"/>
          <w:szCs w:val="32"/>
          <w:vertAlign w:val="subscript"/>
        </w:rPr>
        <w:t>BA</w:t>
      </w:r>
      <w:r>
        <w:rPr>
          <w:rFonts w:eastAsia="宋体" w:eastAsiaTheme="minorEastAsia"/>
          <w:sz w:val="32"/>
          <w:szCs w:val="32"/>
        </w:rPr>
        <w:t xml:space="preserve"> are in opposite directions.</w:t>
      </w:r>
    </w:p>
    <w:p>
      <w:pPr>
        <w:pStyle w:val="Normal"/>
        <w:spacing w:lineRule="auto" w:line="360"/>
        <w:jc w:val="both"/>
        <w:rPr>
          <w:rFonts w:eastAsia="宋体" w:eastAsiaTheme="minorEastAsia"/>
          <w:sz w:val="32"/>
          <w:szCs w:val="32"/>
        </w:rPr>
      </w:pPr>
      <w:r>
        <w:rPr>
          <w:rFonts w:eastAsia="宋体" w:eastAsiaTheme="minorEastAsia"/>
          <w:sz w:val="32"/>
          <w:szCs w:val="32"/>
        </w:rPr>
        <w:t>This law just shows that forces always occur in pairs and one body cannot exert a force aon another body without experiencing a force itself</w:t>
      </w:r>
    </w:p>
    <w:p>
      <w:pPr>
        <w:pStyle w:val="Normal"/>
        <w:spacing w:lineRule="auto" w:line="360"/>
        <w:jc w:val="both"/>
        <w:rPr>
          <w:rFonts w:eastAsia="宋体" w:eastAsiaTheme="minorEastAsia"/>
          <w:sz w:val="32"/>
          <w:szCs w:val="32"/>
          <w:u w:val="single"/>
        </w:rPr>
      </w:pPr>
      <w:r>
        <w:rPr>
          <w:rFonts w:eastAsia="宋体" w:eastAsiaTheme="minorEastAsia"/>
          <w:sz w:val="40"/>
          <w:szCs w:val="32"/>
          <w:u w:val="single"/>
        </w:rPr>
        <w:t>APPLICATIONS OF THE THIRD LAW OF MOTION</w:t>
      </w:r>
    </w:p>
    <w:p>
      <w:pPr>
        <w:pStyle w:val="Normal"/>
        <w:spacing w:lineRule="auto" w:line="360"/>
        <w:jc w:val="both"/>
        <w:rPr>
          <w:rFonts w:eastAsia="宋体" w:eastAsiaTheme="minorEastAsia"/>
          <w:sz w:val="40"/>
          <w:szCs w:val="32"/>
          <w:u w:val="single"/>
        </w:rPr>
      </w:pPr>
      <w:r>
        <w:rPr>
          <w:rFonts w:eastAsia="宋体" w:eastAsiaTheme="minorEastAsia"/>
          <w:sz w:val="40"/>
          <w:szCs w:val="32"/>
          <w:u w:val="single"/>
        </w:rPr>
        <w:t>THE ELEVATOR</w:t>
      </w:r>
    </w:p>
    <w:p>
      <w:pPr>
        <w:pStyle w:val="Normal"/>
        <w:spacing w:lineRule="auto" w:line="360"/>
        <w:jc w:val="both"/>
        <w:rPr>
          <w:rFonts w:eastAsia="宋体" w:eastAsiaTheme="minorEastAsia"/>
          <w:sz w:val="32"/>
          <w:szCs w:val="32"/>
          <w:u w:val="single"/>
        </w:rPr>
      </w:pPr>
      <w:r>
        <w:rPr>
          <w:rFonts w:eastAsia="宋体" w:eastAsiaTheme="minorEastAsia"/>
          <w:sz w:val="32"/>
          <w:szCs w:val="32"/>
        </w:rPr>
        <w:t>The elevator is an electro</w:t>
      </w:r>
      <w:r>
        <w:rPr>
          <w:rFonts w:eastAsia="宋体" w:eastAsiaTheme="minorEastAsia"/>
          <w:sz w:val="32"/>
          <w:szCs w:val="32"/>
          <w:lang w:val="en-US"/>
        </w:rPr>
        <w:t>-</w:t>
      </w:r>
      <w:r>
        <w:rPr>
          <w:rFonts w:eastAsia="宋体" w:eastAsiaTheme="minorEastAsia"/>
          <w:sz w:val="32"/>
          <w:szCs w:val="32"/>
        </w:rPr>
        <w:t>mechanical device used in lowering or lifting people or goods from floor to floor in a building.</w:t>
      </w:r>
    </w:p>
    <w:p>
      <w:pPr>
        <w:pStyle w:val="Normal"/>
        <w:spacing w:lineRule="auto" w:line="360"/>
        <w:jc w:val="both"/>
        <w:rPr>
          <w:rFonts w:eastAsia="宋体" w:eastAsiaTheme="minorEastAsia"/>
          <w:sz w:val="32"/>
          <w:szCs w:val="32"/>
        </w:rPr>
      </w:pPr>
      <w:r>
        <w:rPr>
          <w:rFonts w:eastAsia="宋体" w:eastAsiaTheme="minorEastAsia"/>
          <w:sz w:val="32"/>
          <w:szCs w:val="32"/>
        </w:rPr>
        <w:t>Case 1: When an elevator is ascending at uniform acceleration.</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Tension</m:t>
          </m:r>
          <m:r>
            <w:rPr>
              <w:rFonts w:ascii="Cambria Math" w:hAnsi="Cambria Math"/>
            </w:rPr>
            <m:t xml:space="preserve">∈</m:t>
          </m:r>
          <m:r>
            <w:rPr>
              <w:rFonts w:ascii="Cambria Math" w:hAnsi="Cambria Math"/>
            </w:rPr>
            <m:t xml:space="preserve">tℎe</m:t>
          </m:r>
          <m:r>
            <w:rPr>
              <w:rFonts w:ascii="Cambria Math" w:hAnsi="Cambria Math"/>
            </w:rPr>
            <m:t xml:space="preserve">elevator</m:t>
          </m:r>
          <m:d>
            <m:dPr>
              <m:begChr m:val="("/>
              <m:endChr m:val=")"/>
            </m:dPr>
            <m:e>
              <m:r>
                <w:rPr>
                  <w:rFonts w:ascii="Cambria Math" w:hAnsi="Cambria Math"/>
                </w:rPr>
                <m:t xml:space="preserve">string</m:t>
              </m:r>
              <m:r>
                <w:rPr>
                  <w:rFonts w:ascii="Cambria Math" w:hAnsi="Cambria Math"/>
                </w:rPr>
                <m:t xml:space="preserve">of</m:t>
              </m:r>
              <m:r>
                <w:rPr>
                  <w:rFonts w:ascii="Cambria Math" w:hAnsi="Cambria Math"/>
                </w:rPr>
                <m:t xml:space="preserve">elevator</m:t>
              </m:r>
            </m:e>
          </m:d>
          <m:r>
            <w:rPr>
              <w:rFonts w:ascii="Cambria Math" w:hAnsi="Cambria Math"/>
            </w:rPr>
            <m:t xml:space="preserve">−</m:t>
          </m:r>
          <m:r>
            <w:rPr>
              <w:rFonts w:ascii="Cambria Math" w:hAnsi="Cambria Math"/>
            </w:rPr>
            <m:t xml:space="preserve">Weigℎt</m:t>
          </m:r>
          <m:r>
            <w:rPr>
              <w:rFonts w:ascii="Cambria Math" w:hAnsi="Cambria Math"/>
            </w:rPr>
            <m:t xml:space="preserve">of</m:t>
          </m:r>
          <m:r>
            <w:rPr>
              <w:rFonts w:ascii="Cambria Math" w:hAnsi="Cambria Math"/>
            </w:rPr>
            <m:t xml:space="preserve">object</m:t>
          </m:r>
          <m:r>
            <w:rPr>
              <w:rFonts w:ascii="Cambria Math" w:hAnsi="Cambria Math"/>
            </w:rPr>
            <m:t xml:space="preserve">=</m:t>
          </m:r>
          <m:r>
            <w:rPr>
              <w:rFonts w:ascii="Cambria Math" w:hAnsi="Cambria Math"/>
            </w:rPr>
            <m:t xml:space="preserve">mass</m:t>
          </m:r>
          <m:r>
            <w:rPr>
              <w:rFonts w:ascii="Cambria Math" w:hAnsi="Cambria Math"/>
            </w:rPr>
            <m:t xml:space="preserve">of</m:t>
          </m:r>
          <m:r>
            <w:rPr>
              <w:rFonts w:ascii="Cambria Math" w:hAnsi="Cambria Math"/>
            </w:rPr>
            <m:t xml:space="preserve">object</m:t>
          </m:r>
          <m:r>
            <w:rPr>
              <w:rFonts w:ascii="Cambria Math" w:hAnsi="Cambria Math"/>
            </w:rPr>
            <m:t xml:space="preserve">×</m:t>
          </m:r>
          <m:r>
            <w:rPr>
              <w:rFonts w:ascii="Cambria Math" w:hAnsi="Cambria Math"/>
            </w:rPr>
            <m:t xml:space="preserve">aceleration</m:t>
          </m:r>
          <m:r>
            <w:rPr>
              <w:rFonts w:ascii="Cambria Math" w:hAnsi="Cambria Math"/>
            </w:rPr>
            <m:t xml:space="preserve">of</m:t>
          </m:r>
          <m:r>
            <w:rPr>
              <w:rFonts w:ascii="Cambria Math" w:hAnsi="Cambria Math"/>
            </w:rPr>
            <m:t xml:space="preserve">elevator</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ma</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But,</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mg</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mg</m:t>
          </m:r>
          <m:r>
            <w:rPr>
              <w:rFonts w:ascii="Cambria Math" w:hAnsi="Cambria Math"/>
            </w:rPr>
            <m:t xml:space="preserve">=</m:t>
          </m:r>
          <m:r>
            <w:rPr>
              <w:rFonts w:ascii="Cambria Math" w:hAnsi="Cambria Math"/>
            </w:rPr>
            <m:t xml:space="preserve">ma</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m</m:t>
          </m:r>
          <m:r>
            <w:rPr>
              <w:rFonts w:ascii="Cambria Math" w:hAnsi="Cambria Math"/>
            </w:rPr>
            <m:t xml:space="preserve">g</m:t>
          </m:r>
          <m:r>
            <w:rPr>
              <w:rFonts w:ascii="Cambria Math" w:hAnsi="Cambria Math"/>
            </w:rPr>
            <m:t xml:space="preserve">+</m:t>
          </m:r>
          <m:r>
            <w:rPr>
              <w:rFonts w:ascii="Cambria Math" w:hAnsi="Cambria Math"/>
            </w:rPr>
            <m:t xml:space="preserve">ma</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a</m:t>
              </m:r>
            </m:e>
          </m:d>
        </m:oMath>
      </m:oMathPara>
    </w:p>
    <w:p>
      <w:pPr>
        <w:pStyle w:val="Normal"/>
        <w:spacing w:lineRule="auto" w:line="360"/>
        <w:jc w:val="both"/>
        <w:rPr>
          <w:rFonts w:eastAsia="宋体" w:eastAsiaTheme="minorEastAsia"/>
          <w:sz w:val="32"/>
          <w:szCs w:val="32"/>
        </w:rPr>
      </w:pPr>
      <w:r>
        <w:rPr>
          <w:rFonts w:eastAsia="宋体" w:eastAsiaTheme="minorEastAsia"/>
          <w:sz w:val="32"/>
          <w:szCs w:val="32"/>
        </w:rPr>
        <w:t>Case 2: ELEVATOR DESCENDING AT A CONSTANT ACCELERATION</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Weigℎt</m:t>
          </m:r>
          <m:r>
            <w:rPr>
              <w:rFonts w:ascii="Cambria Math" w:hAnsi="Cambria Math"/>
            </w:rPr>
            <m:t xml:space="preserve">of</m:t>
          </m:r>
          <m:r>
            <w:rPr>
              <w:rFonts w:ascii="Cambria Math" w:hAnsi="Cambria Math"/>
            </w:rPr>
            <m:t xml:space="preserve">object</m:t>
          </m:r>
          <m:r>
            <w:rPr>
              <w:rFonts w:ascii="Cambria Math" w:hAnsi="Cambria Math"/>
            </w:rPr>
            <m:t xml:space="preserve">−</m:t>
          </m:r>
          <m:r>
            <w:rPr>
              <w:rFonts w:ascii="Cambria Math" w:hAnsi="Cambria Math"/>
            </w:rPr>
            <m:t xml:space="preserve">Tension</m:t>
          </m:r>
          <m:r>
            <w:rPr>
              <w:rFonts w:ascii="Cambria Math" w:hAnsi="Cambria Math"/>
            </w:rPr>
            <m:t xml:space="preserve">∈</m:t>
          </m:r>
          <m:r>
            <w:rPr>
              <w:rFonts w:ascii="Cambria Math" w:hAnsi="Cambria Math"/>
            </w:rPr>
            <m:t xml:space="preserve">tℎe</m:t>
          </m:r>
          <m:r>
            <w:rPr>
              <w:rFonts w:ascii="Cambria Math" w:hAnsi="Cambria Math"/>
            </w:rPr>
            <m:t xml:space="preserve">elevator</m:t>
          </m:r>
          <m:d>
            <m:dPr>
              <m:begChr m:val="("/>
              <m:endChr m:val=")"/>
            </m:dPr>
            <m:e>
              <m:r>
                <w:rPr>
                  <w:rFonts w:ascii="Cambria Math" w:hAnsi="Cambria Math"/>
                </w:rPr>
                <m:t xml:space="preserve">string</m:t>
              </m:r>
              <m:r>
                <w:rPr>
                  <w:rFonts w:ascii="Cambria Math" w:hAnsi="Cambria Math"/>
                </w:rPr>
                <m:t xml:space="preserve">of</m:t>
              </m:r>
              <m:r>
                <w:rPr>
                  <w:rFonts w:ascii="Cambria Math" w:hAnsi="Cambria Math"/>
                </w:rPr>
                <m:t xml:space="preserve">elevator</m:t>
              </m:r>
            </m:e>
          </m:d>
          <m:r>
            <w:rPr>
              <w:rFonts w:ascii="Cambria Math" w:hAnsi="Cambria Math"/>
            </w:rPr>
            <m:t xml:space="preserve">=</m:t>
          </m:r>
          <m:r>
            <w:rPr>
              <w:rFonts w:ascii="Cambria Math" w:hAnsi="Cambria Math"/>
            </w:rPr>
            <m:t xml:space="preserve">mass</m:t>
          </m:r>
          <m:r>
            <w:rPr>
              <w:rFonts w:ascii="Cambria Math" w:hAnsi="Cambria Math"/>
            </w:rPr>
            <m:t xml:space="preserve">of</m:t>
          </m:r>
          <m:r>
            <w:rPr>
              <w:rFonts w:ascii="Cambria Math" w:hAnsi="Cambria Math"/>
            </w:rPr>
            <m:t xml:space="preserve">object</m:t>
          </m:r>
          <m:r>
            <w:rPr>
              <w:rFonts w:ascii="Cambria Math" w:hAnsi="Cambria Math"/>
            </w:rPr>
            <m:t xml:space="preserve">×</m:t>
          </m:r>
          <m:r>
            <w:rPr>
              <w:rFonts w:ascii="Cambria Math" w:hAnsi="Cambria Math"/>
            </w:rPr>
            <m:t xml:space="preserve">aceleration</m:t>
          </m:r>
          <m:r>
            <w:rPr>
              <w:rFonts w:ascii="Cambria Math" w:hAnsi="Cambria Math"/>
            </w:rPr>
            <m:t xml:space="preserve">of</m:t>
          </m:r>
          <m:r>
            <w:rPr>
              <w:rFonts w:ascii="Cambria Math" w:hAnsi="Cambria Math"/>
            </w:rPr>
            <m:t xml:space="preserve">elevator</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ma</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mg</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ma</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mg</m:t>
          </m:r>
          <m:r>
            <w:rPr>
              <w:rFonts w:ascii="Cambria Math" w:hAnsi="Cambria Math"/>
            </w:rPr>
            <m:t xml:space="preserve">−</m:t>
          </m:r>
          <m:r>
            <w:rPr>
              <w:rFonts w:ascii="Cambria Math" w:hAnsi="Cambria Math"/>
            </w:rPr>
            <m:t xml:space="preserve">ma</m:t>
          </m:r>
          <m:r>
            <w:rPr>
              <w:rFonts w:ascii="Cambria Math" w:hAnsi="Cambria Math"/>
            </w:rPr>
            <m:t xml:space="preserve">=</m:t>
          </m:r>
          <m:r>
            <w:rPr>
              <w:rFonts w:ascii="Cambria Math" w:hAnsi="Cambria Math"/>
            </w:rPr>
            <m:t xml:space="preserve">T</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m:t>
          </m:r>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T</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a</m:t>
              </m:r>
            </m:e>
          </m:d>
        </m:oMath>
      </m:oMathPara>
    </w:p>
    <w:p>
      <w:pPr>
        <w:pStyle w:val="Normal"/>
        <w:spacing w:lineRule="auto" w:line="360"/>
        <w:jc w:val="both"/>
        <w:rPr>
          <w:rFonts w:eastAsia="宋体" w:eastAsiaTheme="minorEastAsia"/>
          <w:sz w:val="32"/>
          <w:szCs w:val="32"/>
        </w:rPr>
      </w:pPr>
      <w:r>
        <w:rPr>
          <w:rFonts w:eastAsia="宋体" w:eastAsiaTheme="minorEastAsia"/>
          <w:sz w:val="32"/>
          <w:szCs w:val="32"/>
        </w:rPr>
        <w:t>Case 3: THE ELEVATOR MOVING AT A CONSTANT VELOCITY</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Tension</m:t>
          </m:r>
          <m:r>
            <w:rPr>
              <w:rFonts w:ascii="Cambria Math" w:hAnsi="Cambria Math"/>
            </w:rPr>
            <m:t xml:space="preserve">∈</m:t>
          </m:r>
          <m:r>
            <w:rPr>
              <w:rFonts w:ascii="Cambria Math" w:hAnsi="Cambria Math"/>
            </w:rPr>
            <m:t xml:space="preserve">tℎe</m:t>
          </m:r>
          <m:r>
            <w:rPr>
              <w:rFonts w:ascii="Cambria Math" w:hAnsi="Cambria Math"/>
            </w:rPr>
            <m:t xml:space="preserve">elevator</m:t>
          </m:r>
          <m:d>
            <m:dPr>
              <m:begChr m:val="("/>
              <m:endChr m:val=")"/>
            </m:dPr>
            <m:e>
              <m:r>
                <w:rPr>
                  <w:rFonts w:ascii="Cambria Math" w:hAnsi="Cambria Math"/>
                </w:rPr>
                <m:t xml:space="preserve">string</m:t>
              </m:r>
              <m:r>
                <w:rPr>
                  <w:rFonts w:ascii="Cambria Math" w:hAnsi="Cambria Math"/>
                </w:rPr>
                <m:t xml:space="preserve">of</m:t>
              </m:r>
              <m:r>
                <w:rPr>
                  <w:rFonts w:ascii="Cambria Math" w:hAnsi="Cambria Math"/>
                </w:rPr>
                <m:t xml:space="preserve">elevator</m:t>
              </m:r>
            </m:e>
          </m:d>
          <m:r>
            <w:rPr>
              <w:rFonts w:ascii="Cambria Math" w:hAnsi="Cambria Math"/>
            </w:rPr>
            <m:t xml:space="preserve">=</m:t>
          </m:r>
          <m:r>
            <w:rPr>
              <w:rFonts w:ascii="Cambria Math" w:hAnsi="Cambria Math"/>
            </w:rPr>
            <m:t xml:space="preserve">Weigℎt</m:t>
          </m:r>
          <m:r>
            <w:rPr>
              <w:rFonts w:ascii="Cambria Math" w:hAnsi="Cambria Math"/>
            </w:rPr>
            <m:t xml:space="preserve">of</m:t>
          </m:r>
          <m:r>
            <w:rPr>
              <w:rFonts w:ascii="Cambria Math" w:hAnsi="Cambria Math"/>
            </w:rPr>
            <m:t xml:space="preserve">object</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W</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mg</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Note: It can be observed from the above equations that</w:t>
      </w:r>
    </w:p>
    <w:p>
      <w:pPr>
        <w:pStyle w:val="Normal"/>
        <w:spacing w:lineRule="auto" w:line="360"/>
        <w:jc w:val="both"/>
        <w:rPr>
          <w:rFonts w:eastAsia="宋体" w:eastAsiaTheme="minorEastAsia"/>
          <w:sz w:val="32"/>
          <w:szCs w:val="32"/>
        </w:rPr>
      </w:pPr>
      <w:r>
        <w:rPr>
          <w:rFonts w:eastAsia="宋体" w:eastAsiaTheme="minorEastAsia"/>
          <w:sz w:val="32"/>
          <w:szCs w:val="32"/>
        </w:rPr>
        <w:t xml:space="preserve">A body experiences weight gain when ascending and </w:t>
      </w:r>
    </w:p>
    <w:p>
      <w:pPr>
        <w:pStyle w:val="Normal"/>
        <w:spacing w:lineRule="auto" w:line="360"/>
        <w:jc w:val="both"/>
        <w:rPr>
          <w:rFonts w:eastAsia="宋体" w:eastAsiaTheme="minorEastAsia"/>
          <w:sz w:val="32"/>
          <w:szCs w:val="32"/>
        </w:rPr>
      </w:pPr>
      <w:r>
        <w:rPr>
          <w:rFonts w:eastAsia="宋体" w:eastAsiaTheme="minorEastAsia"/>
          <w:sz w:val="32"/>
          <w:szCs w:val="32"/>
        </w:rPr>
        <w:t>Experiences weight loss when descending</w:t>
      </w:r>
    </w:p>
    <w:p>
      <w:pPr>
        <w:pStyle w:val="Normal"/>
        <w:spacing w:lineRule="auto" w:line="360"/>
        <w:jc w:val="both"/>
        <w:rPr>
          <w:rFonts w:eastAsia="宋体" w:eastAsiaTheme="minorEastAsia"/>
          <w:sz w:val="32"/>
          <w:szCs w:val="32"/>
        </w:rPr>
      </w:pPr>
      <w:r>
        <w:rPr>
          <w:rFonts w:eastAsia="宋体" w:eastAsiaTheme="minorEastAsia"/>
          <w:sz w:val="32"/>
          <w:szCs w:val="32"/>
        </w:rPr>
        <w:t>Weight gain or weight loss is given by ma</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W</m:t>
              </m:r>
            </m:e>
            <m:sub>
              <m:r>
                <w:rPr>
                  <w:rFonts w:ascii="Cambria Math" w:hAnsi="Cambria Math"/>
                </w:rPr>
                <m:t xml:space="preserve">g</m:t>
              </m:r>
            </m:sub>
          </m:sSub>
          <m:r>
            <w:rPr>
              <w:rFonts w:ascii="Cambria Math" w:hAnsi="Cambria Math"/>
            </w:rPr>
            <m:t xml:space="preserve">=</m:t>
          </m:r>
          <m:r>
            <w:rPr>
              <w:rFonts w:ascii="Cambria Math" w:hAnsi="Cambria Math"/>
            </w:rPr>
            <m:t xml:space="preserve">ma</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W</m:t>
              </m:r>
            </m:e>
            <m:sub>
              <m:r>
                <w:rPr>
                  <w:rFonts w:ascii="Cambria Math" w:hAnsi="Cambria Math"/>
                </w:rPr>
                <m:t xml:space="preserve">l</m:t>
              </m:r>
            </m:sub>
          </m:sSub>
          <m:r>
            <w:rPr>
              <w:rFonts w:ascii="Cambria Math" w:hAnsi="Cambria Math"/>
            </w:rPr>
            <m:t xml:space="preserve">=</m:t>
          </m:r>
          <m:r>
            <w:rPr>
              <w:rFonts w:ascii="Cambria Math" w:hAnsi="Cambria Math"/>
            </w:rPr>
            <m:t xml:space="preserve">−</m:t>
          </m:r>
          <m:r>
            <w:rPr>
              <w:rFonts w:ascii="Cambria Math" w:hAnsi="Cambria Math"/>
            </w:rPr>
            <m:t xml:space="preserve">ma</m:t>
          </m:r>
        </m:oMath>
      </m:oMathPara>
    </w:p>
    <w:p>
      <w:pPr>
        <w:pStyle w:val="Normal"/>
        <w:spacing w:lineRule="auto" w:line="360"/>
        <w:jc w:val="both"/>
        <w:rPr>
          <w:rFonts w:eastAsia="宋体" w:eastAsiaTheme="minorEastAsia"/>
          <w:sz w:val="40"/>
          <w:szCs w:val="32"/>
          <w:u w:val="single"/>
        </w:rPr>
      </w:pPr>
      <w:r>
        <w:rPr>
          <w:rFonts w:eastAsia="宋体" w:eastAsiaTheme="minorEastAsia"/>
          <w:sz w:val="40"/>
          <w:szCs w:val="32"/>
          <w:u w:val="single"/>
        </w:rPr>
        <w:t>PULLEY SYSTEM</w:t>
      </w:r>
    </w:p>
    <w:p>
      <w:pPr>
        <w:pStyle w:val="Normal"/>
        <w:spacing w:lineRule="auto" w:line="360"/>
        <w:jc w:val="both"/>
        <w:rPr>
          <w:rFonts w:eastAsia="宋体" w:eastAsiaTheme="minorEastAsia"/>
          <w:sz w:val="32"/>
          <w:szCs w:val="32"/>
        </w:rPr>
      </w:pPr>
      <w:r>
        <w:rPr>
          <w:rFonts w:eastAsia="宋体" w:eastAsiaTheme="minorEastAsia"/>
          <w:sz w:val="32"/>
          <w:szCs w:val="32"/>
        </w:rPr>
        <w:t>This is another application of Newton’s Third law of motion.</w:t>
      </w:r>
    </w:p>
    <w:p>
      <w:pPr>
        <w:pStyle w:val="Normal"/>
        <w:spacing w:lineRule="auto" w:line="360"/>
        <w:jc w:val="both"/>
        <w:rPr>
          <w:rFonts w:eastAsia="宋体" w:eastAsiaTheme="minorEastAsia"/>
          <w:sz w:val="32"/>
          <w:szCs w:val="32"/>
        </w:rPr>
      </w:pPr>
      <w:r>
        <w:rPr>
          <w:rFonts w:eastAsia="宋体" w:eastAsiaTheme="minorEastAsia"/>
          <w:sz w:val="32"/>
          <w:szCs w:val="32"/>
        </w:rPr>
        <w:t>This system entails two bodies suspended by a light inextensible string over a pulley</w:t>
      </w:r>
    </w:p>
    <w:p>
      <w:pPr>
        <w:pStyle w:val="Normal"/>
        <w:spacing w:lineRule="auto" w:line="360"/>
        <w:jc w:val="both"/>
        <w:rPr>
          <w:rFonts w:eastAsia="宋体" w:eastAsiaTheme="minorEastAsia"/>
          <w:sz w:val="32"/>
          <w:szCs w:val="32"/>
        </w:rPr>
      </w:pPr>
      <w:r>
        <w:rPr>
          <w:rFonts w:eastAsia="宋体" w:eastAsiaTheme="minorEastAsia"/>
          <w:sz w:val="32"/>
          <w:szCs w:val="32"/>
        </w:rPr>
        <w:t>Case 1: If m</w:t>
      </w:r>
      <w:r>
        <w:rPr>
          <w:rFonts w:eastAsia="宋体" w:eastAsiaTheme="minorEastAsia"/>
          <w:sz w:val="32"/>
          <w:szCs w:val="32"/>
          <w:vertAlign w:val="subscript"/>
        </w:rPr>
        <w:t>1</w:t>
      </w:r>
      <w:r>
        <w:rPr>
          <w:rFonts w:eastAsia="宋体" w:eastAsiaTheme="minorEastAsia"/>
          <w:sz w:val="32"/>
          <w:szCs w:val="32"/>
        </w:rPr>
        <w:t xml:space="preserve"> &gt; m</w:t>
      </w:r>
      <w:r>
        <w:rPr>
          <w:rFonts w:eastAsia="宋体" w:eastAsiaTheme="minorEastAsia"/>
          <w:sz w:val="32"/>
          <w:szCs w:val="32"/>
          <w:vertAlign w:val="subscript"/>
        </w:rPr>
        <w:t>2</w:t>
      </w:r>
    </w:p>
    <w:p>
      <w:pPr>
        <w:pStyle w:val="Normal"/>
        <w:spacing w:lineRule="auto" w:line="360"/>
        <w:jc w:val="both"/>
        <w:rPr>
          <w:rFonts w:eastAsia="宋体" w:eastAsiaTheme="minorEastAsia"/>
          <w:sz w:val="32"/>
          <w:szCs w:val="32"/>
        </w:rPr>
      </w:pPr>
      <w:r>
        <w:rPr>
          <w:rFonts w:eastAsia="宋体" w:eastAsiaTheme="minorEastAsia"/>
          <w:sz w:val="32"/>
          <w:szCs w:val="32"/>
        </w:rPr>
        <w:t>For m</w:t>
      </w:r>
      <w:r>
        <w:rPr>
          <w:rFonts w:eastAsia="宋体" w:eastAsiaTheme="minorEastAsia"/>
          <w:sz w:val="32"/>
          <w:szCs w:val="32"/>
          <w:vertAlign w:val="subscript"/>
        </w:rPr>
        <w:t>1</w:t>
      </w:r>
      <w:r>
        <w:rPr>
          <w:rFonts w:eastAsia="宋体" w:eastAsiaTheme="minorEastAsia"/>
          <w:sz w:val="32"/>
          <w:szCs w:val="32"/>
        </w:rPr>
        <w:t xml:space="preserve">, </w:t>
      </w:r>
      <w:r>
        <w:rPr/>
      </w:r>
      <m:oMath xmlns:m="http://schemas.openxmlformats.org/officeDocument/2006/math">
        <m:r>
          <w:rPr>
            <w:rFonts w:ascii="Cambria Math" w:hAnsi="Cambria Math"/>
          </w:rPr>
          <m:t xml:space="preserve">Weigℎt</m:t>
        </m:r>
        <m:r>
          <w:rPr>
            <w:rFonts w:ascii="Cambria Math" w:hAnsi="Cambria Math"/>
          </w:rPr>
          <m:t xml:space="preserve">1</m:t>
        </m:r>
        <m:r>
          <w:rPr>
            <w:rFonts w:ascii="Cambria Math" w:hAnsi="Cambria Math"/>
          </w:rPr>
          <m:t xml:space="preserve">−</m:t>
        </m:r>
        <m:r>
          <w:rPr>
            <w:rFonts w:ascii="Cambria Math" w:hAnsi="Cambria Math"/>
          </w:rPr>
          <m:t xml:space="preserve">Tension</m:t>
        </m:r>
        <m:r>
          <w:rPr>
            <w:rFonts w:ascii="Cambria Math" w:hAnsi="Cambria Math"/>
          </w:rPr>
          <m:t xml:space="preserve">∈</m:t>
        </m:r>
        <m:r>
          <w:rPr>
            <w:rFonts w:ascii="Cambria Math" w:hAnsi="Cambria Math"/>
          </w:rPr>
          <m:t xml:space="preserve">tℎe</m:t>
        </m:r>
        <m:r>
          <w:rPr>
            <w:rFonts w:ascii="Cambria Math" w:hAnsi="Cambria Math"/>
          </w:rPr>
          <m:t xml:space="preserve">string</m:t>
        </m:r>
        <m:r>
          <w:rPr>
            <w:rFonts w:ascii="Cambria Math" w:hAnsi="Cambria Math"/>
          </w:rPr>
          <m:t xml:space="preserve">=</m:t>
        </m:r>
        <m:r>
          <w:rPr>
            <w:rFonts w:ascii="Cambria Math" w:hAnsi="Cambria Math"/>
          </w:rPr>
          <m:t xml:space="preserve">mass</m:t>
        </m:r>
        <m:r>
          <w:rPr>
            <w:rFonts w:ascii="Cambria Math" w:hAnsi="Cambria Math"/>
          </w:rPr>
          <m:t xml:space="preserve">1</m:t>
        </m:r>
        <m:r>
          <w:rPr>
            <w:rFonts w:ascii="Cambria Math" w:hAnsi="Cambria Math"/>
          </w:rPr>
          <m:t xml:space="preserve">×</m:t>
        </m:r>
        <m:r>
          <w:rPr>
            <w:rFonts w:ascii="Cambria Math" w:hAnsi="Cambria Math"/>
          </w:rPr>
          <m:t xml:space="preserve">acceleration</m:t>
        </m:r>
        <m:r>
          <w:rPr>
            <w:rFonts w:ascii="Cambria Math" w:hAnsi="Cambria Math"/>
          </w:rPr>
          <m:t xml:space="preserve">of</m:t>
        </m:r>
        <m:r>
          <w:rPr>
            <w:rFonts w:ascii="Cambria Math" w:hAnsi="Cambria Math"/>
          </w:rPr>
          <m:t xml:space="preserve">system</m:t>
        </m:r>
      </m:oMath>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a</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For m</w:t>
      </w:r>
      <w:r>
        <w:rPr>
          <w:rFonts w:eastAsia="宋体" w:eastAsiaTheme="minorEastAsia"/>
          <w:sz w:val="32"/>
          <w:szCs w:val="32"/>
          <w:vertAlign w:val="subscript"/>
        </w:rPr>
        <w:t>2</w:t>
      </w:r>
      <w:r>
        <w:rPr>
          <w:rFonts w:eastAsia="宋体" w:eastAsiaTheme="minorEastAsia"/>
          <w:sz w:val="32"/>
          <w:szCs w:val="32"/>
        </w:rPr>
        <w:t xml:space="preserve">, </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Adding the two equations above,</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a</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a</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g</m:t>
          </m:r>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f>
            <m:num>
              <m:r>
                <w:rPr>
                  <w:rFonts w:ascii="Cambria Math" w:hAnsi="Cambria Math"/>
                </w:rPr>
                <m:t xml:space="preserve">g</m:t>
              </m:r>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num>
            <m:den>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den>
          </m:f>
          <m:r>
            <w:rPr>
              <w:rFonts w:ascii="Cambria Math" w:hAnsi="Cambria Math"/>
            </w:rPr>
            <m:t xml:space="preserve">=</m:t>
          </m:r>
          <m:r>
            <w:rPr>
              <w:rFonts w:ascii="Cambria Math" w:hAnsi="Cambria Math"/>
            </w:rPr>
            <m:t xml:space="preserve">a</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From,</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g</m:t>
              </m:r>
            </m:e>
          </m:d>
        </m:oMath>
      </m:oMathPara>
    </w:p>
    <w:p>
      <w:pPr>
        <w:pStyle w:val="Normal"/>
        <w:spacing w:lineRule="auto" w:line="360"/>
        <w:jc w:val="both"/>
        <w:rPr>
          <w:rFonts w:eastAsia="宋体" w:eastAsiaTheme="minorEastAsia"/>
          <w:sz w:val="32"/>
          <w:szCs w:val="32"/>
        </w:rPr>
      </w:pPr>
      <w:r>
        <w:rPr>
          <w:rFonts w:eastAsia="宋体" w:eastAsiaTheme="minorEastAsia"/>
          <w:sz w:val="32"/>
          <w:szCs w:val="32"/>
        </w:rPr>
        <w:t>But,</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r>
                <w:rPr>
                  <w:rFonts w:ascii="Cambria Math" w:hAnsi="Cambria Math"/>
                </w:rPr>
                <m:t xml:space="preserve">+</m:t>
              </m:r>
              <m:r>
                <w:rPr>
                  <w:rFonts w:ascii="Cambria Math" w:hAnsi="Cambria Math"/>
                </w:rPr>
                <m:t xml:space="preserve">g</m:t>
              </m:r>
            </m:e>
          </m: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m:t>
              </m:r>
              <m:r>
                <w:rPr>
                  <w:rFonts w:ascii="Cambria Math" w:hAnsi="Cambria Math"/>
                </w:rPr>
                <m:t xml:space="preserve">1</m:t>
              </m:r>
            </m:e>
          </m:d>
          <m:r>
            <w:rPr>
              <w:rFonts w:ascii="Cambria Math" w:hAnsi="Cambria Math"/>
            </w:rPr>
            <m:t xml:space="preserve">g</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On finding the L.C.M,</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f>
                <m:num>
                  <m:sSub>
                    <m:e>
                      <m:r>
                        <w:rPr>
                          <w:rFonts w:ascii="Cambria Math" w:hAnsi="Cambria Math"/>
                        </w:rPr>
                        <m:t xml:space="preserve">2</m:t>
                      </m:r>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d>
            <m:dPr>
              <m:begChr m:val="("/>
              <m:endChr m:val=")"/>
            </m:dPr>
            <m:e>
              <m:f>
                <m:num>
                  <m:sSub>
                    <m:e>
                      <m:r>
                        <w:rPr>
                          <w:rFonts w:ascii="Cambria Math" w:hAnsi="Cambria Math"/>
                        </w:rPr>
                        <m:t xml:space="preserve">2</m:t>
                      </m:r>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Case 2: Two bodies connected by a light inextensible string with one hanging and the other on a smooth surface</w:t>
      </w:r>
    </w:p>
    <w:p>
      <w:pPr>
        <w:pStyle w:val="Normal"/>
        <w:spacing w:lineRule="auto" w:line="360"/>
        <w:jc w:val="both"/>
        <w:rPr>
          <w:rFonts w:eastAsia="宋体" w:eastAsiaTheme="minorEastAsia"/>
          <w:sz w:val="32"/>
          <w:szCs w:val="32"/>
        </w:rPr>
      </w:pPr>
      <w:r>
        <w:rPr>
          <w:rFonts w:eastAsia="宋体" w:eastAsiaTheme="minorEastAsia"/>
          <w:sz w:val="32"/>
          <w:szCs w:val="32"/>
        </w:rPr>
        <w:t>For m</w:t>
      </w:r>
      <w:r>
        <w:rPr>
          <w:rFonts w:eastAsia="宋体" w:eastAsiaTheme="minorEastAsia"/>
          <w:sz w:val="32"/>
          <w:szCs w:val="32"/>
          <w:vertAlign w:val="subscript"/>
        </w:rPr>
        <w:t>1</w:t>
      </w:r>
      <w:r>
        <w:rPr>
          <w:rFonts w:eastAsia="宋体" w:eastAsiaTheme="minorEastAsia"/>
          <w:sz w:val="32"/>
          <w:szCs w:val="32"/>
        </w:rPr>
        <w:t>,</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a</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For m</w:t>
      </w:r>
      <w:r>
        <w:rPr>
          <w:rFonts w:eastAsia="宋体" w:eastAsiaTheme="minorEastAsia"/>
          <w:sz w:val="32"/>
          <w:szCs w:val="32"/>
          <w:vertAlign w:val="subscript"/>
        </w:rPr>
        <w:t>2</w:t>
      </w:r>
      <w:r>
        <w:rPr>
          <w:rFonts w:eastAsia="宋体" w:eastAsiaTheme="minorEastAsia"/>
          <w:sz w:val="32"/>
          <w:szCs w:val="32"/>
        </w:rPr>
        <w:t>,</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On adding,</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a</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a</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Therefore,</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From,</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But,</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Therefore,</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f>
                <m:num>
                  <m:sSub>
                    <m:e>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Case 3: Two bodies connected by a light inextensible string over a pulley with one hanging and the other on a rough horizontal surface</w:t>
      </w:r>
    </w:p>
    <w:p>
      <w:pPr>
        <w:pStyle w:val="Normal"/>
        <w:spacing w:lineRule="auto" w:line="360"/>
        <w:jc w:val="both"/>
        <w:rPr>
          <w:rFonts w:eastAsia="宋体" w:eastAsiaTheme="minorEastAsia"/>
          <w:sz w:val="32"/>
          <w:szCs w:val="32"/>
        </w:rPr>
      </w:pPr>
      <w:r>
        <w:rPr>
          <w:rFonts w:eastAsia="宋体" w:eastAsiaTheme="minorEastAsia"/>
          <w:sz w:val="32"/>
          <w:szCs w:val="32"/>
        </w:rPr>
        <w:t>For m</w:t>
      </w:r>
      <w:r>
        <w:rPr>
          <w:rFonts w:eastAsia="宋体" w:eastAsiaTheme="minorEastAsia"/>
          <w:sz w:val="32"/>
          <w:szCs w:val="32"/>
          <w:vertAlign w:val="subscript"/>
        </w:rPr>
        <w:t>1</w:t>
      </w:r>
      <w:r>
        <w:rPr>
          <w:rFonts w:eastAsia="宋体" w:eastAsiaTheme="minorEastAsia"/>
          <w:sz w:val="32"/>
          <w:szCs w:val="32"/>
        </w:rPr>
        <w:t>,</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a</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For m</w:t>
      </w:r>
      <w:r>
        <w:rPr>
          <w:rFonts w:eastAsia="宋体" w:eastAsiaTheme="minorEastAsia"/>
          <w:sz w:val="32"/>
          <w:szCs w:val="32"/>
          <w:vertAlign w:val="subscript"/>
        </w:rPr>
        <w:t>2</w:t>
      </w:r>
      <w:r>
        <w:rPr>
          <w:rFonts w:eastAsia="宋体" w:eastAsiaTheme="minorEastAsia"/>
          <w:sz w:val="32"/>
          <w:szCs w:val="32"/>
        </w:rPr>
        <w:t>,</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On adding,</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a</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a</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g</m:t>
          </m:r>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e>
          </m:d>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f>
            <m:num>
              <m:r>
                <w:rPr>
                  <w:rFonts w:ascii="Cambria Math" w:hAnsi="Cambria Math"/>
                </w:rPr>
                <m:t xml:space="preserve">g</m:t>
              </m:r>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e>
              </m:d>
            </m:num>
            <m:den>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den>
          </m:f>
          <m:r>
            <w:rPr>
              <w:rFonts w:ascii="Cambria Math" w:hAnsi="Cambria Math"/>
            </w:rPr>
            <m:t xml:space="preserve">=</m:t>
          </m:r>
          <m:r>
            <w:rPr>
              <w:rFonts w:ascii="Cambria Math" w:hAnsi="Cambria Math"/>
            </w:rPr>
            <m:t xml:space="preserve">a</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Therefore,</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 xml:space="preserve">From </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r>
                <w:rPr>
                  <w:rFonts w:ascii="Cambria Math" w:hAnsi="Cambria Math"/>
                </w:rPr>
                <m:t xml:space="preserve">μg</m:t>
              </m:r>
              <m:r>
                <w:rPr>
                  <w:rFonts w:ascii="Cambria Math" w:hAnsi="Cambria Math"/>
                </w:rPr>
                <m:t xml:space="preserve">+</m:t>
              </m:r>
              <m:r>
                <w:rPr>
                  <w:rFonts w:ascii="Cambria Math" w:hAnsi="Cambria Math"/>
                </w:rPr>
                <m:t xml:space="preserve">a</m:t>
              </m:r>
            </m:e>
          </m:d>
        </m:oMath>
      </m:oMathPara>
    </w:p>
    <w:p>
      <w:pPr>
        <w:pStyle w:val="Normal"/>
        <w:spacing w:lineRule="auto" w:line="360"/>
        <w:jc w:val="both"/>
        <w:rPr>
          <w:rFonts w:eastAsia="宋体" w:eastAsiaTheme="minorEastAsia"/>
          <w:sz w:val="32"/>
          <w:szCs w:val="32"/>
        </w:rPr>
      </w:pPr>
      <w:r>
        <w:rPr>
          <w:rFonts w:eastAsia="宋体" w:eastAsiaTheme="minorEastAsia"/>
          <w:sz w:val="32"/>
          <w:szCs w:val="32"/>
        </w:rPr>
        <w:t>But,</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r>
                <w:rPr>
                  <w:rFonts w:ascii="Cambria Math" w:hAnsi="Cambria Math"/>
                </w:rPr>
                <m:t xml:space="preserve">μg</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e>
          </m: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r>
                <w:rPr>
                  <w:rFonts w:ascii="Cambria Math" w:hAnsi="Cambria Math"/>
                </w:rPr>
                <m:t xml:space="preserve">μ</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e>
          </m:d>
          <m:r>
            <w:rPr>
              <w:rFonts w:ascii="Cambria Math" w:hAnsi="Cambria Math"/>
            </w:rPr>
            <m:t xml:space="preserve">g</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f>
                <m:num>
                  <m:r>
                    <w:rPr>
                      <w:rFonts w:ascii="Cambria Math" w:hAnsi="Cambria Math"/>
                    </w:rPr>
                    <m:t xml:space="preserve">μ</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f>
                <m:num>
                  <m:r>
                    <w:rPr>
                      <w:rFonts w:ascii="Cambria Math" w:hAnsi="Cambria Math"/>
                    </w:rPr>
                    <m:t xml:space="preserve">μ</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f>
                <m:num>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1</m:t>
                      </m:r>
                    </m:e>
                  </m:d>
                  <m:sSub>
                    <m:e>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d>
            <m:dPr>
              <m:begChr m:val="("/>
              <m:endChr m:val=")"/>
            </m:dPr>
            <m:e>
              <m:f>
                <m:num>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1</m:t>
                      </m:r>
                    </m:e>
                  </m:d>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Case 4: This comprises two bodies connected by a light inextensible string over a pulley with one hanging and the other on a smooth inclined plane.</w:t>
      </w:r>
    </w:p>
    <w:p>
      <w:pPr>
        <w:pStyle w:val="Normal"/>
        <w:spacing w:lineRule="auto" w:line="360"/>
        <w:jc w:val="both"/>
        <w:rPr>
          <w:rFonts w:eastAsia="宋体" w:eastAsiaTheme="minorEastAsia"/>
          <w:sz w:val="32"/>
          <w:szCs w:val="32"/>
        </w:rPr>
      </w:pPr>
      <w:r>
        <w:rPr>
          <w:rFonts w:eastAsia="宋体" w:eastAsiaTheme="minorEastAsia"/>
          <w:sz w:val="32"/>
          <w:szCs w:val="32"/>
        </w:rPr>
        <w:t>For m</w:t>
      </w:r>
      <w:r>
        <w:rPr>
          <w:rFonts w:eastAsia="宋体" w:eastAsiaTheme="minorEastAsia"/>
          <w:sz w:val="32"/>
          <w:szCs w:val="32"/>
          <w:vertAlign w:val="subscript"/>
        </w:rPr>
        <w:t>1</w:t>
      </w:r>
      <w:r>
        <w:rPr>
          <w:rFonts w:eastAsia="宋体" w:eastAsiaTheme="minorEastAsia"/>
          <w:sz w:val="32"/>
          <w:szCs w:val="32"/>
        </w:rPr>
        <w:t>,</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a</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For m</w:t>
      </w:r>
      <w:r>
        <w:rPr>
          <w:rFonts w:eastAsia="宋体" w:eastAsiaTheme="minorEastAsia"/>
          <w:sz w:val="32"/>
          <w:szCs w:val="32"/>
          <w:vertAlign w:val="subscript"/>
        </w:rPr>
        <w:t>2</w:t>
      </w:r>
      <w:r>
        <w:rPr>
          <w:rFonts w:eastAsia="宋体" w:eastAsiaTheme="minorEastAsia"/>
          <w:sz w:val="32"/>
          <w:szCs w:val="32"/>
        </w:rPr>
        <w:t>,</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sin</m:t>
          </m:r>
          <m:r>
            <w:rPr>
              <w:rFonts w:ascii="Cambria Math" w:hAnsi="Cambria Math"/>
            </w:rPr>
            <m:t xml:space="preserve">θ</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On adding,</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sin</m:t>
          </m:r>
          <m:r>
            <w:rPr>
              <w:rFonts w:ascii="Cambria Math" w:hAnsi="Cambria Math"/>
            </w:rPr>
            <m:t xml:space="preserve">θ</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a</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sin</m:t>
          </m:r>
          <m:r>
            <w:rPr>
              <w:rFonts w:ascii="Cambria Math" w:hAnsi="Cambria Math"/>
            </w:rPr>
            <m:t xml:space="preserve">θ</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a</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g</m:t>
          </m:r>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sin</m:t>
              </m:r>
              <m:r>
                <w:rPr>
                  <w:rFonts w:ascii="Cambria Math" w:hAnsi="Cambria Math"/>
                </w:rPr>
                <m:t xml:space="preserve">θ</m:t>
              </m:r>
            </m:e>
          </m:d>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f>
            <m:num>
              <m:r>
                <w:rPr>
                  <w:rFonts w:ascii="Cambria Math" w:hAnsi="Cambria Math"/>
                </w:rPr>
                <m:t xml:space="preserve">g</m:t>
              </m:r>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sin</m:t>
                  </m:r>
                  <m:r>
                    <w:rPr>
                      <w:rFonts w:ascii="Cambria Math" w:hAnsi="Cambria Math"/>
                    </w:rPr>
                    <m:t xml:space="preserve">θ</m:t>
                  </m:r>
                </m:e>
              </m:d>
            </m:num>
            <m:den>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den>
          </m:f>
          <m:r>
            <w:rPr>
              <w:rFonts w:ascii="Cambria Math" w:hAnsi="Cambria Math"/>
            </w:rPr>
            <m:t xml:space="preserve">=</m:t>
          </m:r>
          <m:r>
            <w:rPr>
              <w:rFonts w:ascii="Cambria Math" w:hAnsi="Cambria Math"/>
            </w:rPr>
            <m:t xml:space="preserve">a</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Therefore,</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sin</m:t>
                  </m:r>
                  <m:r>
                    <w:rPr>
                      <w:rFonts w:ascii="Cambria Math" w:hAnsi="Cambria Math"/>
                    </w:rPr>
                    <m:t xml:space="preserve">θ</m:t>
                  </m:r>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 xml:space="preserve">From </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sin</m:t>
          </m:r>
          <m:r>
            <w:rPr>
              <w:rFonts w:ascii="Cambria Math" w:hAnsi="Cambria Math"/>
            </w:rPr>
            <m:t xml:space="preserve">θ</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sin</m:t>
          </m:r>
          <m:r>
            <w:rPr>
              <w:rFonts w:ascii="Cambria Math" w:hAnsi="Cambria Math"/>
            </w:rPr>
            <m:t xml:space="preserve">θ</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r>
                <w:rPr>
                  <w:rFonts w:ascii="Cambria Math" w:hAnsi="Cambria Math"/>
                </w:rPr>
                <m:t xml:space="preserve">sin</m:t>
              </m:r>
              <m:r>
                <w:rPr>
                  <w:rFonts w:ascii="Cambria Math" w:hAnsi="Cambria Math"/>
                </w:rPr>
                <m:t xml:space="preserve">θ</m:t>
              </m:r>
              <m:r>
                <w:rPr>
                  <w:rFonts w:ascii="Cambria Math" w:hAnsi="Cambria Math"/>
                </w:rPr>
                <m:t xml:space="preserve">g</m:t>
              </m:r>
              <m:r>
                <w:rPr>
                  <w:rFonts w:ascii="Cambria Math" w:hAnsi="Cambria Math"/>
                </w:rPr>
                <m:t xml:space="preserve">+</m:t>
              </m:r>
              <m:r>
                <w:rPr>
                  <w:rFonts w:ascii="Cambria Math" w:hAnsi="Cambria Math"/>
                </w:rPr>
                <m:t xml:space="preserve">a</m:t>
              </m:r>
            </m:e>
          </m:d>
        </m:oMath>
      </m:oMathPara>
    </w:p>
    <w:p>
      <w:pPr>
        <w:pStyle w:val="Normal"/>
        <w:spacing w:lineRule="auto" w:line="360"/>
        <w:jc w:val="both"/>
        <w:rPr>
          <w:rFonts w:eastAsia="宋体" w:eastAsiaTheme="minorEastAsia"/>
          <w:sz w:val="32"/>
          <w:szCs w:val="32"/>
        </w:rPr>
      </w:pPr>
      <w:r>
        <w:rPr>
          <w:rFonts w:eastAsia="宋体" w:eastAsiaTheme="minorEastAsia"/>
          <w:sz w:val="32"/>
          <w:szCs w:val="32"/>
        </w:rPr>
        <w:t>But,</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sin</m:t>
                  </m:r>
                  <m:r>
                    <w:rPr>
                      <w:rFonts w:ascii="Cambria Math" w:hAnsi="Cambria Math"/>
                    </w:rPr>
                    <m:t xml:space="preserve">θ</m:t>
                  </m:r>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r>
                <w:rPr>
                  <w:rFonts w:ascii="Cambria Math" w:hAnsi="Cambria Math"/>
                </w:rPr>
                <m:t xml:space="preserve">sin</m:t>
              </m:r>
              <m:r>
                <w:rPr>
                  <w:rFonts w:ascii="Cambria Math" w:hAnsi="Cambria Math"/>
                </w:rPr>
                <m:t xml:space="preserve">θ</m:t>
              </m:r>
              <m:r>
                <w:rPr>
                  <w:rFonts w:ascii="Cambria Math" w:hAnsi="Cambria Math"/>
                </w:rPr>
                <m:t xml:space="preserve">g</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sin</m:t>
                      </m:r>
                      <m:r>
                        <w:rPr>
                          <w:rFonts w:ascii="Cambria Math" w:hAnsi="Cambria Math"/>
                        </w:rPr>
                        <m:t xml:space="preserve">θ</m:t>
                      </m:r>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e>
          </m: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r>
                <w:rPr>
                  <w:rFonts w:ascii="Cambria Math" w:hAnsi="Cambria Math"/>
                </w:rPr>
                <m:t xml:space="preserve">sin</m:t>
              </m:r>
              <m:r>
                <w:rPr>
                  <w:rFonts w:ascii="Cambria Math" w:hAnsi="Cambria Math"/>
                </w:rPr>
                <m:t xml:space="preserve">θ</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sin</m:t>
                      </m:r>
                      <m:r>
                        <w:rPr>
                          <w:rFonts w:ascii="Cambria Math" w:hAnsi="Cambria Math"/>
                        </w:rPr>
                        <m:t xml:space="preserve">θ</m:t>
                      </m:r>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e>
          </m:d>
          <m:r>
            <w:rPr>
              <w:rFonts w:ascii="Cambria Math" w:hAnsi="Cambria Math"/>
            </w:rPr>
            <m:t xml:space="preserve">g</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sin</m:t>
                  </m:r>
                  <m:r>
                    <w:rPr>
                      <w:rFonts w:ascii="Cambria Math" w:hAnsi="Cambria Math"/>
                    </w:rPr>
                    <m:t xml:space="preserve">θ</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sin</m:t>
                  </m:r>
                  <m:r>
                    <w:rPr>
                      <w:rFonts w:ascii="Cambria Math" w:hAnsi="Cambria Math"/>
                    </w:rPr>
                    <m:t xml:space="preserve">θ</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sin</m:t>
                  </m:r>
                  <m:r>
                    <w:rPr>
                      <w:rFonts w:ascii="Cambria Math" w:hAnsi="Cambria Math"/>
                    </w:rPr>
                    <m:t xml:space="preserve">θ</m:t>
                  </m:r>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sin</m:t>
                  </m:r>
                  <m:r>
                    <w:rPr>
                      <w:rFonts w:ascii="Cambria Math" w:hAnsi="Cambria Math"/>
                    </w:rPr>
                    <m:t xml:space="preserve">θ</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f>
                <m:num>
                  <m:d>
                    <m:dPr>
                      <m:begChr m:val="("/>
                      <m:endChr m:val=")"/>
                    </m:dPr>
                    <m:e>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1</m:t>
                      </m:r>
                    </m:e>
                  </m:d>
                  <m:sSub>
                    <m:e>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d>
            <m:dPr>
              <m:begChr m:val="("/>
              <m:endChr m:val=")"/>
            </m:dPr>
            <m:e>
              <m:f>
                <m:num>
                  <m:d>
                    <m:dPr>
                      <m:begChr m:val="("/>
                      <m:endChr m:val=")"/>
                    </m:dPr>
                    <m:e>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1</m:t>
                      </m:r>
                    </m:e>
                  </m:d>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If one body is involved, if the acceleration (a) of the system (the body on the plane) without friction is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g</m:t>
          </m:r>
          <m:r>
            <w:rPr>
              <w:rFonts w:ascii="Cambria Math" w:hAnsi="Cambria Math"/>
            </w:rPr>
            <m:t xml:space="preserve">sin</m:t>
          </m:r>
          <m:r>
            <w:rPr>
              <w:rFonts w:ascii="Cambria Math" w:hAnsi="Cambria Math"/>
            </w:rPr>
            <m:t xml:space="preserve">θ</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If friction is involved,</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g</m:t>
          </m:r>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μg</m:t>
          </m:r>
          <m:r>
            <w:rPr>
              <w:rFonts w:ascii="Cambria Math" w:hAnsi="Cambria Math"/>
            </w:rPr>
            <m:t xml:space="preserve">cos</m:t>
          </m:r>
          <m:r>
            <w:rPr>
              <w:rFonts w:ascii="Cambria Math" w:hAnsi="Cambria Math"/>
            </w:rPr>
            <m:t xml:space="preserve">θ</m:t>
          </m:r>
        </m:oMath>
      </m:oMathPara>
    </w:p>
    <w:p>
      <w:pPr>
        <w:pStyle w:val="Normal"/>
        <w:spacing w:lineRule="auto" w:line="360"/>
        <w:jc w:val="both"/>
        <w:rPr>
          <w:rFonts w:eastAsia="宋体" w:eastAsiaTheme="minorEastAsia"/>
          <w:sz w:val="32"/>
          <w:szCs w:val="24"/>
        </w:rPr>
      </w:pPr>
      <w:r>
        <w:rPr/>
        <w:drawing>
          <wp:inline distT="0" distB="0" distL="0" distR="0">
            <wp:extent cx="3676650" cy="1047750"/>
            <wp:effectExtent l="0" t="0" r="0" b="0"/>
            <wp:docPr id="1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
                    <pic:cNvPicPr>
                      <a:picLocks noChangeAspect="1" noChangeArrowheads="1"/>
                    </pic:cNvPicPr>
                  </pic:nvPicPr>
                  <pic:blipFill>
                    <a:blip r:embed="rId17"/>
                    <a:stretch>
                      <a:fillRect/>
                    </a:stretch>
                  </pic:blipFill>
                  <pic:spPr bwMode="auto">
                    <a:xfrm>
                      <a:off x="0" y="0"/>
                      <a:ext cx="3676650" cy="1047750"/>
                    </a:xfrm>
                    <a:prstGeom prst="rect">
                      <a:avLst/>
                    </a:prstGeom>
                  </pic:spPr>
                </pic:pic>
              </a:graphicData>
            </a:graphic>
          </wp:inline>
        </w:drawing>
      </w:r>
    </w:p>
    <w:p>
      <w:pPr>
        <w:pStyle w:val="Normal"/>
        <w:spacing w:lineRule="auto" w:line="360"/>
        <w:jc w:val="both"/>
        <w:rPr>
          <w:rFonts w:eastAsia="宋体" w:eastAsiaTheme="minorEastAsia"/>
          <w:sz w:val="32"/>
          <w:szCs w:val="24"/>
        </w:rPr>
      </w:pPr>
      <w:r>
        <w:rPr>
          <w:rFonts w:eastAsia="宋体" w:eastAsiaTheme="minorEastAsia"/>
          <w:sz w:val="32"/>
          <w:szCs w:val="24"/>
        </w:rPr>
        <w:t>The diagram above shows a body of mass 20kg under forces 10N and 3N acting in opposite directions. The acceleration of the body is (Answer: 0.35ms-2)</w:t>
      </w:r>
    </w:p>
    <w:p>
      <w:pPr>
        <w:pStyle w:val="Normal"/>
        <w:spacing w:lineRule="auto" w:line="360"/>
        <w:jc w:val="both"/>
        <w:rPr>
          <w:rFonts w:eastAsia="宋体" w:eastAsiaTheme="minorEastAsia"/>
          <w:sz w:val="32"/>
          <w:szCs w:val="24"/>
        </w:rPr>
      </w:pPr>
      <w:r>
        <w:rPr>
          <w:rFonts w:eastAsia="宋体" w:eastAsiaTheme="minorEastAsia"/>
          <w:sz w:val="32"/>
          <w:szCs w:val="24"/>
        </w:rPr>
        <w:t>A motorist driving a car of mass 750kg at a speed 108hmh-1, suddenly observes a stationary dog 130m ahead. If he applies a retarding force of 2250N through the brakes, the car will stop (Answer: 10m after hitting the dog)</w:t>
      </w:r>
    </w:p>
    <w:p>
      <w:pPr>
        <w:pStyle w:val="Normal"/>
        <w:spacing w:lineRule="auto" w:line="360" w:before="0" w:after="0"/>
        <w:jc w:val="both"/>
        <w:rPr>
          <w:rFonts w:cs="GoudyOldStyleT-Italic"/>
          <w:iCs/>
          <w:sz w:val="32"/>
          <w:szCs w:val="48"/>
          <w:lang w:val="en-GB"/>
        </w:rPr>
      </w:pPr>
      <w:r>
        <w:rPr>
          <w:rFonts w:cs="GoudyOldStyleT-Italic"/>
          <w:iCs/>
          <w:sz w:val="32"/>
          <w:szCs w:val="48"/>
          <w:lang w:val="en-GB"/>
        </w:rPr>
        <w:t xml:space="preserve">The principle of conservation of momentum </w:t>
      </w:r>
      <w:r>
        <w:rPr>
          <w:rFonts w:cs="GoudyOldStyleT-Regular"/>
          <w:sz w:val="32"/>
          <w:szCs w:val="48"/>
          <w:lang w:val="en-GB"/>
        </w:rPr>
        <w:t xml:space="preserve">states that </w:t>
      </w:r>
      <w:r>
        <w:rPr>
          <w:rFonts w:cs="GoudyOldStyleT-Italic"/>
          <w:iCs/>
          <w:sz w:val="32"/>
          <w:szCs w:val="48"/>
          <w:lang w:val="en-GB"/>
        </w:rPr>
        <w:t>during collisions if the net external force acting on a system is zero, the sum of the momentum before collision is equal to the sum of the momentum</w:t>
      </w:r>
      <w:r>
        <w:rPr>
          <w:rFonts w:cs="GoudyOldStyleT-Regular"/>
          <w:sz w:val="32"/>
          <w:szCs w:val="48"/>
          <w:lang w:val="en-GB"/>
        </w:rPr>
        <w:t>.</w:t>
      </w:r>
    </w:p>
    <w:p>
      <w:pPr>
        <w:pStyle w:val="Normal"/>
        <w:spacing w:lineRule="auto" w:line="360"/>
        <w:jc w:val="both"/>
        <w:rPr>
          <w:rFonts w:cs="GoudyOldStyleT-Regular"/>
          <w:sz w:val="32"/>
          <w:szCs w:val="48"/>
          <w:lang w:val="en-GB"/>
        </w:rPr>
      </w:pPr>
      <w:r>
        <w:rPr>
          <w:rFonts w:cs="GoudyOldStyleT-Regular"/>
          <w:sz w:val="32"/>
          <w:szCs w:val="48"/>
          <w:lang w:val="en-GB"/>
        </w:rPr>
        <w:t>This principle is a direct consequence of Newton’s third law</w:t>
      </w:r>
    </w:p>
    <w:p>
      <w:pPr>
        <w:pStyle w:val="Normal"/>
        <w:spacing w:lineRule="auto" w:line="360"/>
        <w:jc w:val="both"/>
        <w:rPr>
          <w:rFonts w:cs="GoudyOldStyleT-Regular"/>
          <w:sz w:val="32"/>
          <w:szCs w:val="48"/>
          <w:lang w:val="en-GB"/>
        </w:rPr>
      </w:pPr>
      <w:r>
        <w:rPr>
          <w:rFonts w:cs="GoudyOldStyleT-Regular"/>
          <w:sz w:val="32"/>
          <w:szCs w:val="48"/>
          <w:lang w:val="en-GB"/>
        </w:rPr>
      </w:r>
    </w:p>
    <w:p>
      <w:pPr>
        <w:pStyle w:val="Normal"/>
        <w:spacing w:lineRule="auto" w:line="360"/>
        <w:jc w:val="both"/>
        <w:rPr>
          <w:rFonts w:cs="GoudyOldStyleT-Regular"/>
          <w:sz w:val="32"/>
          <w:szCs w:val="48"/>
          <w:lang w:val="en-GB"/>
        </w:rPr>
      </w:pPr>
      <w:r>
        <w:rPr>
          <w:rFonts w:cs="GoudyOldStyleT-Regular"/>
          <w:sz w:val="32"/>
          <w:szCs w:val="48"/>
          <w:lang w:val="en-GB"/>
        </w:rPr>
        <w:t>QUESTIONS</w:t>
      </w:r>
    </w:p>
    <w:p>
      <w:pPr>
        <w:pStyle w:val="Normal"/>
        <w:spacing w:lineRule="auto" w:line="360"/>
        <w:jc w:val="both"/>
        <w:rPr>
          <w:rFonts w:cs="GoudyOldStyleT-Regular"/>
          <w:sz w:val="32"/>
          <w:szCs w:val="48"/>
          <w:lang w:val="en-GB"/>
        </w:rPr>
      </w:pPr>
      <w:r>
        <w:rPr>
          <w:rFonts w:cs="GoudyOldStyleT-Regular"/>
          <w:sz w:val="32"/>
          <w:szCs w:val="48"/>
          <w:lang w:val="en-GB"/>
        </w:rPr>
        <w:t>A body A of mass 1.5kg traveling along the positive x-axis with a speed of 4.5m/s, collides with another body B of mass 3.2kg which initially is at rest. As a result of the collision, A is deflected and moves with a speed 2.1m/s in a direction which is at an angle 30 degrees below the x-axis. B is set in motion at an angle theta above the x-axis. Calculate the velocity of B after the collision</w:t>
      </w:r>
    </w:p>
    <w:p>
      <w:pPr>
        <w:pStyle w:val="Normal"/>
        <w:spacing w:lineRule="auto" w:line="360"/>
        <w:jc w:val="center"/>
        <w:rPr>
          <w:rFonts w:eastAsia="宋体" w:cs="GoudyOldStyleT-Regular" w:eastAsiaTheme="minorEastAsia"/>
          <w:sz w:val="32"/>
          <w:szCs w:val="48"/>
          <w:lang w:val="en-GB"/>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A</m:t>
              </m:r>
            </m:sub>
          </m:sSub>
          <m:r>
            <w:rPr>
              <w:rFonts w:ascii="Cambria Math" w:hAnsi="Cambria Math"/>
            </w:rPr>
            <m:t xml:space="preserve">=</m:t>
          </m:r>
          <m:r>
            <w:rPr>
              <w:rFonts w:ascii="Cambria Math" w:hAnsi="Cambria Math"/>
            </w:rPr>
            <m:t xml:space="preserve">1.5</m:t>
          </m:r>
          <m:r>
            <w:rPr>
              <w:rFonts w:ascii="Cambria Math" w:hAnsi="Cambria Math"/>
            </w:rPr>
            <m:t xml:space="preserve">kg</m:t>
          </m:r>
        </m:oMath>
      </m:oMathPara>
    </w:p>
    <w:p>
      <w:pPr>
        <w:pStyle w:val="Normal"/>
        <w:spacing w:lineRule="auto" w:line="360"/>
        <w:jc w:val="center"/>
        <w:rPr>
          <w:rFonts w:eastAsia="宋体" w:cs="GoudyOldStyleT-Regular" w:eastAsiaTheme="minorEastAsia"/>
          <w:sz w:val="32"/>
          <w:szCs w:val="48"/>
          <w:lang w:val="en-GB"/>
        </w:rPr>
      </w:pPr>
      <w:r>
        <w:rPr/>
      </w:r>
      <m:oMathPara xmlns:m="http://schemas.openxmlformats.org/officeDocument/2006/math">
        <m:oMathParaPr>
          <m:jc m:val="center"/>
        </m:oMathParaPr>
        <m:oMath>
          <m:sSub>
            <m:e>
              <m:sSub>
                <m:e>
                  <m:r>
                    <w:rPr>
                      <w:rFonts w:ascii="Cambria Math" w:hAnsi="Cambria Math"/>
                    </w:rPr>
                    <m:t xml:space="preserve">u</m:t>
                  </m:r>
                </m:e>
                <m:sub>
                  <m:r>
                    <w:rPr>
                      <w:rFonts w:ascii="Cambria Math" w:hAnsi="Cambria Math"/>
                    </w:rPr>
                    <m:t xml:space="preserve">x</m:t>
                  </m:r>
                </m:sub>
              </m:sSub>
            </m:e>
            <m:sub>
              <m:r>
                <w:rPr>
                  <w:rFonts w:ascii="Cambria Math" w:hAnsi="Cambria Math"/>
                </w:rPr>
                <m:t xml:space="preserve">A</m:t>
              </m:r>
            </m:sub>
          </m:sSub>
          <m:r>
            <w:rPr>
              <w:rFonts w:ascii="Cambria Math" w:hAnsi="Cambria Math"/>
            </w:rPr>
            <m:t xml:space="preserve">=</m:t>
          </m:r>
          <m:r>
            <w:rPr>
              <w:rFonts w:ascii="Cambria Math" w:hAnsi="Cambria Math"/>
            </w:rPr>
            <m:t xml:space="preserve">4.5</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spacing w:lineRule="auto" w:line="360"/>
        <w:jc w:val="center"/>
        <w:rPr>
          <w:rFonts w:eastAsia="宋体" w:cs="GoudyOldStyleT-Regular" w:eastAsiaTheme="minorEastAsia"/>
          <w:sz w:val="32"/>
          <w:szCs w:val="48"/>
          <w:lang w:val="en-GB"/>
        </w:rPr>
      </w:pPr>
      <w:r>
        <w:rPr/>
      </w:r>
      <m:oMathPara xmlns:m="http://schemas.openxmlformats.org/officeDocument/2006/math">
        <m:oMathParaPr>
          <m:jc m:val="center"/>
        </m:oMathParaPr>
        <m:oMath>
          <m:sSub>
            <m:e>
              <m:sSub>
                <m:e>
                  <m:r>
                    <w:rPr>
                      <w:rFonts w:ascii="Cambria Math" w:hAnsi="Cambria Math"/>
                    </w:rPr>
                    <m:t xml:space="preserve">u</m:t>
                  </m:r>
                </m:e>
                <m:sub>
                  <m:r>
                    <w:rPr>
                      <w:rFonts w:ascii="Cambria Math" w:hAnsi="Cambria Math"/>
                    </w:rPr>
                    <m:t xml:space="preserve">y</m:t>
                  </m:r>
                </m:sub>
              </m:sSub>
            </m:e>
            <m:sub>
              <m:r>
                <w:rPr>
                  <w:rFonts w:ascii="Cambria Math" w:hAnsi="Cambria Math"/>
                </w:rPr>
                <m:t xml:space="preserve">A</m:t>
              </m:r>
            </m:sub>
          </m:sSub>
          <m:r>
            <w:rPr>
              <w:rFonts w:ascii="Cambria Math" w:hAnsi="Cambria Math"/>
            </w:rPr>
            <m:t xml:space="preserve">=</m:t>
          </m:r>
          <m:r>
            <w:rPr>
              <w:rFonts w:ascii="Cambria Math" w:hAnsi="Cambria Math"/>
            </w:rPr>
            <m:t xml:space="preserve">0</m:t>
          </m:r>
        </m:oMath>
      </m:oMathPara>
    </w:p>
    <w:p>
      <w:pPr>
        <w:pStyle w:val="Normal"/>
        <w:spacing w:lineRule="auto" w:line="360"/>
        <w:jc w:val="center"/>
        <w:rPr>
          <w:rFonts w:eastAsia="宋体" w:cs="GoudyOldStyleT-Regular" w:eastAsiaTheme="minorEastAsia"/>
          <w:sz w:val="32"/>
          <w:szCs w:val="48"/>
          <w:lang w:val="en-GB"/>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r>
            <w:rPr>
              <w:rFonts w:ascii="Cambria Math" w:hAnsi="Cambria Math"/>
            </w:rPr>
            <m:t xml:space="preserve">2.1</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spacing w:lineRule="auto" w:line="360"/>
        <w:jc w:val="center"/>
        <w:rPr>
          <w:rFonts w:eastAsia="宋体" w:cs="GoudyOldStyleT-Regular" w:eastAsiaTheme="minorEastAsia"/>
          <w:sz w:val="32"/>
          <w:szCs w:val="48"/>
          <w:lang w:val="en-GB"/>
        </w:rPr>
      </w:pPr>
      <w:r>
        <w:rPr/>
      </w:r>
      <m:oMathPara xmlns:m="http://schemas.openxmlformats.org/officeDocument/2006/math">
        <m:oMathParaPr>
          <m:jc m:val="center"/>
        </m:oMathParaPr>
        <m:oMath>
          <m:sSub>
            <m:e>
              <m:sSub>
                <m:e>
                  <m:r>
                    <w:rPr>
                      <w:rFonts w:ascii="Cambria Math" w:hAnsi="Cambria Math"/>
                    </w:rPr>
                    <m:t xml:space="preserve">v</m:t>
                  </m:r>
                </m:e>
                <m:sub>
                  <m:r>
                    <w:rPr>
                      <w:rFonts w:ascii="Cambria Math" w:hAnsi="Cambria Math"/>
                    </w:rPr>
                    <m:t xml:space="preserve">x</m:t>
                  </m:r>
                </m:sub>
              </m:sSub>
            </m:e>
            <m:sub>
              <m:r>
                <w:rPr>
                  <w:rFonts w:ascii="Cambria Math" w:hAnsi="Cambria Math"/>
                </w:rPr>
                <m:t xml:space="preserve">A</m:t>
              </m:r>
            </m:sub>
          </m:sSub>
          <m:r>
            <w:rPr>
              <w:rFonts w:ascii="Cambria Math" w:hAnsi="Cambria Math"/>
            </w:rPr>
            <m:t xml:space="preserve">=</m:t>
          </m:r>
          <m:r>
            <w:rPr>
              <w:rFonts w:ascii="Cambria Math" w:hAnsi="Cambria Math"/>
            </w:rPr>
            <m:t xml:space="preserve">2.1</m:t>
          </m:r>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1.82</m:t>
          </m:r>
        </m:oMath>
      </m:oMathPara>
    </w:p>
    <w:p>
      <w:pPr>
        <w:pStyle w:val="Normal"/>
        <w:spacing w:lineRule="auto" w:line="360"/>
        <w:jc w:val="center"/>
        <w:rPr>
          <w:rFonts w:eastAsia="宋体" w:cs="GoudyOldStyleT-Regular" w:eastAsiaTheme="minorEastAsia"/>
          <w:sz w:val="32"/>
          <w:szCs w:val="48"/>
          <w:lang w:val="en-GB"/>
        </w:rPr>
      </w:pPr>
      <w:r>
        <w:rPr/>
      </w:r>
      <m:oMathPara xmlns:m="http://schemas.openxmlformats.org/officeDocument/2006/math">
        <m:oMathParaPr>
          <m:jc m:val="center"/>
        </m:oMathParaPr>
        <m:oMath>
          <m:sSub>
            <m:e>
              <m:sSub>
                <m:e>
                  <m:r>
                    <w:rPr>
                      <w:rFonts w:ascii="Cambria Math" w:hAnsi="Cambria Math"/>
                    </w:rPr>
                    <m:t xml:space="preserve">v</m:t>
                  </m:r>
                </m:e>
                <m:sub>
                  <m:r>
                    <w:rPr>
                      <w:rFonts w:ascii="Cambria Math" w:hAnsi="Cambria Math"/>
                    </w:rPr>
                    <m:t xml:space="preserve">y</m:t>
                  </m:r>
                </m:sub>
              </m:sSub>
            </m:e>
            <m:sub>
              <m:r>
                <w:rPr>
                  <w:rFonts w:ascii="Cambria Math" w:hAnsi="Cambria Math"/>
                </w:rPr>
                <m:t xml:space="preserve">A</m:t>
              </m:r>
            </m:sub>
          </m:sSub>
          <m:r>
            <w:rPr>
              <w:rFonts w:ascii="Cambria Math" w:hAnsi="Cambria Math"/>
            </w:rPr>
            <m:t xml:space="preserve">=</m:t>
          </m:r>
          <m:r>
            <w:rPr>
              <w:rFonts w:ascii="Cambria Math" w:hAnsi="Cambria Math"/>
            </w:rPr>
            <m:t xml:space="preserve">−</m:t>
          </m:r>
          <m:r>
            <w:rPr>
              <w:rFonts w:ascii="Cambria Math" w:hAnsi="Cambria Math"/>
            </w:rPr>
            <m:t xml:space="preserve">2.1</m:t>
          </m:r>
          <m:r>
            <w:rPr>
              <w:rFonts w:ascii="Cambria Math" w:hAnsi="Cambria Math"/>
            </w:rPr>
            <m:t xml:space="preserve">sin</m:t>
          </m:r>
          <m:r>
            <w:rPr>
              <w:rFonts w:ascii="Cambria Math" w:hAnsi="Cambria Math"/>
            </w:rPr>
            <m:t xml:space="preserve">30</m:t>
          </m:r>
          <m:r>
            <w:rPr>
              <w:rFonts w:ascii="Cambria Math" w:hAnsi="Cambria Math"/>
            </w:rPr>
            <m:t xml:space="preserve">=</m:t>
          </m:r>
          <m:r>
            <w:rPr>
              <w:rFonts w:ascii="Cambria Math" w:hAnsi="Cambria Math"/>
            </w:rPr>
            <m:t xml:space="preserve">−</m:t>
          </m:r>
          <m:r>
            <w:rPr>
              <w:rFonts w:ascii="Cambria Math" w:hAnsi="Cambria Math"/>
            </w:rPr>
            <m:t xml:space="preserve">1.05</m:t>
          </m:r>
        </m:oMath>
      </m:oMathPara>
    </w:p>
    <w:p>
      <w:pPr>
        <w:pStyle w:val="Normal"/>
        <w:spacing w:lineRule="auto" w:line="360"/>
        <w:jc w:val="center"/>
        <w:rPr>
          <w:rFonts w:eastAsia="宋体" w:cs="GoudyOldStyleT-Regular" w:eastAsiaTheme="minorEastAsia"/>
          <w:sz w:val="32"/>
          <w:szCs w:val="48"/>
          <w:lang w:val="en-GB"/>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B</m:t>
              </m:r>
            </m:sub>
          </m:sSub>
          <m:r>
            <w:rPr>
              <w:rFonts w:ascii="Cambria Math" w:hAnsi="Cambria Math"/>
            </w:rPr>
            <m:t xml:space="preserve">=</m:t>
          </m:r>
          <m:r>
            <w:rPr>
              <w:rFonts w:ascii="Cambria Math" w:hAnsi="Cambria Math"/>
            </w:rPr>
            <m:t xml:space="preserve">3.2</m:t>
          </m:r>
          <m:r>
            <w:rPr>
              <w:rFonts w:ascii="Cambria Math" w:hAnsi="Cambria Math"/>
            </w:rPr>
            <m:t xml:space="preserve">kg</m:t>
          </m:r>
        </m:oMath>
      </m:oMathPara>
    </w:p>
    <w:p>
      <w:pPr>
        <w:pStyle w:val="Normal"/>
        <w:spacing w:lineRule="auto" w:line="360"/>
        <w:jc w:val="center"/>
        <w:rPr>
          <w:rFonts w:eastAsia="宋体" w:cs="GoudyOldStyleT-Regular" w:eastAsiaTheme="minorEastAsia"/>
          <w:sz w:val="32"/>
          <w:szCs w:val="48"/>
          <w:lang w:val="en-GB"/>
        </w:rPr>
      </w:pPr>
      <w:r>
        <w:rPr/>
      </w:r>
      <m:oMathPara xmlns:m="http://schemas.openxmlformats.org/officeDocument/2006/math">
        <m:oMathParaPr>
          <m:jc m:val="center"/>
        </m:oMathParaPr>
        <m:oMath>
          <m:sSub>
            <m:e>
              <m:sSub>
                <m:e>
                  <m:r>
                    <w:rPr>
                      <w:rFonts w:ascii="Cambria Math" w:hAnsi="Cambria Math"/>
                    </w:rPr>
                    <m:t xml:space="preserve">u</m:t>
                  </m:r>
                </m:e>
                <m:sub>
                  <m:r>
                    <w:rPr>
                      <w:rFonts w:ascii="Cambria Math" w:hAnsi="Cambria Math"/>
                    </w:rPr>
                    <m:t xml:space="preserve">x</m:t>
                  </m:r>
                </m:sub>
              </m:sSub>
            </m:e>
            <m:sub>
              <m:r>
                <w:rPr>
                  <w:rFonts w:ascii="Cambria Math" w:hAnsi="Cambria Math"/>
                </w:rPr>
                <m:t xml:space="preserve">B</m:t>
              </m:r>
            </m:sub>
          </m:sSub>
          <m:r>
            <w:rPr>
              <w:rFonts w:ascii="Cambria Math" w:hAnsi="Cambria Math"/>
            </w:rPr>
            <m:t xml:space="preserve">=</m:t>
          </m:r>
          <m:r>
            <w:rPr>
              <w:rFonts w:ascii="Cambria Math" w:hAnsi="Cambria Math"/>
            </w:rPr>
            <m:t xml:space="preserve">0</m:t>
          </m:r>
        </m:oMath>
      </m:oMathPara>
    </w:p>
    <w:p>
      <w:pPr>
        <w:pStyle w:val="Normal"/>
        <w:spacing w:lineRule="auto" w:line="360"/>
        <w:jc w:val="center"/>
        <w:rPr>
          <w:rFonts w:eastAsia="宋体" w:cs="GoudyOldStyleT-Regular" w:eastAsiaTheme="minorEastAsia"/>
          <w:sz w:val="32"/>
          <w:szCs w:val="48"/>
          <w:lang w:val="en-GB"/>
        </w:rPr>
      </w:pPr>
      <w:r>
        <w:rPr/>
      </w:r>
      <m:oMathPara xmlns:m="http://schemas.openxmlformats.org/officeDocument/2006/math">
        <m:oMathParaPr>
          <m:jc m:val="center"/>
        </m:oMathParaPr>
        <m:oMath>
          <m:sSub>
            <m:e>
              <m:sSub>
                <m:e>
                  <m:r>
                    <w:rPr>
                      <w:rFonts w:ascii="Cambria Math" w:hAnsi="Cambria Math"/>
                    </w:rPr>
                    <m:t xml:space="preserve">u</m:t>
                  </m:r>
                </m:e>
                <m:sub>
                  <m:r>
                    <w:rPr>
                      <w:rFonts w:ascii="Cambria Math" w:hAnsi="Cambria Math"/>
                    </w:rPr>
                    <m:t xml:space="preserve">y</m:t>
                  </m:r>
                </m:sub>
              </m:sSub>
            </m:e>
            <m:sub>
              <m:r>
                <w:rPr>
                  <w:rFonts w:ascii="Cambria Math" w:hAnsi="Cambria Math"/>
                </w:rPr>
                <m:t xml:space="preserve">B</m:t>
              </m:r>
            </m:sub>
          </m:sSub>
          <m:r>
            <w:rPr>
              <w:rFonts w:ascii="Cambria Math" w:hAnsi="Cambria Math"/>
            </w:rPr>
            <m:t xml:space="preserve">=</m:t>
          </m:r>
          <m:r>
            <w:rPr>
              <w:rFonts w:ascii="Cambria Math" w:hAnsi="Cambria Math"/>
            </w:rPr>
            <m:t xml:space="preserve">0</m:t>
          </m:r>
        </m:oMath>
      </m:oMathPara>
    </w:p>
    <w:p>
      <w:pPr>
        <w:pStyle w:val="Normal"/>
        <w:spacing w:lineRule="auto" w:line="360"/>
        <w:jc w:val="center"/>
        <w:rPr>
          <w:rFonts w:eastAsia="宋体" w:cs="GoudyOldStyleT-Regular" w:eastAsiaTheme="minorEastAsia"/>
          <w:sz w:val="32"/>
          <w:szCs w:val="48"/>
          <w:lang w:val="en-GB"/>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r>
            <w:rPr>
              <w:rFonts w:ascii="Cambria Math" w:hAnsi="Cambria Math"/>
            </w:rPr>
            <m:t xml:space="preserve">?</m:t>
          </m:r>
        </m:oMath>
      </m:oMathPara>
    </w:p>
    <w:p>
      <w:pPr>
        <w:pStyle w:val="Normal"/>
        <w:spacing w:lineRule="auto" w:line="360"/>
        <w:jc w:val="center"/>
        <w:rPr>
          <w:rFonts w:eastAsia="宋体" w:cs="GoudyOldStyleT-Regular" w:eastAsiaTheme="minorEastAsia"/>
          <w:sz w:val="32"/>
          <w:szCs w:val="48"/>
          <w:lang w:val="en-GB"/>
        </w:rPr>
      </w:pPr>
      <w:r>
        <w:rPr/>
      </w:r>
      <m:oMathPara xmlns:m="http://schemas.openxmlformats.org/officeDocument/2006/math">
        <m:oMathParaPr>
          <m:jc m:val="center"/>
        </m:oMathParaPr>
        <m:oMath>
          <m:sSub>
            <m:e>
              <m:d>
                <m:dPr>
                  <m:begChr m:val="("/>
                  <m:endChr m:val=")"/>
                </m:dPr>
                <m:e>
                  <m:sSub>
                    <m:e>
                      <m:r>
                        <w:rPr>
                          <w:rFonts w:ascii="Cambria Math" w:hAnsi="Cambria Math"/>
                        </w:rPr>
                        <m:t xml:space="preserve">m</m:t>
                      </m:r>
                    </m:e>
                    <m:sub>
                      <m:r>
                        <w:rPr>
                          <w:rFonts w:ascii="Cambria Math" w:hAnsi="Cambria Math"/>
                        </w:rPr>
                        <m:t xml:space="preserve">A</m:t>
                      </m:r>
                    </m:sub>
                  </m:sSub>
                  <m:sSub>
                    <m:e>
                      <m:r>
                        <w:rPr>
                          <w:rFonts w:ascii="Cambria Math" w:hAnsi="Cambria Math"/>
                        </w:rPr>
                        <m:t xml:space="preserve">u</m:t>
                      </m:r>
                    </m:e>
                    <m:sub>
                      <m:r>
                        <w:rPr>
                          <w:rFonts w:ascii="Cambria Math" w:hAnsi="Cambria Math"/>
                        </w:rPr>
                        <m:t xml:space="preserve">A</m:t>
                      </m:r>
                    </m:sub>
                  </m:sSub>
                </m:e>
              </m:d>
            </m:e>
            <m:sub>
              <m:r>
                <w:rPr>
                  <w:rFonts w:ascii="Cambria Math" w:hAnsi="Cambria Math"/>
                </w:rPr>
                <m:t xml:space="preserve">x</m:t>
              </m:r>
            </m:sub>
          </m:sSub>
          <m:r>
            <w:rPr>
              <w:rFonts w:ascii="Cambria Math" w:hAnsi="Cambria Math"/>
            </w:rPr>
            <m:t xml:space="preserve">+</m:t>
          </m:r>
          <m:sSub>
            <m:e>
              <m:d>
                <m:dPr>
                  <m:begChr m:val="("/>
                  <m:endChr m:val=")"/>
                </m:dPr>
                <m:e>
                  <m:sSub>
                    <m:e>
                      <m:r>
                        <w:rPr>
                          <w:rFonts w:ascii="Cambria Math" w:hAnsi="Cambria Math"/>
                        </w:rPr>
                        <m:t xml:space="preserve">m</m:t>
                      </m:r>
                    </m:e>
                    <m:sub>
                      <m:r>
                        <w:rPr>
                          <w:rFonts w:ascii="Cambria Math" w:hAnsi="Cambria Math"/>
                        </w:rPr>
                        <m:t xml:space="preserve">B</m:t>
                      </m:r>
                    </m:sub>
                  </m:sSub>
                  <m:sSub>
                    <m:e>
                      <m:r>
                        <w:rPr>
                          <w:rFonts w:ascii="Cambria Math" w:hAnsi="Cambria Math"/>
                        </w:rPr>
                        <m:t xml:space="preserve">u</m:t>
                      </m:r>
                    </m:e>
                    <m:sub>
                      <m:r>
                        <w:rPr>
                          <w:rFonts w:ascii="Cambria Math" w:hAnsi="Cambria Math"/>
                        </w:rPr>
                        <m:t xml:space="preserve">B</m:t>
                      </m:r>
                    </m:sub>
                  </m:sSub>
                </m:e>
              </m:d>
            </m:e>
            <m:sub>
              <m:r>
                <w:rPr>
                  <w:rFonts w:ascii="Cambria Math" w:hAnsi="Cambria Math"/>
                </w:rPr>
                <m:t xml:space="preserve">x</m:t>
              </m:r>
            </m:sub>
          </m:sSub>
          <m:r>
            <w:rPr>
              <w:rFonts w:ascii="Cambria Math" w:hAnsi="Cambria Math"/>
            </w:rPr>
            <m:t xml:space="preserve">=</m:t>
          </m:r>
          <m:sSub>
            <m:e>
              <m:d>
                <m:dPr>
                  <m:begChr m:val="("/>
                  <m:endChr m:val=")"/>
                </m:dPr>
                <m:e>
                  <m:sSub>
                    <m:e>
                      <m:r>
                        <w:rPr>
                          <w:rFonts w:ascii="Cambria Math" w:hAnsi="Cambria Math"/>
                        </w:rPr>
                        <m:t xml:space="preserve">m</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e>
              </m:d>
            </m:e>
            <m:sub>
              <m:r>
                <w:rPr>
                  <w:rFonts w:ascii="Cambria Math" w:hAnsi="Cambria Math"/>
                </w:rPr>
                <m:t xml:space="preserve">x</m:t>
              </m:r>
            </m:sub>
          </m:sSub>
          <m:r>
            <w:rPr>
              <w:rFonts w:ascii="Cambria Math" w:hAnsi="Cambria Math"/>
            </w:rPr>
            <m:t xml:space="preserve">+</m:t>
          </m:r>
          <m:sSub>
            <m:e>
              <m:d>
                <m:dPr>
                  <m:begChr m:val="("/>
                  <m:endChr m:val=")"/>
                </m:dPr>
                <m:e>
                  <m:sSub>
                    <m:e>
                      <m:r>
                        <w:rPr>
                          <w:rFonts w:ascii="Cambria Math" w:hAnsi="Cambria Math"/>
                        </w:rPr>
                        <m:t xml:space="preserve">m</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e>
              </m:d>
            </m:e>
            <m:sub>
              <m:r>
                <w:rPr>
                  <w:rFonts w:ascii="Cambria Math" w:hAnsi="Cambria Math"/>
                </w:rPr>
                <m:t xml:space="preserve">x</m:t>
              </m:r>
            </m:sub>
          </m:sSub>
        </m:oMath>
      </m:oMathPara>
    </w:p>
    <w:p>
      <w:pPr>
        <w:pStyle w:val="Normal"/>
        <w:spacing w:lineRule="auto" w:line="36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1.5</m:t>
          </m:r>
          <m:d>
            <m:dPr>
              <m:begChr m:val="("/>
              <m:endChr m:val=")"/>
            </m:dPr>
            <m:e>
              <m:r>
                <w:rPr>
                  <w:rFonts w:ascii="Cambria Math" w:hAnsi="Cambria Math"/>
                </w:rPr>
                <m:t xml:space="preserve">4.5</m:t>
              </m:r>
            </m:e>
          </m:d>
          <m:r>
            <w:rPr>
              <w:rFonts w:ascii="Cambria Math" w:hAnsi="Cambria Math"/>
            </w:rPr>
            <m:t xml:space="preserve">+</m:t>
          </m:r>
          <m:r>
            <w:rPr>
              <w:rFonts w:ascii="Cambria Math" w:hAnsi="Cambria Math"/>
            </w:rPr>
            <m:t xml:space="preserve">3.2</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1.5</m:t>
          </m:r>
          <m:d>
            <m:dPr>
              <m:begChr m:val="("/>
              <m:endChr m:val=")"/>
            </m:dPr>
            <m:e>
              <m:r>
                <w:rPr>
                  <w:rFonts w:ascii="Cambria Math" w:hAnsi="Cambria Math"/>
                </w:rPr>
                <m:t xml:space="preserve">1.82</m:t>
              </m:r>
            </m:e>
          </m:d>
          <m:r>
            <w:rPr>
              <w:rFonts w:ascii="Cambria Math" w:hAnsi="Cambria Math"/>
            </w:rPr>
            <m:t xml:space="preserve">+</m:t>
          </m:r>
          <m:r>
            <w:rPr>
              <w:rFonts w:ascii="Cambria Math" w:hAnsi="Cambria Math"/>
            </w:rPr>
            <m:t xml:space="preserve">3.2</m:t>
          </m:r>
          <m:d>
            <m:dPr>
              <m:begChr m:val="("/>
              <m:endChr m:val=")"/>
            </m:dPr>
            <m:e>
              <m:sSub>
                <m:e>
                  <m:sSub>
                    <m:e>
                      <m:r>
                        <w:rPr>
                          <w:rFonts w:ascii="Cambria Math" w:hAnsi="Cambria Math"/>
                        </w:rPr>
                        <m:t xml:space="preserve">v</m:t>
                      </m:r>
                    </m:e>
                    <m:sub>
                      <m:r>
                        <w:rPr>
                          <w:rFonts w:ascii="Cambria Math" w:hAnsi="Cambria Math"/>
                        </w:rPr>
                        <m:t xml:space="preserve">x</m:t>
                      </m:r>
                    </m:sub>
                  </m:sSub>
                </m:e>
                <m:sub>
                  <m:r>
                    <w:rPr>
                      <w:rFonts w:ascii="Cambria Math" w:hAnsi="Cambria Math"/>
                    </w:rPr>
                    <m:t xml:space="preserve">B</m:t>
                  </m:r>
                </m:sub>
              </m:sSub>
            </m:e>
          </m:d>
        </m:oMath>
      </m:oMathPara>
    </w:p>
    <w:p>
      <w:pPr>
        <w:pStyle w:val="Normal"/>
        <w:spacing w:lineRule="auto" w:line="360"/>
        <w:jc w:val="center"/>
        <w:rPr>
          <w:rFonts w:eastAsia="宋体" w:cs="GoudyOldStyleT-Regular" w:eastAsiaTheme="minorEastAsia"/>
          <w:sz w:val="32"/>
          <w:szCs w:val="48"/>
          <w:lang w:val="en-GB"/>
        </w:rPr>
      </w:pPr>
      <w:r>
        <w:rPr/>
      </w:r>
      <m:oMathPara xmlns:m="http://schemas.openxmlformats.org/officeDocument/2006/math">
        <m:oMathParaPr>
          <m:jc m:val="center"/>
        </m:oMathParaPr>
        <m:oMath>
          <m:sSub>
            <m:e>
              <m:sSub>
                <m:e>
                  <m:r>
                    <w:rPr>
                      <w:rFonts w:ascii="Cambria Math" w:hAnsi="Cambria Math"/>
                    </w:rPr>
                    <m:t xml:space="preserve">v</m:t>
                  </m:r>
                </m:e>
                <m:sub>
                  <m:r>
                    <w:rPr>
                      <w:rFonts w:ascii="Cambria Math" w:hAnsi="Cambria Math"/>
                    </w:rPr>
                    <m:t xml:space="preserve">x</m:t>
                  </m:r>
                </m:sub>
              </m:sSub>
            </m:e>
            <m:sub>
              <m:r>
                <w:rPr>
                  <w:rFonts w:ascii="Cambria Math" w:hAnsi="Cambria Math"/>
                </w:rPr>
                <m:t xml:space="preserve">B</m:t>
              </m:r>
            </m:sub>
          </m:sSub>
          <m:r>
            <w:rPr>
              <w:rFonts w:ascii="Cambria Math" w:hAnsi="Cambria Math"/>
            </w:rPr>
            <m:t xml:space="preserve">=</m:t>
          </m:r>
          <m:r>
            <w:rPr>
              <w:rFonts w:ascii="Cambria Math" w:hAnsi="Cambria Math"/>
            </w:rPr>
            <m:t xml:space="preserve">1.257</m:t>
          </m:r>
        </m:oMath>
      </m:oMathPara>
    </w:p>
    <w:p>
      <w:pPr>
        <w:pStyle w:val="Normal"/>
        <w:spacing w:lineRule="auto" w:line="360"/>
        <w:jc w:val="center"/>
        <w:rPr>
          <w:rFonts w:eastAsia="宋体" w:cs="GoudyOldStyleT-Regular" w:eastAsiaTheme="minorEastAsia"/>
          <w:sz w:val="32"/>
          <w:szCs w:val="48"/>
          <w:lang w:val="en-GB"/>
        </w:rPr>
      </w:pPr>
      <w:r>
        <w:rPr/>
      </w:r>
      <m:oMathPara xmlns:m="http://schemas.openxmlformats.org/officeDocument/2006/math">
        <m:oMathParaPr>
          <m:jc m:val="center"/>
        </m:oMathParaPr>
        <m:oMath>
          <m:sSub>
            <m:e>
              <m:d>
                <m:dPr>
                  <m:begChr m:val="("/>
                  <m:endChr m:val=")"/>
                </m:dPr>
                <m:e>
                  <m:sSub>
                    <m:e>
                      <m:r>
                        <w:rPr>
                          <w:rFonts w:ascii="Cambria Math" w:hAnsi="Cambria Math"/>
                        </w:rPr>
                        <m:t xml:space="preserve">m</m:t>
                      </m:r>
                    </m:e>
                    <m:sub>
                      <m:r>
                        <w:rPr>
                          <w:rFonts w:ascii="Cambria Math" w:hAnsi="Cambria Math"/>
                        </w:rPr>
                        <m:t xml:space="preserve">A</m:t>
                      </m:r>
                    </m:sub>
                  </m:sSub>
                  <m:sSub>
                    <m:e>
                      <m:r>
                        <w:rPr>
                          <w:rFonts w:ascii="Cambria Math" w:hAnsi="Cambria Math"/>
                        </w:rPr>
                        <m:t xml:space="preserve">u</m:t>
                      </m:r>
                    </m:e>
                    <m:sub>
                      <m:r>
                        <w:rPr>
                          <w:rFonts w:ascii="Cambria Math" w:hAnsi="Cambria Math"/>
                        </w:rPr>
                        <m:t xml:space="preserve">A</m:t>
                      </m:r>
                    </m:sub>
                  </m:sSub>
                </m:e>
              </m:d>
            </m:e>
            <m:sub>
              <m:r>
                <w:rPr>
                  <w:rFonts w:ascii="Cambria Math" w:hAnsi="Cambria Math"/>
                </w:rPr>
                <m:t xml:space="preserve">y</m:t>
              </m:r>
            </m:sub>
          </m:sSub>
          <m:r>
            <w:rPr>
              <w:rFonts w:ascii="Cambria Math" w:hAnsi="Cambria Math"/>
            </w:rPr>
            <m:t xml:space="preserve">+</m:t>
          </m:r>
          <m:sSub>
            <m:e>
              <m:d>
                <m:dPr>
                  <m:begChr m:val="("/>
                  <m:endChr m:val=")"/>
                </m:dPr>
                <m:e>
                  <m:sSub>
                    <m:e>
                      <m:r>
                        <w:rPr>
                          <w:rFonts w:ascii="Cambria Math" w:hAnsi="Cambria Math"/>
                        </w:rPr>
                        <m:t xml:space="preserve">m</m:t>
                      </m:r>
                    </m:e>
                    <m:sub>
                      <m:r>
                        <w:rPr>
                          <w:rFonts w:ascii="Cambria Math" w:hAnsi="Cambria Math"/>
                        </w:rPr>
                        <m:t xml:space="preserve">B</m:t>
                      </m:r>
                    </m:sub>
                  </m:sSub>
                  <m:sSub>
                    <m:e>
                      <m:r>
                        <w:rPr>
                          <w:rFonts w:ascii="Cambria Math" w:hAnsi="Cambria Math"/>
                        </w:rPr>
                        <m:t xml:space="preserve">u</m:t>
                      </m:r>
                    </m:e>
                    <m:sub>
                      <m:r>
                        <w:rPr>
                          <w:rFonts w:ascii="Cambria Math" w:hAnsi="Cambria Math"/>
                        </w:rPr>
                        <m:t xml:space="preserve">B</m:t>
                      </m:r>
                    </m:sub>
                  </m:sSub>
                </m:e>
              </m:d>
            </m:e>
            <m:sub>
              <m:r>
                <w:rPr>
                  <w:rFonts w:ascii="Cambria Math" w:hAnsi="Cambria Math"/>
                </w:rPr>
                <m:t xml:space="preserve">y</m:t>
              </m:r>
            </m:sub>
          </m:sSub>
          <m:r>
            <w:rPr>
              <w:rFonts w:ascii="Cambria Math" w:hAnsi="Cambria Math"/>
            </w:rPr>
            <m:t xml:space="preserve">=</m:t>
          </m:r>
          <m:sSub>
            <m:e>
              <m:d>
                <m:dPr>
                  <m:begChr m:val="("/>
                  <m:endChr m:val=")"/>
                </m:dPr>
                <m:e>
                  <m:sSub>
                    <m:e>
                      <m:r>
                        <w:rPr>
                          <w:rFonts w:ascii="Cambria Math" w:hAnsi="Cambria Math"/>
                        </w:rPr>
                        <m:t xml:space="preserve">m</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e>
              </m:d>
            </m:e>
            <m:sub>
              <m:r>
                <w:rPr>
                  <w:rFonts w:ascii="Cambria Math" w:hAnsi="Cambria Math"/>
                </w:rPr>
                <m:t xml:space="preserve">y</m:t>
              </m:r>
            </m:sub>
          </m:sSub>
          <m:r>
            <w:rPr>
              <w:rFonts w:ascii="Cambria Math" w:hAnsi="Cambria Math"/>
            </w:rPr>
            <m:t xml:space="preserve">+</m:t>
          </m:r>
          <m:sSub>
            <m:e>
              <m:d>
                <m:dPr>
                  <m:begChr m:val="("/>
                  <m:endChr m:val=")"/>
                </m:dPr>
                <m:e>
                  <m:sSub>
                    <m:e>
                      <m:r>
                        <w:rPr>
                          <w:rFonts w:ascii="Cambria Math" w:hAnsi="Cambria Math"/>
                        </w:rPr>
                        <m:t xml:space="preserve">m</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e>
              </m:d>
            </m:e>
            <m:sub>
              <m:r>
                <w:rPr>
                  <w:rFonts w:ascii="Cambria Math" w:hAnsi="Cambria Math"/>
                </w:rPr>
                <m:t xml:space="preserve">y</m:t>
              </m:r>
            </m:sub>
          </m:sSub>
        </m:oMath>
      </m:oMathPara>
    </w:p>
    <w:p>
      <w:pPr>
        <w:pStyle w:val="Normal"/>
        <w:spacing w:lineRule="auto" w:line="36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1.5</m:t>
          </m:r>
          <m:d>
            <m:dPr>
              <m:begChr m:val="("/>
              <m:endChr m:val=")"/>
            </m:dPr>
            <m:e>
              <m:r>
                <w:rPr>
                  <w:rFonts w:ascii="Cambria Math" w:hAnsi="Cambria Math"/>
                </w:rPr>
                <m:t xml:space="preserve">−</m:t>
              </m:r>
              <m:r>
                <w:rPr>
                  <w:rFonts w:ascii="Cambria Math" w:hAnsi="Cambria Math"/>
                </w:rPr>
                <m:t xml:space="preserve">1.05</m:t>
              </m:r>
            </m:e>
          </m:d>
          <m:r>
            <w:rPr>
              <w:rFonts w:ascii="Cambria Math" w:hAnsi="Cambria Math"/>
            </w:rPr>
            <m:t xml:space="preserve">+</m:t>
          </m:r>
          <m:r>
            <w:rPr>
              <w:rFonts w:ascii="Cambria Math" w:hAnsi="Cambria Math"/>
            </w:rPr>
            <m:t xml:space="preserve">3.2</m:t>
          </m:r>
          <m:d>
            <m:dPr>
              <m:begChr m:val="("/>
              <m:endChr m:val=")"/>
            </m:dPr>
            <m:e>
              <m:sSub>
                <m:e>
                  <m:sSub>
                    <m:e>
                      <m:r>
                        <w:rPr>
                          <w:rFonts w:ascii="Cambria Math" w:hAnsi="Cambria Math"/>
                        </w:rPr>
                        <m:t xml:space="preserve">v</m:t>
                      </m:r>
                    </m:e>
                    <m:sub>
                      <m:r>
                        <w:rPr>
                          <w:rFonts w:ascii="Cambria Math" w:hAnsi="Cambria Math"/>
                        </w:rPr>
                        <m:t xml:space="preserve">y</m:t>
                      </m:r>
                    </m:sub>
                  </m:sSub>
                </m:e>
                <m:sub>
                  <m:r>
                    <w:rPr>
                      <w:rFonts w:ascii="Cambria Math" w:hAnsi="Cambria Math"/>
                    </w:rPr>
                    <m:t xml:space="preserve">B</m:t>
                  </m:r>
                </m:sub>
              </m:sSub>
            </m:e>
          </m:d>
        </m:oMath>
      </m:oMathPara>
    </w:p>
    <w:p>
      <w:pPr>
        <w:pStyle w:val="Normal"/>
        <w:spacing w:lineRule="auto" w:line="360"/>
        <w:jc w:val="center"/>
        <w:rPr>
          <w:rFonts w:eastAsia="宋体" w:cs="GoudyOldStyleT-Regular" w:eastAsiaTheme="minorEastAsia"/>
          <w:sz w:val="32"/>
          <w:szCs w:val="48"/>
          <w:lang w:val="en-GB"/>
        </w:rPr>
      </w:pPr>
      <w:r>
        <w:rPr/>
      </w:r>
      <m:oMathPara xmlns:m="http://schemas.openxmlformats.org/officeDocument/2006/math">
        <m:oMathParaPr>
          <m:jc m:val="center"/>
        </m:oMathParaPr>
        <m:oMath>
          <m:sSub>
            <m:e>
              <m:sSub>
                <m:e>
                  <m:r>
                    <w:rPr>
                      <w:rFonts w:ascii="Cambria Math" w:hAnsi="Cambria Math"/>
                    </w:rPr>
                    <m:t xml:space="preserve">v</m:t>
                  </m:r>
                </m:e>
                <m:sub>
                  <m:r>
                    <w:rPr>
                      <w:rFonts w:ascii="Cambria Math" w:hAnsi="Cambria Math"/>
                    </w:rPr>
                    <m:t xml:space="preserve">y</m:t>
                  </m:r>
                </m:sub>
              </m:sSub>
            </m:e>
            <m:sub>
              <m:r>
                <w:rPr>
                  <w:rFonts w:ascii="Cambria Math" w:hAnsi="Cambria Math"/>
                </w:rPr>
                <m:t xml:space="preserve">B</m:t>
              </m:r>
            </m:sub>
          </m:sSub>
          <m:r>
            <w:rPr>
              <w:rFonts w:ascii="Cambria Math" w:hAnsi="Cambria Math"/>
            </w:rPr>
            <m:t xml:space="preserve">=</m:t>
          </m:r>
          <m:r>
            <w:rPr>
              <w:rFonts w:ascii="Cambria Math" w:hAnsi="Cambria Math"/>
            </w:rPr>
            <m:t xml:space="preserve">0.492</m:t>
          </m:r>
        </m:oMath>
      </m:oMathPara>
    </w:p>
    <w:p>
      <w:pPr>
        <w:pStyle w:val="Normal"/>
        <w:spacing w:lineRule="auto" w:line="360"/>
        <w:jc w:val="center"/>
        <w:rPr>
          <w:rFonts w:eastAsia="宋体" w:cs="GoudyOldStyleT-Regular" w:eastAsiaTheme="minorEastAsia"/>
          <w:sz w:val="32"/>
          <w:szCs w:val="48"/>
          <w:lang w:val="en-GB"/>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rad>
            <m:radPr>
              <m:degHide m:val="1"/>
            </m:radPr>
            <m:deg/>
            <m:e>
              <m:sSup>
                <m:e>
                  <m:d>
                    <m:dPr>
                      <m:begChr m:val="("/>
                      <m:endChr m:val=")"/>
                    </m:dPr>
                    <m:e>
                      <m:sSub>
                        <m:e>
                          <m:sSub>
                            <m:e>
                              <m:r>
                                <w:rPr>
                                  <w:rFonts w:ascii="Cambria Math" w:hAnsi="Cambria Math"/>
                                </w:rPr>
                                <m:t xml:space="preserve">v</m:t>
                              </m:r>
                            </m:e>
                            <m:sub>
                              <m:r>
                                <w:rPr>
                                  <w:rFonts w:ascii="Cambria Math" w:hAnsi="Cambria Math"/>
                                </w:rPr>
                                <m:t xml:space="preserve">x</m:t>
                              </m:r>
                            </m:sub>
                          </m:sSub>
                        </m:e>
                        <m:sub>
                          <m:r>
                            <w:rPr>
                              <w:rFonts w:ascii="Cambria Math" w:hAnsi="Cambria Math"/>
                            </w:rPr>
                            <m:t xml:space="preserve">B</m:t>
                          </m:r>
                        </m:sub>
                      </m:sSub>
                    </m:e>
                  </m:d>
                </m:e>
                <m:sup>
                  <m:r>
                    <w:rPr>
                      <w:rFonts w:ascii="Cambria Math" w:hAnsi="Cambria Math"/>
                    </w:rPr>
                    <m:t xml:space="preserve">2</m:t>
                  </m:r>
                </m:sup>
              </m:sSup>
              <m:r>
                <w:rPr>
                  <w:rFonts w:ascii="Cambria Math" w:hAnsi="Cambria Math"/>
                </w:rPr>
                <m:t xml:space="preserve">+</m:t>
              </m:r>
              <m:sSup>
                <m:e>
                  <m:d>
                    <m:dPr>
                      <m:begChr m:val="("/>
                      <m:endChr m:val=")"/>
                    </m:dPr>
                    <m:e>
                      <m:sSub>
                        <m:e>
                          <m:sSub>
                            <m:e>
                              <m:r>
                                <w:rPr>
                                  <w:rFonts w:ascii="Cambria Math" w:hAnsi="Cambria Math"/>
                                </w:rPr>
                                <m:t xml:space="preserve">v</m:t>
                              </m:r>
                            </m:e>
                            <m:sub>
                              <m:r>
                                <w:rPr>
                                  <w:rFonts w:ascii="Cambria Math" w:hAnsi="Cambria Math"/>
                                </w:rPr>
                                <m:t xml:space="preserve">y</m:t>
                              </m:r>
                            </m:sub>
                          </m:sSub>
                        </m:e>
                        <m:sub>
                          <m:r>
                            <w:rPr>
                              <w:rFonts w:ascii="Cambria Math" w:hAnsi="Cambria Math"/>
                            </w:rPr>
                            <m:t xml:space="preserve">B</m:t>
                          </m:r>
                        </m:sub>
                      </m:sSub>
                    </m:e>
                  </m:d>
                </m:e>
                <m:sup>
                  <m:r>
                    <w:rPr>
                      <w:rFonts w:ascii="Cambria Math" w:hAnsi="Cambria Math"/>
                    </w:rPr>
                    <m:t xml:space="preserve">2</m:t>
                  </m:r>
                </m:sup>
              </m:sSup>
            </m:e>
          </m:rad>
        </m:oMath>
      </m:oMathPara>
    </w:p>
    <w:p>
      <w:pPr>
        <w:pStyle w:val="Normal"/>
        <w:spacing w:lineRule="auto" w:line="360"/>
        <w:jc w:val="center"/>
        <w:rPr>
          <w:rFonts w:eastAsia="宋体" w:cs="GoudyOldStyleT-Regular" w:eastAsiaTheme="minorEastAsia"/>
          <w:sz w:val="32"/>
          <w:szCs w:val="48"/>
          <w:lang w:val="en-GB"/>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r>
            <w:rPr>
              <w:rFonts w:ascii="Cambria Math" w:hAnsi="Cambria Math"/>
            </w:rPr>
            <m:t xml:space="preserve">1.35</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spacing w:lineRule="auto" w:line="36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d>
            <m:dPr>
              <m:begChr m:val="("/>
              <m:endChr m:val=")"/>
            </m:dPr>
            <m:e>
              <m:f>
                <m:num>
                  <m:sSub>
                    <m:e>
                      <m:r>
                        <w:rPr>
                          <w:rFonts w:ascii="Cambria Math" w:hAnsi="Cambria Math"/>
                        </w:rPr>
                        <m:t xml:space="preserve">v</m:t>
                      </m:r>
                    </m:e>
                    <m:sub>
                      <m:r>
                        <w:rPr>
                          <w:rFonts w:ascii="Cambria Math" w:hAnsi="Cambria Math"/>
                        </w:rPr>
                        <m:t xml:space="preserve">y</m:t>
                      </m:r>
                    </m:sub>
                  </m:sSub>
                </m:num>
                <m:den>
                  <m:sSub>
                    <m:e>
                      <m:r>
                        <w:rPr>
                          <w:rFonts w:ascii="Cambria Math" w:hAnsi="Cambria Math"/>
                        </w:rPr>
                        <m:t xml:space="preserve">v</m:t>
                      </m:r>
                    </m:e>
                    <m:sub>
                      <m:r>
                        <w:rPr>
                          <w:rFonts w:ascii="Cambria Math" w:hAnsi="Cambria Math"/>
                        </w:rPr>
                        <m:t xml:space="preserve">x</m:t>
                      </m:r>
                    </m:sub>
                  </m:sSub>
                </m:den>
              </m:f>
            </m:e>
          </m:d>
          <m:r>
            <w:rPr>
              <w:rFonts w:ascii="Cambria Math" w:hAnsi="Cambria Math"/>
            </w:rPr>
            <m:t xml:space="preserve">=</m:t>
          </m:r>
          <m:f>
            <m:num>
              <m:r>
                <w:rPr>
                  <w:rFonts w:ascii="Cambria Math" w:hAnsi="Cambria Math"/>
                </w:rPr>
                <m:t xml:space="preserve">0.492</m:t>
              </m:r>
            </m:num>
            <m:den>
              <m:r>
                <w:rPr>
                  <w:rFonts w:ascii="Cambria Math" w:hAnsi="Cambria Math"/>
                </w:rPr>
                <m:t xml:space="preserve">1.257</m:t>
              </m:r>
            </m:den>
          </m:f>
          <m:r>
            <w:rPr>
              <w:rFonts w:ascii="Cambria Math" w:hAnsi="Cambria Math"/>
            </w:rPr>
            <m:t xml:space="preserve">=</m:t>
          </m:r>
          <m:r>
            <w:rPr>
              <w:rFonts w:ascii="Cambria Math" w:hAnsi="Cambria Math"/>
            </w:rPr>
            <m:t xml:space="preserve">0.3914</m:t>
          </m:r>
        </m:oMath>
      </m:oMathPara>
    </w:p>
    <w:p>
      <w:pPr>
        <w:pStyle w:val="Normal"/>
        <w:spacing w:lineRule="auto" w:line="36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0.3914</m:t>
              </m:r>
            </m:e>
          </m:d>
          <m:r>
            <w:rPr>
              <w:rFonts w:ascii="Cambria Math" w:hAnsi="Cambria Math"/>
            </w:rPr>
            <m:t xml:space="preserve">=</m:t>
          </m:r>
          <m:r>
            <w:rPr>
              <w:rFonts w:ascii="Cambria Math" w:hAnsi="Cambria Math"/>
            </w:rPr>
            <m:t xml:space="preserve">21.38</m:t>
          </m:r>
          <m:r>
            <w:rPr>
              <w:rFonts w:ascii="Cambria Math" w:hAnsi="Cambria Math"/>
            </w:rPr>
            <m:t xml:space="preserve">°</m:t>
          </m:r>
        </m:oMath>
      </m:oMathPara>
    </w:p>
    <w:p>
      <w:pPr>
        <w:pStyle w:val="Normal"/>
        <w:spacing w:lineRule="auto" w:line="360"/>
        <w:jc w:val="both"/>
        <w:rPr>
          <w:rFonts w:cs="GoudyOldStyleT-Regular"/>
          <w:sz w:val="32"/>
          <w:szCs w:val="48"/>
          <w:lang w:val="en-GB"/>
        </w:rPr>
      </w:pPr>
      <w:r>
        <w:rPr>
          <w:rFonts w:cs="GoudyOldStyleT-Regular"/>
          <w:sz w:val="32"/>
          <w:szCs w:val="48"/>
          <w:lang w:val="en-GB"/>
        </w:rPr>
        <w:t>A man of mass 80kg stands next to a stationary ball of mass 4kg on a frictionless surface. He kicks the ball forward along the surface with a speed of 15m/s. Calculate the man’s recoil speed</w:t>
      </w:r>
    </w:p>
    <w:p>
      <w:pPr>
        <w:pStyle w:val="Normal"/>
        <w:spacing w:lineRule="auto" w:line="360"/>
        <w:jc w:val="both"/>
        <w:rPr>
          <w:rFonts w:eastAsia="宋体" w:eastAsiaTheme="minorEastAsia"/>
          <w:sz w:val="32"/>
          <w:szCs w:val="32"/>
        </w:rPr>
      </w:pPr>
      <w:r>
        <w:rPr>
          <w:rFonts w:cs="GoudyOldStyleT-Regular"/>
          <w:sz w:val="32"/>
          <w:szCs w:val="48"/>
          <w:lang w:val="en-GB"/>
        </w:rPr>
        <w:t>A hose directs a horizontal jet of water moving with a velocity of 20ms, on to a vertical wall. The cross sectional area of the jet is 5 X 10^-4m^2. If the density of water is 1000kgm^-3, calculate the force on a wall assuming that</w:t>
      </w:r>
    </w:p>
    <w:p>
      <w:pPr>
        <w:pStyle w:val="Normal"/>
        <w:spacing w:lineRule="auto" w:line="360" w:before="0" w:after="0"/>
        <w:jc w:val="both"/>
        <w:rPr>
          <w:rFonts w:cs="GoudyOldStyleT-Regular"/>
          <w:sz w:val="32"/>
          <w:szCs w:val="48"/>
          <w:lang w:val="en-GB"/>
        </w:rPr>
      </w:pPr>
      <w:r>
        <w:rPr>
          <w:rFonts w:cs="GoudyOldStyleT-Regular"/>
          <w:sz w:val="32"/>
          <w:szCs w:val="48"/>
          <w:lang w:val="en-GB"/>
        </w:rPr>
      </w:r>
    </w:p>
    <w:p>
      <w:pPr>
        <w:pStyle w:val="Normal"/>
        <w:spacing w:lineRule="auto" w:line="360" w:before="0" w:after="0"/>
        <w:jc w:val="both"/>
        <w:rPr>
          <w:rFonts w:cs="GoudyOldStyleT-Regular"/>
          <w:sz w:val="32"/>
          <w:szCs w:val="48"/>
          <w:lang w:val="en-GB"/>
        </w:rPr>
      </w:pPr>
      <w:r>
        <w:rPr>
          <w:rFonts w:cs="GoudyOldStyleT-Regular"/>
          <w:sz w:val="32"/>
          <w:szCs w:val="48"/>
          <w:lang w:val="en-GB"/>
        </w:rPr>
      </w:r>
    </w:p>
    <w:p>
      <w:pPr>
        <w:pStyle w:val="Normal"/>
        <w:spacing w:lineRule="auto" w:line="360"/>
        <w:jc w:val="both"/>
        <w:rPr>
          <w:rFonts w:eastAsia="宋体" w:eastAsiaTheme="minorEastAsia"/>
          <w:sz w:val="32"/>
          <w:szCs w:val="24"/>
          <w:u w:val="single"/>
        </w:rPr>
      </w:pPr>
      <w:r>
        <w:rPr>
          <w:rFonts w:eastAsia="宋体" w:eastAsiaTheme="minorEastAsia"/>
          <w:sz w:val="48"/>
          <w:szCs w:val="24"/>
          <w:u w:val="single"/>
        </w:rPr>
        <w:t>FRICTION</w:t>
      </w:r>
    </w:p>
    <w:p>
      <w:pPr>
        <w:pStyle w:val="Normal"/>
        <w:spacing w:lineRule="auto" w:line="360" w:before="0" w:after="0"/>
        <w:jc w:val="both"/>
        <w:rPr>
          <w:rFonts w:cs="GoudyOldStyleT-Regular"/>
          <w:sz w:val="32"/>
          <w:szCs w:val="32"/>
          <w:lang w:val="en-GB"/>
        </w:rPr>
      </w:pPr>
      <w:r>
        <w:rPr>
          <w:rFonts w:cs="GoudyOldStyleT-Regular"/>
          <w:sz w:val="32"/>
          <w:szCs w:val="32"/>
          <w:lang w:val="en-GB"/>
        </w:rPr>
        <w:t xml:space="preserve">Whenever two bodies interact by direct contact of their surfaces, the interaction forces are called contact forces; </w:t>
      </w:r>
      <w:r>
        <w:rPr>
          <w:rFonts w:cs="GoudyOldStyleT-Italic"/>
          <w:iCs/>
          <w:sz w:val="32"/>
          <w:szCs w:val="32"/>
          <w:lang w:val="en-GB"/>
        </w:rPr>
        <w:t xml:space="preserve">frictional forces </w:t>
      </w:r>
      <w:r>
        <w:rPr>
          <w:rFonts w:cs="GoudyOldStyleT-Regular"/>
          <w:sz w:val="32"/>
          <w:szCs w:val="32"/>
          <w:lang w:val="en-GB"/>
        </w:rPr>
        <w:t>are contact forces.</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jc w:val="both"/>
        <w:rPr>
          <w:rFonts w:eastAsia="宋体" w:eastAsiaTheme="minorEastAsia"/>
          <w:sz w:val="32"/>
          <w:szCs w:val="24"/>
        </w:rPr>
      </w:pPr>
      <w:r>
        <w:rPr>
          <w:rFonts w:eastAsia="宋体" w:eastAsiaTheme="minorEastAsia"/>
          <w:sz w:val="32"/>
          <w:szCs w:val="24"/>
        </w:rPr>
        <w:t>Friction is defined as the force that opposes motion. When two bodies are in contact with each other there is always a resistance experienced by the surface of the two bodies. This resistance to motion is referred to as the force of friction or simply friction. Friction occurs in solids liquids and gases but in dynamics only solid friction is analyzed.</w:t>
      </w:r>
    </w:p>
    <w:p>
      <w:pPr>
        <w:pStyle w:val="Normal"/>
        <w:spacing w:lineRule="auto" w:line="360"/>
        <w:jc w:val="both"/>
        <w:rPr>
          <w:rFonts w:eastAsia="宋体" w:eastAsiaTheme="minorEastAsia"/>
          <w:sz w:val="32"/>
          <w:szCs w:val="24"/>
        </w:rPr>
      </w:pPr>
      <w:r>
        <w:rPr>
          <w:rFonts w:eastAsia="宋体" w:eastAsiaTheme="minorEastAsia"/>
          <w:sz w:val="32"/>
          <w:szCs w:val="24"/>
        </w:rPr>
        <w:t>Basically there are two kinds of friction that exists between two solid surfaces. They are</w:t>
      </w:r>
    </w:p>
    <w:p>
      <w:pPr>
        <w:pStyle w:val="Normal"/>
        <w:spacing w:lineRule="auto" w:line="360"/>
        <w:jc w:val="both"/>
        <w:rPr>
          <w:rFonts w:eastAsia="宋体" w:eastAsiaTheme="minorEastAsia"/>
          <w:sz w:val="32"/>
          <w:szCs w:val="24"/>
        </w:rPr>
      </w:pPr>
      <w:r>
        <w:rPr>
          <w:rFonts w:eastAsia="宋体" w:eastAsiaTheme="minorEastAsia"/>
          <w:sz w:val="32"/>
          <w:szCs w:val="24"/>
        </w:rPr>
        <w:t>Static Friction and Kinetic (or dynamic) Friction</w:t>
      </w:r>
    </w:p>
    <w:p>
      <w:pPr>
        <w:pStyle w:val="Normal"/>
        <w:spacing w:lineRule="auto" w:line="360" w:before="0" w:after="0"/>
        <w:jc w:val="both"/>
        <w:rPr>
          <w:rFonts w:cs="GoudyOldStyleT-Regular"/>
          <w:sz w:val="32"/>
          <w:szCs w:val="32"/>
          <w:lang w:val="en-GB"/>
        </w:rPr>
      </w:pPr>
      <w:r>
        <w:rPr>
          <w:rFonts w:cs="GoudyOldStyleT-Regular"/>
          <w:sz w:val="32"/>
          <w:szCs w:val="32"/>
          <w:lang w:val="en-GB"/>
        </w:rPr>
        <w:t xml:space="preserve">Between solid surfaces two kinds of friction occur: </w:t>
      </w:r>
      <w:r>
        <w:rPr>
          <w:rFonts w:cs="GoudyOldStyleT-Italic"/>
          <w:iCs/>
          <w:sz w:val="32"/>
          <w:szCs w:val="32"/>
          <w:lang w:val="en-GB"/>
        </w:rPr>
        <w:t xml:space="preserve">static </w:t>
      </w:r>
      <w:r>
        <w:rPr>
          <w:rFonts w:cs="GoudyOldStyleT-Regular"/>
          <w:sz w:val="32"/>
          <w:szCs w:val="32"/>
          <w:lang w:val="en-GB"/>
        </w:rPr>
        <w:t xml:space="preserve">and </w:t>
      </w:r>
      <w:r>
        <w:rPr>
          <w:rFonts w:cs="GoudyOldStyleT-Italic"/>
          <w:iCs/>
          <w:sz w:val="32"/>
          <w:szCs w:val="32"/>
          <w:lang w:val="en-GB"/>
        </w:rPr>
        <w:t xml:space="preserve">kinetic </w:t>
      </w:r>
      <w:r>
        <w:rPr>
          <w:rFonts w:cs="GoudyOldStyleT-Regular"/>
          <w:sz w:val="32"/>
          <w:szCs w:val="32"/>
          <w:lang w:val="en-GB"/>
        </w:rPr>
        <w:t>(</w:t>
      </w:r>
      <w:r>
        <w:rPr>
          <w:rFonts w:cs="GoudyOldStyleT-Italic"/>
          <w:iCs/>
          <w:sz w:val="32"/>
          <w:szCs w:val="32"/>
          <w:lang w:val="en-GB"/>
        </w:rPr>
        <w:t>sliding</w:t>
      </w:r>
      <w:r>
        <w:rPr>
          <w:rFonts w:cs="GoudyOldStyleT-Regular"/>
          <w:sz w:val="32"/>
          <w:szCs w:val="32"/>
          <w:lang w:val="en-GB"/>
        </w:rPr>
        <w:t>) friction.</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rFonts w:cs="GoudyOldStyleT-Regular"/>
          <w:sz w:val="32"/>
          <w:szCs w:val="32"/>
          <w:lang w:val="en-GB"/>
        </w:rPr>
      </w:pPr>
      <w:r>
        <w:rPr>
          <w:rFonts w:cs="GoudyOldStyleT-Regular"/>
          <w:sz w:val="32"/>
          <w:szCs w:val="32"/>
          <w:lang w:val="en-GB"/>
        </w:rPr>
        <w:t xml:space="preserve">Consider a movable object resting on a table which is stationary (fig. A). If a small amount of force </w:t>
      </w:r>
      <w:r>
        <w:rPr/>
      </w:r>
      <m:oMath xmlns:m="http://schemas.openxmlformats.org/officeDocument/2006/math">
        <m:sSub>
          <m:e>
            <m:r>
              <w:rPr>
                <w:rFonts w:ascii="Cambria Math" w:hAnsi="Cambria Math"/>
              </w:rPr>
              <m:t xml:space="preserve">F</m:t>
            </m:r>
          </m:e>
          <m:sub>
            <m:r>
              <w:rPr>
                <w:rFonts w:ascii="Cambria Math" w:hAnsi="Cambria Math"/>
              </w:rPr>
              <m:t xml:space="preserve">app</m:t>
            </m:r>
          </m:sub>
        </m:sSub>
      </m:oMath>
      <w:r>
        <w:rPr>
          <w:rFonts w:cs="GoudyOldStyleT-Regular"/>
          <w:sz w:val="32"/>
          <w:szCs w:val="32"/>
          <w:lang w:val="en-GB"/>
        </w:rPr>
        <w:t xml:space="preserve"> is applied horizontally to the object and the object does not move, acceleration of the object is zero, therefore the net force on the object = 0.</w:t>
      </w:r>
    </w:p>
    <w:p>
      <w:pPr>
        <w:pStyle w:val="Normal"/>
        <w:spacing w:lineRule="auto" w:line="360" w:before="0" w:after="0"/>
        <w:jc w:val="both"/>
        <w:rPr>
          <w:rFonts w:eastAsia="宋体" w:cs="GoudyOldStyleT-Regular" w:eastAsiaTheme="minorEastAsia"/>
          <w:iCs/>
          <w:sz w:val="32"/>
          <w:szCs w:val="32"/>
          <w:lang w:val="en-GB"/>
        </w:rPr>
      </w:pPr>
      <w:r>
        <w:rPr>
          <w:rFonts w:eastAsia="宋体" w:cs="GoudyOldStyleT-Regular" w:eastAsiaTheme="minorEastAsia"/>
          <w:iCs/>
          <w:sz w:val="32"/>
          <w:szCs w:val="32"/>
          <w:lang w:val="en-GB"/>
        </w:rPr>
      </w:r>
    </w:p>
    <w:p>
      <w:pPr>
        <w:pStyle w:val="Normal"/>
        <w:spacing w:lineRule="auto" w:line="360" w:before="0" w:after="0"/>
        <w:jc w:val="center"/>
        <w:rPr>
          <w:rFonts w:cs="GoudyOldStyleT-Regular"/>
          <w:sz w:val="32"/>
          <w:szCs w:val="32"/>
          <w:lang w:val="en-GB"/>
        </w:rPr>
      </w:pPr>
      <w:r>
        <w:rPr/>
      </w:r>
      <m:oMathPara xmlns:m="http://schemas.openxmlformats.org/officeDocument/2006/math">
        <m:oMathParaPr>
          <m:jc m:val="center"/>
        </m:oMathParaPr>
        <m:oMath>
          <m:r>
            <w:rPr>
              <w:rFonts w:ascii="Cambria Math" w:hAnsi="Cambria Math"/>
            </w:rPr>
            <m:t xml:space="preserve">Fn</m:t>
          </m:r>
          <m:r>
            <w:rPr>
              <w:rFonts w:ascii="Cambria Math" w:hAnsi="Cambria Math"/>
            </w:rPr>
            <m:t xml:space="preserve">−</m:t>
          </m:r>
          <m:r>
            <w:rPr>
              <w:rFonts w:ascii="Cambria Math" w:hAnsi="Cambria Math"/>
            </w:rPr>
            <m:t xml:space="preserve">Fg</m:t>
          </m:r>
          <m:r>
            <w:rPr>
              <w:rFonts w:ascii="Cambria Math" w:hAnsi="Cambria Math"/>
            </w:rPr>
            <m:t xml:space="preserve">=</m:t>
          </m:r>
          <m:r>
            <w:rPr>
              <w:rFonts w:ascii="Cambria Math" w:hAnsi="Cambria Math"/>
            </w:rPr>
            <m:t xml:space="preserve">0</m:t>
          </m:r>
        </m:oMath>
      </m:oMathPara>
    </w:p>
    <w:p>
      <w:pPr>
        <w:pStyle w:val="Normal"/>
        <w:spacing w:lineRule="auto" w:line="360" w:before="0" w:after="0"/>
        <w:jc w:val="center"/>
        <w:rPr>
          <w:rFonts w:cs="GoudyOldStyleT-Regular"/>
          <w:sz w:val="32"/>
          <w:szCs w:val="32"/>
          <w:lang w:val="en-GB"/>
        </w:rPr>
      </w:pPr>
      <w:r>
        <w:rPr/>
      </w:r>
      <m:oMathPara xmlns:m="http://schemas.openxmlformats.org/officeDocument/2006/math">
        <m:oMathParaPr>
          <m:jc m:val="center"/>
        </m:oMathParaPr>
        <m:oMath>
          <m:r>
            <w:rPr>
              <w:rFonts w:ascii="Cambria Math" w:hAnsi="Cambria Math"/>
            </w:rPr>
            <m:t xml:space="preserve">Fapp</m:t>
          </m:r>
          <m:r>
            <w:rPr>
              <w:rFonts w:ascii="Cambria Math" w:hAnsi="Cambria Math"/>
            </w:rPr>
            <m:t xml:space="preserve">−</m:t>
          </m:r>
          <m:r>
            <w:rPr>
              <w:rFonts w:ascii="Cambria Math" w:hAnsi="Cambria Math"/>
            </w:rPr>
            <m:t xml:space="preserve">Fs</m:t>
          </m:r>
          <m:r>
            <w:rPr>
              <w:rFonts w:ascii="Cambria Math" w:hAnsi="Cambria Math"/>
            </w:rPr>
            <m:t xml:space="preserve">=</m:t>
          </m:r>
          <m:r>
            <w:rPr>
              <w:rFonts w:ascii="Cambria Math" w:hAnsi="Cambria Math"/>
            </w:rPr>
            <m:t xml:space="preserve">0</m:t>
          </m:r>
        </m:oMath>
      </m:oMathPara>
    </w:p>
    <w:p>
      <w:pPr>
        <w:pStyle w:val="Normal"/>
        <w:spacing w:lineRule="auto" w:line="360" w:before="0" w:after="0"/>
        <w:jc w:val="both"/>
        <w:rPr>
          <w:rFonts w:cs="GoudyOldStyleT-Regular"/>
          <w:sz w:val="32"/>
          <w:szCs w:val="32"/>
          <w:lang w:val="en-GB"/>
        </w:rPr>
      </w:pPr>
      <w:r>
        <w:rPr>
          <w:rFonts w:cs="GoudyOldStyleT-Regular"/>
          <w:sz w:val="32"/>
          <w:szCs w:val="32"/>
          <w:lang w:val="en-GB"/>
        </w:rPr>
        <w:t>The applied force,</w:t>
      </w:r>
    </w:p>
    <w:p>
      <w:pPr>
        <w:pStyle w:val="Normal"/>
        <w:spacing w:lineRule="auto" w:line="360" w:before="0" w:after="0"/>
        <w:jc w:val="center"/>
        <w:rPr>
          <w:rFonts w:cs="GoudyOldStyleT-Regular"/>
          <w:sz w:val="32"/>
          <w:szCs w:val="32"/>
          <w:lang w:val="en-GB"/>
        </w:rPr>
      </w:pPr>
      <w:r>
        <w:rPr/>
      </w:r>
      <m:oMathPara xmlns:m="http://schemas.openxmlformats.org/officeDocument/2006/math">
        <m:oMathParaPr>
          <m:jc m:val="center"/>
        </m:oMathParaPr>
        <m:oMath>
          <m:d>
            <m:dPr>
              <m:begChr m:val="("/>
              <m:endChr m:val=")"/>
            </m:dPr>
            <m:e>
              <m:r>
                <w:rPr>
                  <w:rFonts w:ascii="Cambria Math" w:hAnsi="Cambria Math"/>
                </w:rPr>
                <m:t xml:space="preserve">Fapp</m:t>
              </m:r>
            </m:e>
          </m:d>
          <m:r>
            <w:rPr>
              <w:rFonts w:ascii="Cambria Math" w:hAnsi="Cambria Math"/>
            </w:rPr>
            <m:t xml:space="preserve">=</m:t>
          </m:r>
          <m:r>
            <w:rPr>
              <w:rFonts w:ascii="Cambria Math" w:hAnsi="Cambria Math"/>
            </w:rPr>
            <m:t xml:space="preserve">tℎe</m:t>
          </m:r>
          <m:r>
            <w:rPr>
              <w:rFonts w:ascii="Cambria Math" w:hAnsi="Cambria Math"/>
            </w:rPr>
            <m:t xml:space="preserve">static</m:t>
          </m:r>
          <m:r>
            <w:rPr>
              <w:rFonts w:ascii="Cambria Math" w:hAnsi="Cambria Math"/>
            </w:rPr>
            <m:t xml:space="preserve">frictional</m:t>
          </m:r>
          <m:r>
            <w:rPr>
              <w:rFonts w:ascii="Cambria Math" w:hAnsi="Cambria Math"/>
            </w:rPr>
            <m:t xml:space="preserve">force</m:t>
          </m:r>
          <m:d>
            <m:dPr>
              <m:begChr m:val="("/>
              <m:endChr m:val=")"/>
            </m:dPr>
            <m:e>
              <m:r>
                <w:rPr>
                  <w:rFonts w:ascii="Cambria Math" w:hAnsi="Cambria Math"/>
                </w:rPr>
                <m:t xml:space="preserve">Fs</m:t>
              </m:r>
            </m:e>
          </m:d>
        </m:oMath>
      </m:oMathPara>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STATIC FRICTIONAL FORCE</w:t>
      </w:r>
    </w:p>
    <w:p>
      <w:pPr>
        <w:pStyle w:val="Normal"/>
        <w:spacing w:lineRule="auto" w:line="360"/>
        <w:jc w:val="both"/>
        <w:rPr>
          <w:rFonts w:eastAsia="宋体" w:eastAsiaTheme="minorEastAsia"/>
          <w:sz w:val="40"/>
          <w:szCs w:val="24"/>
          <w:u w:val="single"/>
        </w:rPr>
      </w:pPr>
      <w:r>
        <w:rPr/>
        <w:drawing>
          <wp:inline distT="0" distB="0" distL="0" distR="0">
            <wp:extent cx="6858000" cy="4570095"/>
            <wp:effectExtent l="0" t="0" r="0" b="0"/>
            <wp:docPr id="1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3" descr=""/>
                    <pic:cNvPicPr>
                      <a:picLocks noChangeAspect="1" noChangeArrowheads="1"/>
                    </pic:cNvPicPr>
                  </pic:nvPicPr>
                  <pic:blipFill>
                    <a:blip r:embed="rId18"/>
                    <a:stretch>
                      <a:fillRect/>
                    </a:stretch>
                  </pic:blipFill>
                  <pic:spPr bwMode="auto">
                    <a:xfrm>
                      <a:off x="0" y="0"/>
                      <a:ext cx="6858000" cy="4570095"/>
                    </a:xfrm>
                    <a:prstGeom prst="rect">
                      <a:avLst/>
                    </a:prstGeom>
                  </pic:spPr>
                </pic:pic>
              </a:graphicData>
            </a:graphic>
          </wp:inline>
        </w:drawing>
      </w:r>
    </w:p>
    <w:p>
      <w:pPr>
        <w:pStyle w:val="Normal"/>
        <w:spacing w:lineRule="auto" w:line="360" w:before="0" w:after="0"/>
        <w:jc w:val="both"/>
        <w:rPr>
          <w:rFonts w:cs="GoudyOldStyleT-Regular"/>
          <w:sz w:val="32"/>
          <w:szCs w:val="32"/>
          <w:lang w:val="en-GB"/>
        </w:rPr>
      </w:pPr>
      <w:r>
        <w:rPr>
          <w:rFonts w:cs="GoudyOldStyleT-Italic"/>
          <w:iCs/>
          <w:sz w:val="32"/>
          <w:szCs w:val="32"/>
          <w:lang w:val="en-GB"/>
        </w:rPr>
        <w:t xml:space="preserve">Static friction </w:t>
      </w:r>
      <w:r>
        <w:rPr>
          <w:rFonts w:cs="GoudyOldStyleT-Regular"/>
          <w:sz w:val="32"/>
          <w:szCs w:val="32"/>
          <w:lang w:val="en-GB"/>
        </w:rPr>
        <w:t>is the friction between two or more solid objects that are not moving relative to each other.</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jc w:val="both"/>
        <w:rPr>
          <w:rFonts w:eastAsia="宋体" w:eastAsiaTheme="minorEastAsia"/>
          <w:sz w:val="32"/>
          <w:szCs w:val="24"/>
        </w:rPr>
      </w:pPr>
      <w:r>
        <w:rPr>
          <w:rFonts w:eastAsia="宋体" w:eastAsiaTheme="minorEastAsia"/>
          <w:sz w:val="32"/>
          <w:szCs w:val="24"/>
        </w:rPr>
        <w:t>Static Friction refers to the frictional force that occurs when there is no relative motion between the bodies in contact. It is also defined as the frictional force that exists between two stationary bodies with one on the verge of sliding. It is also called sliding friction.</w:t>
      </w:r>
    </w:p>
    <w:p>
      <w:pPr>
        <w:pStyle w:val="Normal"/>
        <w:spacing w:lineRule="auto" w:line="360" w:before="0" w:after="0"/>
        <w:jc w:val="both"/>
        <w:rPr>
          <w:rFonts w:cs="GoudyOldStyleT-Regular"/>
          <w:sz w:val="32"/>
          <w:szCs w:val="32"/>
          <w:lang w:val="en-GB"/>
        </w:rPr>
      </w:pPr>
      <w:r>
        <w:rPr>
          <w:rFonts w:cs="GoudyOldStyleT-Regular"/>
          <w:sz w:val="32"/>
          <w:szCs w:val="32"/>
          <w:lang w:val="en-GB"/>
        </w:rPr>
        <w:t xml:space="preserve">If the applied horizontal force is increased such that </w:t>
      </w:r>
      <w:r>
        <w:rPr/>
      </w:r>
      <m:oMath xmlns:m="http://schemas.openxmlformats.org/officeDocument/2006/math">
        <m:sSub>
          <m:e>
            <m:r>
              <w:rPr>
                <w:rFonts w:ascii="Cambria Math" w:hAnsi="Cambria Math"/>
              </w:rPr>
              <m:t xml:space="preserve">F</m:t>
            </m:r>
          </m:e>
          <m:sub>
            <m:r>
              <w:rPr>
                <w:rFonts w:ascii="Cambria Math" w:hAnsi="Cambria Math"/>
              </w:rPr>
              <m:t xml:space="preserve">app</m:t>
            </m:r>
          </m:sub>
        </m:sSub>
      </m:oMath>
      <w:r>
        <w:rPr>
          <w:rFonts w:cs="GoudyOldStyleT-Regular"/>
          <w:sz w:val="32"/>
          <w:szCs w:val="32"/>
          <w:lang w:val="en-GB"/>
        </w:rPr>
        <w:t xml:space="preserve"> is large enough to overcome the static friction, the object then tend to move. The value of the horizontal force when the sudden motion occurs is </w:t>
      </w:r>
      <w:r>
        <w:rPr>
          <w:rFonts w:cs="GoudyOldStyleT-Italic"/>
          <w:iCs/>
          <w:sz w:val="32"/>
          <w:szCs w:val="32"/>
          <w:lang w:val="en-GB"/>
        </w:rPr>
        <w:t>the maximum force of static friction or limiting frictional force</w:t>
      </w:r>
      <w:r>
        <w:rPr>
          <w:rFonts w:cs="GoudyOldStyleT-Regular"/>
          <w:sz w:val="32"/>
          <w:szCs w:val="32"/>
          <w:lang w:val="en-GB"/>
        </w:rPr>
        <w:t xml:space="preserve"> </w:t>
      </w:r>
      <w:r>
        <w:rPr>
          <w:rFonts w:cs="GoudyOldStyleT-Italic"/>
          <w:iCs/>
          <w:sz w:val="32"/>
          <w:szCs w:val="32"/>
          <w:lang w:val="en-GB"/>
        </w:rPr>
        <w:t>(</w:t>
      </w:r>
      <w:r>
        <w:rPr/>
      </w:r>
      <m:oMath xmlns:m="http://schemas.openxmlformats.org/officeDocument/2006/math">
        <m:sSub>
          <m:e>
            <m:r>
              <w:rPr>
                <w:rFonts w:ascii="Cambria Math" w:hAnsi="Cambria Math"/>
              </w:rPr>
              <m:t xml:space="preserve">F</m:t>
            </m:r>
          </m:e>
          <m:sub>
            <m:sSub>
              <m:e>
                <m:r>
                  <w:rPr>
                    <w:rFonts w:ascii="Cambria Math" w:hAnsi="Cambria Math"/>
                  </w:rPr>
                  <m:t xml:space="preserve">s</m:t>
                </m:r>
              </m:e>
              <m:sub>
                <m:r>
                  <w:rPr>
                    <w:rFonts w:ascii="Cambria Math" w:hAnsi="Cambria Math"/>
                  </w:rPr>
                  <m:t xml:space="preserve">max</m:t>
                </m:r>
              </m:sub>
            </m:sSub>
          </m:sub>
        </m:sSub>
      </m:oMath>
      <w:r>
        <w:rPr>
          <w:rFonts w:cs="GoudyOldStyleT-Italic"/>
          <w:iCs/>
          <w:sz w:val="32"/>
          <w:szCs w:val="32"/>
          <w:lang w:val="en-GB"/>
        </w:rPr>
        <w:t xml:space="preserve">) </w:t>
      </w:r>
      <w:r>
        <w:rPr>
          <w:rFonts w:cs="GoudyOldStyleT-Regular"/>
          <w:sz w:val="32"/>
          <w:szCs w:val="32"/>
          <w:lang w:val="en-GB"/>
        </w:rPr>
        <w:t>for the two surfaces in contact, when they are at relative rest.</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rFonts w:cs="GoudyOldStyleT-Italic"/>
          <w:iCs/>
          <w:sz w:val="32"/>
          <w:szCs w:val="32"/>
          <w:lang w:val="en-GB"/>
        </w:rPr>
      </w:pPr>
      <w:r>
        <w:rPr>
          <w:rFonts w:cs="GoudyOldStyleT-Italic"/>
          <w:iCs/>
          <w:sz w:val="32"/>
          <w:szCs w:val="32"/>
          <w:lang w:val="en-GB"/>
        </w:rPr>
        <w:t>For all types of surfaces in contact, which are not in relative motion, The maximum force of static friction is proportional to the normal force N.</w:t>
      </w:r>
    </w:p>
    <w:p>
      <w:pPr>
        <w:pStyle w:val="Normal"/>
        <w:spacing w:lineRule="auto" w:line="360"/>
        <w:jc w:val="center"/>
        <w:rPr>
          <w:rFonts w:eastAsia="宋体" w:cs="GoudyOldStyleT-Italic" w:eastAsiaTheme="minorEastAsia"/>
          <w:sz w:val="32"/>
          <w:szCs w:val="32"/>
          <w:lang w:val="en-GB"/>
        </w:rPr>
      </w:pPr>
      <w:r>
        <w:rPr/>
      </w:r>
      <m:oMathPara xmlns:m="http://schemas.openxmlformats.org/officeDocument/2006/math">
        <m:oMathParaPr>
          <m:jc m:val="center"/>
        </m:oMathParaPr>
        <m:oMath>
          <m:sSub>
            <m:e>
              <m:r>
                <w:rPr>
                  <w:rFonts w:ascii="Cambria Math" w:hAnsi="Cambria Math"/>
                </w:rPr>
                <m:t xml:space="preserve">F</m:t>
              </m:r>
            </m:e>
            <m:sub>
              <m:sSub>
                <m:e>
                  <m:r>
                    <w:rPr>
                      <w:rFonts w:ascii="Cambria Math" w:hAnsi="Cambria Math"/>
                    </w:rPr>
                    <m:t xml:space="preserve">s</m:t>
                  </m:r>
                </m:e>
                <m:sub>
                  <m:r>
                    <w:rPr>
                      <w:rFonts w:ascii="Cambria Math" w:hAnsi="Cambria Math"/>
                    </w:rPr>
                    <m:t xml:space="preserve">max</m:t>
                  </m:r>
                </m:sub>
              </m:sSub>
            </m:sub>
          </m:sSub>
          <m:r>
            <w:rPr>
              <w:rFonts w:ascii="Cambria Math" w:hAnsi="Cambria Math"/>
            </w:rPr>
            <m:t xml:space="preserve">∝</m:t>
          </m:r>
          <m:r>
            <w:rPr>
              <w:rFonts w:ascii="Cambria Math" w:hAnsi="Cambria Math"/>
            </w:rPr>
            <m:t xml:space="preserve">N</m:t>
          </m:r>
        </m:oMath>
      </m:oMathPara>
    </w:p>
    <w:p>
      <w:pPr>
        <w:pStyle w:val="Normal"/>
        <w:spacing w:lineRule="auto" w:line="360"/>
        <w:jc w:val="center"/>
        <w:rPr>
          <w:rFonts w:eastAsia="宋体" w:cs="GoudyOldStyleT-Italic" w:eastAsiaTheme="minorEastAsia"/>
          <w:sz w:val="32"/>
          <w:szCs w:val="32"/>
          <w:lang w:val="en-GB"/>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smax</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s</m:t>
              </m:r>
            </m:sub>
          </m:sSub>
          <m:r>
            <w:rPr>
              <w:rFonts w:ascii="Cambria Math" w:hAnsi="Cambria Math"/>
            </w:rPr>
            <m:t xml:space="preserve">N</m:t>
          </m:r>
        </m:oMath>
      </m:oMathPara>
    </w:p>
    <w:p>
      <w:pPr>
        <w:pStyle w:val="Normal"/>
        <w:spacing w:lineRule="auto" w:line="360" w:before="0" w:after="0"/>
        <w:jc w:val="both"/>
        <w:rPr>
          <w:rFonts w:cs="GoudyOldStyleT-Regular"/>
          <w:sz w:val="32"/>
          <w:szCs w:val="32"/>
          <w:lang w:val="en-GB"/>
        </w:rPr>
      </w:pPr>
      <w:r>
        <w:rPr>
          <w:rFonts w:cs="GoudyOldStyleT-Regular"/>
          <w:sz w:val="32"/>
          <w:szCs w:val="32"/>
          <w:lang w:val="en-GB"/>
        </w:rPr>
        <w:t xml:space="preserve">Where, the constant </w:t>
      </w:r>
      <w:r>
        <w:rPr/>
      </w:r>
      <m:oMath xmlns:m="http://schemas.openxmlformats.org/officeDocument/2006/math">
        <m:sSub>
          <m:e>
            <m:r>
              <w:rPr>
                <w:rFonts w:ascii="Cambria Math" w:hAnsi="Cambria Math"/>
              </w:rPr>
              <m:t xml:space="preserve">μ</m:t>
            </m:r>
          </m:e>
          <m:sub>
            <m:r>
              <w:rPr>
                <w:rFonts w:ascii="Cambria Math" w:hAnsi="Cambria Math"/>
              </w:rPr>
              <m:t xml:space="preserve">s</m:t>
            </m:r>
          </m:sub>
        </m:sSub>
      </m:oMath>
      <w:r>
        <w:rPr>
          <w:rFonts w:cs="GoudyOldStyleT-Regular"/>
          <w:sz w:val="32"/>
          <w:szCs w:val="32"/>
          <w:lang w:val="en-GB"/>
        </w:rPr>
        <w:t xml:space="preserve"> is known as </w:t>
      </w:r>
      <w:r>
        <w:rPr>
          <w:rFonts w:cs="GoudyOldStyleT-Italic"/>
          <w:iCs/>
          <w:sz w:val="32"/>
          <w:szCs w:val="32"/>
          <w:lang w:val="en-GB"/>
        </w:rPr>
        <w:t xml:space="preserve">the coefficient of static </w:t>
      </w:r>
      <w:r>
        <w:rPr>
          <w:rFonts w:cs="GoudyOldStyleT-Regular"/>
          <w:sz w:val="32"/>
          <w:szCs w:val="32"/>
          <w:lang w:val="en-GB"/>
        </w:rPr>
        <w:t>friction.</w:t>
      </w:r>
    </w:p>
    <w:p>
      <w:pPr>
        <w:pStyle w:val="Normal"/>
        <w:spacing w:lineRule="auto" w:line="360" w:before="0" w:after="0"/>
        <w:jc w:val="both"/>
        <w:rPr>
          <w:rFonts w:cs="GoudyOldStyleT-Regular"/>
          <w:sz w:val="32"/>
          <w:szCs w:val="32"/>
          <w:lang w:val="en-GB"/>
        </w:rPr>
      </w:pPr>
      <w:r>
        <w:rPr>
          <w:rFonts w:cs="GoudyOldStyleT-Regular"/>
          <w:sz w:val="32"/>
          <w:szCs w:val="32"/>
          <w:lang w:val="en-GB"/>
        </w:rPr>
        <w:t xml:space="preserve">The magnitude of </w:t>
      </w:r>
      <w:r>
        <w:rPr/>
      </w:r>
      <m:oMath xmlns:m="http://schemas.openxmlformats.org/officeDocument/2006/math">
        <m:sSub>
          <m:e>
            <m:r>
              <w:rPr>
                <w:rFonts w:ascii="Cambria Math" w:hAnsi="Cambria Math"/>
              </w:rPr>
              <m:t xml:space="preserve">μ</m:t>
            </m:r>
          </m:e>
          <m:sub>
            <m:r>
              <w:rPr>
                <w:rFonts w:ascii="Cambria Math" w:hAnsi="Cambria Math"/>
              </w:rPr>
              <m:t xml:space="preserve">s</m:t>
            </m:r>
          </m:sub>
        </m:sSub>
      </m:oMath>
      <w:r>
        <w:rPr>
          <w:rFonts w:cs="GoudyOldStyleT-Regular"/>
          <w:sz w:val="32"/>
          <w:szCs w:val="32"/>
          <w:lang w:val="en-GB"/>
        </w:rPr>
        <w:t xml:space="preserve"> depends on the nature of the surfaces but is independent of the area in contact, provided that the normal force is constant</w:t>
      </w:r>
    </w:p>
    <w:p>
      <w:pPr>
        <w:pStyle w:val="Normal"/>
        <w:spacing w:lineRule="auto" w:line="360"/>
        <w:jc w:val="both"/>
        <w:rPr>
          <w:sz w:val="40"/>
          <w:u w:val="single"/>
        </w:rPr>
      </w:pPr>
      <w:r>
        <w:rPr>
          <w:sz w:val="40"/>
          <w:u w:val="single"/>
        </w:rPr>
        <w:t>KINETIC FRICTIONAL FORCE</w:t>
      </w:r>
    </w:p>
    <w:p>
      <w:pPr>
        <w:pStyle w:val="Normal"/>
        <w:spacing w:lineRule="auto" w:line="360"/>
        <w:jc w:val="both"/>
        <w:rPr>
          <w:rFonts w:eastAsia="宋体" w:eastAsiaTheme="minorEastAsia"/>
          <w:sz w:val="32"/>
          <w:szCs w:val="24"/>
        </w:rPr>
      </w:pPr>
      <w:r>
        <w:rPr>
          <w:rFonts w:eastAsia="宋体" w:eastAsiaTheme="minorEastAsia"/>
          <w:sz w:val="32"/>
          <w:szCs w:val="24"/>
        </w:rPr>
        <w:t>This is also called DYNAMIC FRICTION or ROLLING FRICTION. It is the frictional force that exists between two bodies that are in relative motion with each other.</w:t>
      </w:r>
    </w:p>
    <w:p>
      <w:pPr>
        <w:pStyle w:val="Normal"/>
        <w:spacing w:lineRule="auto" w:line="360" w:before="0" w:after="0"/>
        <w:jc w:val="both"/>
        <w:rPr>
          <w:rFonts w:cs="GoudyOldStyleT-Regular"/>
          <w:sz w:val="32"/>
          <w:szCs w:val="32"/>
          <w:lang w:val="en-GB"/>
        </w:rPr>
      </w:pPr>
      <w:r>
        <w:rPr>
          <w:rFonts w:cs="GoudyOldStyleT-Regular"/>
          <w:sz w:val="32"/>
          <w:szCs w:val="32"/>
          <w:lang w:val="en-GB"/>
        </w:rPr>
        <w:t xml:space="preserve">When </w:t>
      </w:r>
      <w:r>
        <w:rPr/>
      </w:r>
      <m:oMath xmlns:m="http://schemas.openxmlformats.org/officeDocument/2006/math">
        <m:sSub>
          <m:e>
            <m:r>
              <w:rPr>
                <w:rFonts w:ascii="Cambria Math" w:hAnsi="Cambria Math"/>
              </w:rPr>
              <m:t xml:space="preserve">F</m:t>
            </m:r>
          </m:e>
          <m:sub>
            <m:r>
              <w:rPr>
                <w:rFonts w:ascii="Cambria Math" w:hAnsi="Cambria Math"/>
              </w:rPr>
              <m:t xml:space="preserve">app</m:t>
            </m:r>
          </m:sub>
        </m:sSub>
      </m:oMath>
      <w:r>
        <w:rPr>
          <w:rFonts w:cs="GoudyOldStyleT-Regular"/>
          <w:sz w:val="32"/>
          <w:szCs w:val="32"/>
          <w:lang w:val="en-GB"/>
        </w:rPr>
        <w:t xml:space="preserve"> the applied horizontal force is greater than the maximum static frictional force, the object begins to slide over the surface.</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rFonts w:cs="GoudyOldStyleT-Regular"/>
          <w:sz w:val="32"/>
          <w:szCs w:val="32"/>
          <w:lang w:val="en-GB"/>
        </w:rPr>
      </w:pPr>
      <w:r>
        <w:rPr>
          <w:rFonts w:cs="GoudyOldStyleT-Regular"/>
          <w:sz w:val="32"/>
          <w:szCs w:val="32"/>
          <w:lang w:val="en-GB"/>
        </w:rPr>
        <w:t xml:space="preserve">Once the object is sliding, there is a force </w:t>
      </w:r>
      <w:r>
        <w:rPr/>
      </w:r>
      <m:oMath xmlns:m="http://schemas.openxmlformats.org/officeDocument/2006/math">
        <m:sSub>
          <m:e>
            <m:r>
              <w:rPr>
                <w:rFonts w:ascii="Cambria Math" w:hAnsi="Cambria Math"/>
              </w:rPr>
              <m:t xml:space="preserve">F</m:t>
            </m:r>
          </m:e>
          <m:sub>
            <m:r>
              <w:rPr>
                <w:rFonts w:ascii="Cambria Math" w:hAnsi="Cambria Math"/>
              </w:rPr>
              <m:t xml:space="preserve">k</m:t>
            </m:r>
          </m:sub>
        </m:sSub>
      </m:oMath>
      <w:r>
        <w:rPr>
          <w:rFonts w:cs="GoudyOldStyleT-Regular"/>
          <w:sz w:val="32"/>
          <w:szCs w:val="32"/>
          <w:lang w:val="en-GB"/>
        </w:rPr>
        <w:t xml:space="preserve"> acting on the object in the opposite direction to the direction of motion. </w:t>
      </w:r>
      <w:r>
        <w:rPr/>
      </w:r>
      <m:oMath xmlns:m="http://schemas.openxmlformats.org/officeDocument/2006/math">
        <m:sSub>
          <m:e>
            <m:r>
              <w:rPr>
                <w:rFonts w:ascii="Cambria Math" w:hAnsi="Cambria Math"/>
              </w:rPr>
              <m:t xml:space="preserve">F</m:t>
            </m:r>
          </m:e>
          <m:sub>
            <m:r>
              <w:rPr>
                <w:rFonts w:ascii="Cambria Math" w:hAnsi="Cambria Math"/>
              </w:rPr>
              <m:t xml:space="preserve">k</m:t>
            </m:r>
          </m:sub>
        </m:sSub>
      </m:oMath>
      <w:r>
        <w:rPr>
          <w:rFonts w:cs="GoudyOldStyleT-Regular"/>
          <w:sz w:val="32"/>
          <w:szCs w:val="32"/>
          <w:lang w:val="en-GB"/>
        </w:rPr>
        <w:t xml:space="preserve"> is the kinetic frictional force with magnitude </w:t>
      </w:r>
    </w:p>
    <w:p>
      <w:pPr>
        <w:pStyle w:val="Normal"/>
        <w:spacing w:lineRule="auto" w:line="360" w:before="0" w:after="0"/>
        <w:jc w:val="center"/>
        <w:rPr>
          <w:rFonts w:cs="GoudyOldStyleT-Regular"/>
          <w:sz w:val="32"/>
          <w:szCs w:val="32"/>
          <w:lang w:val="en-GB"/>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N</m:t>
          </m:r>
        </m:oMath>
      </m:oMathPara>
    </w:p>
    <w:p>
      <w:pPr>
        <w:pStyle w:val="Normal"/>
        <w:spacing w:lineRule="auto" w:line="360" w:before="0" w:after="0"/>
        <w:jc w:val="both"/>
        <w:rPr>
          <w:rFonts w:cs="GoudyOldStyleT-Regular"/>
          <w:sz w:val="32"/>
          <w:szCs w:val="32"/>
          <w:lang w:val="en-GB"/>
        </w:rPr>
      </w:pPr>
      <w:r>
        <w:rPr/>
      </w:r>
      <m:oMath xmlns:m="http://schemas.openxmlformats.org/officeDocument/2006/math">
        <m:sSub>
          <m:e>
            <m:r>
              <w:rPr>
                <w:rFonts w:ascii="Cambria Math" w:hAnsi="Cambria Math"/>
              </w:rPr>
              <m:t xml:space="preserve">μ</m:t>
            </m:r>
          </m:e>
          <m:sub>
            <m:r>
              <w:rPr>
                <w:rFonts w:ascii="Cambria Math" w:hAnsi="Cambria Math"/>
              </w:rPr>
              <m:t xml:space="preserve">k</m:t>
            </m:r>
          </m:sub>
        </m:sSub>
      </m:oMath>
      <w:r>
        <w:rPr>
          <w:rFonts w:eastAsia="宋体" w:cs="GoudyOldStyleT-Regular" w:eastAsiaTheme="minorEastAsia"/>
          <w:sz w:val="32"/>
          <w:szCs w:val="32"/>
          <w:lang w:val="en-GB"/>
        </w:rPr>
        <w:t>Here is called</w:t>
      </w:r>
      <w:r>
        <w:rPr>
          <w:rFonts w:cs="GoudyOldStyleT-Regular"/>
          <w:sz w:val="32"/>
          <w:szCs w:val="32"/>
          <w:lang w:val="en-GB"/>
        </w:rPr>
        <w:t xml:space="preserve"> the coefficient of kinetic friction.</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rFonts w:cs="GoudyOldStyleT-Regular"/>
          <w:sz w:val="32"/>
          <w:szCs w:val="32"/>
          <w:lang w:val="en-GB"/>
        </w:rPr>
      </w:pPr>
      <w:r>
        <w:rPr>
          <w:rFonts w:cs="GoudyOldStyleT-Regular"/>
          <w:sz w:val="32"/>
          <w:szCs w:val="32"/>
          <w:lang w:val="en-GB"/>
        </w:rPr>
        <w:t xml:space="preserve">Kinetic or dynamic frictional force is the opposing force between two surfaces already in relative. To keep two surfaces moving with respect to another </w:t>
      </w:r>
    </w:p>
    <w:p>
      <w:pPr>
        <w:pStyle w:val="Normal"/>
        <w:spacing w:lineRule="auto" w:line="360" w:before="0" w:after="0"/>
        <w:jc w:val="both"/>
        <w:rPr>
          <w:rFonts w:cs="GoudyOldStyleT-Regular"/>
          <w:sz w:val="32"/>
          <w:szCs w:val="32"/>
          <w:lang w:val="en-GB"/>
        </w:rPr>
      </w:pPr>
      <w:r>
        <w:rPr>
          <w:rFonts w:eastAsia="宋体" w:cs="GoudyOldStyleT-Regular" w:eastAsiaTheme="minorEastAsia"/>
          <w:iCs/>
          <w:sz w:val="32"/>
          <w:szCs w:val="32"/>
          <w:lang w:val="en-GB"/>
        </w:rPr>
        <w:t xml:space="preserve">This, </w:t>
      </w:r>
      <w:r>
        <w:rPr/>
      </w:r>
      <m:oMath xmlns:m="http://schemas.openxmlformats.org/officeDocument/2006/math">
        <m:sSub>
          <m:e>
            <m:r>
              <w:rPr>
                <w:rFonts w:ascii="Cambria Math" w:hAnsi="Cambria Math"/>
              </w:rPr>
              <m:t xml:space="preserve">F</m:t>
            </m:r>
          </m:e>
          <m:sub>
            <m:r>
              <w:rPr>
                <w:rFonts w:ascii="Cambria Math" w:hAnsi="Cambria Math"/>
              </w:rPr>
              <m:t xml:space="preserve">k</m:t>
            </m:r>
          </m:sub>
        </m:sSub>
        <m:r>
          <w:rPr>
            <w:rFonts w:ascii="Cambria Math" w:hAnsi="Cambria Math"/>
          </w:rPr>
          <m:t xml:space="preserve">&lt;</m:t>
        </m:r>
        <m:sSub>
          <m:e>
            <m:r>
              <w:rPr>
                <w:rFonts w:ascii="Cambria Math" w:hAnsi="Cambria Math"/>
              </w:rPr>
              <m:t xml:space="preserve">F</m:t>
            </m:r>
          </m:e>
          <m:sub>
            <m:sSub>
              <m:e>
                <m:r>
                  <w:rPr>
                    <w:rFonts w:ascii="Cambria Math" w:hAnsi="Cambria Math"/>
                  </w:rPr>
                  <m:t xml:space="preserve">s</m:t>
                </m:r>
              </m:e>
              <m:sub>
                <m:r>
                  <w:rPr>
                    <w:rFonts w:ascii="Cambria Math" w:hAnsi="Cambria Math"/>
                  </w:rPr>
                  <m:t xml:space="preserve">max</m:t>
                </m:r>
              </m:sub>
            </m:sSub>
          </m:sub>
        </m:sSub>
      </m:oMath>
      <w:r>
        <w:rPr>
          <w:rFonts w:cs="GoudyOldStyleT-Regular"/>
          <w:sz w:val="32"/>
          <w:szCs w:val="32"/>
          <w:lang w:val="en-GB"/>
        </w:rPr>
        <w:t xml:space="preserve"> implies </w:t>
      </w:r>
      <w:r>
        <w:rPr/>
      </w:r>
      <m:oMath xmlns:m="http://schemas.openxmlformats.org/officeDocument/2006/math">
        <m:sSub>
          <m:e>
            <m:r>
              <w:rPr>
                <w:rFonts w:ascii="Cambria Math" w:hAnsi="Cambria Math"/>
              </w:rPr>
              <m:t xml:space="preserve">μ</m:t>
            </m:r>
          </m:e>
          <m:sub>
            <m:r>
              <w:rPr>
                <w:rFonts w:ascii="Cambria Math" w:hAnsi="Cambria Math"/>
              </w:rPr>
              <m:t xml:space="preserve">k</m:t>
            </m:r>
          </m:sub>
        </m:sSub>
        <m:r>
          <w:rPr>
            <w:rFonts w:ascii="Cambria Math" w:hAnsi="Cambria Math"/>
          </w:rPr>
          <m:t xml:space="preserve">&lt;</m:t>
        </m:r>
        <m:sSub>
          <m:e>
            <m:r>
              <w:rPr>
                <w:rFonts w:ascii="Cambria Math" w:hAnsi="Cambria Math"/>
              </w:rPr>
              <m:t xml:space="preserve">μ</m:t>
            </m:r>
          </m:e>
          <m:sub>
            <m:r>
              <w:rPr>
                <w:rFonts w:ascii="Cambria Math" w:hAnsi="Cambria Math"/>
              </w:rPr>
              <m:t xml:space="preserve">s</m:t>
            </m:r>
          </m:sub>
        </m:sSub>
      </m:oMath>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rFonts w:cs="GoudyOldStyleT-Regular"/>
          <w:sz w:val="32"/>
          <w:szCs w:val="32"/>
          <w:lang w:val="en-GB"/>
        </w:rPr>
      </w:pPr>
      <w:r>
        <w:rPr/>
      </w:r>
      <m:oMath xmlns:m="http://schemas.openxmlformats.org/officeDocument/2006/math">
        <m:sSub>
          <m:e>
            <m:r>
              <w:rPr>
                <w:rFonts w:ascii="Cambria Math" w:hAnsi="Cambria Math"/>
              </w:rPr>
              <m:t xml:space="preserve">μ</m:t>
            </m:r>
          </m:e>
          <m:sub>
            <m:r>
              <w:rPr>
                <w:rFonts w:ascii="Cambria Math" w:hAnsi="Cambria Math"/>
              </w:rPr>
              <m:t xml:space="preserve">k</m:t>
            </m:r>
          </m:sub>
        </m:sSub>
      </m:oMath>
      <w:r>
        <w:rPr>
          <w:rFonts w:cs="GoudyOldStyleT-Regular"/>
          <w:sz w:val="32"/>
          <w:szCs w:val="32"/>
          <w:lang w:val="en-GB"/>
        </w:rPr>
        <w:t xml:space="preserve"> </w:t>
      </w:r>
      <w:r>
        <w:rPr>
          <w:rFonts w:cs="GoudyOldStyleT-Regular"/>
          <w:sz w:val="32"/>
          <w:szCs w:val="32"/>
          <w:lang w:val="en-GB"/>
        </w:rPr>
        <w:t>is independent of the relative velocity of the surfaces.</w:t>
      </w:r>
    </w:p>
    <w:p>
      <w:pPr>
        <w:pStyle w:val="Normal"/>
        <w:spacing w:lineRule="auto" w:line="360" w:before="0" w:after="0"/>
        <w:jc w:val="both"/>
        <w:rPr>
          <w:rFonts w:cs="GoudyOldStyleT-Regular"/>
          <w:sz w:val="32"/>
          <w:szCs w:val="32"/>
          <w:lang w:val="en-GB"/>
        </w:rPr>
      </w:pPr>
      <w:r>
        <w:rPr/>
      </w:r>
      <m:oMath xmlns:m="http://schemas.openxmlformats.org/officeDocument/2006/math">
        <m:sSub>
          <m:e>
            <m:r>
              <w:rPr>
                <w:rFonts w:ascii="Cambria Math" w:hAnsi="Cambria Math"/>
              </w:rPr>
              <m:t xml:space="preserve">μ</m:t>
            </m:r>
          </m:e>
          <m:sub>
            <m:r>
              <w:rPr>
                <w:rFonts w:ascii="Cambria Math" w:hAnsi="Cambria Math"/>
              </w:rPr>
              <m:t xml:space="preserve">k</m:t>
            </m:r>
          </m:sub>
        </m:sSub>
      </m:oMath>
      <w:r>
        <w:rPr>
          <w:rFonts w:cs="GoudyOldStyleT-Regular"/>
          <w:sz w:val="32"/>
          <w:szCs w:val="32"/>
          <w:lang w:val="en-GB"/>
        </w:rPr>
        <w:t xml:space="preserve"> </w:t>
      </w:r>
      <w:r>
        <w:rPr>
          <w:rFonts w:cs="GoudyOldStyleT-Regular"/>
          <w:sz w:val="32"/>
          <w:szCs w:val="32"/>
          <w:lang w:val="en-GB"/>
        </w:rPr>
        <w:t xml:space="preserve">is independent of the area of the surfaces in contact, provided that the normal force </w:t>
      </w:r>
      <w:r>
        <w:rPr/>
      </w:r>
      <m:oMath xmlns:m="http://schemas.openxmlformats.org/officeDocument/2006/math">
        <m:r>
          <w:rPr>
            <w:rFonts w:ascii="Cambria Math" w:hAnsi="Cambria Math"/>
          </w:rPr>
          <m:t xml:space="preserve">Fn</m:t>
        </m:r>
      </m:oMath>
      <w:r>
        <w:rPr>
          <w:rFonts w:cs="GoudyOldStyleT-Regular"/>
          <w:sz w:val="32"/>
          <w:szCs w:val="32"/>
          <w:lang w:val="en-GB"/>
        </w:rPr>
        <w:t xml:space="preserve"> remains unchanged.</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jc w:val="both"/>
        <w:rPr>
          <w:rFonts w:eastAsia="宋体" w:eastAsiaTheme="minorEastAsia"/>
          <w:sz w:val="32"/>
          <w:szCs w:val="24"/>
        </w:rPr>
      </w:pPr>
      <w:r>
        <w:rPr>
          <w:rFonts w:eastAsia="宋体" w:eastAsiaTheme="minorEastAsia"/>
          <w:sz w:val="32"/>
          <w:szCs w:val="24"/>
        </w:rPr>
        <w:t>Consider a movable body A resting on a body B which is stationary as shown in the figure above. A does not move after a small horizontal force F is applied to it. With no acceleration, the net force on the body is zero.</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oMath>
      </m:oMathPara>
    </w:p>
    <w:p>
      <w:pPr>
        <w:pStyle w:val="Normal"/>
        <w:spacing w:lineRule="auto" w:line="360"/>
        <w:jc w:val="both"/>
        <w:rPr>
          <w:rFonts w:eastAsia="宋体" w:eastAsiaTheme="minorEastAsia"/>
          <w:sz w:val="32"/>
          <w:szCs w:val="24"/>
        </w:rPr>
      </w:pPr>
      <w:r>
        <w:rPr/>
      </w:r>
      <m:oMath xmlns:m="http://schemas.openxmlformats.org/officeDocument/2006/math">
        <m:sSub>
          <m:e>
            <m:r>
              <w:rPr>
                <w:rFonts w:ascii="Cambria Math" w:hAnsi="Cambria Math"/>
              </w:rPr>
              <m:t xml:space="preserve">F</m:t>
            </m:r>
          </m:e>
          <m:sub>
            <m:r>
              <w:rPr>
                <w:rFonts w:ascii="Cambria Math" w:hAnsi="Cambria Math"/>
              </w:rPr>
              <m:t xml:space="preserve">R</m:t>
            </m:r>
          </m:sub>
        </m:sSub>
      </m:oMath>
      <w:r>
        <w:rPr>
          <w:rFonts w:eastAsia="宋体" w:eastAsiaTheme="minorEastAsia"/>
          <w:sz w:val="32"/>
          <w:szCs w:val="24"/>
        </w:rPr>
        <w:t>Is the resultant force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ma</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ma</m:t>
          </m:r>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value of the horizontal force when the body begins to move is the maximum and the limiting frictional force for the two surfaces is constant when they are at relative rest.</w:t>
      </w:r>
    </w:p>
    <w:p>
      <w:pPr>
        <w:pStyle w:val="Normal"/>
        <w:spacing w:lineRule="auto" w:line="360"/>
        <w:jc w:val="both"/>
        <w:rPr>
          <w:rFonts w:eastAsia="宋体" w:eastAsiaTheme="minorEastAsia"/>
          <w:sz w:val="32"/>
          <w:szCs w:val="24"/>
        </w:rPr>
      </w:pPr>
      <w:r>
        <w:rPr>
          <w:rFonts w:eastAsia="宋体" w:eastAsiaTheme="minorEastAsia"/>
          <w:sz w:val="32"/>
          <w:szCs w:val="24"/>
        </w:rPr>
        <w:t>Experiments have shown that for all types of surfaces in contact with each other and are not in relative motion with each other; the frictional force is directly proportional to the normal reaction. This leads to the law of solid friction.</w:t>
      </w:r>
    </w:p>
    <w:p>
      <w:pPr>
        <w:pStyle w:val="Normal"/>
        <w:spacing w:lineRule="auto" w:line="360"/>
        <w:jc w:val="both"/>
        <w:rPr>
          <w:rFonts w:eastAsia="宋体" w:eastAsiaTheme="minorEastAsia"/>
          <w:sz w:val="48"/>
          <w:szCs w:val="24"/>
          <w:u w:val="single"/>
        </w:rPr>
      </w:pPr>
      <w:r>
        <w:rPr>
          <w:rFonts w:eastAsia="宋体" w:eastAsiaTheme="minorEastAsia"/>
          <w:sz w:val="48"/>
          <w:szCs w:val="24"/>
          <w:u w:val="single"/>
        </w:rPr>
        <w:t>LAW OF SOLID FRICTION</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 </w:t>
      </w:r>
      <w:r>
        <w:rPr>
          <w:rFonts w:eastAsia="宋体" w:eastAsiaTheme="minorEastAsia"/>
          <w:sz w:val="32"/>
          <w:szCs w:val="24"/>
        </w:rPr>
        <w:t>This states that the frictional force (F</w:t>
      </w:r>
      <w:r>
        <w:rPr>
          <w:rFonts w:eastAsia="宋体" w:eastAsiaTheme="minorEastAsia"/>
          <w:sz w:val="32"/>
          <w:szCs w:val="24"/>
          <w:vertAlign w:val="subscript"/>
        </w:rPr>
        <w:t>r</w:t>
      </w:r>
      <w:r>
        <w:rPr>
          <w:rFonts w:eastAsia="宋体" w:eastAsiaTheme="minorEastAsia"/>
          <w:sz w:val="32"/>
          <w:szCs w:val="24"/>
        </w:rPr>
        <w:t>) is directly proportional to the normal reaction (or normal force) (R).</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R</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μR</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Where </w:t>
      </w:r>
      <w:r>
        <w:rPr/>
      </w:r>
      <m:oMath xmlns:m="http://schemas.openxmlformats.org/officeDocument/2006/math">
        <m:r>
          <w:rPr>
            <w:rFonts w:ascii="Cambria Math" w:hAnsi="Cambria Math"/>
          </w:rPr>
          <m:t xml:space="preserve">μ</m:t>
        </m:r>
      </m:oMath>
      <w:r>
        <w:rPr>
          <w:rFonts w:eastAsia="宋体" w:eastAsiaTheme="minorEastAsia"/>
          <w:sz w:val="32"/>
          <w:szCs w:val="24"/>
        </w:rPr>
        <w:t xml:space="preserve"> is called the coefficient of friction.</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For the following cases, </w:t>
      </w:r>
    </w:p>
    <w:p>
      <w:pPr>
        <w:pStyle w:val="Normal"/>
        <w:spacing w:lineRule="auto" w:line="360"/>
        <w:jc w:val="both"/>
        <w:rPr>
          <w:rFonts w:eastAsia="宋体" w:eastAsiaTheme="minorEastAsia"/>
          <w:sz w:val="32"/>
          <w:szCs w:val="24"/>
        </w:rPr>
      </w:pPr>
      <w:r>
        <w:rPr>
          <w:rFonts w:eastAsia="宋体" w:eastAsiaTheme="minorEastAsia"/>
          <w:sz w:val="32"/>
          <w:szCs w:val="24"/>
        </w:rPr>
        <w:t>F = applied force</w:t>
      </w:r>
    </w:p>
    <w:p>
      <w:pPr>
        <w:pStyle w:val="Normal"/>
        <w:spacing w:lineRule="auto" w:line="360"/>
        <w:jc w:val="both"/>
        <w:rPr>
          <w:rFonts w:eastAsia="宋体" w:eastAsiaTheme="minorEastAsia"/>
          <w:sz w:val="32"/>
          <w:szCs w:val="24"/>
        </w:rPr>
      </w:pPr>
      <w:r>
        <w:rPr>
          <w:rFonts w:eastAsia="宋体" w:eastAsiaTheme="minorEastAsia"/>
          <w:sz w:val="32"/>
          <w:szCs w:val="24"/>
        </w:rPr>
        <w:t>F</w:t>
      </w:r>
      <w:r>
        <w:rPr>
          <w:rFonts w:eastAsia="宋体" w:eastAsiaTheme="minorEastAsia"/>
          <w:sz w:val="32"/>
          <w:szCs w:val="24"/>
          <w:vertAlign w:val="subscript"/>
        </w:rPr>
        <w:t>r</w:t>
      </w:r>
      <w:r>
        <w:rPr>
          <w:rFonts w:eastAsia="宋体" w:eastAsiaTheme="minorEastAsia"/>
          <w:sz w:val="32"/>
          <w:szCs w:val="24"/>
        </w:rPr>
        <w:t xml:space="preserve"> = Frictional force</w:t>
      </w:r>
    </w:p>
    <w:p>
      <w:pPr>
        <w:pStyle w:val="Normal"/>
        <w:spacing w:lineRule="auto" w:line="360"/>
        <w:jc w:val="both"/>
        <w:rPr>
          <w:rFonts w:eastAsia="宋体" w:eastAsiaTheme="minorEastAsia"/>
          <w:sz w:val="32"/>
          <w:szCs w:val="24"/>
        </w:rPr>
      </w:pPr>
      <w:r>
        <w:rPr>
          <w:rFonts w:eastAsia="宋体" w:eastAsiaTheme="minorEastAsia"/>
          <w:sz w:val="32"/>
          <w:szCs w:val="24"/>
        </w:rPr>
        <w:t>R = Normal reaction</w:t>
      </w:r>
    </w:p>
    <w:p>
      <w:pPr>
        <w:pStyle w:val="Normal"/>
        <w:spacing w:lineRule="auto" w:line="360"/>
        <w:jc w:val="both"/>
        <w:rPr>
          <w:rFonts w:eastAsia="宋体" w:eastAsiaTheme="minorEastAsia"/>
          <w:sz w:val="32"/>
          <w:szCs w:val="24"/>
        </w:rPr>
      </w:pPr>
      <w:r>
        <w:rPr>
          <w:rFonts w:eastAsia="宋体" w:eastAsiaTheme="minorEastAsia"/>
          <w:sz w:val="32"/>
          <w:szCs w:val="24"/>
        </w:rPr>
        <w:t>W = weight</w:t>
      </w:r>
    </w:p>
    <w:p>
      <w:pPr>
        <w:pStyle w:val="Normal"/>
        <w:spacing w:lineRule="auto" w:line="360"/>
        <w:jc w:val="both"/>
        <w:rPr>
          <w:rFonts w:eastAsia="宋体" w:eastAsiaTheme="minorEastAsia"/>
          <w:sz w:val="32"/>
          <w:szCs w:val="24"/>
        </w:rPr>
      </w:pPr>
      <w:r>
        <w:rPr>
          <w:rFonts w:eastAsia="宋体" w:eastAsiaTheme="minorEastAsia"/>
          <w:sz w:val="32"/>
          <w:szCs w:val="24"/>
        </w:rPr>
        <w:t>Case 1: For a body on a horizontal force: From Newton’s third law of motion action and reaction are equal but opposite.</w:t>
      </w:r>
    </w:p>
    <w:p>
      <w:pPr>
        <w:pStyle w:val="Normal"/>
        <w:spacing w:lineRule="auto" w:line="360"/>
        <w:jc w:val="both"/>
        <w:rPr>
          <w:rFonts w:eastAsia="宋体" w:eastAsiaTheme="minorEastAsia"/>
          <w:sz w:val="32"/>
          <w:szCs w:val="24"/>
        </w:rPr>
      </w:pPr>
      <w:r>
        <w:rPr>
          <w:rFonts w:eastAsia="宋体" w:eastAsiaTheme="minorEastAsia"/>
          <w:sz w:val="32"/>
          <w:szCs w:val="24"/>
        </w:rPr>
        <w:t>Normal reaction for a body on a horizontal surface has the action of the weight.</w:t>
      </w:r>
    </w:p>
    <w:p>
      <w:pPr>
        <w:pStyle w:val="Normal"/>
        <w:spacing w:lineRule="auto" w:line="360"/>
        <w:jc w:val="both"/>
        <w:rPr>
          <w:rFonts w:eastAsia="宋体" w:eastAsiaTheme="minorEastAsia"/>
          <w:sz w:val="32"/>
          <w:szCs w:val="24"/>
        </w:rPr>
      </w:pPr>
      <w:r>
        <w:rPr>
          <w:rFonts w:eastAsia="宋体" w:eastAsiaTheme="minorEastAsia"/>
          <w:sz w:val="32"/>
          <w:szCs w:val="24"/>
        </w:rPr>
        <w:t>i.e.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Weigℎt</m:t>
          </m:r>
          <m:r>
            <w:rPr>
              <w:rFonts w:ascii="Cambria Math" w:hAnsi="Cambria Math"/>
            </w:rPr>
            <m:t xml:space="preserve">=</m:t>
          </m:r>
          <m:r>
            <w:rPr>
              <w:rFonts w:ascii="Cambria Math" w:hAnsi="Cambria Math"/>
            </w:rPr>
            <m:t xml:space="preserve">Normal</m:t>
          </m:r>
          <m:r>
            <w:rPr>
              <w:rFonts w:ascii="Cambria Math" w:hAnsi="Cambria Math"/>
            </w:rPr>
            <m:t xml:space="preserve">Reaction</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R</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mg</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mg</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μR</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μmg</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When a body is about to slide, the applied force equals the frictional force.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μmg</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 </w:t>
      </w:r>
      <w:r>
        <w:rPr>
          <w:rFonts w:eastAsia="宋体" w:eastAsiaTheme="minorEastAsia"/>
          <w:sz w:val="32"/>
          <w:szCs w:val="24"/>
        </w:rPr>
        <w:t>Once the body starts moving (accelerating), the applied force is more than the frictional force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&gt;</m:t>
          </m:r>
          <m:sSub>
            <m:e>
              <m:r>
                <w:rPr>
                  <w:rFonts w:ascii="Cambria Math" w:hAnsi="Cambria Math"/>
                </w:rPr>
                <m:t xml:space="preserve">F</m:t>
              </m:r>
            </m:e>
            <m:sub>
              <m:r>
                <w:rPr>
                  <w:rFonts w:ascii="Cambria Math" w:hAnsi="Cambria Math"/>
                </w:rPr>
                <m:t xml:space="preserve">r</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ma</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μmg</m:t>
          </m:r>
          <m:r>
            <w:rPr>
              <w:rFonts w:ascii="Cambria Math" w:hAnsi="Cambria Math"/>
            </w:rPr>
            <m:t xml:space="preserve">=</m:t>
          </m:r>
          <m:r>
            <w:rPr>
              <w:rFonts w:ascii="Cambria Math" w:hAnsi="Cambria Math"/>
            </w:rPr>
            <m:t xml:space="preserve">ma</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Case 2: When a body is on an inclined plane, the normal reaction is not exactly the weight. It is a fraction less than the weight.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Normal</m:t>
          </m:r>
          <m:r>
            <w:rPr>
              <w:rFonts w:ascii="Cambria Math" w:hAnsi="Cambria Math"/>
            </w:rPr>
            <m:t xml:space="preserve">Reaction</m:t>
          </m:r>
          <m:r>
            <w:rPr>
              <w:rFonts w:ascii="Cambria Math" w:hAnsi="Cambria Math"/>
            </w:rPr>
            <m:t xml:space="preserve">=</m:t>
          </m:r>
          <m:r>
            <w:rPr>
              <w:rFonts w:ascii="Cambria Math" w:hAnsi="Cambria Math"/>
            </w:rPr>
            <m:t xml:space="preserve">Weigℎt</m:t>
          </m:r>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W</m:t>
          </m:r>
          <m:r>
            <w:rPr>
              <w:rFonts w:ascii="Cambria Math" w:hAnsi="Cambria Math"/>
            </w:rPr>
            <m:t xml:space="preserve">cos</m:t>
          </m:r>
          <m:r>
            <w:rPr>
              <w:rFonts w:ascii="Cambria Math" w:hAnsi="Cambria Math"/>
            </w:rPr>
            <m:t xml:space="preserve">θ</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mg</m:t>
          </m:r>
          <m:r>
            <w:rPr>
              <w:rFonts w:ascii="Cambria Math" w:hAnsi="Cambria Math"/>
            </w:rPr>
            <m:t xml:space="preserve">cos</m:t>
          </m:r>
          <m:r>
            <w:rPr>
              <w:rFonts w:ascii="Cambria Math" w:hAnsi="Cambria Math"/>
            </w:rPr>
            <m:t xml:space="preserve">θ</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applied force (Force acting along the inclined plane to bring the body down) is expressed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mg</m:t>
          </m:r>
          <m:r>
            <w:rPr>
              <w:rFonts w:ascii="Cambria Math" w:hAnsi="Cambria Math"/>
            </w:rPr>
            <m:t xml:space="preserve">sin</m:t>
          </m:r>
          <m:r>
            <w:rPr>
              <w:rFonts w:ascii="Cambria Math" w:hAnsi="Cambria Math"/>
            </w:rPr>
            <m:t xml:space="preserve">θ</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μR</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mg</m:t>
          </m:r>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μmg</m:t>
          </m:r>
          <m:r>
            <w:rPr>
              <w:rFonts w:ascii="Cambria Math" w:hAnsi="Cambria Math"/>
            </w:rPr>
            <m:t xml:space="preserve">cos</m:t>
          </m:r>
          <m:r>
            <w:rPr>
              <w:rFonts w:ascii="Cambria Math" w:hAnsi="Cambria Math"/>
            </w:rPr>
            <m:t xml:space="preserve">θ</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f>
            <m:num>
              <m:r>
                <w:rPr>
                  <w:rFonts w:ascii="Cambria Math" w:hAnsi="Cambria Math"/>
                </w:rPr>
                <m:t xml:space="preserve">mg</m:t>
              </m:r>
              <m:r>
                <w:rPr>
                  <w:rFonts w:ascii="Cambria Math" w:hAnsi="Cambria Math"/>
                </w:rPr>
                <m:t xml:space="preserve">sin</m:t>
              </m:r>
              <m:r>
                <w:rPr>
                  <w:rFonts w:ascii="Cambria Math" w:hAnsi="Cambria Math"/>
                </w:rPr>
                <m:t xml:space="preserve">θ</m:t>
              </m:r>
            </m:num>
            <m:den>
              <m:r>
                <w:rPr>
                  <w:rFonts w:ascii="Cambria Math" w:hAnsi="Cambria Math"/>
                </w:rPr>
                <m:t xml:space="preserve">mg</m:t>
              </m:r>
              <m:r>
                <w:rPr>
                  <w:rFonts w:ascii="Cambria Math" w:hAnsi="Cambria Math"/>
                </w:rPr>
                <m:t xml:space="preserve">cos</m:t>
              </m:r>
              <m:r>
                <w:rPr>
                  <w:rFonts w:ascii="Cambria Math" w:hAnsi="Cambria Math"/>
                </w:rPr>
                <m:t xml:space="preserve">θ</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f>
            <m:num>
              <m:r>
                <w:rPr>
                  <w:rFonts w:ascii="Cambria Math" w:hAnsi="Cambria Math"/>
                </w:rPr>
                <m:t xml:space="preserve">sin</m:t>
              </m:r>
              <m:r>
                <w:rPr>
                  <w:rFonts w:ascii="Cambria Math" w:hAnsi="Cambria Math"/>
                </w:rPr>
                <m:t xml:space="preserve">θ</m:t>
              </m:r>
            </m:num>
            <m:den>
              <m:r>
                <w:rPr>
                  <w:rFonts w:ascii="Cambria Math" w:hAnsi="Cambria Math"/>
                </w:rPr>
                <m:t xml:space="preserve">cos</m:t>
              </m:r>
              <m:r>
                <w:rPr>
                  <w:rFonts w:ascii="Cambria Math" w:hAnsi="Cambria Math"/>
                </w:rPr>
                <m:t xml:space="preserve">θ</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sin</m:t>
              </m:r>
              <m:r>
                <w:rPr>
                  <w:rFonts w:ascii="Cambria Math" w:hAnsi="Cambria Math"/>
                </w:rPr>
                <m:t xml:space="preserve">θ</m:t>
              </m:r>
            </m:num>
            <m:den>
              <m:r>
                <w:rPr>
                  <w:rFonts w:ascii="Cambria Math" w:hAnsi="Cambria Math"/>
                </w:rPr>
                <m:t xml:space="preserve">cos</m:t>
              </m:r>
              <m:r>
                <w:rPr>
                  <w:rFonts w:ascii="Cambria Math" w:hAnsi="Cambria Math"/>
                </w:rPr>
                <m:t xml:space="preserve">θ</m:t>
              </m:r>
            </m:den>
          </m:f>
        </m:oMath>
      </m:oMathPara>
    </w:p>
    <w:p>
      <w:pPr>
        <w:pStyle w:val="Normal"/>
        <w:spacing w:lineRule="auto" w:line="360"/>
        <w:jc w:val="center"/>
        <w:rPr>
          <w:rFonts w:eastAsia="宋体" w:eastAsiaTheme="minorEastAsia"/>
          <w:sz w:val="24"/>
          <w:szCs w:val="24"/>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r>
            <w:rPr>
              <w:rFonts w:ascii="Cambria Math" w:hAnsi="Cambria Math"/>
            </w:rPr>
            <m:t xml:space="preserve">tan</m:t>
          </m:r>
          <m:r>
            <w:rPr>
              <w:rFonts w:ascii="Cambria Math" w:hAnsi="Cambria Math"/>
            </w:rPr>
            <m:t xml:space="preserve">θ</m:t>
          </m:r>
        </m:oMath>
      </m:oMathPara>
    </w:p>
    <w:p>
      <w:pPr>
        <w:pStyle w:val="Normal"/>
        <w:spacing w:lineRule="auto" w:line="360"/>
        <w:jc w:val="both"/>
        <w:rPr>
          <w:rFonts w:eastAsia="宋体" w:eastAsiaTheme="minorEastAsia"/>
          <w:sz w:val="24"/>
          <w:szCs w:val="24"/>
          <w:u w:val="single"/>
        </w:rPr>
      </w:pPr>
      <w:r>
        <w:rPr>
          <w:rFonts w:eastAsia="宋体" w:eastAsiaTheme="minorEastAsia"/>
          <w:sz w:val="40"/>
          <w:szCs w:val="24"/>
          <w:u w:val="single"/>
        </w:rPr>
        <w:t>DETERMINATION OF THE COEFFICIENT OF KINETIC FRICTION</w:t>
      </w:r>
    </w:p>
    <w:p>
      <w:pPr>
        <w:pStyle w:val="Normal"/>
        <w:spacing w:lineRule="auto" w:line="360"/>
        <w:jc w:val="both"/>
        <w:rPr>
          <w:rFonts w:eastAsia="宋体" w:eastAsiaTheme="minorEastAsia"/>
          <w:sz w:val="32"/>
          <w:szCs w:val="24"/>
        </w:rPr>
      </w:pPr>
      <w:r>
        <w:rPr>
          <w:rFonts w:eastAsia="宋体" w:eastAsiaTheme="minorEastAsia"/>
          <w:sz w:val="32"/>
          <w:szCs w:val="24"/>
        </w:rPr>
        <w:t>Case 1: Linear motion</w:t>
      </w:r>
    </w:p>
    <w:p>
      <w:pPr>
        <w:pStyle w:val="Normal"/>
        <w:spacing w:lineRule="auto" w:line="360"/>
        <w:jc w:val="both"/>
        <w:rPr>
          <w:rFonts w:eastAsia="宋体" w:eastAsiaTheme="minorEastAsia"/>
          <w:sz w:val="32"/>
          <w:szCs w:val="24"/>
        </w:rPr>
      </w:pPr>
      <w:r>
        <w:rPr>
          <w:rFonts w:eastAsia="宋体" w:eastAsiaTheme="minorEastAsia"/>
          <w:sz w:val="32"/>
          <w:szCs w:val="24"/>
        </w:rPr>
        <w:t>When a body (or a rough surfaced body) is placed at the edge of a plain horizontal surface and the surface is gradually lifted, at a particular angle (Ѳ) [called the angle of friction] the body will begin to slide down the plain surface. The coefficient of friction is described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r>
            <w:rPr>
              <w:rFonts w:ascii="Cambria Math" w:hAnsi="Cambria Math"/>
            </w:rPr>
            <m:t xml:space="preserve">tan</m:t>
          </m:r>
          <m:r>
            <w:rPr>
              <w:rFonts w:ascii="Cambria Math" w:hAnsi="Cambria Math"/>
            </w:rPr>
            <m:t xml:space="preserve">θ</m:t>
          </m:r>
        </m:oMath>
      </m:oMathPara>
    </w:p>
    <w:p>
      <w:pPr>
        <w:pStyle w:val="Normal"/>
        <w:spacing w:lineRule="auto" w:line="360"/>
        <w:jc w:val="both"/>
        <w:rPr>
          <w:rFonts w:eastAsia="宋体" w:eastAsiaTheme="minorEastAsia"/>
          <w:sz w:val="32"/>
          <w:szCs w:val="24"/>
        </w:rPr>
      </w:pPr>
      <w:r>
        <w:rPr/>
      </w:r>
      <m:oMath xmlns:m="http://schemas.openxmlformats.org/officeDocument/2006/math">
        <m:r>
          <w:rPr>
            <w:rFonts w:ascii="Cambria Math" w:hAnsi="Cambria Math"/>
          </w:rPr>
          <m:t xml:space="preserve">μ</m:t>
        </m:r>
      </m:oMath>
      <w:r>
        <w:rPr>
          <w:rFonts w:eastAsia="宋体" w:eastAsiaTheme="minorEastAsia"/>
          <w:sz w:val="32"/>
          <w:szCs w:val="24"/>
        </w:rPr>
        <w:t xml:space="preserve"> </w:t>
      </w:r>
      <w:r>
        <w:rPr>
          <w:rFonts w:eastAsia="宋体" w:eastAsiaTheme="minorEastAsia"/>
          <w:sz w:val="32"/>
          <w:szCs w:val="24"/>
        </w:rPr>
        <w:t>is called the coefficient of static friction when there is no relative motion between the two bodies or surfaces</w:t>
      </w:r>
    </w:p>
    <w:p>
      <w:pPr>
        <w:pStyle w:val="Normal"/>
        <w:spacing w:lineRule="auto" w:line="360"/>
        <w:jc w:val="both"/>
        <w:rPr>
          <w:rFonts w:eastAsia="宋体" w:eastAsiaTheme="minorEastAsia"/>
          <w:sz w:val="32"/>
          <w:szCs w:val="24"/>
        </w:rPr>
      </w:pPr>
      <w:r>
        <w:rPr/>
      </w:r>
      <m:oMath xmlns:m="http://schemas.openxmlformats.org/officeDocument/2006/math">
        <m:r>
          <w:rPr>
            <w:rFonts w:ascii="Cambria Math" w:hAnsi="Cambria Math"/>
          </w:rPr>
          <m:t xml:space="preserve">μ</m:t>
        </m:r>
      </m:oMath>
      <w:r>
        <w:rPr>
          <w:rFonts w:eastAsia="宋体" w:eastAsiaTheme="minorEastAsia"/>
          <w:sz w:val="32"/>
          <w:szCs w:val="24"/>
        </w:rPr>
        <w:t xml:space="preserve"> </w:t>
      </w:r>
      <w:r>
        <w:rPr>
          <w:rFonts w:eastAsia="宋体" w:eastAsiaTheme="minorEastAsia"/>
          <w:sz w:val="32"/>
          <w:szCs w:val="24"/>
        </w:rPr>
        <w:t>is called the coefficient of kinetic friction when there is relative motion between the bodies involved.</w:t>
      </w:r>
    </w:p>
    <w:p>
      <w:pPr>
        <w:pStyle w:val="Normal"/>
        <w:spacing w:lineRule="auto" w:line="360" w:before="0" w:after="0"/>
        <w:jc w:val="both"/>
        <w:rPr>
          <w:rFonts w:cs="GoudyOldStyleT-Regular"/>
          <w:sz w:val="32"/>
          <w:szCs w:val="48"/>
          <w:lang w:val="en-GB"/>
        </w:rPr>
      </w:pPr>
      <w:r>
        <w:rPr>
          <w:rFonts w:cs="GoudyOldStyleT-Regular"/>
          <w:sz w:val="32"/>
          <w:szCs w:val="48"/>
          <w:lang w:val="en-GB"/>
        </w:rPr>
        <w:t>A spherical ball is moved up an inclined plane which is at an angle 30, with an initial speed 5m/s. The coefficients of static friction between the block and the surface are 0.44 and 0.36 respectively. Determine the distance moved by the ball before coming to rest and calculate the speed at which the spherical ball will return to its original state</w:t>
      </w:r>
    </w:p>
    <w:p>
      <w:pPr>
        <w:pStyle w:val="Normal"/>
        <w:spacing w:lineRule="auto" w:line="360" w:before="0" w:after="0"/>
        <w:jc w:val="both"/>
        <w:rPr>
          <w:rFonts w:eastAsia="宋体" w:cs="GoudyOldStyleT-Regular" w:eastAsiaTheme="minorEastAsia"/>
          <w:sz w:val="32"/>
          <w:szCs w:val="48"/>
          <w:lang w:val="en-GB"/>
        </w:rPr>
      </w:pPr>
      <w:r>
        <w:rPr>
          <w:rFonts w:cs="GoudyOldStyleT-Regular"/>
          <w:sz w:val="32"/>
          <w:szCs w:val="48"/>
          <w:lang w:val="en-GB"/>
        </w:rPr>
        <w:t>The frictional force</w:t>
      </w:r>
      <w:r>
        <w:rPr/>
      </w:r>
      <m:oMath xmlns:m="http://schemas.openxmlformats.org/officeDocument/2006/math">
        <m:sSub>
          <m:e>
            <m:r>
              <w:rPr>
                <w:rFonts w:ascii="Cambria Math" w:hAnsi="Cambria Math"/>
              </w:rPr>
              <m:t xml:space="preserve">f</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N</m:t>
        </m:r>
      </m:oMath>
      <w:r>
        <w:rPr>
          <w:rFonts w:eastAsia="宋体" w:cs="GoudyOldStyleT-Regular" w:eastAsiaTheme="minorEastAsia"/>
          <w:sz w:val="32"/>
          <w:szCs w:val="48"/>
          <w:lang w:val="en-GB"/>
        </w:rPr>
        <w:t xml:space="preserve"> and the (vertical) component of the weight act on the ball to bring it to rest. Hence, the resultant Force </w:t>
      </w:r>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N</m:t>
          </m:r>
          <m:r>
            <w:rPr>
              <w:rFonts w:ascii="Cambria Math" w:hAnsi="Cambria Math"/>
            </w:rPr>
            <m:t xml:space="preserve">+</m:t>
          </m:r>
          <m:r>
            <w:rPr>
              <w:rFonts w:ascii="Cambria Math" w:hAnsi="Cambria Math"/>
            </w:rPr>
            <m:t xml:space="preserve">mg</m:t>
          </m:r>
          <m:r>
            <w:rPr>
              <w:rFonts w:ascii="Cambria Math" w:hAnsi="Cambria Math"/>
            </w:rPr>
            <m:t xml:space="preserve">sin</m:t>
          </m:r>
          <m:r>
            <w:rPr>
              <w:rFonts w:ascii="Cambria Math" w:hAnsi="Cambria Math"/>
            </w:rPr>
            <m:t xml:space="preserve">θ</m:t>
          </m:r>
        </m:oMath>
      </m:oMathPara>
    </w:p>
    <w:p>
      <w:pPr>
        <w:pStyle w:val="Normal"/>
        <w:spacing w:lineRule="auto" w:line="360" w:before="0" w:after="0"/>
        <w:jc w:val="both"/>
        <w:rPr>
          <w:rFonts w:eastAsia="宋体" w:cs="GoudyOldStyleT-Regular" w:eastAsiaTheme="minorEastAsia"/>
          <w:sz w:val="32"/>
          <w:szCs w:val="48"/>
          <w:lang w:val="en-GB"/>
        </w:rPr>
      </w:pPr>
      <w:r>
        <w:rPr>
          <w:rFonts w:eastAsia="宋体" w:cs="GoudyOldStyleT-Regular" w:eastAsiaTheme="minorEastAsia"/>
          <w:sz w:val="32"/>
          <w:szCs w:val="48"/>
          <w:lang w:val="en-GB"/>
        </w:rPr>
        <w:t>Note that the frictional force and the component of the weight act in the same direction. The horizontal component of the weight always acts downwards and the frictional force is acting downward because the ball is projected upward</w:t>
      </w:r>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mg</m:t>
          </m:r>
          <m:r>
            <w:rPr>
              <w:rFonts w:ascii="Cambria Math" w:hAnsi="Cambria Math"/>
            </w:rPr>
            <m:t xml:space="preserve">cos</m:t>
          </m:r>
          <m:r>
            <w:rPr>
              <w:rFonts w:ascii="Cambria Math" w:hAnsi="Cambria Math"/>
            </w:rPr>
            <m:t xml:space="preserve">θ</m:t>
          </m:r>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ma</m:t>
          </m:r>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sSub>
                <m:e>
                  <m:r>
                    <w:rPr>
                      <w:rFonts w:ascii="Cambria Math" w:hAnsi="Cambria Math"/>
                    </w:rPr>
                    <m:t xml:space="preserve">F</m:t>
                  </m:r>
                </m:e>
                <m:sub>
                  <m:r>
                    <w:rPr>
                      <w:rFonts w:ascii="Cambria Math" w:hAnsi="Cambria Math"/>
                    </w:rPr>
                    <m:t xml:space="preserve">r</m:t>
                  </m:r>
                </m:sub>
              </m:sSub>
            </m:num>
            <m:den>
              <m:r>
                <w:rPr>
                  <w:rFonts w:ascii="Cambria Math" w:hAnsi="Cambria Math"/>
                </w:rPr>
                <m:t xml:space="preserve">m</m:t>
              </m:r>
            </m:den>
          </m:f>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g</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g</m:t>
          </m:r>
          <m:r>
            <w:rPr>
              <w:rFonts w:ascii="Cambria Math" w:hAnsi="Cambria Math"/>
            </w:rPr>
            <m:t xml:space="preserve">sin</m:t>
          </m:r>
          <m:r>
            <w:rPr>
              <w:rFonts w:ascii="Cambria Math" w:hAnsi="Cambria Math"/>
            </w:rPr>
            <m:t xml:space="preserve">θ</m:t>
          </m:r>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8.117</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at</m:t>
          </m:r>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0</m:t>
          </m:r>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0.616</m:t>
          </m:r>
          <m:r>
            <w:rPr>
              <w:rFonts w:ascii="Cambria Math" w:hAnsi="Cambria Math"/>
            </w:rPr>
            <m:t xml:space="preserve">s</m:t>
          </m:r>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1.54</m:t>
          </m:r>
          <m:r>
            <w:rPr>
              <w:rFonts w:ascii="Cambria Math" w:hAnsi="Cambria Math"/>
            </w:rPr>
            <m:t xml:space="preserve">m</m:t>
          </m:r>
        </m:oMath>
      </m:oMathPara>
    </w:p>
    <w:p>
      <w:pPr>
        <w:pStyle w:val="Normal"/>
        <w:spacing w:lineRule="auto" w:line="360" w:before="0" w:after="0"/>
        <w:jc w:val="both"/>
        <w:rPr>
          <w:rFonts w:eastAsia="宋体" w:cs="GoudyOldStyleT-Regular" w:eastAsiaTheme="minorEastAsia"/>
          <w:sz w:val="32"/>
          <w:szCs w:val="48"/>
          <w:lang w:val="en-GB"/>
        </w:rPr>
      </w:pPr>
      <w:r>
        <w:rPr>
          <w:rFonts w:eastAsia="宋体" w:cs="GoudyOldStyleT-Regular" w:eastAsiaTheme="minorEastAsia"/>
          <w:sz w:val="32"/>
          <w:szCs w:val="48"/>
          <w:lang w:val="en-GB"/>
        </w:rPr>
        <w:t>Now that the ball is moving downwards, the two forces acting on the ball are acting in opposite direction</w:t>
      </w:r>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sSub>
                <m:e>
                  <m:r>
                    <w:rPr>
                      <w:rFonts w:ascii="Cambria Math" w:hAnsi="Cambria Math"/>
                    </w:rPr>
                    <m:t xml:space="preserve">F</m:t>
                  </m:r>
                </m:e>
                <m:sub>
                  <m:r>
                    <w:rPr>
                      <w:rFonts w:ascii="Cambria Math" w:hAnsi="Cambria Math"/>
                    </w:rPr>
                    <m:t xml:space="preserve">r</m:t>
                  </m:r>
                </m:sub>
              </m:sSub>
            </m:num>
            <m:den>
              <m:r>
                <w:rPr>
                  <w:rFonts w:ascii="Cambria Math" w:hAnsi="Cambria Math"/>
                </w:rPr>
                <m:t xml:space="preserve">m</m:t>
              </m:r>
            </m:den>
          </m:f>
          <m:r>
            <w:rPr>
              <w:rFonts w:ascii="Cambria Math" w:hAnsi="Cambria Math"/>
            </w:rPr>
            <m:t xml:space="preserve">=</m:t>
          </m:r>
          <m:r>
            <w:rPr>
              <w:rFonts w:ascii="Cambria Math" w:hAnsi="Cambria Math"/>
            </w:rPr>
            <m:t xml:space="preserve">g</m:t>
          </m:r>
          <m:r>
            <w:rPr>
              <w:rFonts w:ascii="Cambria Math" w:hAnsi="Cambria Math"/>
            </w:rPr>
            <m:t xml:space="preserve">sin</m:t>
          </m:r>
          <m:r>
            <w:rPr>
              <w:rFonts w:ascii="Cambria Math" w:hAnsi="Cambria Math"/>
            </w:rPr>
            <m:t xml:space="preserve">θ</m:t>
          </m:r>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g</m:t>
          </m:r>
          <m:r>
            <w:rPr>
              <w:rFonts w:ascii="Cambria Math" w:hAnsi="Cambria Math"/>
            </w:rPr>
            <m:t xml:space="preserve">cos</m:t>
          </m:r>
          <m:r>
            <w:rPr>
              <w:rFonts w:ascii="Cambria Math" w:hAnsi="Cambria Math"/>
            </w:rPr>
            <m:t xml:space="preserve">θ</m:t>
          </m:r>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1.882</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aS</m:t>
          </m:r>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0</m:t>
          </m:r>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2.41</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CHARACTERISTICS OF SOLID FRICTION</w:t>
      </w:r>
    </w:p>
    <w:p>
      <w:pPr>
        <w:pStyle w:val="ListParagraph"/>
        <w:numPr>
          <w:ilvl w:val="0"/>
          <w:numId w:val="9"/>
        </w:numPr>
        <w:spacing w:lineRule="auto" w:line="360"/>
        <w:jc w:val="both"/>
        <w:rPr>
          <w:rFonts w:eastAsia="宋体" w:eastAsiaTheme="minorEastAsia"/>
          <w:sz w:val="32"/>
          <w:szCs w:val="24"/>
        </w:rPr>
      </w:pPr>
      <w:r>
        <w:rPr>
          <w:rFonts w:eastAsia="宋体" w:eastAsiaTheme="minorEastAsia"/>
          <w:sz w:val="32"/>
          <w:szCs w:val="24"/>
        </w:rPr>
        <w:t>Friction opposes motion.</w:t>
      </w:r>
    </w:p>
    <w:p>
      <w:pPr>
        <w:pStyle w:val="ListParagraph"/>
        <w:numPr>
          <w:ilvl w:val="0"/>
          <w:numId w:val="9"/>
        </w:numPr>
        <w:spacing w:lineRule="auto" w:line="360"/>
        <w:jc w:val="both"/>
        <w:rPr>
          <w:rFonts w:eastAsia="宋体" w:eastAsiaTheme="minorEastAsia"/>
          <w:sz w:val="32"/>
          <w:szCs w:val="24"/>
        </w:rPr>
      </w:pPr>
      <w:r>
        <w:rPr>
          <w:rFonts w:eastAsia="宋体" w:eastAsiaTheme="minorEastAsia"/>
          <w:sz w:val="32"/>
          <w:szCs w:val="24"/>
        </w:rPr>
        <w:t>Friction increases with weight or normal reaction. The heavier an object the more effect of friction it will experience.</w:t>
      </w:r>
    </w:p>
    <w:p>
      <w:pPr>
        <w:pStyle w:val="ListParagraph"/>
        <w:numPr>
          <w:ilvl w:val="0"/>
          <w:numId w:val="9"/>
        </w:numPr>
        <w:spacing w:lineRule="auto" w:line="360"/>
        <w:jc w:val="both"/>
        <w:rPr>
          <w:rFonts w:eastAsia="宋体" w:eastAsiaTheme="minorEastAsia"/>
          <w:sz w:val="32"/>
          <w:szCs w:val="24"/>
        </w:rPr>
      </w:pPr>
      <w:r>
        <w:rPr>
          <w:rFonts w:eastAsia="宋体" w:eastAsiaTheme="minorEastAsia"/>
          <w:sz w:val="32"/>
          <w:szCs w:val="24"/>
        </w:rPr>
        <w:t>Friction depends on the nature of the surface. That explains why a rough surface has more friction than a smooth one.</w:t>
      </w:r>
    </w:p>
    <w:p>
      <w:pPr>
        <w:pStyle w:val="ListParagraph"/>
        <w:numPr>
          <w:ilvl w:val="0"/>
          <w:numId w:val="9"/>
        </w:numPr>
        <w:spacing w:lineRule="auto" w:line="360"/>
        <w:jc w:val="both"/>
        <w:rPr>
          <w:rFonts w:eastAsia="宋体" w:eastAsiaTheme="minorEastAsia"/>
          <w:sz w:val="32"/>
          <w:szCs w:val="24"/>
        </w:rPr>
      </w:pPr>
      <w:r>
        <w:rPr>
          <w:rFonts w:eastAsia="宋体" w:eastAsiaTheme="minorEastAsia"/>
          <w:sz w:val="32"/>
          <w:szCs w:val="24"/>
        </w:rPr>
        <w:t>Friction does not depend (or is independent) on the area of contact.</w:t>
      </w:r>
    </w:p>
    <w:p>
      <w:pPr>
        <w:pStyle w:val="ListParagraph"/>
        <w:numPr>
          <w:ilvl w:val="0"/>
          <w:numId w:val="9"/>
        </w:numPr>
        <w:spacing w:lineRule="auto" w:line="360"/>
        <w:jc w:val="both"/>
        <w:rPr>
          <w:rFonts w:eastAsia="宋体" w:eastAsiaTheme="minorEastAsia"/>
          <w:sz w:val="32"/>
          <w:szCs w:val="24"/>
        </w:rPr>
      </w:pPr>
      <w:r>
        <w:rPr>
          <w:rFonts w:eastAsia="宋体" w:eastAsiaTheme="minorEastAsia"/>
          <w:sz w:val="32"/>
          <w:szCs w:val="24"/>
        </w:rPr>
        <w:t>Friction exists only when a body is about to move or when a body is moving.</w:t>
      </w:r>
    </w:p>
    <w:p>
      <w:pPr>
        <w:pStyle w:val="ListParagraph"/>
        <w:numPr>
          <w:ilvl w:val="0"/>
          <w:numId w:val="9"/>
        </w:numPr>
        <w:spacing w:lineRule="auto" w:line="360"/>
        <w:jc w:val="both"/>
        <w:rPr>
          <w:rFonts w:eastAsia="宋体" w:eastAsiaTheme="minorEastAsia"/>
          <w:sz w:val="32"/>
          <w:szCs w:val="24"/>
        </w:rPr>
      </w:pPr>
      <w:r>
        <w:rPr>
          <w:rFonts w:eastAsia="宋体" w:eastAsiaTheme="minorEastAsia"/>
          <w:sz w:val="32"/>
          <w:szCs w:val="24"/>
        </w:rPr>
        <w:t>The coefficient of static friction is always higher than the coefficient of kinetic friction. That explains why more force is added to a material when you want it to start moving and when it is moving, the force needed is lower (since the frictional force is less).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μ</m:t>
              </m:r>
            </m:e>
            <m:sub>
              <m:r>
                <w:rPr>
                  <w:rFonts w:ascii="Cambria Math" w:hAnsi="Cambria Math"/>
                </w:rPr>
                <m:t xml:space="preserve">s</m:t>
              </m:r>
            </m:sub>
          </m:sSub>
          <m:r>
            <w:rPr>
              <w:rFonts w:ascii="Cambria Math" w:hAnsi="Cambria Math"/>
            </w:rPr>
            <m:t xml:space="preserve">&lt;</m:t>
          </m:r>
          <m:sSub>
            <m:e>
              <m:r>
                <w:rPr>
                  <w:rFonts w:ascii="Cambria Math" w:hAnsi="Cambria Math"/>
                </w:rPr>
                <m:t xml:space="preserve">μ</m:t>
              </m:r>
            </m:e>
            <m:sub>
              <m:r>
                <w:rPr>
                  <w:rFonts w:ascii="Cambria Math" w:hAnsi="Cambria Math"/>
                </w:rPr>
                <m:t xml:space="preserve">k</m:t>
              </m:r>
            </m:sub>
          </m:sSub>
        </m:oMath>
      </m:oMathPara>
    </w:p>
    <w:p>
      <w:pPr>
        <w:pStyle w:val="Normal"/>
        <w:spacing w:lineRule="auto" w:line="360"/>
        <w:jc w:val="both"/>
        <w:rPr>
          <w:rFonts w:eastAsia="宋体" w:eastAsiaTheme="minorEastAsia"/>
          <w:sz w:val="32"/>
          <w:szCs w:val="24"/>
        </w:rPr>
      </w:pPr>
      <w:r>
        <w:rPr>
          <w:rFonts w:eastAsia="宋体" w:eastAsiaTheme="minorEastAsia"/>
          <w:sz w:val="32"/>
          <w:szCs w:val="24"/>
        </w:rPr>
        <w:t>Case 2: Circular motion</w:t>
      </w:r>
    </w:p>
    <w:p>
      <w:pPr>
        <w:pStyle w:val="Normal"/>
        <w:spacing w:lineRule="auto" w:line="360"/>
        <w:jc w:val="both"/>
        <w:rPr>
          <w:rFonts w:eastAsia="宋体" w:eastAsiaTheme="minorEastAsia"/>
          <w:sz w:val="32"/>
          <w:szCs w:val="24"/>
        </w:rPr>
      </w:pPr>
      <w:r>
        <w:rPr>
          <w:rFonts w:eastAsia="宋体" w:eastAsiaTheme="minorEastAsia"/>
          <w:sz w:val="32"/>
          <w:szCs w:val="24"/>
        </w:rPr>
        <w:t>On equating Frictional force to centripetal force,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Frictional</m:t>
          </m:r>
          <m:r>
            <w:rPr>
              <w:rFonts w:ascii="Cambria Math" w:hAnsi="Cambria Math"/>
            </w:rPr>
            <m:t xml:space="preserve">force</m:t>
          </m:r>
          <m:r>
            <w:rPr>
              <w:rFonts w:ascii="Cambria Math" w:hAnsi="Cambria Math"/>
            </w:rPr>
            <m:t xml:space="preserve">=</m:t>
          </m:r>
          <m:r>
            <w:rPr>
              <w:rFonts w:ascii="Cambria Math" w:hAnsi="Cambria Math"/>
            </w:rPr>
            <m:t xml:space="preserve">Centripetal</m:t>
          </m:r>
          <m:r>
            <w:rPr>
              <w:rFonts w:ascii="Cambria Math" w:hAnsi="Cambria Math"/>
            </w:rPr>
            <m:t xml:space="preserve">force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F</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μmg</m:t>
          </m:r>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mgr</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rg</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Or</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μmg</m:t>
          </m:r>
          <m:r>
            <w:rPr>
              <w:rFonts w:ascii="Cambria Math" w:hAnsi="Cambria Math"/>
            </w:rPr>
            <m:t xml:space="preserve">=</m:t>
          </m:r>
          <m:r>
            <w:rPr>
              <w:rFonts w:ascii="Cambria Math" w:hAnsi="Cambria Math"/>
            </w:rPr>
            <m:t xml:space="preserve">m</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r</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f>
            <m:num>
              <m:r>
                <w:rPr>
                  <w:rFonts w:ascii="Cambria Math" w:hAnsi="Cambria Math"/>
                </w:rPr>
                <m:t xml:space="preserve">m</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r</m:t>
              </m:r>
            </m:num>
            <m:den>
              <m:r>
                <w:rPr>
                  <w:rFonts w:ascii="Cambria Math" w:hAnsi="Cambria Math"/>
                </w:rPr>
                <m:t xml:space="preserve">mg</m:t>
              </m:r>
            </m:den>
          </m:f>
        </m:oMath>
      </m:oMathPara>
    </w:p>
    <w:p>
      <w:pPr>
        <w:pStyle w:val="Normal"/>
        <w:spacing w:lineRule="auto" w:line="360"/>
        <w:jc w:val="center"/>
        <w:rPr>
          <w:rFonts w:eastAsia="宋体" w:eastAsiaTheme="minorEastAsia"/>
          <w:sz w:val="24"/>
          <w:szCs w:val="24"/>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f>
            <m:num>
              <m:sSup>
                <m:e>
                  <m:r>
                    <w:rPr>
                      <w:rFonts w:ascii="Cambria Math" w:hAnsi="Cambria Math"/>
                    </w:rPr>
                    <m:t xml:space="preserve">ω</m:t>
                  </m:r>
                </m:e>
                <m:sup>
                  <m:r>
                    <w:rPr>
                      <w:rFonts w:ascii="Cambria Math" w:hAnsi="Cambria Math"/>
                    </w:rPr>
                    <m:t xml:space="preserve">2</m:t>
                  </m:r>
                </m:sup>
              </m:sSup>
              <m:r>
                <w:rPr>
                  <w:rFonts w:ascii="Cambria Math" w:hAnsi="Cambria Math"/>
                </w:rPr>
                <m:t xml:space="preserve">r</m:t>
              </m:r>
            </m:num>
            <m:den>
              <m:r>
                <w:rPr>
                  <w:rFonts w:ascii="Cambria Math" w:hAnsi="Cambria Math"/>
                </w:rPr>
                <m:t xml:space="preserve">g</m:t>
              </m:r>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APPLICATIONS OF FRICTION</w:t>
      </w:r>
    </w:p>
    <w:p>
      <w:pPr>
        <w:pStyle w:val="ListParagraph"/>
        <w:numPr>
          <w:ilvl w:val="0"/>
          <w:numId w:val="10"/>
        </w:numPr>
        <w:spacing w:lineRule="auto" w:line="360"/>
        <w:jc w:val="both"/>
        <w:rPr>
          <w:rFonts w:eastAsia="宋体" w:eastAsiaTheme="minorEastAsia"/>
          <w:sz w:val="32"/>
          <w:szCs w:val="24"/>
        </w:rPr>
      </w:pPr>
      <w:r>
        <w:rPr>
          <w:rFonts w:eastAsia="宋体" w:eastAsiaTheme="minorEastAsia"/>
          <w:sz w:val="32"/>
          <w:szCs w:val="24"/>
        </w:rPr>
        <w:t>Without friction motion will be practically impossible i.e. it aids motion</w:t>
      </w:r>
    </w:p>
    <w:p>
      <w:pPr>
        <w:pStyle w:val="ListParagraph"/>
        <w:numPr>
          <w:ilvl w:val="0"/>
          <w:numId w:val="10"/>
        </w:numPr>
        <w:spacing w:lineRule="auto" w:line="360"/>
        <w:jc w:val="both"/>
        <w:rPr>
          <w:rFonts w:eastAsia="宋体" w:eastAsiaTheme="minorEastAsia"/>
          <w:sz w:val="32"/>
          <w:szCs w:val="24"/>
        </w:rPr>
      </w:pPr>
      <w:r>
        <w:rPr>
          <w:rFonts w:eastAsia="宋体" w:eastAsiaTheme="minorEastAsia"/>
          <w:sz w:val="32"/>
          <w:szCs w:val="24"/>
        </w:rPr>
        <w:t>Friction is applicable in head energy generation</w:t>
      </w:r>
    </w:p>
    <w:p>
      <w:pPr>
        <w:pStyle w:val="ListParagraph"/>
        <w:numPr>
          <w:ilvl w:val="0"/>
          <w:numId w:val="10"/>
        </w:numPr>
        <w:spacing w:lineRule="auto" w:line="360"/>
        <w:jc w:val="both"/>
        <w:rPr>
          <w:rFonts w:eastAsia="宋体" w:eastAsiaTheme="minorEastAsia"/>
          <w:sz w:val="32"/>
          <w:szCs w:val="24"/>
        </w:rPr>
      </w:pPr>
      <w:r>
        <w:rPr>
          <w:rFonts w:eastAsia="宋体" w:eastAsiaTheme="minorEastAsia"/>
          <w:sz w:val="32"/>
          <w:szCs w:val="24"/>
        </w:rPr>
        <w:t>Friction is applicable in seat belt and safety belt</w:t>
      </w:r>
    </w:p>
    <w:p>
      <w:pPr>
        <w:pStyle w:val="ListParagraph"/>
        <w:numPr>
          <w:ilvl w:val="0"/>
          <w:numId w:val="10"/>
        </w:numPr>
        <w:spacing w:lineRule="auto" w:line="360"/>
        <w:jc w:val="both"/>
        <w:rPr>
          <w:rFonts w:eastAsia="宋体" w:eastAsiaTheme="minorEastAsia"/>
          <w:sz w:val="32"/>
          <w:szCs w:val="24"/>
        </w:rPr>
      </w:pPr>
      <w:r>
        <w:rPr>
          <w:rFonts w:eastAsia="宋体" w:eastAsiaTheme="minorEastAsia"/>
          <w:sz w:val="32"/>
          <w:szCs w:val="24"/>
        </w:rPr>
        <w:t>It is applicable in grindstone</w:t>
      </w:r>
    </w:p>
    <w:p>
      <w:pPr>
        <w:pStyle w:val="ListParagraph"/>
        <w:numPr>
          <w:ilvl w:val="0"/>
          <w:numId w:val="10"/>
        </w:numPr>
        <w:spacing w:lineRule="auto" w:line="360"/>
        <w:jc w:val="both"/>
        <w:rPr>
          <w:rFonts w:eastAsia="宋体" w:eastAsiaTheme="minorEastAsia"/>
          <w:sz w:val="32"/>
          <w:szCs w:val="24"/>
        </w:rPr>
      </w:pPr>
      <w:r>
        <w:rPr>
          <w:rFonts w:eastAsia="宋体" w:eastAsiaTheme="minorEastAsia"/>
          <w:sz w:val="32"/>
          <w:szCs w:val="24"/>
        </w:rPr>
        <w:t>It is employed in bolts and nuts</w:t>
      </w:r>
    </w:p>
    <w:p>
      <w:pPr>
        <w:pStyle w:val="ListParagraph"/>
        <w:numPr>
          <w:ilvl w:val="0"/>
          <w:numId w:val="10"/>
        </w:numPr>
        <w:spacing w:lineRule="auto" w:line="360"/>
        <w:jc w:val="both"/>
        <w:rPr>
          <w:rFonts w:eastAsia="宋体" w:eastAsiaTheme="minorEastAsia"/>
          <w:sz w:val="32"/>
          <w:szCs w:val="24"/>
        </w:rPr>
      </w:pPr>
      <w:r>
        <w:rPr>
          <w:rFonts w:eastAsia="宋体" w:eastAsiaTheme="minorEastAsia"/>
          <w:sz w:val="32"/>
          <w:szCs w:val="24"/>
        </w:rPr>
        <w:t>It is also applicable in tire construction.</w:t>
      </w:r>
    </w:p>
    <w:p>
      <w:pPr>
        <w:pStyle w:val="ListParagraph"/>
        <w:numPr>
          <w:ilvl w:val="0"/>
          <w:numId w:val="10"/>
        </w:numPr>
        <w:spacing w:lineRule="auto" w:line="360"/>
        <w:jc w:val="both"/>
        <w:rPr>
          <w:rFonts w:eastAsia="宋体" w:eastAsiaTheme="minorEastAsia"/>
          <w:sz w:val="32"/>
          <w:szCs w:val="24"/>
        </w:rPr>
      </w:pPr>
      <w:r>
        <w:rPr>
          <w:rFonts w:eastAsia="宋体" w:eastAsiaTheme="minorEastAsia"/>
          <w:sz w:val="32"/>
          <w:szCs w:val="24"/>
        </w:rPr>
        <w:t>It can be used for generating heat energy and other forms of energy like sound energy</w:t>
      </w:r>
    </w:p>
    <w:p>
      <w:pPr>
        <w:pStyle w:val="ListParagraph"/>
        <w:numPr>
          <w:ilvl w:val="0"/>
          <w:numId w:val="10"/>
        </w:numPr>
        <w:spacing w:lineRule="auto" w:line="360"/>
        <w:jc w:val="both"/>
        <w:rPr>
          <w:rFonts w:eastAsia="宋体" w:eastAsiaTheme="minorEastAsia"/>
          <w:sz w:val="32"/>
          <w:szCs w:val="24"/>
        </w:rPr>
      </w:pPr>
      <w:r>
        <w:rPr>
          <w:rFonts w:eastAsia="宋体" w:eastAsiaTheme="minorEastAsia"/>
          <w:sz w:val="32"/>
          <w:szCs w:val="24"/>
        </w:rPr>
        <w:t>The idea of friction is used to sharpen knives.</w:t>
      </w:r>
    </w:p>
    <w:p>
      <w:pPr>
        <w:pStyle w:val="ListParagraph"/>
        <w:numPr>
          <w:ilvl w:val="0"/>
          <w:numId w:val="10"/>
        </w:numPr>
        <w:spacing w:lineRule="auto" w:line="360"/>
        <w:jc w:val="both"/>
        <w:rPr>
          <w:rFonts w:eastAsia="宋体" w:eastAsiaTheme="minorEastAsia"/>
          <w:sz w:val="32"/>
          <w:szCs w:val="24"/>
        </w:rPr>
      </w:pPr>
      <w:r>
        <w:rPr>
          <w:rFonts w:cs="GoudyOldStyleT-Italic"/>
          <w:iCs/>
          <w:sz w:val="32"/>
          <w:szCs w:val="32"/>
          <w:lang w:val="en-GB"/>
        </w:rPr>
        <w:t>When we write a frictional force is created when the tip of the pen comes in contact with the surface of the paper</w:t>
      </w:r>
    </w:p>
    <w:p>
      <w:pPr>
        <w:pStyle w:val="ListParagraph"/>
        <w:numPr>
          <w:ilvl w:val="0"/>
          <w:numId w:val="10"/>
        </w:numPr>
        <w:spacing w:lineRule="auto" w:line="360"/>
        <w:jc w:val="both"/>
        <w:rPr>
          <w:rFonts w:eastAsia="宋体" w:eastAsiaTheme="minorEastAsia"/>
          <w:sz w:val="32"/>
          <w:szCs w:val="24"/>
        </w:rPr>
      </w:pPr>
      <w:r>
        <w:rPr>
          <w:rFonts w:cs="GoudyOldStyleT-Italic"/>
          <w:iCs/>
          <w:sz w:val="32"/>
          <w:szCs w:val="32"/>
          <w:lang w:val="en-GB"/>
        </w:rPr>
        <w:t>When the head of the matchstick is rubbed against a rough surface, heat is generated and this heat converts red phosphorous to white phosphorous. White phosphorous is highly inflammable and the match stick ignites., matchsticks fail to ignite due to the presence of water. Water lowers friction.</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DISADVANTAGES OF FRICTION</w:t>
      </w:r>
    </w:p>
    <w:p>
      <w:pPr>
        <w:pStyle w:val="ListParagraph"/>
        <w:numPr>
          <w:ilvl w:val="0"/>
          <w:numId w:val="11"/>
        </w:numPr>
        <w:spacing w:lineRule="auto" w:line="360"/>
        <w:jc w:val="both"/>
        <w:rPr>
          <w:rFonts w:eastAsia="宋体" w:eastAsiaTheme="minorEastAsia"/>
          <w:sz w:val="32"/>
          <w:szCs w:val="24"/>
        </w:rPr>
      </w:pPr>
      <w:r>
        <w:rPr>
          <w:rFonts w:eastAsia="宋体" w:eastAsiaTheme="minorEastAsia"/>
          <w:sz w:val="32"/>
          <w:szCs w:val="24"/>
        </w:rPr>
        <w:t>Friction is responsible for the reduction of the efficiency of machines</w:t>
      </w:r>
    </w:p>
    <w:p>
      <w:pPr>
        <w:pStyle w:val="ListParagraph"/>
        <w:numPr>
          <w:ilvl w:val="0"/>
          <w:numId w:val="11"/>
        </w:numPr>
        <w:spacing w:lineRule="auto" w:line="360"/>
        <w:jc w:val="both"/>
        <w:rPr>
          <w:rFonts w:eastAsia="宋体" w:eastAsiaTheme="minorEastAsia"/>
          <w:sz w:val="32"/>
          <w:szCs w:val="24"/>
        </w:rPr>
      </w:pPr>
      <w:r>
        <w:rPr>
          <w:rFonts w:eastAsia="宋体" w:eastAsiaTheme="minorEastAsia"/>
          <w:sz w:val="32"/>
          <w:szCs w:val="24"/>
        </w:rPr>
        <w:t>Friction causes wear and tear.</w:t>
      </w:r>
    </w:p>
    <w:p>
      <w:pPr>
        <w:pStyle w:val="ListParagraph"/>
        <w:numPr>
          <w:ilvl w:val="0"/>
          <w:numId w:val="11"/>
        </w:numPr>
        <w:spacing w:lineRule="auto" w:line="360"/>
        <w:jc w:val="both"/>
        <w:rPr>
          <w:rFonts w:eastAsia="宋体" w:eastAsiaTheme="minorEastAsia"/>
          <w:sz w:val="32"/>
          <w:szCs w:val="24"/>
        </w:rPr>
      </w:pPr>
      <w:r>
        <w:rPr>
          <w:rFonts w:eastAsia="宋体" w:eastAsiaTheme="minorEastAsia"/>
          <w:sz w:val="32"/>
          <w:szCs w:val="24"/>
        </w:rPr>
        <w:t>Friction causes noise</w:t>
      </w:r>
    </w:p>
    <w:p>
      <w:pPr>
        <w:pStyle w:val="ListParagraph"/>
        <w:numPr>
          <w:ilvl w:val="0"/>
          <w:numId w:val="11"/>
        </w:numPr>
        <w:spacing w:lineRule="auto" w:line="360"/>
        <w:jc w:val="both"/>
        <w:rPr>
          <w:rFonts w:eastAsia="宋体" w:eastAsiaTheme="minorEastAsia"/>
          <w:sz w:val="32"/>
          <w:szCs w:val="24"/>
        </w:rPr>
      </w:pPr>
      <w:r>
        <w:rPr>
          <w:rFonts w:eastAsia="宋体" w:eastAsiaTheme="minorEastAsia"/>
          <w:sz w:val="32"/>
          <w:szCs w:val="24"/>
        </w:rPr>
        <w:t>Friction creates unnecessary heat.</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METHODS OF REDUCING FRICTION</w:t>
      </w:r>
    </w:p>
    <w:p>
      <w:pPr>
        <w:pStyle w:val="Normal"/>
        <w:spacing w:lineRule="auto" w:line="360"/>
        <w:jc w:val="both"/>
        <w:rPr>
          <w:rFonts w:eastAsia="宋体" w:eastAsiaTheme="minorEastAsia"/>
          <w:sz w:val="32"/>
          <w:szCs w:val="24"/>
        </w:rPr>
      </w:pPr>
      <w:r>
        <w:rPr>
          <w:rFonts w:eastAsia="宋体" w:eastAsiaTheme="minorEastAsia"/>
          <w:sz w:val="32"/>
          <w:szCs w:val="24"/>
        </w:rPr>
        <w:t>The use of lubricating oil</w:t>
      </w:r>
    </w:p>
    <w:p>
      <w:pPr>
        <w:pStyle w:val="Normal"/>
        <w:spacing w:lineRule="auto" w:line="360"/>
        <w:jc w:val="both"/>
        <w:rPr>
          <w:rFonts w:eastAsia="宋体" w:eastAsiaTheme="minorEastAsia"/>
          <w:sz w:val="32"/>
          <w:szCs w:val="24"/>
        </w:rPr>
      </w:pPr>
      <w:r>
        <w:rPr>
          <w:rFonts w:eastAsia="宋体" w:eastAsiaTheme="minorEastAsia"/>
          <w:sz w:val="32"/>
          <w:szCs w:val="24"/>
        </w:rPr>
        <w:t>The use of rollers</w:t>
      </w:r>
    </w:p>
    <w:p>
      <w:pPr>
        <w:pStyle w:val="Normal"/>
        <w:spacing w:lineRule="auto" w:line="360"/>
        <w:jc w:val="both"/>
        <w:rPr>
          <w:rFonts w:eastAsia="宋体" w:eastAsiaTheme="minorEastAsia"/>
          <w:sz w:val="32"/>
          <w:szCs w:val="24"/>
        </w:rPr>
      </w:pPr>
      <w:r>
        <w:rPr>
          <w:rFonts w:eastAsia="宋体" w:eastAsiaTheme="minorEastAsia"/>
          <w:sz w:val="32"/>
          <w:szCs w:val="24"/>
        </w:rPr>
        <w:t>The use of ball bearing</w:t>
      </w:r>
    </w:p>
    <w:p>
      <w:pPr>
        <w:pStyle w:val="Normal"/>
        <w:spacing w:lineRule="auto" w:line="360"/>
        <w:jc w:val="both"/>
        <w:rPr>
          <w:rFonts w:eastAsia="宋体" w:eastAsiaTheme="minorEastAsia"/>
          <w:sz w:val="32"/>
          <w:szCs w:val="24"/>
        </w:rPr>
      </w:pPr>
      <w:r>
        <w:rPr>
          <w:rFonts w:eastAsia="宋体" w:eastAsiaTheme="minorEastAsia"/>
          <w:sz w:val="32"/>
          <w:szCs w:val="24"/>
        </w:rPr>
        <w:t>Banking to reduce sideway friction</w:t>
      </w:r>
    </w:p>
    <w:p>
      <w:pPr>
        <w:pStyle w:val="Normal"/>
        <w:spacing w:lineRule="auto" w:line="360" w:before="0" w:after="0"/>
        <w:jc w:val="both"/>
        <w:rPr>
          <w:rFonts w:eastAsia="宋体" w:eastAsiaTheme="minorEastAsia"/>
          <w:sz w:val="32"/>
          <w:szCs w:val="24"/>
        </w:rPr>
      </w:pPr>
      <w:r>
        <w:rPr>
          <w:rFonts w:eastAsia="宋体" w:eastAsiaTheme="minorEastAsia"/>
          <w:sz w:val="32"/>
          <w:szCs w:val="24"/>
        </w:rPr>
        <w:t>Streamlining, to reduce friction in fluids</w:t>
      </w:r>
    </w:p>
    <w:p>
      <w:pPr>
        <w:pStyle w:val="Normal"/>
        <w:spacing w:lineRule="auto" w:line="360" w:before="0" w:after="0"/>
        <w:jc w:val="both"/>
        <w:rPr>
          <w:rFonts w:eastAsia="宋体" w:eastAsiaTheme="minorEastAsia"/>
          <w:sz w:val="32"/>
          <w:szCs w:val="24"/>
        </w:rPr>
      </w:pPr>
      <w:r>
        <w:rPr>
          <w:rFonts w:eastAsia="宋体" w:eastAsiaTheme="minorEastAsia"/>
          <w:sz w:val="32"/>
          <w:szCs w:val="24"/>
        </w:rPr>
      </w:r>
    </w:p>
    <w:p>
      <w:pPr>
        <w:pStyle w:val="Normal"/>
        <w:spacing w:lineRule="auto" w:line="360" w:before="0" w:after="0"/>
        <w:jc w:val="both"/>
        <w:rPr>
          <w:rFonts w:eastAsia="宋体" w:eastAsiaTheme="minorEastAsia"/>
          <w:sz w:val="32"/>
          <w:szCs w:val="24"/>
        </w:rPr>
      </w:pPr>
      <w:r>
        <w:rPr>
          <w:rFonts w:eastAsia="宋体" w:eastAsiaTheme="minorEastAsia"/>
          <w:sz w:val="32"/>
          <w:szCs w:val="24"/>
        </w:rPr>
      </w:r>
    </w:p>
    <w:p>
      <w:pPr>
        <w:pStyle w:val="Normal"/>
        <w:spacing w:lineRule="auto" w:line="360" w:before="0" w:after="0"/>
        <w:jc w:val="both"/>
        <w:rPr>
          <w:rFonts w:eastAsia="宋体" w:eastAsiaTheme="minorEastAsia"/>
          <w:sz w:val="32"/>
          <w:szCs w:val="24"/>
        </w:rPr>
      </w:pPr>
      <w:r>
        <w:rPr>
          <w:rFonts w:eastAsia="宋体" w:eastAsiaTheme="minorEastAsia"/>
          <w:sz w:val="32"/>
          <w:szCs w:val="24"/>
        </w:rPr>
        <w:t>Questions:</w:t>
      </w:r>
    </w:p>
    <w:p>
      <w:pPr>
        <w:pStyle w:val="Normal"/>
        <w:spacing w:lineRule="auto" w:line="360" w:before="0" w:after="0"/>
        <w:jc w:val="both"/>
        <w:rPr>
          <w:rFonts w:eastAsia="宋体" w:eastAsiaTheme="minorEastAsia"/>
          <w:sz w:val="32"/>
          <w:szCs w:val="24"/>
        </w:rPr>
      </w:pPr>
      <w:r>
        <w:rPr>
          <w:rFonts w:eastAsia="宋体" w:eastAsiaTheme="minorEastAsia"/>
          <w:sz w:val="32"/>
          <w:szCs w:val="24"/>
        </w:rPr>
        <w:t>A force of 200N pulls a block of mass 50kg and overcomes a constant frictional force of 50N. What is the acceleration of the block Answer: 3m/s2</w:t>
      </w:r>
    </w:p>
    <w:p>
      <w:pPr>
        <w:pStyle w:val="Normal"/>
        <w:spacing w:lineRule="auto" w:line="360" w:before="0" w:after="0"/>
        <w:jc w:val="both"/>
        <w:rPr>
          <w:rFonts w:eastAsia="宋体" w:eastAsiaTheme="minorEastAsia"/>
          <w:sz w:val="32"/>
          <w:szCs w:val="24"/>
        </w:rPr>
      </w:pPr>
      <w:r>
        <w:rPr>
          <w:rFonts w:eastAsia="宋体" w:eastAsiaTheme="minorEastAsia"/>
          <w:sz w:val="32"/>
          <w:szCs w:val="24"/>
        </w:rPr>
      </w:r>
    </w:p>
    <w:p>
      <w:pPr>
        <w:pStyle w:val="Normal"/>
        <w:spacing w:lineRule="auto" w:line="360" w:before="0" w:after="0"/>
        <w:jc w:val="both"/>
        <w:rPr>
          <w:rFonts w:eastAsia="宋体" w:eastAsiaTheme="minorEastAsia"/>
          <w:sz w:val="32"/>
          <w:szCs w:val="24"/>
        </w:rPr>
      </w:pPr>
      <w:r>
        <w:rPr>
          <w:rFonts w:eastAsia="宋体" w:eastAsiaTheme="minorEastAsia"/>
          <w:sz w:val="32"/>
          <w:szCs w:val="24"/>
        </w:rPr>
        <w:t>An object of mass is attached to the hook of a spiral balance and the balance is suspended vertically from the roof of a lift. What is the reading of the spring-balance when the lift is going up with an acceleration of 0.5m/s Answer: 21N</w:t>
      </w:r>
    </w:p>
    <w:p>
      <w:pPr>
        <w:pStyle w:val="Normal"/>
        <w:spacing w:lineRule="auto" w:line="360" w:before="0" w:after="0"/>
        <w:jc w:val="both"/>
        <w:rPr>
          <w:rFonts w:eastAsia="宋体" w:eastAsiaTheme="minorEastAsia"/>
          <w:sz w:val="32"/>
          <w:szCs w:val="24"/>
        </w:rPr>
      </w:pPr>
      <w:r>
        <w:rPr>
          <w:rFonts w:eastAsia="宋体" w:eastAsiaTheme="minorEastAsia"/>
          <w:sz w:val="32"/>
          <w:szCs w:val="24"/>
        </w:rPr>
      </w:r>
    </w:p>
    <w:p>
      <w:pPr>
        <w:pStyle w:val="Normal"/>
        <w:spacing w:lineRule="auto" w:line="360" w:before="0" w:after="0"/>
        <w:jc w:val="both"/>
        <w:rPr>
          <w:rFonts w:eastAsia="宋体" w:eastAsiaTheme="minorEastAsia"/>
          <w:sz w:val="32"/>
          <w:szCs w:val="24"/>
        </w:rPr>
      </w:pPr>
      <w:r>
        <w:rPr>
          <w:rFonts w:eastAsia="宋体" w:eastAsiaTheme="minorEastAsia"/>
          <w:sz w:val="32"/>
          <w:szCs w:val="24"/>
        </w:rPr>
        <w:t>An object of mass 3kg is attached to the hook of a spiral-balance, and the balance is suspended vertically from the roof of a lift. What is the reading on the spring balance when the lift goes down with an acceleration of 0.1m/s^2? Answer: 29.8</w:t>
      </w:r>
    </w:p>
    <w:p>
      <w:pPr>
        <w:pStyle w:val="Normal"/>
        <w:spacing w:lineRule="auto" w:line="360" w:before="0" w:after="0"/>
        <w:jc w:val="both"/>
        <w:rPr>
          <w:rFonts w:eastAsia="宋体" w:eastAsiaTheme="minorEastAsia"/>
          <w:sz w:val="32"/>
          <w:szCs w:val="24"/>
        </w:rPr>
      </w:pPr>
      <w:r>
        <w:rPr>
          <w:rFonts w:eastAsia="宋体" w:eastAsiaTheme="minorEastAsia"/>
          <w:sz w:val="32"/>
          <w:szCs w:val="24"/>
        </w:rPr>
      </w:r>
    </w:p>
    <w:p>
      <w:pPr>
        <w:pStyle w:val="Normal"/>
        <w:spacing w:lineRule="auto" w:line="360" w:before="0" w:after="0"/>
        <w:jc w:val="both"/>
        <w:rPr>
          <w:rFonts w:eastAsia="宋体" w:eastAsiaTheme="minorEastAsia"/>
          <w:sz w:val="32"/>
          <w:szCs w:val="24"/>
        </w:rPr>
      </w:pPr>
      <w:r>
        <w:rPr>
          <w:rFonts w:eastAsia="宋体" w:eastAsiaTheme="minorEastAsia"/>
          <w:sz w:val="32"/>
          <w:szCs w:val="24"/>
        </w:rPr>
        <w:t xml:space="preserve">A frictional force on a car of mass 1000kg moving up a hill inclined at 30 degrees to the horizontal is 1000N. Calculate the force F due to the engine when the car is accelerating at 2m/s^2 </w:t>
      </w:r>
    </w:p>
    <w:p>
      <w:pPr>
        <w:pStyle w:val="Normal"/>
        <w:spacing w:lineRule="auto" w:line="360" w:before="0" w:after="0"/>
        <w:jc w:val="both"/>
        <w:rPr>
          <w:rFonts w:eastAsia="宋体" w:eastAsiaTheme="minorEastAsia"/>
          <w:sz w:val="32"/>
          <w:szCs w:val="24"/>
        </w:rPr>
      </w:pPr>
      <w:r>
        <w:rPr>
          <w:rFonts w:eastAsia="宋体" w:eastAsiaTheme="minorEastAsia"/>
          <w:sz w:val="32"/>
          <w:szCs w:val="24"/>
        </w:rPr>
      </w:r>
    </w:p>
    <w:p>
      <w:pPr>
        <w:pStyle w:val="Normal"/>
        <w:spacing w:lineRule="auto" w:line="360" w:before="0" w:after="0"/>
        <w:jc w:val="both"/>
        <w:rPr>
          <w:rFonts w:eastAsia="宋体" w:eastAsiaTheme="minorEastAsia"/>
          <w:sz w:val="32"/>
          <w:szCs w:val="24"/>
        </w:rPr>
      </w:pPr>
      <w:r>
        <w:rPr>
          <w:rFonts w:eastAsia="宋体" w:eastAsiaTheme="minorEastAsia"/>
          <w:sz w:val="32"/>
          <w:szCs w:val="24"/>
        </w:rPr>
        <w:t>A lift moves up and down with an acceleration of 2m/s. In each case, calculate the reaction of the floor on an object of mass 50kg place on the floor of the lift</w:t>
      </w:r>
    </w:p>
    <w:p>
      <w:pPr>
        <w:pStyle w:val="Normal"/>
        <w:spacing w:lineRule="auto" w:line="360" w:before="0" w:after="0"/>
        <w:jc w:val="both"/>
        <w:rPr>
          <w:rFonts w:eastAsia="宋体" w:eastAsiaTheme="minorEastAsia"/>
          <w:sz w:val="32"/>
          <w:szCs w:val="24"/>
        </w:rPr>
      </w:pPr>
      <w:r>
        <w:rPr>
          <w:rFonts w:eastAsia="宋体" w:eastAsiaTheme="minorEastAsia"/>
          <w:sz w:val="32"/>
          <w:szCs w:val="24"/>
        </w:rPr>
        <w:t>Answer: 600N, 400N</w:t>
      </w:r>
    </w:p>
    <w:p>
      <w:pPr>
        <w:pStyle w:val="Normal"/>
        <w:spacing w:lineRule="auto" w:line="360" w:before="0" w:after="0"/>
        <w:jc w:val="both"/>
        <w:rPr>
          <w:rFonts w:eastAsia="宋体" w:eastAsiaTheme="minorEastAsia"/>
          <w:sz w:val="32"/>
          <w:szCs w:val="24"/>
        </w:rPr>
      </w:pPr>
      <w:r>
        <w:rPr>
          <w:rFonts w:eastAsia="宋体" w:eastAsiaTheme="minorEastAsia"/>
          <w:sz w:val="32"/>
          <w:szCs w:val="24"/>
        </w:rPr>
      </w:r>
    </w:p>
    <w:p>
      <w:pPr>
        <w:pStyle w:val="Normal"/>
        <w:spacing w:lineRule="auto" w:line="360" w:before="0" w:after="0"/>
        <w:jc w:val="both"/>
        <w:rPr>
          <w:rFonts w:cs="GoudyOldStyleT-Regular"/>
          <w:sz w:val="32"/>
          <w:szCs w:val="48"/>
          <w:lang w:val="en-GB"/>
        </w:rPr>
      </w:pPr>
      <w:r>
        <w:rPr>
          <w:rFonts w:cs="GoudyOldStyleT-Regular"/>
          <w:sz w:val="32"/>
          <w:szCs w:val="48"/>
          <w:lang w:val="en-GB"/>
        </w:rPr>
        <w:t>A spherical ball is moved up an inclined plane which is at an angle 30, with an initial speed 5m/s. The coefficients of static friction between the block and the surface are 0.44 and 0.36 respectively. Determine the distance moved by the ball before coming to rest and calculate the speed at which the spherical ball will return to its original state</w:t>
      </w:r>
    </w:p>
    <w:p>
      <w:pPr>
        <w:pStyle w:val="Normal"/>
        <w:spacing w:lineRule="auto" w:line="360" w:before="0" w:after="0"/>
        <w:jc w:val="both"/>
        <w:rPr>
          <w:rFonts w:eastAsia="宋体" w:cs="GoudyOldStyleT-Regular" w:eastAsiaTheme="minorEastAsia"/>
          <w:sz w:val="32"/>
          <w:szCs w:val="48"/>
          <w:lang w:val="en-GB"/>
        </w:rPr>
      </w:pPr>
      <w:r>
        <w:rPr>
          <w:rFonts w:cs="GoudyOldStyleT-Regular"/>
          <w:sz w:val="32"/>
          <w:szCs w:val="48"/>
          <w:lang w:val="en-GB"/>
        </w:rPr>
        <w:t>The frictional force</w:t>
      </w:r>
      <w:r>
        <w:rPr/>
      </w:r>
      <m:oMath xmlns:m="http://schemas.openxmlformats.org/officeDocument/2006/math">
        <m:sSub>
          <m:e>
            <m:r>
              <w:rPr>
                <w:rFonts w:ascii="Cambria Math" w:hAnsi="Cambria Math"/>
              </w:rPr>
              <m:t xml:space="preserve">f</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N</m:t>
        </m:r>
      </m:oMath>
      <w:r>
        <w:rPr>
          <w:rFonts w:eastAsia="宋体" w:cs="GoudyOldStyleT-Regular" w:eastAsiaTheme="minorEastAsia"/>
          <w:sz w:val="32"/>
          <w:szCs w:val="48"/>
          <w:lang w:val="en-GB"/>
        </w:rPr>
        <w:t xml:space="preserve"> and the (vertical) component of the weight act on the ball to bring it to rest. Hence, the resultant Force </w:t>
      </w:r>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N</m:t>
          </m:r>
          <m:r>
            <w:rPr>
              <w:rFonts w:ascii="Cambria Math" w:hAnsi="Cambria Math"/>
            </w:rPr>
            <m:t xml:space="preserve">+</m:t>
          </m:r>
          <m:r>
            <w:rPr>
              <w:rFonts w:ascii="Cambria Math" w:hAnsi="Cambria Math"/>
            </w:rPr>
            <m:t xml:space="preserve">mg</m:t>
          </m:r>
          <m:r>
            <w:rPr>
              <w:rFonts w:ascii="Cambria Math" w:hAnsi="Cambria Math"/>
            </w:rPr>
            <m:t xml:space="preserve">sin</m:t>
          </m:r>
          <m:r>
            <w:rPr>
              <w:rFonts w:ascii="Cambria Math" w:hAnsi="Cambria Math"/>
            </w:rPr>
            <m:t xml:space="preserve">θ</m:t>
          </m:r>
        </m:oMath>
      </m:oMathPara>
    </w:p>
    <w:p>
      <w:pPr>
        <w:pStyle w:val="Normal"/>
        <w:spacing w:lineRule="auto" w:line="360" w:before="0" w:after="0"/>
        <w:jc w:val="both"/>
        <w:rPr>
          <w:rFonts w:eastAsia="宋体" w:cs="GoudyOldStyleT-Regular" w:eastAsiaTheme="minorEastAsia"/>
          <w:sz w:val="32"/>
          <w:szCs w:val="48"/>
          <w:lang w:val="en-GB"/>
        </w:rPr>
      </w:pPr>
      <w:r>
        <w:rPr>
          <w:rFonts w:eastAsia="宋体" w:cs="GoudyOldStyleT-Regular" w:eastAsiaTheme="minorEastAsia"/>
          <w:sz w:val="32"/>
          <w:szCs w:val="48"/>
          <w:lang w:val="en-GB"/>
        </w:rPr>
        <w:t>Note that the frictional force and the component of the weight act in the same direction. The horizontal component of the weight always acts downwards and the frictional force is acting downward because the ball is projected upward</w:t>
      </w:r>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mg</m:t>
          </m:r>
          <m:r>
            <w:rPr>
              <w:rFonts w:ascii="Cambria Math" w:hAnsi="Cambria Math"/>
            </w:rPr>
            <m:t xml:space="preserve">cos</m:t>
          </m:r>
          <m:r>
            <w:rPr>
              <w:rFonts w:ascii="Cambria Math" w:hAnsi="Cambria Math"/>
            </w:rPr>
            <m:t xml:space="preserve">θ</m:t>
          </m:r>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ma</m:t>
          </m:r>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sSub>
                <m:e>
                  <m:r>
                    <w:rPr>
                      <w:rFonts w:ascii="Cambria Math" w:hAnsi="Cambria Math"/>
                    </w:rPr>
                    <m:t xml:space="preserve">F</m:t>
                  </m:r>
                </m:e>
                <m:sub>
                  <m:r>
                    <w:rPr>
                      <w:rFonts w:ascii="Cambria Math" w:hAnsi="Cambria Math"/>
                    </w:rPr>
                    <m:t xml:space="preserve">r</m:t>
                  </m:r>
                </m:sub>
              </m:sSub>
            </m:num>
            <m:den>
              <m:r>
                <w:rPr>
                  <w:rFonts w:ascii="Cambria Math" w:hAnsi="Cambria Math"/>
                </w:rPr>
                <m:t xml:space="preserve">m</m:t>
              </m:r>
            </m:den>
          </m:f>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g</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g</m:t>
          </m:r>
          <m:r>
            <w:rPr>
              <w:rFonts w:ascii="Cambria Math" w:hAnsi="Cambria Math"/>
            </w:rPr>
            <m:t xml:space="preserve">sin</m:t>
          </m:r>
          <m:r>
            <w:rPr>
              <w:rFonts w:ascii="Cambria Math" w:hAnsi="Cambria Math"/>
            </w:rPr>
            <m:t xml:space="preserve">θ</m:t>
          </m:r>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8.117</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at</m:t>
          </m:r>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0</m:t>
          </m:r>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0.616</m:t>
          </m:r>
          <m:r>
            <w:rPr>
              <w:rFonts w:ascii="Cambria Math" w:hAnsi="Cambria Math"/>
            </w:rPr>
            <m:t xml:space="preserve">s</m:t>
          </m:r>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1.54</m:t>
          </m:r>
          <m:r>
            <w:rPr>
              <w:rFonts w:ascii="Cambria Math" w:hAnsi="Cambria Math"/>
            </w:rPr>
            <m:t xml:space="preserve">m</m:t>
          </m:r>
        </m:oMath>
      </m:oMathPara>
    </w:p>
    <w:p>
      <w:pPr>
        <w:pStyle w:val="Normal"/>
        <w:spacing w:lineRule="auto" w:line="360" w:before="0" w:after="0"/>
        <w:jc w:val="both"/>
        <w:rPr>
          <w:rFonts w:eastAsia="宋体" w:cs="GoudyOldStyleT-Regular" w:eastAsiaTheme="minorEastAsia"/>
          <w:sz w:val="32"/>
          <w:szCs w:val="48"/>
          <w:lang w:val="en-GB"/>
        </w:rPr>
      </w:pPr>
      <w:r>
        <w:rPr>
          <w:rFonts w:eastAsia="宋体" w:cs="GoudyOldStyleT-Regular" w:eastAsiaTheme="minorEastAsia"/>
          <w:sz w:val="32"/>
          <w:szCs w:val="48"/>
          <w:lang w:val="en-GB"/>
        </w:rPr>
        <w:t>Now that the ball is moving downwards, the two forces acting on the ball are acting in opposite direction</w:t>
      </w:r>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sSub>
                <m:e>
                  <m:r>
                    <w:rPr>
                      <w:rFonts w:ascii="Cambria Math" w:hAnsi="Cambria Math"/>
                    </w:rPr>
                    <m:t xml:space="preserve">F</m:t>
                  </m:r>
                </m:e>
                <m:sub>
                  <m:r>
                    <w:rPr>
                      <w:rFonts w:ascii="Cambria Math" w:hAnsi="Cambria Math"/>
                    </w:rPr>
                    <m:t xml:space="preserve">r</m:t>
                  </m:r>
                </m:sub>
              </m:sSub>
            </m:num>
            <m:den>
              <m:r>
                <w:rPr>
                  <w:rFonts w:ascii="Cambria Math" w:hAnsi="Cambria Math"/>
                </w:rPr>
                <m:t xml:space="preserve">m</m:t>
              </m:r>
            </m:den>
          </m:f>
          <m:r>
            <w:rPr>
              <w:rFonts w:ascii="Cambria Math" w:hAnsi="Cambria Math"/>
            </w:rPr>
            <m:t xml:space="preserve">=</m:t>
          </m:r>
          <m:r>
            <w:rPr>
              <w:rFonts w:ascii="Cambria Math" w:hAnsi="Cambria Math"/>
            </w:rPr>
            <m:t xml:space="preserve">g</m:t>
          </m:r>
          <m:r>
            <w:rPr>
              <w:rFonts w:ascii="Cambria Math" w:hAnsi="Cambria Math"/>
            </w:rPr>
            <m:t xml:space="preserve">sin</m:t>
          </m:r>
          <m:r>
            <w:rPr>
              <w:rFonts w:ascii="Cambria Math" w:hAnsi="Cambria Math"/>
            </w:rPr>
            <m:t xml:space="preserve">θ</m:t>
          </m:r>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g</m:t>
          </m:r>
          <m:r>
            <w:rPr>
              <w:rFonts w:ascii="Cambria Math" w:hAnsi="Cambria Math"/>
            </w:rPr>
            <m:t xml:space="preserve">cos</m:t>
          </m:r>
          <m:r>
            <w:rPr>
              <w:rFonts w:ascii="Cambria Math" w:hAnsi="Cambria Math"/>
            </w:rPr>
            <m:t xml:space="preserve">θ</m:t>
          </m:r>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1.882</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aS</m:t>
          </m:r>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0</m:t>
          </m:r>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2.41</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spacing w:lineRule="auto" w:line="360" w:before="0" w:after="0"/>
        <w:jc w:val="both"/>
        <w:rPr>
          <w:rFonts w:eastAsia="宋体" w:cs="GoudyOldStyleT-Regular" w:eastAsiaTheme="minorEastAsia"/>
          <w:sz w:val="32"/>
          <w:szCs w:val="48"/>
          <w:lang w:val="en-GB"/>
        </w:rPr>
      </w:pPr>
      <w:r>
        <w:rPr>
          <w:rFonts w:eastAsia="宋体" w:cs="GoudyOldStyleT-Regular" w:eastAsiaTheme="minorEastAsia"/>
          <w:sz w:val="32"/>
          <w:szCs w:val="48"/>
          <w:lang w:val="en-GB"/>
        </w:rPr>
        <w:t>A force of 80N acts on a body initially at rest and moves 72m in 6s. If the force is removed after the first 6s, calculate how far the body moves in the next 6s.</w:t>
      </w:r>
    </w:p>
    <w:p>
      <w:pPr>
        <w:pStyle w:val="Normal"/>
        <w:spacing w:lineRule="auto" w:line="360" w:before="0" w:after="0"/>
        <w:jc w:val="both"/>
        <w:rPr>
          <w:rFonts w:eastAsia="宋体" w:cs="GoudyOldStyleT-Regular" w:eastAsiaTheme="minorEastAsia"/>
          <w:sz w:val="32"/>
          <w:szCs w:val="48"/>
          <w:lang w:val="en-GB"/>
        </w:rPr>
      </w:pPr>
      <w:r>
        <w:rPr>
          <w:rFonts w:eastAsia="宋体" w:cs="GoudyOldStyleT-Regular" w:eastAsiaTheme="minorEastAsia"/>
          <w:sz w:val="32"/>
          <w:szCs w:val="48"/>
          <w:lang w:val="en-GB"/>
        </w:rPr>
        <w:t>For the first 6 seconds,</w:t>
      </w:r>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f>
            <m:num>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t</m:t>
              </m:r>
            </m:num>
            <m:den>
              <m:r>
                <w:rPr>
                  <w:rFonts w:ascii="Cambria Math" w:hAnsi="Cambria Math"/>
                </w:rPr>
                <m:t xml:space="preserve">2</m:t>
              </m:r>
            </m:den>
          </m:f>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72</m:t>
          </m:r>
          <m:r>
            <w:rPr>
              <w:rFonts w:ascii="Cambria Math" w:hAnsi="Cambria Math"/>
            </w:rPr>
            <m:t xml:space="preserve">=</m:t>
          </m:r>
          <m:f>
            <m:num>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v</m:t>
                  </m:r>
                </m:e>
              </m:d>
              <m:r>
                <w:rPr>
                  <w:rFonts w:ascii="Cambria Math" w:hAnsi="Cambria Math"/>
                </w:rPr>
                <m:t xml:space="preserve">6</m:t>
              </m:r>
            </m:num>
            <m:den>
              <m:r>
                <w:rPr>
                  <w:rFonts w:ascii="Cambria Math" w:hAnsi="Cambria Math"/>
                </w:rPr>
                <m:t xml:space="preserve">2</m:t>
              </m:r>
            </m:den>
          </m:f>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v</m:t>
          </m:r>
          <m:r>
            <w:rPr>
              <w:rFonts w:ascii="Cambria Math" w:hAnsi="Cambria Math"/>
            </w:rPr>
            <m:t xml:space="preserve">=</m:t>
          </m:r>
          <m:r>
            <w:rPr>
              <w:rFonts w:ascii="Cambria Math" w:hAnsi="Cambria Math"/>
            </w:rPr>
            <m:t xml:space="preserve">72</m:t>
          </m:r>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24</m:t>
          </m:r>
        </m:oMath>
      </m:oMathPara>
    </w:p>
    <w:p>
      <w:pPr>
        <w:pStyle w:val="Normal"/>
        <w:spacing w:lineRule="auto" w:line="360" w:before="0" w:after="0"/>
        <w:jc w:val="both"/>
        <w:rPr>
          <w:rFonts w:eastAsia="宋体" w:cs="GoudyOldStyleT-Regular" w:eastAsiaTheme="minorEastAsia"/>
          <w:sz w:val="32"/>
          <w:szCs w:val="48"/>
          <w:lang w:val="en-GB"/>
        </w:rPr>
      </w:pPr>
      <w:r>
        <w:rPr>
          <w:rFonts w:eastAsia="宋体" w:cs="GoudyOldStyleT-Regular" w:eastAsiaTheme="minorEastAsia"/>
          <w:sz w:val="32"/>
          <w:szCs w:val="48"/>
          <w:lang w:val="en-GB"/>
        </w:rPr>
        <w:t>This velocity will be the initial velocity for the next 6s and since the force is removed, a=0</w:t>
      </w:r>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ut</m:t>
          </m:r>
        </m:oMath>
      </m:oMathPara>
    </w:p>
    <w:p>
      <w:pPr>
        <w:pStyle w:val="Normal"/>
        <w:spacing w:lineRule="auto" w:line="360" w:before="0" w:after="0"/>
        <w:jc w:val="both"/>
        <w:rPr>
          <w:rFonts w:eastAsia="宋体" w:cs="GoudyOldStyleT-Regular" w:eastAsiaTheme="minorEastAsia"/>
          <w:sz w:val="32"/>
          <w:szCs w:val="48"/>
          <w:lang w:val="en-GB"/>
        </w:rPr>
      </w:pPr>
      <w:r>
        <w:rPr>
          <w:rFonts w:eastAsia="宋体" w:cs="GoudyOldStyleT-Regular" w:eastAsiaTheme="minorEastAsia"/>
          <w:sz w:val="32"/>
          <w:szCs w:val="48"/>
          <w:lang w:val="en-GB"/>
        </w:rPr>
        <w:t>A block of mass 3.5kg is pushed by a force of magnitude 25N along a frictionless floor by means of cord which makes an angle 60 with the horizontal. Calculate the magnitude of the acceleration of the block. Answer: 3.57</w:t>
      </w:r>
    </w:p>
    <w:p>
      <w:pPr>
        <w:pStyle w:val="Normal"/>
        <w:spacing w:lineRule="auto" w:line="360" w:before="0" w:after="0"/>
        <w:jc w:val="both"/>
        <w:rPr>
          <w:rFonts w:eastAsia="宋体" w:cs="GoudyOldStyleT-Regular" w:eastAsiaTheme="minorEastAsia"/>
          <w:sz w:val="32"/>
          <w:szCs w:val="48"/>
          <w:lang w:val="en-GB"/>
        </w:rPr>
      </w:pPr>
      <w:r>
        <w:rPr>
          <w:rFonts w:eastAsia="宋体" w:cs="GoudyOldStyleT-Regular" w:eastAsiaTheme="minorEastAsia"/>
          <w:sz w:val="32"/>
          <w:szCs w:val="48"/>
          <w:lang w:val="en-GB"/>
        </w:rPr>
      </w:r>
    </w:p>
    <w:p>
      <w:pPr>
        <w:pStyle w:val="Normal"/>
        <w:spacing w:lineRule="auto" w:line="360" w:before="0" w:after="0"/>
        <w:jc w:val="both"/>
        <w:rPr>
          <w:rFonts w:eastAsia="宋体" w:cs="GoudyOldStyleT-Regular" w:eastAsiaTheme="minorEastAsia"/>
          <w:sz w:val="32"/>
          <w:szCs w:val="48"/>
          <w:lang w:val="en-GB"/>
        </w:rPr>
      </w:pPr>
      <w:r>
        <w:rPr>
          <w:rFonts w:eastAsia="宋体" w:cs="GoudyOldStyleT-Regular" w:eastAsiaTheme="minorEastAsia"/>
          <w:sz w:val="32"/>
          <w:szCs w:val="48"/>
          <w:lang w:val="en-GB"/>
        </w:rPr>
        <w:t>According to newton’s first law, when a body is stationary, the sum of forces will be ___________</w:t>
      </w:r>
    </w:p>
    <w:p>
      <w:pPr>
        <w:pStyle w:val="Normal"/>
        <w:spacing w:lineRule="auto" w:line="360" w:before="0" w:after="0"/>
        <w:jc w:val="both"/>
        <w:rPr>
          <w:rFonts w:eastAsia="宋体" w:cs="GoudyOldStyleT-Regular" w:eastAsiaTheme="minorEastAsia"/>
          <w:sz w:val="32"/>
          <w:szCs w:val="48"/>
          <w:lang w:val="en-GB"/>
        </w:rPr>
      </w:pPr>
      <w:r>
        <w:rPr>
          <w:rFonts w:eastAsia="宋体" w:cs="GoudyOldStyleT-Regular" w:eastAsiaTheme="minorEastAsia"/>
          <w:sz w:val="32"/>
          <w:szCs w:val="48"/>
          <w:lang w:val="en-GB"/>
        </w:rPr>
      </w:r>
    </w:p>
    <w:p>
      <w:pPr>
        <w:pStyle w:val="Normal"/>
        <w:spacing w:lineRule="auto" w:line="360" w:before="0" w:after="0"/>
        <w:jc w:val="both"/>
        <w:rPr>
          <w:rFonts w:eastAsia="宋体" w:cs="GoudyOldStyleT-Regular" w:eastAsiaTheme="minorEastAsia"/>
          <w:sz w:val="32"/>
          <w:szCs w:val="48"/>
          <w:lang w:val="en-GB"/>
        </w:rPr>
      </w:pPr>
      <w:r>
        <w:rPr>
          <w:rFonts w:eastAsia="宋体" w:cs="GoudyOldStyleT-Regular" w:eastAsiaTheme="minorEastAsia"/>
          <w:sz w:val="32"/>
          <w:szCs w:val="48"/>
          <w:lang w:val="en-GB"/>
        </w:rPr>
        <w:t xml:space="preserve">Two 2kg bodies A and B collide. The velocities before collision are </w:t>
      </w:r>
      <w:r>
        <w:rPr/>
      </w:r>
      <m:oMath xmlns:m="http://schemas.openxmlformats.org/officeDocument/2006/math">
        <m:sSub>
          <m:e>
            <m:r>
              <w:rPr>
                <w:rFonts w:ascii="Cambria Math" w:hAnsi="Cambria Math"/>
              </w:rPr>
              <m:t xml:space="preserve">u</m:t>
            </m:r>
          </m:e>
          <m:sub>
            <m:r>
              <w:rPr>
                <w:rFonts w:ascii="Cambria Math" w:hAnsi="Cambria Math"/>
              </w:rPr>
              <m:t xml:space="preserve">a</m:t>
            </m:r>
          </m:sub>
        </m:sSub>
        <m:r>
          <w:rPr>
            <w:rFonts w:ascii="Cambria Math" w:hAnsi="Cambria Math"/>
          </w:rPr>
          <m:t xml:space="preserve">=</m:t>
        </m:r>
        <m:r>
          <w:rPr>
            <w:rFonts w:ascii="Cambria Math" w:hAnsi="Cambria Math"/>
          </w:rPr>
          <m:t xml:space="preserve">15</m:t>
        </m:r>
        <m:r>
          <w:rPr>
            <w:rFonts w:ascii="Cambria Math" w:hAnsi="Cambria Math"/>
          </w:rPr>
          <m:t xml:space="preserve">i</m:t>
        </m:r>
        <m:r>
          <w:rPr>
            <w:rFonts w:ascii="Cambria Math" w:hAnsi="Cambria Math"/>
          </w:rPr>
          <m:t xml:space="preserve">+</m:t>
        </m:r>
        <m:r>
          <w:rPr>
            <w:rFonts w:ascii="Cambria Math" w:hAnsi="Cambria Math"/>
          </w:rPr>
          <m:t xml:space="preserve">30</m:t>
        </m:r>
        <m:r>
          <w:rPr>
            <w:rFonts w:ascii="Cambria Math" w:hAnsi="Cambria Math"/>
          </w:rPr>
          <m:t xml:space="preserve">j</m:t>
        </m:r>
        <m:r>
          <w:rPr>
            <w:rFonts w:ascii="Cambria Math" w:hAnsi="Cambria Math"/>
          </w:rPr>
          <m:t xml:space="preserve">,</m:t>
        </m:r>
        <m:sSub>
          <m:e>
            <m:r>
              <w:rPr>
                <w:rFonts w:ascii="Cambria Math" w:hAnsi="Cambria Math"/>
              </w:rPr>
              <m:t xml:space="preserve">u</m:t>
            </m:r>
          </m:e>
          <m:sub>
            <m:r>
              <w:rPr>
                <w:rFonts w:ascii="Cambria Math" w:hAnsi="Cambria Math"/>
              </w:rPr>
              <m:t xml:space="preserve">b</m:t>
            </m:r>
          </m:sub>
        </m:sSub>
        <m:r>
          <w:rPr>
            <w:rFonts w:ascii="Cambria Math" w:hAnsi="Cambria Math"/>
          </w:rPr>
          <m:t xml:space="preserve">=</m:t>
        </m:r>
        <m:r>
          <w:rPr>
            <w:rFonts w:ascii="Cambria Math" w:hAnsi="Cambria Math"/>
          </w:rPr>
          <m:t xml:space="preserve">−</m:t>
        </m:r>
        <m:r>
          <w:rPr>
            <w:rFonts w:ascii="Cambria Math" w:hAnsi="Cambria Math"/>
          </w:rPr>
          <m:t xml:space="preserve">10</m:t>
        </m:r>
        <m:r>
          <w:rPr>
            <w:rFonts w:ascii="Cambria Math" w:hAnsi="Cambria Math"/>
          </w:rPr>
          <m:t xml:space="preserve">i</m:t>
        </m:r>
        <m:r>
          <w:rPr>
            <w:rFonts w:ascii="Cambria Math" w:hAnsi="Cambria Math"/>
          </w:rPr>
          <m:t xml:space="preserve">+</m:t>
        </m:r>
        <m:r>
          <w:rPr>
            <w:rFonts w:ascii="Cambria Math" w:hAnsi="Cambria Math"/>
          </w:rPr>
          <m:t xml:space="preserve">5</m:t>
        </m:r>
        <m:r>
          <w:rPr>
            <w:rFonts w:ascii="Cambria Math" w:hAnsi="Cambria Math"/>
          </w:rPr>
          <m:t xml:space="preserve">j</m:t>
        </m:r>
      </m:oMath>
      <w:r>
        <w:rPr>
          <w:rFonts w:eastAsia="宋体" w:cs="GoudyOldStyleT-Regular" w:eastAsiaTheme="minorEastAsia"/>
          <w:sz w:val="32"/>
          <w:szCs w:val="48"/>
          <w:lang w:val="en-GB"/>
        </w:rPr>
        <w:t xml:space="preserve"> and </w:t>
      </w:r>
      <w:r>
        <w:rPr/>
      </w:r>
      <m:oMath xmlns:m="http://schemas.openxmlformats.org/officeDocument/2006/math">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i</m:t>
        </m:r>
        <m:r>
          <w:rPr>
            <w:rFonts w:ascii="Cambria Math" w:hAnsi="Cambria Math"/>
          </w:rPr>
          <m:t xml:space="preserve">+</m:t>
        </m:r>
        <m:r>
          <w:rPr>
            <w:rFonts w:ascii="Cambria Math" w:hAnsi="Cambria Math"/>
          </w:rPr>
          <m:t xml:space="preserve">20</m:t>
        </m:r>
        <m:r>
          <w:rPr>
            <w:rFonts w:ascii="Cambria Math" w:hAnsi="Cambria Math"/>
          </w:rPr>
          <m:t xml:space="preserve">j</m:t>
        </m:r>
      </m:oMath>
      <w:r>
        <w:rPr>
          <w:rFonts w:eastAsia="宋体" w:cs="GoudyOldStyleT-Regular" w:eastAsiaTheme="minorEastAsia"/>
          <w:sz w:val="32"/>
          <w:szCs w:val="48"/>
          <w:lang w:val="en-GB"/>
        </w:rPr>
        <w:t xml:space="preserve"> after the collision. All speeds are given in m/s, calculate the final velocity </w:t>
      </w:r>
      <w:r>
        <w:rPr/>
      </w:r>
      <m:oMath xmlns:m="http://schemas.openxmlformats.org/officeDocument/2006/math">
        <m:sSub>
          <m:e>
            <m:r>
              <w:rPr>
                <w:rFonts w:ascii="Cambria Math" w:hAnsi="Cambria Math"/>
              </w:rPr>
              <m:t xml:space="preserve">v</m:t>
            </m:r>
          </m:e>
          <m:sub>
            <m:r>
              <w:rPr>
                <w:rFonts w:ascii="Cambria Math" w:hAnsi="Cambria Math"/>
              </w:rPr>
              <m:t xml:space="preserve">b</m:t>
            </m:r>
          </m:sub>
        </m:sSub>
      </m:oMath>
      <w:r>
        <w:rPr>
          <w:rFonts w:eastAsia="宋体" w:cs="GoudyOldStyleT-Regular" w:eastAsiaTheme="minorEastAsia"/>
          <w:sz w:val="32"/>
          <w:szCs w:val="48"/>
          <w:lang w:val="en-GB"/>
        </w:rPr>
        <w:t>. Answer:10i+ 15j</w:t>
      </w:r>
    </w:p>
    <w:p>
      <w:pPr>
        <w:pStyle w:val="Normal"/>
        <w:spacing w:lineRule="auto" w:line="360" w:before="0" w:after="0"/>
        <w:jc w:val="both"/>
        <w:rPr>
          <w:rFonts w:cs="GoudyOldStyleT-Regular"/>
          <w:sz w:val="32"/>
          <w:szCs w:val="48"/>
          <w:lang w:val="en-GB"/>
        </w:rPr>
      </w:pPr>
      <w:r>
        <w:rPr>
          <w:rFonts w:cs="GoudyOldStyleT-Regular"/>
          <w:sz w:val="32"/>
          <w:szCs w:val="48"/>
          <w:lang w:val="en-GB"/>
        </w:rPr>
      </w:r>
    </w:p>
    <w:p>
      <w:pPr>
        <w:pStyle w:val="Normal"/>
        <w:spacing w:lineRule="auto" w:line="360" w:before="0" w:after="0"/>
        <w:jc w:val="both"/>
        <w:rPr>
          <w:rFonts w:cs="GoudyOldStyleT-Regular"/>
          <w:sz w:val="32"/>
          <w:szCs w:val="48"/>
          <w:lang w:val="en-GB"/>
        </w:rPr>
      </w:pPr>
      <w:r>
        <w:rPr>
          <w:rFonts w:cs="GoudyOldStyleT-Regular"/>
          <w:sz w:val="32"/>
          <w:szCs w:val="48"/>
          <w:lang w:val="en-GB"/>
        </w:rPr>
        <w:t>A bullet of mass 0.2kg is fired with a velocity of 800m/s into a soft wood of mass 2kg lying on a smooth surface. What is the final velocity if the collision is completely inelastic? Answer: 72.7m/s</w:t>
      </w:r>
    </w:p>
    <w:p>
      <w:pPr>
        <w:pStyle w:val="Normal"/>
        <w:spacing w:lineRule="auto" w:line="360" w:before="0" w:after="0"/>
        <w:jc w:val="both"/>
        <w:rPr>
          <w:rFonts w:cs="GoudyOldStyleT-Regular"/>
          <w:sz w:val="32"/>
          <w:szCs w:val="48"/>
          <w:lang w:val="en-GB"/>
        </w:rPr>
      </w:pPr>
      <w:r>
        <w:rPr>
          <w:rFonts w:cs="GoudyOldStyleT-Regular"/>
          <w:sz w:val="32"/>
          <w:szCs w:val="48"/>
          <w:lang w:val="en-GB"/>
        </w:rPr>
      </w:r>
    </w:p>
    <w:p>
      <w:pPr>
        <w:pStyle w:val="Normal"/>
        <w:spacing w:lineRule="auto" w:line="360" w:before="0" w:after="0"/>
        <w:jc w:val="both"/>
        <w:rPr>
          <w:rFonts w:cs="GoudyOldStyleT-Regular"/>
          <w:sz w:val="32"/>
          <w:szCs w:val="48"/>
          <w:lang w:val="en-GB"/>
        </w:rPr>
      </w:pPr>
      <w:r>
        <w:rPr>
          <w:rFonts w:cs="GoudyOldStyleT-Regular"/>
          <w:sz w:val="32"/>
          <w:szCs w:val="48"/>
          <w:lang w:val="en-GB"/>
        </w:rPr>
        <w:t>A 1kg ball moving at 12m/s collides with a 2kg ball moving in the opposite direction at 24m/s. Determine the velocities of the balls after impact if (a)e=2/3 (b) the balls stick together (c) The collision is perfectly elastic</w:t>
      </w:r>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36</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w:rPr>
                  <w:rFonts w:ascii="Cambria Math" w:hAnsi="Cambria Math"/>
                </w:rPr>
                <m:t xml:space="preserve">v</m:t>
              </m:r>
            </m:e>
            <m:sub>
              <m:r>
                <w:rPr>
                  <w:rFonts w:ascii="Cambria Math" w:hAnsi="Cambria Math"/>
                </w:rPr>
                <m:t xml:space="preserve">2</m:t>
              </m:r>
            </m:sub>
          </m:sSub>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2</m:t>
              </m:r>
            </m:num>
            <m:den>
              <m:r>
                <w:rPr>
                  <w:rFonts w:ascii="Cambria Math" w:hAnsi="Cambria Math"/>
                </w:rPr>
                <m:t xml:space="preserve">3</m:t>
              </m:r>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en>
          </m:f>
        </m:oMath>
      </m:oMathPara>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24</m:t>
          </m:r>
        </m:oMath>
      </m:oMathPara>
    </w:p>
    <w:p>
      <w:pPr>
        <w:pStyle w:val="Normal"/>
        <w:spacing w:lineRule="auto" w:line="360" w:before="0" w:after="0"/>
        <w:jc w:val="both"/>
        <w:rPr>
          <w:rFonts w:eastAsia="宋体" w:cs="GoudyOldStyleT-Regular" w:eastAsiaTheme="minorEastAsia"/>
          <w:sz w:val="32"/>
          <w:szCs w:val="48"/>
          <w:lang w:val="en-GB"/>
        </w:rPr>
      </w:pPr>
      <w:r>
        <w:rPr>
          <w:rFonts w:eastAsia="宋体" w:cs="GoudyOldStyleT-Regular" w:eastAsiaTheme="minorEastAsia"/>
          <w:sz w:val="32"/>
          <w:szCs w:val="48"/>
          <w:lang w:val="en-GB"/>
        </w:rPr>
        <w:t xml:space="preserve">Solving simultaneously we get, </w:t>
      </w:r>
      <w:r>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4</m:t>
        </m:r>
      </m:oMath>
      <w:r>
        <w:rPr>
          <w:rFonts w:eastAsia="宋体" w:cs="GoudyOldStyleT-Regular" w:eastAsiaTheme="minorEastAsia"/>
          <w:sz w:val="32"/>
          <w:szCs w:val="48"/>
          <w:lang w:val="en-GB"/>
        </w:rPr>
        <w:t xml:space="preserve"> and </w:t>
      </w:r>
      <w:r>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28</m:t>
        </m:r>
      </m:oMath>
    </w:p>
    <w:p>
      <w:pPr>
        <w:pStyle w:val="Normal"/>
        <w:spacing w:lineRule="auto" w:line="360" w:before="0" w:after="0"/>
        <w:jc w:val="both"/>
        <w:rPr>
          <w:rFonts w:eastAsia="宋体" w:cs="GoudyOldStyleT-Regular" w:eastAsiaTheme="minorEastAsia"/>
          <w:sz w:val="32"/>
          <w:szCs w:val="48"/>
          <w:lang w:val="en-GB"/>
        </w:rPr>
      </w:pPr>
      <w:r>
        <w:rPr>
          <w:rFonts w:eastAsia="宋体" w:cs="GoudyOldStyleT-Regular" w:eastAsiaTheme="minorEastAsia"/>
          <w:sz w:val="32"/>
          <w:szCs w:val="48"/>
          <w:lang w:val="en-GB"/>
        </w:rPr>
        <w:t xml:space="preserve">(b) </w:t>
      </w:r>
      <w:r>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v</m:t>
        </m:r>
      </m:oMath>
    </w:p>
    <w:p>
      <w:pPr>
        <w:pStyle w:val="Normal"/>
        <w:spacing w:lineRule="auto" w:line="360" w:before="0" w:after="0"/>
        <w:jc w:val="center"/>
        <w:rPr>
          <w:rFonts w:eastAsia="宋体" w:cs="GoudyOldStyleT-Regular" w:eastAsiaTheme="minorEastAsia"/>
          <w:sz w:val="32"/>
          <w:szCs w:val="48"/>
          <w:lang w:val="en-GB"/>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36</m:t>
          </m:r>
          <m:r>
            <w:rPr>
              <w:rFonts w:ascii="Cambria Math" w:hAnsi="Cambria Math"/>
            </w:rPr>
            <m:t xml:space="preserve">=</m:t>
          </m:r>
          <m:r>
            <w:rPr>
              <w:rFonts w:ascii="Cambria Math" w:hAnsi="Cambria Math"/>
            </w:rPr>
            <m:t xml:space="preserve">3</m:t>
          </m:r>
          <m:r>
            <w:rPr>
              <w:rFonts w:ascii="Cambria Math" w:hAnsi="Cambria Math"/>
            </w:rPr>
            <m:t xml:space="preserve">v</m:t>
          </m:r>
        </m:oMath>
      </m:oMathPara>
    </w:p>
    <w:p>
      <w:pPr>
        <w:pStyle w:val="Normal"/>
        <w:spacing w:lineRule="auto" w:line="360" w:before="0" w:after="0"/>
        <w:jc w:val="both"/>
        <w:rPr>
          <w:rFonts w:cs="GoudyOldStyleT-Regular"/>
          <w:sz w:val="32"/>
          <w:szCs w:val="48"/>
          <w:lang w:val="en-GB"/>
        </w:rPr>
      </w:pPr>
      <w:r>
        <w:rPr>
          <w:rFonts w:eastAsia="宋体" w:cs="GoudyOldStyleT-Regular" w:eastAsiaTheme="minorEastAsia"/>
          <w:sz w:val="32"/>
          <w:szCs w:val="48"/>
          <w:lang w:val="en-GB"/>
        </w:rPr>
        <w:t xml:space="preserve">(c)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oMath>
    </w:p>
    <w:p>
      <w:pPr>
        <w:pStyle w:val="Normal"/>
        <w:spacing w:lineRule="auto" w:line="360"/>
        <w:jc w:val="both"/>
        <w:rPr>
          <w:rFonts w:eastAsia="宋体" w:eastAsiaTheme="minorEastAsia"/>
          <w:sz w:val="32"/>
          <w:szCs w:val="24"/>
          <w:u w:val="single"/>
        </w:rPr>
      </w:pPr>
      <w:r>
        <w:rPr>
          <w:sz w:val="48"/>
          <w:szCs w:val="24"/>
          <w:u w:val="single"/>
        </w:rPr>
        <w:t>CIRCU</w:t>
      </w:r>
      <w:r>
        <w:rPr>
          <w:rFonts w:eastAsia="宋体" w:eastAsiaTheme="minorEastAsia"/>
          <w:sz w:val="48"/>
          <w:szCs w:val="24"/>
          <w:u w:val="single"/>
        </w:rPr>
        <w:t>LAR MOTION</w:t>
      </w:r>
    </w:p>
    <w:p>
      <w:pPr>
        <w:pStyle w:val="Normal"/>
        <w:spacing w:lineRule="auto" w:line="360"/>
        <w:jc w:val="both"/>
        <w:rPr>
          <w:rFonts w:eastAsia="宋体" w:eastAsiaTheme="minorEastAsia"/>
          <w:sz w:val="32"/>
          <w:szCs w:val="24"/>
        </w:rPr>
      </w:pPr>
      <w:r>
        <w:rPr>
          <w:rFonts w:eastAsia="宋体" w:eastAsiaTheme="minorEastAsia"/>
          <w:sz w:val="32"/>
          <w:szCs w:val="24"/>
        </w:rPr>
        <w:t>In a rigid body, the distances between the particles are fixed and do not change throughout the motion. Examples of rigid bodies include a stone, football etc.</w:t>
      </w:r>
    </w:p>
    <w:p>
      <w:pPr>
        <w:pStyle w:val="Normal"/>
        <w:spacing w:lineRule="auto" w:line="360"/>
        <w:jc w:val="both"/>
        <w:rPr>
          <w:rFonts w:eastAsia="宋体" w:eastAsiaTheme="minorEastAsia"/>
          <w:sz w:val="32"/>
          <w:szCs w:val="24"/>
        </w:rPr>
      </w:pPr>
      <w:r>
        <w:rPr>
          <w:rFonts w:eastAsia="宋体" w:eastAsiaTheme="minorEastAsia"/>
          <w:sz w:val="32"/>
          <w:szCs w:val="24"/>
        </w:rPr>
        <w:t>In rotational motion the body rotates about a fixed axis without undergoing a translational motion.</w:t>
      </w:r>
    </w:p>
    <w:p>
      <w:pPr>
        <w:pStyle w:val="Normal"/>
        <w:spacing w:lineRule="auto" w:line="360"/>
        <w:jc w:val="both"/>
        <w:rPr>
          <w:rFonts w:eastAsia="宋体" w:eastAsiaTheme="minorEastAsia"/>
          <w:sz w:val="32"/>
          <w:szCs w:val="24"/>
        </w:rPr>
      </w:pPr>
      <w:r>
        <w:rPr>
          <w:rFonts w:eastAsia="宋体" w:eastAsiaTheme="minorEastAsia"/>
          <w:sz w:val="32"/>
          <w:szCs w:val="24"/>
        </w:rPr>
        <w:t>The direction of a particle’s velocity changes when it moves along a curved path. This means that the particle must have a component of acceleration perpendicular to the path, even if the speed is constant.</w:t>
      </w:r>
    </w:p>
    <w:p>
      <w:pPr>
        <w:pStyle w:val="Normal"/>
        <w:spacing w:lineRule="auto" w:line="360"/>
        <w:jc w:val="both"/>
        <w:rPr>
          <w:rFonts w:eastAsia="宋体" w:eastAsiaTheme="minorEastAsia"/>
          <w:sz w:val="32"/>
          <w:szCs w:val="24"/>
        </w:rPr>
      </w:pPr>
      <w:r>
        <w:rPr>
          <w:rFonts w:eastAsia="宋体" w:eastAsiaTheme="minorEastAsia"/>
          <w:sz w:val="32"/>
          <w:szCs w:val="24"/>
        </w:rPr>
        <w:t>When a particle moves in a circle with constant speed, the motion is call uniform circular motion</w:t>
      </w:r>
    </w:p>
    <w:p>
      <w:pPr>
        <w:pStyle w:val="Normal"/>
        <w:spacing w:lineRule="auto" w:line="360"/>
        <w:jc w:val="both"/>
        <w:rPr>
          <w:rFonts w:eastAsia="宋体" w:eastAsiaTheme="minorEastAsia"/>
          <w:sz w:val="32"/>
          <w:szCs w:val="24"/>
        </w:rPr>
      </w:pPr>
      <w:r>
        <w:rPr>
          <w:rFonts w:eastAsia="宋体" w:eastAsiaTheme="minorEastAsia"/>
          <w:sz w:val="32"/>
          <w:szCs w:val="24"/>
        </w:rPr>
        <w:t>Let us suppose that a particle moves in a circle with a uniform speed v round a fixed point O as center</w:t>
      </w:r>
    </w:p>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TERMS USED IN CIRCULAR (ROTATIONAL) MOTION</w:t>
      </w:r>
    </w:p>
    <w:p>
      <w:pPr>
        <w:pStyle w:val="Normal"/>
        <w:spacing w:lineRule="auto" w:line="360"/>
        <w:jc w:val="both"/>
        <w:rPr>
          <w:rFonts w:eastAsia="宋体" w:eastAsiaTheme="minorEastAsia"/>
          <w:sz w:val="32"/>
          <w:szCs w:val="24"/>
        </w:rPr>
      </w:pPr>
      <w:r>
        <w:rPr>
          <w:rFonts w:eastAsia="宋体" w:eastAsiaTheme="minorEastAsia"/>
          <w:sz w:val="32"/>
          <w:szCs w:val="24"/>
        </w:rPr>
        <w:t>Period: This is defined as the time taken for one cycle to be completed.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Time</m:t>
              </m:r>
            </m:num>
            <m:den>
              <m:r>
                <w:rPr>
                  <w:rFonts w:ascii="Cambria Math" w:hAnsi="Cambria Math"/>
                </w:rPr>
                <m:t xml:space="preserve">No</m:t>
              </m:r>
              <m:r>
                <w:rPr>
                  <w:rFonts w:ascii="Cambria Math" w:hAnsi="Cambria Math"/>
                </w:rPr>
                <m:t xml:space="preserve">.</m:t>
              </m:r>
              <m:r>
                <w:rPr>
                  <w:rFonts w:ascii="Cambria Math" w:hAnsi="Cambria Math"/>
                </w:rPr>
                <m:t xml:space="preserve">of</m:t>
              </m:r>
              <m:r>
                <w:rPr>
                  <w:rFonts w:ascii="Cambria Math" w:hAnsi="Cambria Math"/>
                </w:rPr>
                <m:t xml:space="preserve">cycles</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Also, </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Circumference</m:t>
              </m:r>
              <m:d>
                <m:dPr>
                  <m:begChr m:val="("/>
                  <m:endChr m:val=")"/>
                </m:dPr>
                <m:e>
                  <m:r>
                    <w:rPr>
                      <w:rFonts w:ascii="Cambria Math" w:hAnsi="Cambria Math"/>
                    </w:rPr>
                    <m:t xml:space="preserve">of</m:t>
                  </m:r>
                  <m:r>
                    <w:rPr>
                      <w:rFonts w:ascii="Cambria Math" w:hAnsi="Cambria Math"/>
                    </w:rPr>
                    <m:t xml:space="preserve">circular</m:t>
                  </m:r>
                  <m:r>
                    <w:rPr>
                      <w:rFonts w:ascii="Cambria Math" w:hAnsi="Cambria Math"/>
                    </w:rPr>
                    <m:t xml:space="preserve">patℎ</m:t>
                  </m:r>
                </m:e>
              </m:d>
            </m:num>
            <m:den>
              <m:r>
                <w:rPr>
                  <w:rFonts w:ascii="Cambria Math" w:hAnsi="Cambria Math"/>
                </w:rPr>
                <m:t xml:space="preserve">Linear</m:t>
              </m:r>
              <m:r>
                <w:rPr>
                  <w:rFonts w:ascii="Cambria Math" w:hAnsi="Cambria Math"/>
                </w:rPr>
                <m:t xml:space="preserve">velocity</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v</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ωr</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ωr</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ω</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Frequency: This is defined as the number of cycles per second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frequency</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cycles</m:t>
              </m:r>
            </m:num>
            <m:den>
              <m:r>
                <w:rPr>
                  <w:rFonts w:ascii="Cambria Math" w:hAnsi="Cambria Math"/>
                </w:rPr>
                <m:t xml:space="preserve">time</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Multiplying period and frequency together</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T</m:t>
          </m:r>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fT</m:t>
          </m:r>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And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f</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Since </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d>
                <m:dPr>
                  <m:begChr m:val="("/>
                  <m:endChr m:val=")"/>
                </m:dPr>
                <m:e>
                  <m:f>
                    <m:num>
                      <m:r>
                        <w:rPr>
                          <w:rFonts w:ascii="Cambria Math" w:hAnsi="Cambria Math"/>
                        </w:rPr>
                        <m:t xml:space="preserve">2</m:t>
                      </m:r>
                      <m:r>
                        <w:rPr>
                          <w:rFonts w:ascii="Cambria Math" w:hAnsi="Cambria Math"/>
                        </w:rPr>
                        <m:t xml:space="preserve">π</m:t>
                      </m:r>
                    </m:num>
                    <m:den>
                      <m:r>
                        <w:rPr>
                          <w:rFonts w:ascii="Cambria Math" w:hAnsi="Cambria Math"/>
                        </w:rPr>
                        <m:t xml:space="preserve">ω</m:t>
                      </m:r>
                    </m:den>
                  </m:f>
                </m:e>
              </m:d>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ω</m:t>
              </m:r>
            </m:num>
            <m:den>
              <m:r>
                <w:rPr>
                  <w:rFonts w:ascii="Cambria Math" w:hAnsi="Cambria Math"/>
                </w:rPr>
                <m:t xml:space="preserve">2</m:t>
              </m:r>
              <m:r>
                <w:rPr>
                  <w:rFonts w:ascii="Cambria Math" w:hAnsi="Cambria Math"/>
                </w:rPr>
                <m:t xml:space="preserve">π</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frequency</m:t>
          </m:r>
          <m:r>
            <w:rPr>
              <w:rFonts w:ascii="Cambria Math" w:hAnsi="Cambria Math"/>
            </w:rPr>
            <m:t xml:space="preserve">=</m:t>
          </m:r>
          <m:f>
            <m:num>
              <m:r>
                <w:rPr>
                  <w:rFonts w:ascii="Cambria Math" w:hAnsi="Cambria Math"/>
                </w:rPr>
                <m:t xml:space="preserve">angular</m:t>
              </m:r>
              <m:r>
                <w:rPr>
                  <w:rFonts w:ascii="Cambria Math" w:hAnsi="Cambria Math"/>
                </w:rPr>
                <m:t xml:space="preserve">velocity</m:t>
              </m:r>
            </m:num>
            <m:den>
              <m:r>
                <w:rPr>
                  <w:rFonts w:ascii="Cambria Math" w:hAnsi="Cambria Math"/>
                </w:rPr>
                <m:t xml:space="preserve">2</m:t>
              </m:r>
              <m:r>
                <w:rPr>
                  <w:rFonts w:ascii="Cambria Math" w:hAnsi="Cambria Math"/>
                </w:rPr>
                <m:t xml:space="preserve">π</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Angular displacement: This is the angular distance travelled. It is represented by (Ѳ) and measured in radians (rad)</w:t>
      </w:r>
    </w:p>
    <w:p>
      <w:pPr>
        <w:pStyle w:val="Normal"/>
        <w:spacing w:lineRule="auto" w:line="360"/>
        <w:jc w:val="both"/>
        <w:rPr>
          <w:rFonts w:eastAsia="宋体" w:eastAsiaTheme="minorEastAsia"/>
          <w:sz w:val="32"/>
          <w:szCs w:val="24"/>
        </w:rPr>
      </w:pPr>
      <w:r>
        <w:rPr>
          <w:rFonts w:eastAsia="宋体" w:eastAsiaTheme="minorEastAsia"/>
          <w:sz w:val="32"/>
          <w:szCs w:val="24"/>
        </w:rPr>
        <w:t>Linear displacement: This is defined as the distance travelled along the circumference of the circular path. The linear displacement can be expressed in terms of angular displacement</w:t>
      </w:r>
    </w:p>
    <w:p>
      <w:pPr>
        <w:pStyle w:val="Normal"/>
        <w:spacing w:lineRule="auto" w:line="360"/>
        <w:jc w:val="both"/>
        <w:rPr>
          <w:rFonts w:eastAsia="宋体" w:eastAsiaTheme="minorEastAsia"/>
          <w:sz w:val="32"/>
          <w:szCs w:val="24"/>
        </w:rPr>
      </w:pPr>
      <w:r>
        <w:rPr>
          <w:rFonts w:eastAsia="宋体" w:eastAsiaTheme="minorEastAsia"/>
          <w:sz w:val="32"/>
          <w:szCs w:val="24"/>
        </w:rPr>
        <w:t>When an object moves along a circular path from a point A to a point B, with a radius of r, then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d>
            <m:dPr>
              <m:begChr m:val="|"/>
              <m:endChr m:val="|"/>
            </m:dPr>
            <m:e>
              <m:r>
                <w:rPr>
                  <w:rFonts w:ascii="Cambria Math" w:hAnsi="Cambria Math"/>
                </w:rPr>
                <m:t xml:space="preserve">AB</m:t>
              </m:r>
            </m:e>
          </m:d>
          <m:r>
            <w:rPr>
              <w:rFonts w:ascii="Cambria Math" w:hAnsi="Cambria Math"/>
            </w:rPr>
            <m:t xml:space="preserve">→</m:t>
          </m:r>
          <m:r>
            <w:rPr>
              <w:rFonts w:ascii="Cambria Math" w:hAnsi="Cambria Math"/>
            </w:rPr>
            <m:t xml:space="preserve">An</m:t>
          </m:r>
          <m:r>
            <w:rPr>
              <w:rFonts w:ascii="Cambria Math" w:hAnsi="Cambria Math"/>
            </w:rPr>
            <m:t xml:space="preserve">arc</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Angle</m:t>
          </m:r>
          <m:r>
            <w:rPr>
              <w:rFonts w:ascii="Cambria Math" w:hAnsi="Cambria Math"/>
            </w:rPr>
            <m:t xml:space="preserve">moved</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linear</m:t>
          </m:r>
          <m:r>
            <w:rPr>
              <w:rFonts w:ascii="Cambria Math" w:hAnsi="Cambria Math"/>
            </w:rPr>
            <m:t xml:space="preserve">displacement</m:t>
          </m:r>
          <m:r>
            <w:rPr>
              <w:rFonts w:ascii="Cambria Math" w:hAnsi="Cambria Math"/>
            </w:rPr>
            <m:t xml:space="preserve">=</m:t>
          </m:r>
          <m:r>
            <w:rPr>
              <w:rFonts w:ascii="Cambria Math" w:hAnsi="Cambria Math"/>
            </w:rPr>
            <m:t xml:space="preserve">s</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angular</m:t>
          </m:r>
          <m:r>
            <w:rPr>
              <w:rFonts w:ascii="Cambria Math" w:hAnsi="Cambria Math"/>
            </w:rPr>
            <m:t xml:space="preserve">displacement</m:t>
          </m:r>
          <m:r>
            <w:rPr>
              <w:rFonts w:ascii="Cambria Math" w:hAnsi="Cambria Math"/>
            </w:rPr>
            <m:t xml:space="preserve">=</m:t>
          </m:r>
          <m:r>
            <w:rPr>
              <w:rFonts w:ascii="Cambria Math" w:hAnsi="Cambria Math"/>
            </w:rPr>
            <m:t xml:space="preserve">θ</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Also,</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lengℎt</m:t>
          </m:r>
          <m:r>
            <w:rPr>
              <w:rFonts w:ascii="Cambria Math" w:hAnsi="Cambria Math"/>
            </w:rPr>
            <m:t xml:space="preserve">of</m:t>
          </m:r>
          <m:r>
            <w:rPr>
              <w:rFonts w:ascii="Cambria Math" w:hAnsi="Cambria Math"/>
            </w:rPr>
            <m:t xml:space="preserve">arc</m:t>
          </m:r>
          <m:d>
            <m:dPr>
              <m:begChr m:val="("/>
              <m:endChr m:val=")"/>
            </m:dPr>
            <m:e>
              <m:r>
                <w:rPr>
                  <w:rFonts w:ascii="Cambria Math" w:hAnsi="Cambria Math"/>
                </w:rPr>
                <m:t xml:space="preserve">l</m:t>
              </m:r>
            </m:e>
          </m:d>
          <m:r>
            <w:rPr>
              <w:rFonts w:ascii="Cambria Math" w:hAnsi="Cambria Math"/>
            </w:rPr>
            <m:t xml:space="preserve">=</m:t>
          </m:r>
          <m:f>
            <m:num>
              <m:r>
                <w:rPr>
                  <w:rFonts w:ascii="Cambria Math" w:hAnsi="Cambria Math"/>
                </w:rPr>
                <m:t xml:space="preserve">θ</m:t>
              </m:r>
            </m:num>
            <m:den>
              <m:r>
                <w:rPr>
                  <w:rFonts w:ascii="Cambria Math" w:hAnsi="Cambria Math"/>
                </w:rPr>
                <m:t xml:space="preserve">360</m:t>
              </m:r>
            </m:den>
          </m:f>
          <m:r>
            <w:rPr>
              <w:rFonts w:ascii="Cambria Math" w:hAnsi="Cambria Math"/>
            </w:rPr>
            <m:t xml:space="preserve">×</m:t>
          </m:r>
          <m:r>
            <w:rPr>
              <w:rFonts w:ascii="Cambria Math" w:hAnsi="Cambria Math"/>
            </w:rPr>
            <m:t xml:space="preserve">2</m:t>
          </m:r>
          <m:r>
            <w:rPr>
              <w:rFonts w:ascii="Cambria Math" w:hAnsi="Cambria Math"/>
            </w:rPr>
            <m:t xml:space="preserve">πr</m:t>
          </m:r>
        </m:oMath>
      </m:oMathPara>
    </w:p>
    <w:p>
      <w:pPr>
        <w:pStyle w:val="Normal"/>
        <w:spacing w:lineRule="auto" w:line="360"/>
        <w:jc w:val="center"/>
        <w:rPr>
          <w:rFonts w:eastAsia="宋体" w:eastAsiaTheme="minorEastAsia"/>
          <w:iCs/>
          <w:sz w:val="32"/>
          <w:szCs w:val="24"/>
        </w:rPr>
      </w:pPr>
      <w:r>
        <w:rPr/>
      </w:r>
      <m:oMathPara xmlns:m="http://schemas.openxmlformats.org/officeDocument/2006/math">
        <m:oMathParaPr>
          <m:jc m:val="center"/>
        </m:oMathParaPr>
        <m:oMath>
          <m:r>
            <w:rPr>
              <w:rFonts w:ascii="Cambria Math" w:hAnsi="Cambria Math"/>
            </w:rPr>
            <m:t xml:space="preserve">360</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radians</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f>
            <m:num>
              <m:r>
                <w:rPr>
                  <w:rFonts w:ascii="Cambria Math" w:hAnsi="Cambria Math"/>
                </w:rPr>
                <m:t xml:space="preserve">θ</m:t>
              </m:r>
            </m:num>
            <m:den>
              <m:r>
                <w:rPr>
                  <w:rFonts w:ascii="Cambria Math" w:hAnsi="Cambria Math"/>
                </w:rPr>
                <m:t xml:space="preserve">360</m:t>
              </m:r>
            </m:den>
          </m:f>
          <m:r>
            <w:rPr>
              <w:rFonts w:ascii="Cambria Math" w:hAnsi="Cambria Math"/>
            </w:rPr>
            <m:t xml:space="preserve">×</m:t>
          </m:r>
          <m:r>
            <w:rPr>
              <w:rFonts w:ascii="Cambria Math" w:hAnsi="Cambria Math"/>
            </w:rPr>
            <m:t xml:space="preserve">360</m:t>
          </m:r>
          <m:r>
            <w:rPr>
              <w:rFonts w:ascii="Cambria Math" w:hAnsi="Cambria Math"/>
            </w:rPr>
            <m:t xml:space="preserve">r</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r>
            <w:rPr>
              <w:rFonts w:ascii="Cambria Math" w:hAnsi="Cambria Math"/>
            </w:rPr>
            <m:t xml:space="preserve">rθ</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Linear</m:t>
          </m:r>
          <m:r>
            <w:rPr>
              <w:rFonts w:ascii="Cambria Math" w:hAnsi="Cambria Math"/>
            </w:rPr>
            <m:t xml:space="preserve">displacement</m:t>
          </m:r>
          <m:r>
            <w:rPr>
              <w:rFonts w:ascii="Cambria Math" w:hAnsi="Cambria Math"/>
            </w:rPr>
            <m:t xml:space="preserve">=</m:t>
          </m:r>
          <m:r>
            <w:rPr>
              <w:rFonts w:ascii="Cambria Math" w:hAnsi="Cambria Math"/>
            </w:rPr>
            <m:t xml:space="preserve">Radiusof</m:t>
          </m:r>
          <m:r>
            <w:rPr>
              <w:rFonts w:ascii="Cambria Math" w:hAnsi="Cambria Math"/>
            </w:rPr>
            <m:t xml:space="preserve">circular</m:t>
          </m:r>
          <m:r>
            <w:rPr>
              <w:rFonts w:ascii="Cambria Math" w:hAnsi="Cambria Math"/>
            </w:rPr>
            <m:t xml:space="preserve">patℎ</m:t>
          </m:r>
          <m:r>
            <w:rPr>
              <w:rFonts w:ascii="Cambria Math" w:hAnsi="Cambria Math"/>
            </w:rPr>
            <m:t xml:space="preserve">×</m:t>
          </m:r>
          <m:r>
            <w:rPr>
              <w:rFonts w:ascii="Cambria Math" w:hAnsi="Cambria Math"/>
            </w:rPr>
            <m:t xml:space="preserve">Angular</m:t>
          </m:r>
          <m:r>
            <w:rPr>
              <w:rFonts w:ascii="Cambria Math" w:hAnsi="Cambria Math"/>
            </w:rPr>
            <m:t xml:space="preserve">displacement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θ</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rθ</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Angular velocity: This can be defined as the rate of change of angular displacement. Its unit is </w:t>
      </w:r>
      <w:r>
        <w:rPr/>
      </w:r>
      <m:oMath xmlns:m="http://schemas.openxmlformats.org/officeDocument/2006/math">
        <m:r>
          <w:rPr>
            <w:rFonts w:ascii="Cambria Math" w:hAnsi="Cambria Math"/>
          </w:rPr>
          <m:t xml:space="preserve">rad</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Angular</m:t>
          </m:r>
          <m:r>
            <w:rPr>
              <w:rFonts w:ascii="Cambria Math" w:hAnsi="Cambria Math"/>
            </w:rPr>
            <m:t xml:space="preserve">velocity</m:t>
          </m:r>
          <m:r>
            <w:rPr>
              <w:rFonts w:ascii="Cambria Math" w:hAnsi="Cambria Math"/>
            </w:rPr>
            <m:t xml:space="preserve">=</m:t>
          </m:r>
          <m:f>
            <m:num>
              <m:r>
                <w:rPr>
                  <w:rFonts w:ascii="Cambria Math" w:hAnsi="Cambria Math"/>
                </w:rPr>
                <m:t xml:space="preserve">An</m:t>
              </m:r>
              <m:r>
                <w:rPr>
                  <w:rFonts w:ascii="Cambria Math" w:hAnsi="Cambria Math"/>
                </w:rPr>
                <m:t xml:space="preserve">g</m:t>
              </m:r>
              <m:r>
                <w:rPr>
                  <w:rFonts w:ascii="Cambria Math" w:hAnsi="Cambria Math"/>
                </w:rPr>
                <m:t xml:space="preserve">ular</m:t>
              </m:r>
              <m:r>
                <w:rPr>
                  <w:rFonts w:ascii="Cambria Math" w:hAnsi="Cambria Math"/>
                </w:rPr>
                <m:t xml:space="preserve">displacement</m:t>
              </m:r>
            </m:num>
            <m:den>
              <m:r>
                <w:rPr>
                  <w:rFonts w:ascii="Cambria Math" w:hAnsi="Cambria Math"/>
                </w:rPr>
                <m:t xml:space="preserve">time</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f>
            <m:num>
              <m:r>
                <w:rPr>
                  <w:rFonts w:ascii="Cambria Math" w:hAnsi="Cambria Math"/>
                </w:rPr>
                <m:t xml:space="preserve">∆</m:t>
              </m:r>
              <m:r>
                <w:rPr>
                  <w:rFonts w:ascii="Cambria Math" w:hAnsi="Cambria Math"/>
                </w:rPr>
                <m:t xml:space="preserve">θ</m:t>
              </m:r>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f>
            <m:num>
              <m:r>
                <w:rPr>
                  <w:rFonts w:ascii="Cambria Math" w:hAnsi="Cambria Math"/>
                </w:rPr>
                <m:t xml:space="preserve">θ</m:t>
              </m:r>
            </m:num>
            <m:den>
              <m:r>
                <w:rPr>
                  <w:rFonts w:ascii="Cambria Math" w:hAnsi="Cambria Math"/>
                </w:rPr>
                <m:t xml:space="preserve">t</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f>
            <m:num>
              <m:r>
                <w:rPr>
                  <w:rFonts w:ascii="Cambria Math" w:hAnsi="Cambria Math"/>
                </w:rPr>
                <m:t xml:space="preserve">dθ</m:t>
              </m:r>
            </m:num>
            <m:den>
              <m:r>
                <w:rPr>
                  <w:rFonts w:ascii="Cambria Math" w:hAnsi="Cambria Math"/>
                </w:rPr>
                <m:t xml:space="preserve">dt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Linear velocity: This is the velocity that is tangential to the circular path. This velocity can be defined as the rate of change of linear displacement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S</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Recall</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rθ</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Dividing both sides of the equation by 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S</m:t>
              </m:r>
            </m:num>
            <m:den>
              <m:r>
                <w:rPr>
                  <w:rFonts w:ascii="Cambria Math" w:hAnsi="Cambria Math"/>
                </w:rPr>
                <m:t xml:space="preserve">t</m:t>
              </m:r>
            </m:den>
          </m:f>
          <m:r>
            <w:rPr>
              <w:rFonts w:ascii="Cambria Math" w:hAnsi="Cambria Math"/>
            </w:rPr>
            <m:t xml:space="preserve">=</m:t>
          </m:r>
          <m:f>
            <m:num>
              <m:r>
                <w:rPr>
                  <w:rFonts w:ascii="Cambria Math" w:hAnsi="Cambria Math"/>
                </w:rPr>
                <m:t xml:space="preserve">rθ</m:t>
              </m:r>
            </m:num>
            <m:den>
              <m:r>
                <w:rPr>
                  <w:rFonts w:ascii="Cambria Math" w:hAnsi="Cambria Math"/>
                </w:rPr>
                <m:t xml:space="preserve">t</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S</m:t>
              </m:r>
            </m:num>
            <m:den>
              <m:r>
                <w:rPr>
                  <w:rFonts w:ascii="Cambria Math" w:hAnsi="Cambria Math"/>
                </w:rPr>
                <m:t xml:space="preserve">t</m:t>
              </m:r>
            </m:den>
          </m:f>
          <m:r>
            <w:rPr>
              <w:rFonts w:ascii="Cambria Math" w:hAnsi="Cambria Math"/>
            </w:rPr>
            <m:t xml:space="preserve">=</m:t>
          </m:r>
          <m:r>
            <w:rPr>
              <w:rFonts w:ascii="Cambria Math" w:hAnsi="Cambria Math"/>
            </w:rPr>
            <m:t xml:space="preserve">r</m:t>
          </m:r>
          <m:f>
            <m:num>
              <m:r>
                <w:rPr>
                  <w:rFonts w:ascii="Cambria Math" w:hAnsi="Cambria Math"/>
                </w:rPr>
                <m:t xml:space="preserve">θ</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S</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And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f>
            <m:num>
              <m:r>
                <w:rPr>
                  <w:rFonts w:ascii="Cambria Math" w:hAnsi="Cambria Math"/>
                </w:rPr>
                <m:t xml:space="preserve">θ</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rω</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Or</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ωr</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Angular acceleration: This is the rate of change of angular velocity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m:t>
              </m:r>
              <m:r>
                <w:rPr>
                  <w:rFonts w:ascii="Cambria Math" w:hAnsi="Cambria Math"/>
                </w:rPr>
                <m:t xml:space="preserve">ω</m:t>
              </m:r>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num>
            <m:den>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e>
          </m:d>
        </m:oMath>
      </m:oMathPara>
    </w:p>
    <w:p>
      <w:pPr>
        <w:pStyle w:val="Normal"/>
        <w:spacing w:lineRule="auto" w:line="360"/>
        <w:jc w:val="both"/>
        <w:rPr>
          <w:rFonts w:eastAsia="宋体" w:eastAsiaTheme="minorEastAsia"/>
          <w:sz w:val="32"/>
          <w:szCs w:val="24"/>
        </w:rPr>
      </w:pPr>
      <w:r>
        <w:rPr>
          <w:rFonts w:eastAsia="宋体" w:eastAsiaTheme="minorEastAsia"/>
          <w:sz w:val="32"/>
          <w:szCs w:val="24"/>
        </w:rPr>
        <w:t>Also,</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Angular</m:t>
          </m:r>
          <m:r>
            <w:rPr>
              <w:rFonts w:ascii="Cambria Math" w:hAnsi="Cambria Math"/>
            </w:rPr>
            <m:t xml:space="preserve">displacement</m:t>
          </m:r>
          <m:r>
            <w:rPr>
              <w:rFonts w:ascii="Cambria Math" w:hAnsi="Cambria Math"/>
            </w:rPr>
            <m:t xml:space="preserve">=</m:t>
          </m:r>
          <m:r>
            <w:rPr>
              <w:rFonts w:ascii="Cambria Math" w:hAnsi="Cambria Math"/>
            </w:rPr>
            <m:t xml:space="preserve">average</m:t>
          </m:r>
          <m:r>
            <w:rPr>
              <w:rFonts w:ascii="Cambria Math" w:hAnsi="Cambria Math"/>
            </w:rPr>
            <m:t xml:space="preserve">angular</m:t>
          </m:r>
          <m:r>
            <w:rPr>
              <w:rFonts w:ascii="Cambria Math" w:hAnsi="Cambria Math"/>
            </w:rPr>
            <m:t xml:space="preserve">velocity</m:t>
          </m:r>
          <m:r>
            <w:rPr>
              <w:rFonts w:ascii="Cambria Math" w:hAnsi="Cambria Math"/>
            </w:rPr>
            <m:t xml:space="preserve">×</m:t>
          </m:r>
          <m:r>
            <w:rPr>
              <w:rFonts w:ascii="Cambria Math" w:hAnsi="Cambria Math"/>
            </w:rPr>
            <m:t xml:space="preserve">time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b>
            <m:e>
              <m:r>
                <w:rPr>
                  <w:rFonts w:ascii="Cambria Math" w:hAnsi="Cambria Math"/>
                </w:rPr>
                <m:t xml:space="preserve">θ</m:t>
              </m:r>
            </m:e>
            <m:sub>
              <m:r>
                <w:rPr>
                  <w:rFonts w:ascii="Cambria Math" w:hAnsi="Cambria Math"/>
                </w:rPr>
                <m:t xml:space="preserve">o</m:t>
              </m:r>
            </m:sub>
          </m:sSub>
          <m:r>
            <w:rPr>
              <w:rFonts w:ascii="Cambria Math" w:hAnsi="Cambria Math"/>
            </w:rPr>
            <m:t xml:space="preserve">=</m:t>
          </m:r>
          <m:d>
            <m:dPr>
              <m:begChr m:val="("/>
              <m:endChr m:val=")"/>
            </m:dPr>
            <m:e>
              <m:f>
                <m:num>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num>
                <m:den>
                  <m:r>
                    <w:rPr>
                      <w:rFonts w:ascii="Cambria Math" w:hAnsi="Cambria Math"/>
                    </w:rPr>
                    <m:t xml:space="preserve">2</m:t>
                  </m:r>
                </m:den>
              </m:f>
            </m:e>
          </m:d>
          <m:r>
            <w:rPr>
              <w:rFonts w:ascii="Cambria Math" w:hAnsi="Cambria Math"/>
            </w:rPr>
            <m:t xml:space="preserve">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ω</m:t>
                  </m:r>
                </m:e>
                <m:sub>
                  <m:r>
                    <w:rPr>
                      <w:rFonts w:ascii="Cambria Math" w:hAnsi="Cambria Math"/>
                    </w:rPr>
                    <m:t xml:space="preserve">o</m:t>
                  </m:r>
                </m:sub>
              </m:sSub>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θ</m:t>
              </m:r>
              <m:r>
                <w:rPr>
                  <w:rFonts w:ascii="Cambria Math" w:hAnsi="Cambria Math"/>
                </w:rPr>
                <m:t xml:space="preserve">−</m:t>
              </m:r>
              <m:sSub>
                <m:e>
                  <m:r>
                    <w:rPr>
                      <w:rFonts w:ascii="Cambria Math" w:hAnsi="Cambria Math"/>
                    </w:rPr>
                    <m:t xml:space="preserve">θ</m:t>
                  </m:r>
                </m:e>
                <m:sub>
                  <m:r>
                    <w:rPr>
                      <w:rFonts w:ascii="Cambria Math" w:hAnsi="Cambria Math"/>
                    </w:rPr>
                    <m:t xml:space="preserve">o</m:t>
                  </m:r>
                </m:sub>
              </m:sSub>
            </m:e>
          </m:d>
          <m:r>
            <w:rPr>
              <w:rFonts w:ascii="Cambria Math" w:hAnsi="Cambria Math"/>
            </w:rPr>
            <m:t xml:space="preserve">2</m:t>
          </m:r>
          <m:r>
            <w:rPr>
              <w:rFonts w:ascii="Cambria Math" w:hAnsi="Cambria Math"/>
            </w:rPr>
            <m:t xml:space="preserve">α</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Centripetal acceleration: This can be defined as the acceleration acting towards the center of the circle</w:t>
      </w:r>
    </w:p>
    <w:p>
      <w:pPr>
        <w:pStyle w:val="Normal"/>
        <w:spacing w:lineRule="auto" w:line="360"/>
        <w:jc w:val="both"/>
        <w:rPr>
          <w:rFonts w:eastAsia="宋体" w:eastAsiaTheme="minorEastAsia"/>
          <w:sz w:val="32"/>
          <w:szCs w:val="24"/>
        </w:rPr>
      </w:pPr>
      <w:r>
        <w:rPr>
          <w:rFonts w:eastAsia="宋体" w:eastAsiaTheme="minorEastAsia"/>
          <w:sz w:val="32"/>
          <w:szCs w:val="24"/>
        </w:rPr>
        <w:t>It is expressed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Centripetal</m:t>
          </m:r>
          <m:r>
            <w:rPr>
              <w:rFonts w:ascii="Cambria Math" w:hAnsi="Cambria Math"/>
            </w:rPr>
            <m:t xml:space="preserve">acceleration</m:t>
          </m:r>
          <m:r>
            <w:rPr>
              <w:rFonts w:ascii="Cambria Math" w:hAnsi="Cambria Math"/>
            </w:rPr>
            <m:t xml:space="preserve">=</m:t>
          </m:r>
          <m:f>
            <m:num>
              <m:sSup>
                <m:e>
                  <m:d>
                    <m:dPr>
                      <m:begChr m:val="("/>
                      <m:endChr m:val=")"/>
                    </m:dPr>
                    <m:e>
                      <m:r>
                        <w:rPr>
                          <w:rFonts w:ascii="Cambria Math" w:hAnsi="Cambria Math"/>
                        </w:rPr>
                        <m:t xml:space="preserve">linear</m:t>
                      </m:r>
                      <m:r>
                        <w:rPr>
                          <w:rFonts w:ascii="Cambria Math" w:hAnsi="Cambria Math"/>
                        </w:rPr>
                        <m:t xml:space="preserve">velocity</m:t>
                      </m:r>
                    </m:e>
                  </m:d>
                </m:e>
                <m:sup>
                  <m:r>
                    <w:rPr>
                      <w:rFonts w:ascii="Cambria Math" w:hAnsi="Cambria Math"/>
                    </w:rPr>
                    <m:t xml:space="preserve">2</m:t>
                  </m:r>
                </m:sup>
              </m:sSup>
            </m:num>
            <m:den>
              <m:r>
                <w:rPr>
                  <w:rFonts w:ascii="Cambria Math" w:hAnsi="Cambria Math"/>
                </w:rPr>
                <m:t xml:space="preserve">Radius</m:t>
              </m:r>
              <m:r>
                <w:rPr>
                  <w:rFonts w:ascii="Cambria Math" w:hAnsi="Cambria Math"/>
                </w:rPr>
                <m:t xml:space="preserve">of</m:t>
              </m:r>
              <m:r>
                <w:rPr>
                  <w:rFonts w:ascii="Cambria Math" w:hAnsi="Cambria Math"/>
                </w:rPr>
                <m:t xml:space="preserve">circular</m:t>
              </m:r>
              <m:r>
                <w:rPr>
                  <w:rFonts w:ascii="Cambria Math" w:hAnsi="Cambria Math"/>
                </w:rPr>
                <m:t xml:space="preserve">patℎ</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ωr</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sSup>
                <m:e>
                  <m:d>
                    <m:dPr>
                      <m:begChr m:val="("/>
                      <m:endChr m:val=")"/>
                    </m:dPr>
                    <m:e>
                      <m:r>
                        <w:rPr>
                          <w:rFonts w:ascii="Cambria Math" w:hAnsi="Cambria Math"/>
                        </w:rPr>
                        <m:t xml:space="preserve">ωr</m:t>
                      </m:r>
                    </m:e>
                  </m:d>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sSup>
                <m:e>
                  <m:r>
                    <w:rPr>
                      <w:rFonts w:ascii="Cambria Math" w:hAnsi="Cambria Math"/>
                    </w:rPr>
                    <m:t xml:space="preserve">ω</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r</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Centripetal Force: This can be defined acting on a whirled body (or a rotating) at the center or towards the center of the circular path.</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Centripetal</m:t>
          </m:r>
          <m:r>
            <w:rPr>
              <w:rFonts w:ascii="Cambria Math" w:hAnsi="Cambria Math"/>
            </w:rPr>
            <m:t xml:space="preserve">force</m:t>
          </m:r>
          <m:r>
            <w:rPr>
              <w:rFonts w:ascii="Cambria Math" w:hAnsi="Cambria Math"/>
            </w:rPr>
            <m:t xml:space="preserve">=</m:t>
          </m:r>
          <m:r>
            <w:rPr>
              <w:rFonts w:ascii="Cambria Math" w:hAnsi="Cambria Math"/>
            </w:rPr>
            <m:t xml:space="preserve">mass</m:t>
          </m:r>
          <m:r>
            <w:rPr>
              <w:rFonts w:ascii="Cambria Math" w:hAnsi="Cambria Math"/>
            </w:rPr>
            <m:t xml:space="preserve">×</m:t>
          </m:r>
          <m:r>
            <w:rPr>
              <w:rFonts w:ascii="Cambria Math" w:hAnsi="Cambria Math"/>
            </w:rPr>
            <m:t xml:space="preserve">Centri</m:t>
          </m:r>
          <m:r>
            <w:rPr>
              <w:rFonts w:ascii="Cambria Math" w:hAnsi="Cambria Math"/>
            </w:rPr>
            <m:t xml:space="preserve">p</m:t>
          </m:r>
          <m:r>
            <w:rPr>
              <w:rFonts w:ascii="Cambria Math" w:hAnsi="Cambria Math"/>
            </w:rPr>
            <m:t xml:space="preserve">etal</m:t>
          </m:r>
          <m:r>
            <w:rPr>
              <w:rFonts w:ascii="Cambria Math" w:hAnsi="Cambria Math"/>
            </w:rPr>
            <m:t xml:space="preserve">acceleration</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c</m:t>
              </m:r>
            </m:sub>
          </m:sSub>
          <m:r>
            <w:rPr>
              <w:rFonts w:ascii="Cambria Math" w:hAnsi="Cambria Math"/>
            </w:rPr>
            <m:t xml:space="preserve">=</m:t>
          </m:r>
          <m:r>
            <w:rPr>
              <w:rFonts w:ascii="Cambria Math" w:hAnsi="Cambria Math"/>
            </w:rPr>
            <m:t xml:space="preserve">mα</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r</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If we consider a complete cycle (covers the whole circumference), covered in a time T (period) then,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Using</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e>
          </m:d>
          <m:r>
            <w:rPr>
              <w:rFonts w:ascii="Cambria Math" w:hAnsi="Cambria Math"/>
            </w:rPr>
            <m:t xml:space="preserve">÷</m:t>
          </m:r>
          <m:r>
            <w:rPr>
              <w:rFonts w:ascii="Cambria Math" w:hAnsi="Cambria Math"/>
            </w:rPr>
            <m:t xml:space="preserve">r</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r</m:t>
                  </m:r>
                </m:num>
                <m:den>
                  <m:sSup>
                    <m:e>
                      <m:r>
                        <w:rPr>
                          <w:rFonts w:ascii="Cambria Math" w:hAnsi="Cambria Math"/>
                        </w:rPr>
                        <m:t xml:space="preserve">T</m:t>
                      </m:r>
                    </m:e>
                    <m:sup>
                      <m:r>
                        <w:rPr>
                          <w:rFonts w:ascii="Cambria Math" w:hAnsi="Cambria Math"/>
                        </w:rPr>
                        <m:t xml:space="preserve">2</m:t>
                      </m:r>
                    </m:sup>
                  </m:sSup>
                </m:den>
              </m:f>
            </m:e>
          </m:d>
        </m:oMath>
      </m:oMathPara>
    </w:p>
    <w:p>
      <w:pPr>
        <w:pStyle w:val="Normal"/>
        <w:spacing w:lineRule="auto" w:line="360"/>
        <w:jc w:val="both"/>
        <w:rPr>
          <w:rFonts w:eastAsia="宋体" w:eastAsiaTheme="minorEastAsia"/>
          <w:sz w:val="32"/>
          <w:szCs w:val="24"/>
        </w:rPr>
      </w:pPr>
      <w:r>
        <w:rPr>
          <w:rFonts w:eastAsia="宋体" w:eastAsiaTheme="minorEastAsia"/>
          <w:sz w:val="32"/>
          <w:szCs w:val="24"/>
        </w:rPr>
        <w:t>Rotational motion has equivalent parameters to the linear motion.</w:t>
      </w:r>
    </w:p>
    <w:tbl>
      <w:tblPr>
        <w:tblStyle w:val="10"/>
        <w:tblW w:w="19152" w:type="dxa"/>
        <w:jc w:val="left"/>
        <w:tblInd w:w="0" w:type="dxa"/>
        <w:tblLayout w:type="fixed"/>
        <w:tblCellMar>
          <w:top w:w="0" w:type="dxa"/>
          <w:left w:w="108" w:type="dxa"/>
          <w:bottom w:w="0" w:type="dxa"/>
          <w:right w:w="108" w:type="dxa"/>
        </w:tblCellMar>
      </w:tblPr>
      <w:tblGrid>
        <w:gridCol w:w="2244"/>
        <w:gridCol w:w="1592"/>
        <w:gridCol w:w="1545"/>
        <w:gridCol w:w="1544"/>
        <w:gridCol w:w="1540"/>
        <w:gridCol w:w="1541"/>
        <w:gridCol w:w="1525"/>
        <w:gridCol w:w="1524"/>
        <w:gridCol w:w="1523"/>
        <w:gridCol w:w="1525"/>
        <w:gridCol w:w="1524"/>
        <w:gridCol w:w="1524"/>
      </w:tblGrid>
      <w:tr>
        <w:trPr/>
        <w:tc>
          <w:tcPr>
            <w:tcW w:w="224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Quantity</w:t>
            </w:r>
          </w:p>
        </w:tc>
        <w:tc>
          <w:tcPr>
            <w:tcW w:w="15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0"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1"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3"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r>
      <w:tr>
        <w:trPr/>
        <w:tc>
          <w:tcPr>
            <w:tcW w:w="224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5"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u</m:t>
                </m:r>
              </m:oMath>
            </m:oMathPara>
          </w:p>
        </w:tc>
        <w:tc>
          <w:tcPr>
            <w:tcW w:w="1544"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sSub>
                  <m:e>
                    <m:r>
                      <w:rPr>
                        <w:rFonts w:ascii="Cambria Math" w:hAnsi="Cambria Math"/>
                      </w:rPr>
                      <m:t xml:space="preserve">ω</m:t>
                    </m:r>
                  </m:e>
                  <m:sub>
                    <m:r>
                      <w:rPr>
                        <w:rFonts w:ascii="Cambria Math" w:hAnsi="Cambria Math"/>
                      </w:rPr>
                      <m:t xml:space="preserve">o</m:t>
                    </m:r>
                  </m:sub>
                </m:sSub>
              </m:oMath>
            </m:oMathPara>
          </w:p>
        </w:tc>
        <w:tc>
          <w:tcPr>
            <w:tcW w:w="1540"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1"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3"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r>
      <w:tr>
        <w:trPr/>
        <w:tc>
          <w:tcPr>
            <w:tcW w:w="224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5"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v</m:t>
                </m:r>
              </m:oMath>
            </m:oMathPara>
          </w:p>
        </w:tc>
        <w:tc>
          <w:tcPr>
            <w:tcW w:w="1544"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ω</m:t>
                </m:r>
              </m:oMath>
            </m:oMathPara>
          </w:p>
        </w:tc>
        <w:tc>
          <w:tcPr>
            <w:tcW w:w="1540"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1"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3"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r>
      <w:tr>
        <w:trPr/>
        <w:tc>
          <w:tcPr>
            <w:tcW w:w="224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5"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a</m:t>
                </m:r>
              </m:oMath>
            </m:oMathPara>
          </w:p>
        </w:tc>
        <w:tc>
          <w:tcPr>
            <w:tcW w:w="1544"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α</m:t>
                </m:r>
              </m:oMath>
            </m:oMathPara>
          </w:p>
        </w:tc>
        <w:tc>
          <w:tcPr>
            <w:tcW w:w="1540"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1"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3"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r>
      <w:tr>
        <w:trPr/>
        <w:tc>
          <w:tcPr>
            <w:tcW w:w="224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5"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S</m:t>
                </m:r>
              </m:oMath>
            </m:oMathPara>
          </w:p>
        </w:tc>
        <w:tc>
          <w:tcPr>
            <w:tcW w:w="1544"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θ</m:t>
                </m:r>
              </m:oMath>
            </m:oMathPara>
          </w:p>
        </w:tc>
        <w:tc>
          <w:tcPr>
            <w:tcW w:w="1540"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1"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3"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r>
      <w:tr>
        <w:trPr/>
        <w:tc>
          <w:tcPr>
            <w:tcW w:w="2244"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Mass</m:t>
                </m:r>
              </m:oMath>
            </m:oMathPara>
          </w:p>
        </w:tc>
        <w:tc>
          <w:tcPr>
            <w:tcW w:w="15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Moment</m:t>
                </m:r>
                <m:r>
                  <w:rPr>
                    <w:rFonts w:ascii="Cambria Math" w:hAnsi="Cambria Math"/>
                  </w:rPr>
                  <m:t xml:space="preserve">of</m:t>
                </m:r>
                <m:r>
                  <w:rPr>
                    <w:rFonts w:ascii="Cambria Math" w:hAnsi="Cambria Math"/>
                  </w:rPr>
                  <m:t xml:space="preserve">inertia</m:t>
                </m:r>
              </m:oMath>
            </m:oMathPara>
          </w:p>
        </w:tc>
        <w:tc>
          <w:tcPr>
            <w:tcW w:w="1545"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m:t>
                </m:r>
              </m:oMath>
            </m:oMathPara>
          </w:p>
        </w:tc>
        <w:tc>
          <w:tcPr>
            <w:tcW w:w="1544"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I</m:t>
                </m:r>
              </m:oMath>
            </m:oMathPara>
          </w:p>
        </w:tc>
        <w:tc>
          <w:tcPr>
            <w:tcW w:w="1540"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1"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3"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r>
      <w:tr>
        <w:trPr/>
        <w:tc>
          <w:tcPr>
            <w:tcW w:w="2244"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Force</m:t>
                </m:r>
              </m:oMath>
            </m:oMathPara>
          </w:p>
        </w:tc>
        <w:tc>
          <w:tcPr>
            <w:tcW w:w="15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Torque</m:t>
                </m:r>
              </m:oMath>
            </m:oMathPara>
          </w:p>
        </w:tc>
        <w:tc>
          <w:tcPr>
            <w:tcW w:w="1545"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F</m:t>
                </m:r>
              </m:oMath>
            </m:oMathPara>
          </w:p>
        </w:tc>
        <w:tc>
          <w:tcPr>
            <w:tcW w:w="1544"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T</m:t>
                </m:r>
              </m:oMath>
            </m:oMathPara>
          </w:p>
        </w:tc>
        <w:tc>
          <w:tcPr>
            <w:tcW w:w="1540"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1"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3"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r>
      <w:tr>
        <w:trPr/>
        <w:tc>
          <w:tcPr>
            <w:tcW w:w="2244"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done</m:t>
                </m:r>
              </m:oMath>
            </m:oMathPara>
          </w:p>
        </w:tc>
        <w:tc>
          <w:tcPr>
            <w:tcW w:w="15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5"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W</m:t>
                </m:r>
              </m:oMath>
            </m:oMathPara>
          </w:p>
        </w:tc>
        <w:tc>
          <w:tcPr>
            <w:tcW w:w="1544"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W</m:t>
                </m:r>
              </m:oMath>
            </m:oMathPara>
          </w:p>
        </w:tc>
        <w:tc>
          <w:tcPr>
            <w:tcW w:w="1540"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1"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3"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r>
      <w:tr>
        <w:trPr/>
        <w:tc>
          <w:tcPr>
            <w:tcW w:w="2244"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Power</m:t>
                </m:r>
              </m:oMath>
            </m:oMathPara>
          </w:p>
        </w:tc>
        <w:tc>
          <w:tcPr>
            <w:tcW w:w="15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5"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P</m:t>
                </m:r>
              </m:oMath>
            </m:oMathPara>
          </w:p>
        </w:tc>
        <w:tc>
          <w:tcPr>
            <w:tcW w:w="1544"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P</m:t>
                </m:r>
              </m:oMath>
            </m:oMathPara>
          </w:p>
        </w:tc>
        <w:tc>
          <w:tcPr>
            <w:tcW w:w="1540"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1"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3"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r>
      <w:tr>
        <w:trPr/>
        <w:tc>
          <w:tcPr>
            <w:tcW w:w="2244"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Momentum</m:t>
                </m:r>
              </m:oMath>
            </m:oMathPara>
          </w:p>
        </w:tc>
        <w:tc>
          <w:tcPr>
            <w:tcW w:w="15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5"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m:t>
                </m:r>
              </m:oMath>
            </m:oMathPara>
          </w:p>
        </w:tc>
        <w:tc>
          <w:tcPr>
            <w:tcW w:w="1544"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m:t>
                </m:r>
              </m:oMath>
            </m:oMathPara>
          </w:p>
        </w:tc>
        <w:tc>
          <w:tcPr>
            <w:tcW w:w="1540"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1"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3"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r>
      <w:tr>
        <w:trPr/>
        <w:tc>
          <w:tcPr>
            <w:tcW w:w="2244"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at</m:t>
                </m:r>
              </m:oMath>
            </m:oMathPara>
          </w:p>
        </w:tc>
        <w:tc>
          <w:tcPr>
            <w:tcW w:w="15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r>
                  <w:rPr>
                    <w:rFonts w:ascii="Cambria Math" w:hAnsi="Cambria Math"/>
                  </w:rPr>
                  <m:t xml:space="preserve">+</m:t>
                </m:r>
                <m:r>
                  <w:rPr>
                    <w:rFonts w:ascii="Cambria Math" w:hAnsi="Cambria Math"/>
                  </w:rPr>
                  <m:t xml:space="preserve">αt</m:t>
                </m:r>
              </m:oMath>
            </m:oMathPara>
          </w:p>
        </w:tc>
        <w:tc>
          <w:tcPr>
            <w:tcW w:w="154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0"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1"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3"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r>
      <w:tr>
        <w:trPr/>
        <w:tc>
          <w:tcPr>
            <w:tcW w:w="2244"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tc>
        <w:tc>
          <w:tcPr>
            <w:tcW w:w="15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α</m:t>
                </m:r>
                <m:sSup>
                  <m:e>
                    <m:r>
                      <w:rPr>
                        <w:rFonts w:ascii="Cambria Math" w:hAnsi="Cambria Math"/>
                      </w:rPr>
                      <m:t xml:space="preserve">t</m:t>
                    </m:r>
                  </m:e>
                  <m:sup>
                    <m:r>
                      <w:rPr>
                        <w:rFonts w:ascii="Cambria Math" w:hAnsi="Cambria Math"/>
                      </w:rPr>
                      <m:t xml:space="preserve">2</m:t>
                    </m:r>
                  </m:sup>
                </m:sSup>
              </m:oMath>
            </m:oMathPara>
          </w:p>
        </w:tc>
        <w:tc>
          <w:tcPr>
            <w:tcW w:w="154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0"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1"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3"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r>
      <w:tr>
        <w:trPr/>
        <w:tc>
          <w:tcPr>
            <w:tcW w:w="2244"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aS</m:t>
                </m:r>
              </m:oMath>
            </m:oMathPara>
          </w:p>
        </w:tc>
        <w:tc>
          <w:tcPr>
            <w:tcW w:w="15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ω</m:t>
                        </m:r>
                      </m:e>
                      <m:sub>
                        <m:r>
                          <w:rPr>
                            <w:rFonts w:ascii="Cambria Math" w:hAnsi="Cambria Math"/>
                          </w:rPr>
                          <m:t xml:space="preserve">o</m:t>
                        </m:r>
                      </m:sub>
                    </m:sSub>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αθ</m:t>
                </m:r>
              </m:oMath>
            </m:oMathPara>
          </w:p>
        </w:tc>
        <w:tc>
          <w:tcPr>
            <w:tcW w:w="154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0"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1"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3"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r>
      <w:tr>
        <w:trPr/>
        <w:tc>
          <w:tcPr>
            <w:tcW w:w="2244"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ma</m:t>
                </m:r>
              </m:oMath>
            </m:oMathPara>
          </w:p>
        </w:tc>
        <w:tc>
          <w:tcPr>
            <w:tcW w:w="15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Iα</m:t>
                </m:r>
              </m:oMath>
            </m:oMathPara>
          </w:p>
        </w:tc>
        <w:tc>
          <w:tcPr>
            <w:tcW w:w="154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0"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1"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3"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r>
      <w:tr>
        <w:trPr/>
        <w:tc>
          <w:tcPr>
            <w:tcW w:w="2244"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FS</m:t>
                </m:r>
              </m:oMath>
            </m:oMathPara>
          </w:p>
        </w:tc>
        <w:tc>
          <w:tcPr>
            <w:tcW w:w="15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Tθ</m:t>
                </m:r>
              </m:oMath>
            </m:oMathPara>
          </w:p>
        </w:tc>
        <w:tc>
          <w:tcPr>
            <w:tcW w:w="154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0"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1"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3"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r>
      <w:tr>
        <w:trPr/>
        <w:tc>
          <w:tcPr>
            <w:tcW w:w="2244"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Fv</m:t>
                </m:r>
              </m:oMath>
            </m:oMathPara>
          </w:p>
        </w:tc>
        <w:tc>
          <w:tcPr>
            <w:tcW w:w="15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Fv</m:t>
                </m:r>
              </m:oMath>
            </m:oMathPara>
          </w:p>
        </w:tc>
        <w:tc>
          <w:tcPr>
            <w:tcW w:w="154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0"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1"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3"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r>
      <w:tr>
        <w:trPr/>
        <w:tc>
          <w:tcPr>
            <w:tcW w:w="2244"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mv</m:t>
                </m:r>
              </m:oMath>
            </m:oMathPara>
          </w:p>
        </w:tc>
        <w:tc>
          <w:tcPr>
            <w:tcW w:w="15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Iω</m:t>
                </m:r>
              </m:oMath>
            </m:oMathPara>
          </w:p>
        </w:tc>
        <w:tc>
          <w:tcPr>
            <w:tcW w:w="154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0"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1"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3"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r>
      <w:tr>
        <w:trPr/>
        <w:tc>
          <w:tcPr>
            <w:tcW w:w="224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40"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tc>
        <w:tc>
          <w:tcPr>
            <w:tcW w:w="1541"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rad</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3"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5"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1524"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r>
    </w:tbl>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rFonts w:eastAsia="宋体" w:eastAsiaTheme="minorEastAsia"/>
          <w:sz w:val="32"/>
          <w:szCs w:val="24"/>
        </w:rPr>
      </w:pPr>
      <w:r>
        <w:rPr>
          <w:rFonts w:eastAsia="宋体" w:eastAsiaTheme="minorEastAsia"/>
          <w:sz w:val="32"/>
          <w:szCs w:val="24"/>
        </w:rPr>
        <w:t>The parameter (I) is defined as the moment of inertia of a rotating body with respect to the axis of rotation. It is also known as the movement of the mass of the body at a particular distance from the center.</w:t>
      </w:r>
    </w:p>
    <w:p>
      <w:pPr>
        <w:pStyle w:val="Default"/>
        <w:spacing w:lineRule="auto" w:line="360"/>
        <w:jc w:val="both"/>
        <w:rPr>
          <w:rFonts w:ascii="Calibri" w:hAnsi="Calibri" w:asciiTheme="minorHAnsi" w:hAnsiTheme="minorHAnsi"/>
          <w:color w:val="auto"/>
          <w:sz w:val="32"/>
          <w:szCs w:val="32"/>
        </w:rPr>
      </w:pPr>
      <w:r>
        <w:rPr>
          <w:rFonts w:ascii="Calibri" w:hAnsi="Calibri" w:asciiTheme="minorHAnsi" w:hAnsiTheme="minorHAnsi"/>
          <w:bCs/>
          <w:color w:val="auto"/>
          <w:sz w:val="32"/>
          <w:szCs w:val="32"/>
        </w:rPr>
        <w:t xml:space="preserve">6.7 Moment of inertia </w:t>
      </w:r>
    </w:p>
    <w:p>
      <w:pPr>
        <w:pStyle w:val="Normal"/>
        <w:spacing w:lineRule="auto" w:line="360"/>
        <w:jc w:val="both"/>
        <w:rPr>
          <w:sz w:val="32"/>
          <w:szCs w:val="32"/>
        </w:rPr>
      </w:pPr>
      <w:r>
        <w:rPr>
          <w:sz w:val="32"/>
          <w:szCs w:val="32"/>
        </w:rPr>
        <w:t>Suppose a rigid body is rotating about a fixed point, O, with masses m1, m2, …. At a perpendicular distances r1, r2, … from the axis of rotation. From the figure below, the velocity, v1 of A is r1ω, where r1 = OA</w:t>
      </w:r>
    </w:p>
    <w:p>
      <w:pPr>
        <w:pStyle w:val="Normal"/>
        <w:spacing w:lineRule="auto" w:line="360"/>
        <w:jc w:val="both"/>
        <w:rPr>
          <w:rFonts w:eastAsia="宋体" w:eastAsiaTheme="minorEastAsia"/>
          <w:sz w:val="32"/>
          <w:szCs w:val="32"/>
        </w:rPr>
      </w:pPr>
      <w:r>
        <w:rPr/>
        <w:drawing>
          <wp:inline distT="0" distB="0" distL="0" distR="0">
            <wp:extent cx="2470150" cy="3725545"/>
            <wp:effectExtent l="0" t="0" r="0" b="0"/>
            <wp:docPr id="1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4" descr=""/>
                    <pic:cNvPicPr>
                      <a:picLocks noChangeAspect="1" noChangeArrowheads="1"/>
                    </pic:cNvPicPr>
                  </pic:nvPicPr>
                  <pic:blipFill>
                    <a:blip r:embed="rId19"/>
                    <a:stretch>
                      <a:fillRect/>
                    </a:stretch>
                  </pic:blipFill>
                  <pic:spPr bwMode="auto">
                    <a:xfrm>
                      <a:off x="0" y="0"/>
                      <a:ext cx="2470150" cy="3725545"/>
                    </a:xfrm>
                    <a:prstGeom prst="rect">
                      <a:avLst/>
                    </a:prstGeom>
                  </pic:spPr>
                </pic:pic>
              </a:graphicData>
            </a:graphic>
          </wp:inline>
        </w:drawing>
      </w:r>
    </w:p>
    <w:p>
      <w:pPr>
        <w:pStyle w:val="Normal"/>
        <w:spacing w:lineRule="auto" w:line="360"/>
        <w:jc w:val="both"/>
        <w:rPr>
          <w:rFonts w:eastAsia="宋体" w:eastAsiaTheme="minorEastAsia"/>
          <w:sz w:val="32"/>
          <w:szCs w:val="24"/>
        </w:rPr>
      </w:pPr>
      <w:r>
        <w:rPr>
          <w:rFonts w:eastAsia="宋体" w:eastAsiaTheme="minorEastAsia"/>
          <w:sz w:val="32"/>
          <w:szCs w:val="24"/>
        </w:rPr>
        <w:t>The moment of inertia (I) can be expressed in terms of (k) (radius of gyration)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m</m:t>
          </m:r>
          <m:sSup>
            <m:e>
              <m:r>
                <w:rPr>
                  <w:rFonts w:ascii="Cambria Math" w:hAnsi="Cambria Math"/>
                </w:rPr>
                <m:t xml:space="preserve">k</m:t>
              </m:r>
            </m:e>
            <m:sup>
              <m:r>
                <w:rPr>
                  <w:rFonts w:ascii="Cambria Math" w:hAnsi="Cambria Math"/>
                </w:rPr>
                <m:t xml:space="preserve">2</m:t>
              </m:r>
            </m:sup>
          </m:sSup>
        </m:oMath>
      </m:oMathPara>
    </w:p>
    <w:p>
      <w:pPr>
        <w:pStyle w:val="Normal"/>
        <w:spacing w:lineRule="auto" w:line="360"/>
        <w:jc w:val="both"/>
        <w:rPr>
          <w:rFonts w:eastAsia="宋体" w:eastAsiaTheme="minorEastAsia"/>
          <w:sz w:val="32"/>
          <w:szCs w:val="24"/>
        </w:rPr>
      </w:pPr>
      <w:r>
        <w:rPr>
          <w:rFonts w:eastAsia="宋体" w:eastAsiaTheme="minorEastAsia"/>
          <w:sz w:val="32"/>
          <w:szCs w:val="24"/>
        </w:rPr>
        <w:t>Here, m is the mass of the body in totality.</w:t>
      </w:r>
    </w:p>
    <w:p>
      <w:pPr>
        <w:pStyle w:val="Normal"/>
        <w:spacing w:lineRule="auto" w:line="360"/>
        <w:jc w:val="both"/>
        <w:rPr>
          <w:rFonts w:eastAsia="宋体" w:eastAsiaTheme="minorEastAsia"/>
          <w:sz w:val="32"/>
          <w:szCs w:val="24"/>
        </w:rPr>
      </w:pPr>
      <w:r>
        <w:rPr>
          <w:rFonts w:eastAsia="宋体" w:eastAsiaTheme="minorEastAsia"/>
          <w:sz w:val="32"/>
          <w:szCs w:val="24"/>
        </w:rPr>
        <w:t>The moment of inertia depends on the (type of body)</w:t>
      </w:r>
    </w:p>
    <w:p>
      <w:pPr>
        <w:pStyle w:val="Normal"/>
        <w:spacing w:lineRule="auto" w:line="360"/>
        <w:jc w:val="both"/>
        <w:rPr>
          <w:rFonts w:eastAsia="宋体" w:eastAsiaTheme="minorEastAsia"/>
          <w:sz w:val="32"/>
          <w:szCs w:val="24"/>
        </w:rPr>
      </w:pPr>
      <w:r>
        <w:rPr>
          <w:rFonts w:eastAsia="宋体" w:eastAsiaTheme="minorEastAsia"/>
          <w:sz w:val="32"/>
          <w:szCs w:val="24"/>
        </w:rPr>
        <w:t>For A RECTANGULAR PLATE,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12</m:t>
              </m:r>
            </m:den>
          </m:f>
          <m:r>
            <w:rPr>
              <w:rFonts w:ascii="Cambria Math" w:hAnsi="Cambria Math"/>
            </w:rPr>
            <m:t xml:space="preserve">m</m:t>
          </m:r>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oMath>
      </m:oMathPara>
    </w:p>
    <w:p>
      <w:pPr>
        <w:pStyle w:val="Normal"/>
        <w:spacing w:lineRule="auto" w:line="360"/>
        <w:jc w:val="both"/>
        <w:rPr>
          <w:rFonts w:eastAsia="宋体" w:eastAsiaTheme="minorEastAsia"/>
          <w:sz w:val="32"/>
          <w:szCs w:val="24"/>
        </w:rPr>
      </w:pPr>
      <w:r>
        <w:rPr>
          <w:rFonts w:eastAsia="宋体" w:eastAsiaTheme="minorEastAsia"/>
          <w:sz w:val="32"/>
          <w:szCs w:val="24"/>
        </w:rPr>
        <w:t>Here, m is the mass of the body in totality</w:t>
      </w:r>
    </w:p>
    <w:p>
      <w:pPr>
        <w:pStyle w:val="Normal"/>
        <w:spacing w:lineRule="auto" w:line="360"/>
        <w:jc w:val="both"/>
        <w:rPr>
          <w:rFonts w:eastAsia="宋体" w:eastAsiaTheme="minorEastAsia"/>
          <w:sz w:val="32"/>
          <w:szCs w:val="24"/>
        </w:rPr>
      </w:pPr>
      <w:r>
        <w:rPr>
          <w:rFonts w:eastAsia="宋体" w:eastAsiaTheme="minorEastAsia"/>
          <w:sz w:val="32"/>
          <w:szCs w:val="24"/>
        </w:rPr>
        <w:t>Also, a is the length</w:t>
      </w:r>
    </w:p>
    <w:p>
      <w:pPr>
        <w:pStyle w:val="Normal"/>
        <w:spacing w:lineRule="auto" w:line="360"/>
        <w:jc w:val="both"/>
        <w:rPr>
          <w:rFonts w:eastAsia="宋体" w:eastAsiaTheme="minorEastAsia"/>
          <w:sz w:val="32"/>
          <w:szCs w:val="24"/>
        </w:rPr>
      </w:pPr>
      <w:r>
        <w:rPr>
          <w:rFonts w:eastAsia="宋体" w:eastAsiaTheme="minorEastAsia"/>
          <w:sz w:val="32"/>
          <w:szCs w:val="24"/>
        </w:rPr>
        <w:t>And b is the breadth</w:t>
      </w:r>
    </w:p>
    <w:p>
      <w:pPr>
        <w:pStyle w:val="Normal"/>
        <w:spacing w:lineRule="auto" w:line="360"/>
        <w:jc w:val="both"/>
        <w:rPr>
          <w:rFonts w:eastAsia="宋体" w:eastAsiaTheme="minorEastAsia"/>
          <w:sz w:val="32"/>
          <w:szCs w:val="24"/>
        </w:rPr>
      </w:pPr>
      <w:r>
        <w:rPr>
          <w:rFonts w:eastAsia="宋体" w:eastAsiaTheme="minorEastAsia"/>
          <w:sz w:val="32"/>
          <w:szCs w:val="24"/>
        </w:rPr>
        <w:t>For A THIN RECTANGULAR PLATE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12</m:t>
              </m:r>
            </m:den>
          </m:f>
          <m:r>
            <w:rPr>
              <w:rFonts w:ascii="Cambria Math" w:hAnsi="Cambria Math"/>
            </w:rPr>
            <m:t xml:space="preserve">m</m:t>
          </m:r>
          <m:sSup>
            <m:e>
              <m:r>
                <w:rPr>
                  <w:rFonts w:ascii="Cambria Math" w:hAnsi="Cambria Math"/>
                </w:rPr>
                <m:t xml:space="preserve">a</m:t>
              </m:r>
            </m:e>
            <m:sup>
              <m:r>
                <w:rPr>
                  <w:rFonts w:ascii="Cambria Math" w:hAnsi="Cambria Math"/>
                </w:rPr>
                <m:t xml:space="preserve">2</m:t>
              </m:r>
            </m:sup>
          </m:sSup>
        </m:oMath>
      </m:oMathPara>
    </w:p>
    <w:p>
      <w:pPr>
        <w:pStyle w:val="Normal"/>
        <w:spacing w:lineRule="auto" w:line="360"/>
        <w:jc w:val="both"/>
        <w:rPr>
          <w:rFonts w:eastAsia="宋体" w:eastAsiaTheme="minorEastAsia"/>
          <w:sz w:val="32"/>
          <w:szCs w:val="24"/>
        </w:rPr>
      </w:pPr>
      <w:r>
        <w:rPr>
          <w:rFonts w:eastAsia="宋体" w:eastAsiaTheme="minorEastAsia"/>
          <w:sz w:val="32"/>
          <w:szCs w:val="24"/>
        </w:rPr>
        <w:t>For A HOLLOW CYLINDER,</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d>
            <m:dPr>
              <m:begChr m:val="("/>
              <m:endChr m:val=")"/>
            </m:dPr>
            <m:e>
              <m:sSup>
                <m:e>
                  <m:sSub>
                    <m:e>
                      <m:r>
                        <w:rPr>
                          <w:rFonts w:ascii="Cambria Math" w:hAnsi="Cambria Math"/>
                        </w:rPr>
                        <m:t xml:space="preserve">r</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r</m:t>
                      </m:r>
                    </m:e>
                    <m:sub>
                      <m:r>
                        <w:rPr>
                          <w:rFonts w:ascii="Cambria Math" w:hAnsi="Cambria Math"/>
                        </w:rPr>
                        <m:t xml:space="preserve">2</m:t>
                      </m:r>
                    </m:sub>
                  </m:sSub>
                </m:e>
                <m:sup>
                  <m:r>
                    <w:rPr>
                      <w:rFonts w:ascii="Cambria Math" w:hAnsi="Cambria Math"/>
                    </w:rPr>
                    <m:t xml:space="preserve">2</m:t>
                  </m:r>
                </m:sup>
              </m:sSup>
            </m:e>
          </m:d>
        </m:oMath>
      </m:oMathPara>
    </w:p>
    <w:p>
      <w:pPr>
        <w:pStyle w:val="Normal"/>
        <w:spacing w:lineRule="auto" w:line="360"/>
        <w:jc w:val="both"/>
        <w:rPr>
          <w:rFonts w:eastAsia="宋体" w:eastAsiaTheme="minorEastAsia"/>
          <w:sz w:val="32"/>
          <w:szCs w:val="24"/>
        </w:rPr>
      </w:pPr>
      <w:r>
        <w:rPr>
          <w:rFonts w:eastAsia="宋体" w:eastAsiaTheme="minorEastAsia"/>
          <w:sz w:val="32"/>
          <w:szCs w:val="24"/>
        </w:rPr>
        <w:t>Here, r</w:t>
      </w:r>
      <w:r>
        <w:rPr>
          <w:rFonts w:eastAsia="宋体" w:eastAsiaTheme="minorEastAsia"/>
          <w:sz w:val="32"/>
          <w:szCs w:val="24"/>
          <w:vertAlign w:val="subscript"/>
        </w:rPr>
        <w:t>1</w:t>
      </w:r>
      <w:r>
        <w:rPr>
          <w:rFonts w:eastAsia="宋体" w:eastAsiaTheme="minorEastAsia"/>
          <w:sz w:val="32"/>
          <w:szCs w:val="24"/>
        </w:rPr>
        <w:t xml:space="preserve"> is the inner radius and r</w:t>
      </w:r>
      <w:r>
        <w:rPr>
          <w:rFonts w:eastAsia="宋体" w:eastAsiaTheme="minorEastAsia"/>
          <w:sz w:val="32"/>
          <w:szCs w:val="24"/>
          <w:vertAlign w:val="subscript"/>
        </w:rPr>
        <w:t>2</w:t>
      </w:r>
      <w:r>
        <w:rPr>
          <w:rFonts w:eastAsia="宋体" w:eastAsiaTheme="minorEastAsia"/>
          <w:sz w:val="32"/>
          <w:szCs w:val="24"/>
        </w:rPr>
        <w:t xml:space="preserve"> is the outer radius</w:t>
      </w:r>
    </w:p>
    <w:p>
      <w:pPr>
        <w:pStyle w:val="Normal"/>
        <w:spacing w:lineRule="auto" w:line="360"/>
        <w:jc w:val="both"/>
        <w:rPr>
          <w:rFonts w:eastAsia="宋体" w:eastAsiaTheme="minorEastAsia"/>
          <w:sz w:val="32"/>
          <w:szCs w:val="24"/>
        </w:rPr>
      </w:pPr>
      <w:r>
        <w:rPr>
          <w:rFonts w:eastAsia="宋体" w:eastAsiaTheme="minorEastAsia"/>
          <w:sz w:val="32"/>
          <w:szCs w:val="24"/>
        </w:rPr>
        <w:t>For A SOLID CYLINDER e.g. A FLY WHEEL</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oMath>
      </m:oMathPara>
    </w:p>
    <w:p>
      <w:pPr>
        <w:pStyle w:val="Normal"/>
        <w:spacing w:lineRule="auto" w:line="360"/>
        <w:jc w:val="both"/>
        <w:rPr>
          <w:rFonts w:eastAsia="宋体" w:eastAsiaTheme="minorEastAsia"/>
          <w:sz w:val="32"/>
          <w:szCs w:val="24"/>
        </w:rPr>
      </w:pPr>
      <w:r>
        <w:rPr>
          <w:rFonts w:eastAsia="宋体" w:eastAsiaTheme="minorEastAsia"/>
          <w:sz w:val="32"/>
          <w:szCs w:val="24"/>
        </w:rPr>
        <w:t>Here, r is the radius of the cylinder</w:t>
      </w:r>
    </w:p>
    <w:p>
      <w:pPr>
        <w:pStyle w:val="Normal"/>
        <w:spacing w:lineRule="auto" w:line="360"/>
        <w:jc w:val="both"/>
        <w:rPr>
          <w:rFonts w:eastAsia="宋体" w:eastAsiaTheme="minorEastAsia"/>
          <w:sz w:val="32"/>
          <w:szCs w:val="24"/>
        </w:rPr>
      </w:pPr>
      <w:r>
        <w:rPr>
          <w:rFonts w:eastAsia="宋体" w:eastAsiaTheme="minorEastAsia"/>
          <w:sz w:val="32"/>
          <w:szCs w:val="24"/>
        </w:rPr>
        <w:t>For A THIN WALLED HOLLOW CYLINDER</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oMath>
      </m:oMathPara>
    </w:p>
    <w:p>
      <w:pPr>
        <w:pStyle w:val="Normal"/>
        <w:spacing w:lineRule="auto" w:line="360"/>
        <w:jc w:val="both"/>
        <w:rPr>
          <w:rFonts w:eastAsia="宋体" w:eastAsiaTheme="minorEastAsia"/>
          <w:sz w:val="32"/>
          <w:szCs w:val="24"/>
        </w:rPr>
      </w:pPr>
      <w:r>
        <w:rPr>
          <w:rFonts w:eastAsia="宋体" w:eastAsiaTheme="minorEastAsia"/>
          <w:sz w:val="32"/>
          <w:szCs w:val="24"/>
        </w:rPr>
        <w:t>For A SOLID SPHERE,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oMath>
      </m:oMathPara>
    </w:p>
    <w:p>
      <w:pPr>
        <w:pStyle w:val="Normal"/>
        <w:spacing w:lineRule="auto" w:line="360"/>
        <w:jc w:val="both"/>
        <w:rPr>
          <w:rFonts w:eastAsia="宋体" w:eastAsiaTheme="minorEastAsia"/>
          <w:sz w:val="32"/>
          <w:szCs w:val="24"/>
        </w:rPr>
      </w:pPr>
      <w:r>
        <w:rPr>
          <w:rFonts w:eastAsia="宋体" w:eastAsiaTheme="minorEastAsia"/>
          <w:sz w:val="32"/>
          <w:szCs w:val="24"/>
        </w:rPr>
        <w:t>When a body is whirled in a vertical circle, the tension in the string is maximum when the body is at the bottom and minimum when the body is at the top.</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CONVERSION BETWEEN RADIANS PER SECOND AND REVOLUTIONS PER MINUTE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2</m:t>
              </m:r>
              <m:r>
                <w:rPr>
                  <w:rFonts w:ascii="Cambria Math" w:hAnsi="Cambria Math"/>
                </w:rPr>
                <m:t xml:space="preserve">π</m:t>
              </m:r>
            </m:num>
            <m:den>
              <m:r>
                <w:rPr>
                  <w:rFonts w:ascii="Cambria Math" w:hAnsi="Cambria Math"/>
                </w:rPr>
                <m:t xml:space="preserve">60</m:t>
              </m:r>
            </m:den>
          </m:f>
          <m:r>
            <w:rPr>
              <w:rFonts w:ascii="Cambria Math" w:hAnsi="Cambria Math"/>
            </w:rPr>
            <m:t xml:space="preserve">r</m:t>
          </m:r>
          <m:r>
            <w:rPr>
              <w:rFonts w:ascii="Cambria Math" w:hAnsi="Cambria Math"/>
            </w:rPr>
            <m:t xml:space="preserve">ad</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1</m:t>
          </m:r>
          <m:r>
            <w:rPr>
              <w:rFonts w:ascii="Cambria Math" w:hAnsi="Cambria Math"/>
            </w:rPr>
            <m:t xml:space="preserve">rev</m:t>
          </m:r>
          <m:sSup>
            <m:e>
              <m:r>
                <w:rPr>
                  <w:rFonts w:ascii="Cambria Math" w:hAnsi="Cambria Math"/>
                </w:rPr>
                <m:t xml:space="preserve">min</m:t>
              </m:r>
            </m:e>
            <m:sup>
              <m:r>
                <w:rPr>
                  <w:rFonts w:ascii="Cambria Math" w:hAnsi="Cambria Math"/>
                </w:rPr>
                <m:t xml:space="preserve">−</m:t>
              </m:r>
              <m:r>
                <w:rPr>
                  <w:rFonts w:ascii="Cambria Math" w:hAnsi="Cambria Math"/>
                </w:rPr>
                <m:t xml:space="preserve">1</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rad</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0.10472</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πrad</m:t>
          </m:r>
          <m:r>
            <w:rPr>
              <w:rFonts w:ascii="Cambria Math" w:hAnsi="Cambria Math"/>
            </w:rPr>
            <m:t xml:space="preserve">=</m:t>
          </m:r>
          <m:r>
            <w:rPr>
              <w:rFonts w:ascii="Cambria Math" w:hAnsi="Cambria Math"/>
            </w:rPr>
            <m:t xml:space="preserve">1</m:t>
          </m:r>
          <m:r>
            <w:rPr>
              <w:rFonts w:ascii="Cambria Math" w:hAnsi="Cambria Math"/>
            </w:rPr>
            <m:t xml:space="preserve">rev</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6.283185</m:t>
          </m:r>
          <m:r>
            <w:rPr>
              <w:rFonts w:ascii="Cambria Math" w:hAnsi="Cambria Math"/>
            </w:rPr>
            <m:t xml:space="preserve">rad</m:t>
          </m:r>
          <m:r>
            <w:rPr>
              <w:rFonts w:ascii="Cambria Math" w:hAnsi="Cambria Math"/>
            </w:rPr>
            <m:t xml:space="preserve">=</m:t>
          </m:r>
          <m:r>
            <w:rPr>
              <w:rFonts w:ascii="Cambria Math" w:hAnsi="Cambria Math"/>
            </w:rPr>
            <m:t xml:space="preserve">1</m:t>
          </m:r>
          <m:r>
            <w:rPr>
              <w:rFonts w:ascii="Cambria Math" w:hAnsi="Cambria Math"/>
            </w:rPr>
            <m:t xml:space="preserve">rev</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rev</m:t>
          </m:r>
          <m:r>
            <w:rPr>
              <w:rFonts w:ascii="Cambria Math" w:hAnsi="Cambria Math"/>
            </w:rPr>
            <m:t xml:space="preserve">=</m:t>
          </m:r>
          <m:r>
            <w:rPr>
              <w:rFonts w:ascii="Cambria Math" w:hAnsi="Cambria Math"/>
            </w:rPr>
            <m:t xml:space="preserve">360</m:t>
          </m:r>
          <m:r>
            <w:rPr>
              <w:rFonts w:ascii="Cambria Math" w:hAnsi="Cambria Math"/>
            </w:rPr>
            <m:t xml:space="preserv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rad</m:t>
          </m:r>
          <m:r>
            <w:rPr>
              <w:rFonts w:ascii="Cambria Math" w:hAnsi="Cambria Math"/>
            </w:rPr>
            <m:t xml:space="preserve">≅</m:t>
          </m:r>
          <m:r>
            <w:rPr>
              <w:rFonts w:ascii="Cambria Math" w:hAnsi="Cambria Math"/>
            </w:rPr>
            <m:t xml:space="preserve">57.3</m:t>
          </m:r>
          <m:r>
            <w:rPr>
              <w:rFonts w:ascii="Cambria Math" w:hAnsi="Cambria Math"/>
            </w:rPr>
            <m:t xml:space="preserve">°</m:t>
          </m:r>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QUESTIONS</w:t>
      </w:r>
    </w:p>
    <w:p>
      <w:pPr>
        <w:pStyle w:val="ListParagraph"/>
        <w:numPr>
          <w:ilvl w:val="0"/>
          <w:numId w:val="12"/>
        </w:numPr>
        <w:spacing w:lineRule="auto" w:line="360"/>
        <w:jc w:val="both"/>
        <w:rPr>
          <w:rFonts w:eastAsia="宋体" w:eastAsiaTheme="minorEastAsia"/>
          <w:sz w:val="32"/>
          <w:szCs w:val="24"/>
        </w:rPr>
      </w:pPr>
      <w:r>
        <w:rPr>
          <w:rFonts w:eastAsia="宋体" w:eastAsiaTheme="minorEastAsia"/>
          <w:sz w:val="32"/>
          <w:szCs w:val="24"/>
        </w:rPr>
        <w:t>A flywheel of radius 20cm and mass 15kg is mounted on a horizontal axle. Calculate its moment of inertia about the axis passing through the center of mass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20</m:t>
          </m:r>
          <m:r>
            <w:rPr>
              <w:rFonts w:ascii="Cambria Math" w:hAnsi="Cambria Math"/>
            </w:rPr>
            <m:t xml:space="preserve">cm</m:t>
          </m:r>
          <m:r>
            <w:rPr>
              <w:rFonts w:ascii="Cambria Math" w:hAnsi="Cambria Math"/>
            </w:rPr>
            <m:t xml:space="preserve">=</m:t>
          </m:r>
          <m:r>
            <w:rPr>
              <w:rFonts w:ascii="Cambria Math" w:hAnsi="Cambria Math"/>
            </w:rPr>
            <m:t xml:space="preserve">0.2</m:t>
          </m:r>
          <m:r>
            <w:rPr>
              <w:rFonts w:ascii="Cambria Math" w:hAnsi="Cambria Math"/>
            </w:rPr>
            <m:t xml:space="preserve">m</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15</m:t>
          </m:r>
          <m:r>
            <w:rPr>
              <w:rFonts w:ascii="Cambria Math" w:hAnsi="Cambria Math"/>
            </w:rPr>
            <m:t xml:space="preserve">kg</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15</m:t>
          </m:r>
          <m:r>
            <w:rPr>
              <w:rFonts w:ascii="Cambria Math" w:hAnsi="Cambria Math"/>
            </w:rPr>
            <m:t xml:space="preserve">×</m:t>
          </m:r>
          <m:sSup>
            <m:e>
              <m:d>
                <m:dPr>
                  <m:begChr m:val="("/>
                  <m:endChr m:val=")"/>
                </m:dPr>
                <m:e>
                  <m:r>
                    <w:rPr>
                      <w:rFonts w:ascii="Cambria Math" w:hAnsi="Cambria Math"/>
                    </w:rPr>
                    <m:t xml:space="preserve">0.2</m:t>
                  </m:r>
                </m:e>
              </m:d>
            </m:e>
            <m:sup>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15</m:t>
              </m:r>
              <m:r>
                <w:rPr>
                  <w:rFonts w:ascii="Cambria Math" w:hAnsi="Cambria Math"/>
                </w:rPr>
                <m:t xml:space="preserve">×</m:t>
              </m:r>
              <m:r>
                <w:rPr>
                  <w:rFonts w:ascii="Cambria Math" w:hAnsi="Cambria Math"/>
                </w:rPr>
                <m:t xml:space="preserve">0.04</m:t>
              </m:r>
            </m:num>
            <m:den>
              <m:r>
                <w:rPr>
                  <w:rFonts w:ascii="Cambria Math" w:hAnsi="Cambria Math"/>
                </w:rPr>
                <m:t xml:space="preserve">2</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0.3</m:t>
          </m:r>
          <m:r>
            <w:rPr>
              <w:rFonts w:ascii="Cambria Math" w:hAnsi="Cambria Math"/>
            </w:rPr>
            <m:t xml:space="preserve">kg</m:t>
          </m:r>
          <m:sSup>
            <m:e>
              <m:r>
                <w:rPr>
                  <w:rFonts w:ascii="Cambria Math" w:hAnsi="Cambria Math"/>
                </w:rPr>
                <m:t xml:space="preserve">m</m:t>
              </m:r>
            </m:e>
            <m:sup>
              <m:r>
                <w:rPr>
                  <w:rFonts w:ascii="Cambria Math" w:hAnsi="Cambria Math"/>
                </w:rPr>
                <m:t xml:space="preserve">2</m:t>
              </m:r>
            </m:sup>
          </m:sSup>
        </m:oMath>
      </m:oMathPara>
    </w:p>
    <w:p>
      <w:pPr>
        <w:pStyle w:val="ListParagraph"/>
        <w:numPr>
          <w:ilvl w:val="0"/>
          <w:numId w:val="12"/>
        </w:numPr>
        <w:spacing w:lineRule="auto" w:line="360"/>
        <w:jc w:val="both"/>
        <w:rPr>
          <w:rFonts w:eastAsia="宋体" w:eastAsiaTheme="minorEastAsia"/>
          <w:sz w:val="32"/>
          <w:szCs w:val="24"/>
        </w:rPr>
      </w:pPr>
      <w:r>
        <w:rPr>
          <w:rFonts w:eastAsia="宋体" w:eastAsiaTheme="minorEastAsia"/>
          <w:sz w:val="32"/>
          <w:szCs w:val="24"/>
        </w:rPr>
        <w:t>A grind stone in the form of a solid cylinder has a radius of 0.5m and a mass of 50kg. What torque will bring it from rest to an angular velocity of 300 revolutions per minute in 10 seconds?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6.25</m:t>
          </m:r>
          <m:r>
            <w:rPr>
              <w:rFonts w:ascii="Cambria Math" w:hAnsi="Cambria Math"/>
            </w:rPr>
            <m:t xml:space="preserve">kg</m:t>
          </m:r>
          <m:sSup>
            <m:e>
              <m:r>
                <w:rPr>
                  <w:rFonts w:ascii="Cambria Math" w:hAnsi="Cambria Math"/>
                </w:rPr>
                <m:t xml:space="preserve">m</m:t>
              </m:r>
            </m:e>
            <m:sup>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ω</m:t>
              </m:r>
            </m:e>
            <m:sub>
              <m:r>
                <w:rPr>
                  <w:rFonts w:ascii="Cambria Math" w:hAnsi="Cambria Math"/>
                </w:rPr>
                <m:t xml:space="preserve">o</m:t>
              </m:r>
            </m:sub>
          </m:sSub>
          <m:r>
            <w:rPr>
              <w:rFonts w:ascii="Cambria Math" w:hAnsi="Cambria Math"/>
            </w:rPr>
            <m:t xml:space="preserve">=</m:t>
          </m:r>
          <m:r>
            <w:rPr>
              <w:rFonts w:ascii="Cambria Math" w:hAnsi="Cambria Math"/>
            </w:rPr>
            <m:t xml:space="preserve">0</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300</m:t>
          </m:r>
          <m:r>
            <w:rPr>
              <w:rFonts w:ascii="Cambria Math" w:hAnsi="Cambria Math"/>
            </w:rPr>
            <m:t xml:space="preserve">rev</m:t>
          </m:r>
          <m:sSup>
            <m:e>
              <m:r>
                <w:rPr>
                  <w:rFonts w:ascii="Cambria Math" w:hAnsi="Cambria Math"/>
                </w:rPr>
                <m:t xml:space="preserve">min</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300</m:t>
          </m:r>
          <m:r>
            <w:rPr>
              <w:rFonts w:ascii="Cambria Math" w:hAnsi="Cambria Math"/>
            </w:rPr>
            <m:t xml:space="preserve">×</m:t>
          </m:r>
          <m:r>
            <w:rPr>
              <w:rFonts w:ascii="Cambria Math" w:hAnsi="Cambria Math"/>
            </w:rPr>
            <m:t xml:space="preserve">0.10472</m:t>
          </m:r>
          <m:r>
            <w:rPr>
              <w:rFonts w:ascii="Cambria Math" w:hAnsi="Cambria Math"/>
            </w:rPr>
            <m:t xml:space="preserve">=</m:t>
          </m:r>
          <m:r>
            <w:rPr>
              <w:rFonts w:ascii="Cambria Math" w:hAnsi="Cambria Math"/>
            </w:rPr>
            <m:t xml:space="preserve">31.416</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r>
            <w:rPr>
              <w:rFonts w:ascii="Cambria Math" w:hAnsi="Cambria Math"/>
            </w:rPr>
            <m:t xml:space="preserve">+</m:t>
          </m:r>
          <m:r>
            <w:rPr>
              <w:rFonts w:ascii="Cambria Math" w:hAnsi="Cambria Math"/>
            </w:rPr>
            <m:t xml:space="preserve">αt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31.416</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α</m:t>
          </m:r>
          <m:r>
            <w:rPr>
              <w:rFonts w:ascii="Cambria Math" w:hAnsi="Cambria Math"/>
            </w:rPr>
            <m:t xml:space="preserve">10</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10</m:t>
          </m:r>
          <m:r>
            <w:rPr>
              <w:rFonts w:ascii="Cambria Math" w:hAnsi="Cambria Math"/>
            </w:rPr>
            <m:t xml:space="preserve">α</m:t>
          </m:r>
          <m:r>
            <w:rPr>
              <w:rFonts w:ascii="Cambria Math" w:hAnsi="Cambria Math"/>
            </w:rPr>
            <m:t xml:space="preserve">=</m:t>
          </m:r>
          <m:r>
            <w:rPr>
              <w:rFonts w:ascii="Cambria Math" w:hAnsi="Cambria Math"/>
            </w:rPr>
            <m:t xml:space="preserve">31.416</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31.416</m:t>
              </m:r>
            </m:num>
            <m:den>
              <m:r>
                <w:rPr>
                  <w:rFonts w:ascii="Cambria Math" w:hAnsi="Cambria Math"/>
                </w:rPr>
                <m:t xml:space="preserve">10</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r>
            <w:rPr>
              <w:rFonts w:ascii="Cambria Math" w:hAnsi="Cambria Math"/>
            </w:rPr>
            <m:t xml:space="preserve">3.1416</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Iα</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6.25</m:t>
          </m:r>
          <m:r>
            <w:rPr>
              <w:rFonts w:ascii="Cambria Math" w:hAnsi="Cambria Math"/>
            </w:rPr>
            <m:t xml:space="preserve">×</m:t>
          </m:r>
          <m:r>
            <w:rPr>
              <w:rFonts w:ascii="Cambria Math" w:hAnsi="Cambria Math"/>
            </w:rPr>
            <m:t xml:space="preserve">3.1416</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19.635</m:t>
          </m:r>
        </m:oMath>
      </m:oMathPara>
    </w:p>
    <w:p>
      <w:pPr>
        <w:pStyle w:val="ListParagraph"/>
        <w:numPr>
          <w:ilvl w:val="0"/>
          <w:numId w:val="12"/>
        </w:numPr>
        <w:spacing w:lineRule="auto" w:line="360"/>
        <w:jc w:val="both"/>
        <w:rPr>
          <w:rFonts w:eastAsia="宋体" w:eastAsiaTheme="minorEastAsia"/>
          <w:sz w:val="32"/>
          <w:szCs w:val="24"/>
        </w:rPr>
      </w:pPr>
      <w:r>
        <w:rPr>
          <w:rFonts w:eastAsia="宋体" w:eastAsiaTheme="minorEastAsia"/>
          <w:sz w:val="32"/>
          <w:szCs w:val="24"/>
        </w:rPr>
        <w:t>The angular velocity of a fly wheel increases uniformly from 100 revolutions per minute to 400 revolutions per minute in 5 seconds find the number of revolutions made by the wheel in the 5 seconds interval.</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ω</m:t>
              </m:r>
            </m:e>
            <m:sub>
              <m:r>
                <w:rPr>
                  <w:rFonts w:ascii="Cambria Math" w:hAnsi="Cambria Math"/>
                </w:rPr>
                <m:t xml:space="preserve">o</m:t>
              </m:r>
            </m:sub>
          </m:sSub>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0.10472</m:t>
          </m:r>
          <m:r>
            <w:rPr>
              <w:rFonts w:ascii="Cambria Math" w:hAnsi="Cambria Math"/>
            </w:rPr>
            <m:t xml:space="preserve">=</m:t>
          </m:r>
          <m:r>
            <w:rPr>
              <w:rFonts w:ascii="Cambria Math" w:hAnsi="Cambria Math"/>
            </w:rPr>
            <m:t xml:space="preserve">10.472</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400</m:t>
          </m:r>
          <m:r>
            <w:rPr>
              <w:rFonts w:ascii="Cambria Math" w:hAnsi="Cambria Math"/>
            </w:rPr>
            <m:t xml:space="preserve">=</m:t>
          </m:r>
          <m:r>
            <w:rPr>
              <w:rFonts w:ascii="Cambria Math" w:hAnsi="Cambria Math"/>
            </w:rPr>
            <m:t xml:space="preserve">400</m:t>
          </m:r>
          <m:r>
            <w:rPr>
              <w:rFonts w:ascii="Cambria Math" w:hAnsi="Cambria Math"/>
            </w:rPr>
            <m:t xml:space="preserve">×</m:t>
          </m:r>
          <m:r>
            <w:rPr>
              <w:rFonts w:ascii="Cambria Math" w:hAnsi="Cambria Math"/>
            </w:rPr>
            <m:t xml:space="preserve">0.10472</m:t>
          </m:r>
          <m:r>
            <w:rPr>
              <w:rFonts w:ascii="Cambria Math" w:hAnsi="Cambria Math"/>
            </w:rPr>
            <m:t xml:space="preserve">=</m:t>
          </m:r>
          <m:r>
            <w:rPr>
              <w:rFonts w:ascii="Cambria Math" w:hAnsi="Cambria Math"/>
            </w:rPr>
            <m:t xml:space="preserve">41.888</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num>
            <m:den>
              <m:r>
                <w:rPr>
                  <w:rFonts w:ascii="Cambria Math" w:hAnsi="Cambria Math"/>
                </w:rPr>
                <m:t xml:space="preserve">t</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41.888</m:t>
              </m:r>
              <m:r>
                <w:rPr>
                  <w:rFonts w:ascii="Cambria Math" w:hAnsi="Cambria Math"/>
                </w:rPr>
                <m:t xml:space="preserve">−</m:t>
              </m:r>
              <m:r>
                <w:rPr>
                  <w:rFonts w:ascii="Cambria Math" w:hAnsi="Cambria Math"/>
                </w:rPr>
                <m:t xml:space="preserve">10.472</m:t>
              </m:r>
            </m:num>
            <m:den>
              <m:r>
                <w:rPr>
                  <w:rFonts w:ascii="Cambria Math" w:hAnsi="Cambria Math"/>
                </w:rPr>
                <m:t xml:space="preserve">5</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31.416</m:t>
              </m:r>
            </m:num>
            <m:den>
              <m:r>
                <w:rPr>
                  <w:rFonts w:ascii="Cambria Math" w:hAnsi="Cambria Math"/>
                </w:rPr>
                <m:t xml:space="preserve">5</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r>
            <w:rPr>
              <w:rFonts w:ascii="Cambria Math" w:hAnsi="Cambria Math"/>
            </w:rPr>
            <m:t xml:space="preserve">6.2832</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α</m:t>
          </m:r>
          <m:sSup>
            <m:e>
              <m:r>
                <w:rPr>
                  <w:rFonts w:ascii="Cambria Math" w:hAnsi="Cambria Math"/>
                </w:rPr>
                <m:t xml:space="preserve">t</m:t>
              </m:r>
            </m:e>
            <m:sup>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10.472</m:t>
          </m:r>
          <m:d>
            <m:dPr>
              <m:begChr m:val="("/>
              <m:endChr m:val=")"/>
            </m:dPr>
            <m:e>
              <m:r>
                <w:rPr>
                  <w:rFonts w:ascii="Cambria Math" w:hAnsi="Cambria Math"/>
                </w:rPr>
                <m:t xml:space="preserve">5</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6.2832</m:t>
          </m:r>
          <m:r>
            <w:rPr>
              <w:rFonts w:ascii="Cambria Math" w:hAnsi="Cambria Math"/>
            </w:rPr>
            <m:t xml:space="preserve">×</m:t>
          </m:r>
          <m:sSup>
            <m:e>
              <m:r>
                <w:rPr>
                  <w:rFonts w:ascii="Cambria Math" w:hAnsi="Cambria Math"/>
                </w:rPr>
                <m:t xml:space="preserve">5</m:t>
              </m:r>
            </m:e>
            <m:sup>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52.36</m:t>
          </m:r>
          <m:r>
            <w:rPr>
              <w:rFonts w:ascii="Cambria Math" w:hAnsi="Cambria Math"/>
            </w:rPr>
            <m:t xml:space="preserve">+</m:t>
          </m:r>
          <m:r>
            <w:rPr>
              <w:rFonts w:ascii="Cambria Math" w:hAnsi="Cambria Math"/>
            </w:rPr>
            <m:t xml:space="preserve">78.54</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130.9</m:t>
          </m:r>
          <m:r>
            <w:rPr>
              <w:rFonts w:ascii="Cambria Math" w:hAnsi="Cambria Math"/>
            </w:rPr>
            <m:t xml:space="preserve">rad</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f>
            <m:num>
              <m:r>
                <w:rPr>
                  <w:rFonts w:ascii="Cambria Math" w:hAnsi="Cambria Math"/>
                </w:rPr>
                <m:t xml:space="preserve">130.9</m:t>
              </m:r>
            </m:num>
            <m:den>
              <m:r>
                <w:rPr>
                  <w:rFonts w:ascii="Cambria Math" w:hAnsi="Cambria Math"/>
                </w:rPr>
                <m:t xml:space="preserve">6.283185</m:t>
              </m:r>
            </m:den>
          </m:f>
          <m:r>
            <w:rPr>
              <w:rFonts w:ascii="Cambria Math" w:hAnsi="Cambria Math"/>
            </w:rPr>
            <m:t xml:space="preserve">rev</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20.83338</m:t>
          </m:r>
          <m:r>
            <w:rPr>
              <w:rFonts w:ascii="Cambria Math" w:hAnsi="Cambria Math"/>
            </w:rPr>
            <m:t xml:space="preserve">rev</m:t>
          </m:r>
        </m:oMath>
      </m:oMathPara>
    </w:p>
    <w:p>
      <w:pPr>
        <w:pStyle w:val="ListParagraph"/>
        <w:numPr>
          <w:ilvl w:val="0"/>
          <w:numId w:val="12"/>
        </w:numPr>
        <w:spacing w:lineRule="auto" w:line="360"/>
        <w:jc w:val="both"/>
        <w:rPr>
          <w:rFonts w:eastAsia="宋体" w:eastAsiaTheme="minorEastAsia"/>
          <w:sz w:val="32"/>
          <w:szCs w:val="24"/>
        </w:rPr>
      </w:pPr>
      <w:r>
        <w:rPr>
          <w:rFonts w:eastAsia="宋体" w:eastAsiaTheme="minorEastAsia"/>
          <w:sz w:val="32"/>
          <w:szCs w:val="24"/>
        </w:rPr>
        <w:t>The inner radius of a hollow cylinder is 10cm, the outer radius is 20cm and the length is 20cm. What is the radius of a cylindrical shell of equal mass that will have the same moment of inertia as the hollow cylinder</w:t>
      </w:r>
    </w:p>
    <w:p>
      <w:pPr>
        <w:pStyle w:val="ListParagraph"/>
        <w:numPr>
          <w:ilvl w:val="0"/>
          <w:numId w:val="12"/>
        </w:numPr>
        <w:spacing w:lineRule="auto" w:line="360"/>
        <w:jc w:val="both"/>
        <w:rPr>
          <w:rFonts w:eastAsia="宋体" w:eastAsiaTheme="minorEastAsia"/>
          <w:sz w:val="32"/>
          <w:szCs w:val="24"/>
        </w:rPr>
      </w:pPr>
      <w:r>
        <w:rPr>
          <w:rFonts w:eastAsia="宋体" w:eastAsiaTheme="minorEastAsia"/>
          <w:sz w:val="32"/>
          <w:szCs w:val="24"/>
        </w:rPr>
        <w:t>A turn table rotating at 78 revolutions per minute slows down and stops after 30 seconds the meter has been turned off</w:t>
      </w:r>
    </w:p>
    <w:p>
      <w:pPr>
        <w:pStyle w:val="ListParagraph"/>
        <w:numPr>
          <w:ilvl w:val="0"/>
          <w:numId w:val="13"/>
        </w:numPr>
        <w:spacing w:lineRule="auto" w:line="360"/>
        <w:jc w:val="both"/>
        <w:rPr>
          <w:rFonts w:eastAsia="宋体" w:eastAsiaTheme="minorEastAsia"/>
          <w:sz w:val="32"/>
          <w:szCs w:val="24"/>
        </w:rPr>
      </w:pPr>
      <w:r>
        <w:rPr>
          <w:rFonts w:eastAsia="宋体" w:eastAsiaTheme="minorEastAsia"/>
          <w:sz w:val="32"/>
          <w:szCs w:val="24"/>
        </w:rPr>
        <w:t>Find the angular acceleration (Answer: -0.27ms2)</w:t>
      </w:r>
    </w:p>
    <w:p>
      <w:pPr>
        <w:pStyle w:val="ListParagraph"/>
        <w:numPr>
          <w:ilvl w:val="0"/>
          <w:numId w:val="13"/>
        </w:numPr>
        <w:spacing w:lineRule="auto" w:line="360"/>
        <w:jc w:val="both"/>
        <w:rPr>
          <w:rFonts w:eastAsia="宋体" w:eastAsiaTheme="minorEastAsia"/>
          <w:sz w:val="32"/>
          <w:szCs w:val="24"/>
        </w:rPr>
      </w:pPr>
      <w:r>
        <w:rPr>
          <w:rFonts w:eastAsia="宋体" w:eastAsiaTheme="minorEastAsia"/>
          <w:sz w:val="32"/>
          <w:szCs w:val="24"/>
        </w:rPr>
        <w:t>How many revolutions does it make within the slowdown period?</w:t>
      </w:r>
    </w:p>
    <w:p>
      <w:pPr>
        <w:pStyle w:val="ListParagraph"/>
        <w:numPr>
          <w:ilvl w:val="0"/>
          <w:numId w:val="12"/>
        </w:numPr>
        <w:spacing w:lineRule="auto" w:line="360"/>
        <w:jc w:val="both"/>
        <w:rPr>
          <w:rFonts w:eastAsia="宋体" w:eastAsiaTheme="minorEastAsia"/>
          <w:sz w:val="32"/>
          <w:szCs w:val="24"/>
        </w:rPr>
      </w:pPr>
      <w:r>
        <w:rPr>
          <w:rFonts w:eastAsia="宋体" w:eastAsiaTheme="minorEastAsia"/>
          <w:sz w:val="32"/>
          <w:szCs w:val="24"/>
        </w:rPr>
        <w:t>A motor speed changes from 225 revolutions per minute to 300 revolutions per minute in 5 seconds. How long will it take for the motor to have its original velocity double over the initial velocity assuming a constant angular acceleration?</w:t>
      </w:r>
    </w:p>
    <w:p>
      <w:pPr>
        <w:pStyle w:val="ListParagraph"/>
        <w:numPr>
          <w:ilvl w:val="0"/>
          <w:numId w:val="12"/>
        </w:numPr>
        <w:spacing w:lineRule="auto" w:line="360"/>
        <w:jc w:val="both"/>
        <w:rPr>
          <w:rFonts w:eastAsia="宋体" w:eastAsiaTheme="minorEastAsia"/>
          <w:sz w:val="32"/>
          <w:szCs w:val="24"/>
        </w:rPr>
      </w:pPr>
      <w:r>
        <w:rPr>
          <w:rFonts w:eastAsia="宋体" w:eastAsiaTheme="minorEastAsia"/>
          <w:sz w:val="32"/>
          <w:szCs w:val="24"/>
        </w:rPr>
        <w:t>A gramophone played back recordings which are to rotate at 78 revolutions per minute. When the turn table of such a record play is up to a particle speed, a break is applied which brings the turn table to rest in 6 seconds. Calculate the angular acceleration and the angle through which the record turns.</w:t>
      </w:r>
    </w:p>
    <w:p>
      <w:pPr>
        <w:pStyle w:val="ListParagraph"/>
        <w:numPr>
          <w:ilvl w:val="0"/>
          <w:numId w:val="12"/>
        </w:numPr>
        <w:spacing w:lineRule="auto" w:line="360"/>
        <w:jc w:val="both"/>
        <w:rPr>
          <w:rFonts w:eastAsia="宋体" w:eastAsiaTheme="minorEastAsia"/>
          <w:sz w:val="32"/>
          <w:szCs w:val="24"/>
        </w:rPr>
      </w:pPr>
      <w:r>
        <w:rPr>
          <w:rFonts w:eastAsia="宋体" w:eastAsiaTheme="minorEastAsia"/>
          <w:sz w:val="32"/>
          <w:szCs w:val="24"/>
        </w:rPr>
        <w:t>A grind stone in the form of a solid cylinder has a radius of 0.5m and mass 100g. What torque will bring it from rest to an angular velocity of 500 revolutions per minute in 12 seconds?</w:t>
      </w:r>
    </w:p>
    <w:p>
      <w:pPr>
        <w:pStyle w:val="ListParagraph"/>
        <w:numPr>
          <w:ilvl w:val="0"/>
          <w:numId w:val="14"/>
        </w:numPr>
        <w:spacing w:lineRule="auto" w:line="360"/>
        <w:jc w:val="both"/>
        <w:rPr>
          <w:rFonts w:eastAsia="宋体" w:eastAsiaTheme="minorEastAsia"/>
          <w:sz w:val="32"/>
          <w:szCs w:val="24"/>
        </w:rPr>
      </w:pPr>
      <w:r>
        <w:rPr>
          <w:rFonts w:eastAsia="宋体" w:eastAsiaTheme="minorEastAsia"/>
          <w:sz w:val="32"/>
          <w:szCs w:val="24"/>
        </w:rPr>
        <w:t>What is the kinetic energy when it is rotating at 150 revolutions per minute?</w:t>
      </w:r>
    </w:p>
    <w:p>
      <w:pPr>
        <w:pStyle w:val="ListParagraph"/>
        <w:numPr>
          <w:ilvl w:val="0"/>
          <w:numId w:val="12"/>
        </w:numPr>
        <w:spacing w:lineRule="auto" w:line="360"/>
        <w:jc w:val="both"/>
        <w:rPr>
          <w:rFonts w:eastAsia="宋体" w:eastAsiaTheme="minorEastAsia"/>
          <w:sz w:val="32"/>
          <w:szCs w:val="24"/>
        </w:rPr>
      </w:pPr>
      <w:r>
        <w:rPr>
          <w:rFonts w:eastAsia="宋体" w:eastAsiaTheme="minorEastAsia"/>
          <w:sz w:val="32"/>
          <w:szCs w:val="24"/>
        </w:rPr>
        <w:t>The flywheel of a car has a mass of 300kg and a radius of gyration of 1.5m. The motor developed a constant torque of 200N and the flywheel starts from rest. Calculate the angular acceleration and angular velocity after 5 revolutions of the flywheel.</w:t>
      </w:r>
    </w:p>
    <w:p>
      <w:pPr>
        <w:pStyle w:val="ListParagraph"/>
        <w:numPr>
          <w:ilvl w:val="0"/>
          <w:numId w:val="12"/>
        </w:numPr>
        <w:spacing w:lineRule="auto" w:line="360"/>
        <w:jc w:val="both"/>
        <w:rPr>
          <w:rFonts w:eastAsia="宋体" w:eastAsiaTheme="minorEastAsia"/>
          <w:sz w:val="32"/>
          <w:szCs w:val="24"/>
        </w:rPr>
      </w:pPr>
      <w:r>
        <w:rPr>
          <w:rFonts w:eastAsia="宋体" w:eastAsiaTheme="minorEastAsia"/>
          <w:sz w:val="32"/>
          <w:szCs w:val="24"/>
        </w:rPr>
        <w:t>The angular velocity of the flywheel of an automobile engine increases from 450 revolutions per minute to 550 revolutions per minute as it gains 500J of kinetic energy. What is the moment of inertia of the flywheel? (Answer: 1.265)</w:t>
      </w:r>
    </w:p>
    <w:p>
      <w:pPr>
        <w:pStyle w:val="ListParagraph"/>
        <w:numPr>
          <w:ilvl w:val="0"/>
          <w:numId w:val="12"/>
        </w:numPr>
        <w:spacing w:lineRule="auto" w:line="360"/>
        <w:jc w:val="both"/>
        <w:rPr>
          <w:rFonts w:eastAsia="宋体" w:eastAsiaTheme="minorEastAsia"/>
          <w:sz w:val="32"/>
          <w:szCs w:val="24"/>
        </w:rPr>
      </w:pPr>
      <w:r>
        <w:rPr>
          <w:rFonts w:eastAsia="宋体" w:eastAsiaTheme="minorEastAsia"/>
          <w:sz w:val="32"/>
          <w:szCs w:val="24"/>
        </w:rPr>
        <w:t>A 35kg wheel rotates with an angular speed of 3000 revolutions per minute. If the radius of gyration of the wheel is 12cm, determine its kinetic energy (Answer: 24877.9)</w:t>
      </w:r>
    </w:p>
    <w:p>
      <w:pPr>
        <w:pStyle w:val="ListParagraph"/>
        <w:numPr>
          <w:ilvl w:val="0"/>
          <w:numId w:val="12"/>
        </w:numPr>
        <w:spacing w:lineRule="auto" w:line="360"/>
        <w:jc w:val="both"/>
        <w:rPr>
          <w:rFonts w:eastAsia="宋体" w:eastAsiaTheme="minorEastAsia"/>
          <w:sz w:val="32"/>
          <w:szCs w:val="24"/>
        </w:rPr>
      </w:pPr>
      <w:r>
        <w:rPr>
          <w:rFonts w:eastAsia="宋体" w:eastAsiaTheme="minorEastAsia"/>
          <w:sz w:val="32"/>
          <w:szCs w:val="24"/>
        </w:rPr>
        <w:t>The inner radius of a hollow cylinder is 10cm, the outer radius is 20cm and the length is 30cm. What is the radius of a thin cylindrical shell of equal mass that will have the same moment of inertia as the hollow cylinder (Answer: 15.8)</w:t>
      </w:r>
    </w:p>
    <w:p>
      <w:pPr>
        <w:pStyle w:val="ListParagraph"/>
        <w:numPr>
          <w:ilvl w:val="0"/>
          <w:numId w:val="12"/>
        </w:numPr>
        <w:spacing w:lineRule="auto" w:line="360"/>
        <w:jc w:val="both"/>
        <w:rPr>
          <w:rFonts w:eastAsia="宋体" w:eastAsiaTheme="minorEastAsia"/>
          <w:sz w:val="32"/>
          <w:szCs w:val="24"/>
        </w:rPr>
      </w:pPr>
      <w:r>
        <w:rPr>
          <w:rFonts w:eastAsia="宋体" w:eastAsiaTheme="minorEastAsia"/>
          <w:sz w:val="32"/>
          <w:szCs w:val="24"/>
        </w:rPr>
        <w:t>Find the moment of inertia of a solid sphere 2m in diameter and of mass 5kg about an axis passing through the center</w:t>
      </w:r>
    </w:p>
    <w:p>
      <w:pPr>
        <w:pStyle w:val="ListParagraph"/>
        <w:numPr>
          <w:ilvl w:val="0"/>
          <w:numId w:val="12"/>
        </w:numPr>
        <w:spacing w:lineRule="auto" w:line="360"/>
        <w:jc w:val="both"/>
        <w:rPr>
          <w:rFonts w:eastAsia="宋体" w:eastAsiaTheme="minorEastAsia"/>
          <w:sz w:val="32"/>
          <w:szCs w:val="24"/>
        </w:rPr>
      </w:pPr>
      <w:r>
        <w:rPr>
          <w:rFonts w:eastAsia="宋体" w:eastAsiaTheme="minorEastAsia"/>
          <w:sz w:val="32"/>
          <w:szCs w:val="24"/>
        </w:rPr>
        <w:t>A disc of moment of inertia 10kgm2 about its center rotates steadily about the center with an angular velocity of 20rads-1. Calculate its rotational energy, its angular momentum about the center and the number of revolutions per second of the disc.</w:t>
      </w:r>
    </w:p>
    <w:p>
      <w:pPr>
        <w:pStyle w:val="Normal"/>
        <w:spacing w:lineRule="auto" w:line="360"/>
        <w:jc w:val="both"/>
        <w:rPr>
          <w:rFonts w:eastAsia="宋体" w:eastAsiaTheme="minorEastAsia"/>
          <w:sz w:val="32"/>
          <w:szCs w:val="24"/>
          <w:u w:val="single"/>
        </w:rPr>
      </w:pPr>
      <w:r>
        <w:rPr>
          <w:rFonts w:eastAsia="宋体" w:eastAsiaTheme="minorEastAsia"/>
          <w:sz w:val="48"/>
          <w:szCs w:val="24"/>
          <w:u w:val="single"/>
        </w:rPr>
        <w:t>SIMPLE HARMONIC MOTION</w:t>
      </w:r>
    </w:p>
    <w:p>
      <w:pPr>
        <w:pStyle w:val="Normal"/>
        <w:spacing w:lineRule="auto" w:line="360"/>
        <w:jc w:val="both"/>
        <w:rPr>
          <w:rFonts w:eastAsia="宋体" w:eastAsiaTheme="minorEastAsia"/>
          <w:sz w:val="32"/>
          <w:szCs w:val="24"/>
        </w:rPr>
      </w:pPr>
      <w:r>
        <w:rPr>
          <w:rFonts w:eastAsia="宋体" w:eastAsiaTheme="minorEastAsia"/>
          <w:sz w:val="32"/>
          <w:szCs w:val="24"/>
        </w:rPr>
        <w:t>This is defined as an oscillatory motion in which the acceleration is directly proportional to the displacement (from the equilibrium position) and is directed towards that position (at a fixed point)</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TERMS USED IN SHM</w:t>
      </w:r>
    </w:p>
    <w:p>
      <w:pPr>
        <w:pStyle w:val="ListParagraph"/>
        <w:numPr>
          <w:ilvl w:val="0"/>
          <w:numId w:val="15"/>
        </w:numPr>
        <w:spacing w:lineRule="auto" w:line="360"/>
        <w:jc w:val="both"/>
        <w:rPr>
          <w:rFonts w:eastAsia="宋体" w:eastAsiaTheme="minorEastAsia"/>
          <w:sz w:val="32"/>
          <w:szCs w:val="24"/>
        </w:rPr>
      </w:pPr>
      <w:r>
        <w:rPr>
          <w:rFonts w:eastAsia="宋体" w:eastAsiaTheme="minorEastAsia"/>
          <w:sz w:val="32"/>
          <w:szCs w:val="24"/>
        </w:rPr>
        <w:t>Period: This is the time taken for one oscillation</w:t>
      </w:r>
    </w:p>
    <w:p>
      <w:pPr>
        <w:pStyle w:val="ListParagraph"/>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oMath>
      </m:oMathPara>
    </w:p>
    <w:p>
      <w:pPr>
        <w:pStyle w:val="ListParagraph"/>
        <w:numPr>
          <w:ilvl w:val="0"/>
          <w:numId w:val="15"/>
        </w:numPr>
        <w:spacing w:lineRule="auto" w:line="360"/>
        <w:jc w:val="both"/>
        <w:rPr>
          <w:rFonts w:eastAsia="宋体" w:eastAsiaTheme="minorEastAsia"/>
          <w:sz w:val="32"/>
          <w:szCs w:val="24"/>
        </w:rPr>
      </w:pPr>
      <w:r>
        <w:rPr>
          <w:rFonts w:eastAsia="宋体" w:eastAsiaTheme="minorEastAsia"/>
          <w:sz w:val="32"/>
          <w:szCs w:val="24"/>
        </w:rPr>
        <w:t>Frequency: This is defined as the number of oscillations made per second</w:t>
      </w:r>
    </w:p>
    <w:p>
      <w:pPr>
        <w:pStyle w:val="ListParagraph"/>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oMath>
      </m:oMathPara>
    </w:p>
    <w:p>
      <w:pPr>
        <w:pStyle w:val="ListParagraph"/>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ListParagraph"/>
        <w:numPr>
          <w:ilvl w:val="0"/>
          <w:numId w:val="15"/>
        </w:numPr>
        <w:spacing w:lineRule="auto" w:line="360"/>
        <w:jc w:val="both"/>
        <w:rPr>
          <w:rFonts w:eastAsia="宋体" w:eastAsiaTheme="minorEastAsia"/>
          <w:sz w:val="32"/>
          <w:szCs w:val="24"/>
        </w:rPr>
      </w:pPr>
      <w:r>
        <w:rPr>
          <w:rFonts w:eastAsia="宋体" w:eastAsiaTheme="minorEastAsia"/>
          <w:sz w:val="32"/>
          <w:szCs w:val="24"/>
        </w:rPr>
        <w:t>Amplitude: This is the maximum distance moved from the equilibrium position. It is represented as (A)</w:t>
      </w:r>
    </w:p>
    <w:p>
      <w:pPr>
        <w:pStyle w:val="ListParagraph"/>
        <w:numPr>
          <w:ilvl w:val="0"/>
          <w:numId w:val="15"/>
        </w:numPr>
        <w:spacing w:lineRule="auto" w:line="360"/>
        <w:jc w:val="both"/>
        <w:rPr>
          <w:rFonts w:eastAsia="宋体" w:eastAsiaTheme="minorEastAsia"/>
          <w:sz w:val="32"/>
          <w:szCs w:val="24"/>
        </w:rPr>
      </w:pPr>
      <w:r>
        <w:rPr>
          <w:rFonts w:eastAsia="宋体" w:eastAsiaTheme="minorEastAsia"/>
          <w:sz w:val="32"/>
          <w:szCs w:val="24"/>
        </w:rPr>
        <w:t>Horizontal displacement: This is the horizontal distance moved from the equilibrium. It is expressed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cos</m:t>
          </m:r>
          <m:r>
            <w:rPr>
              <w:rFonts w:ascii="Cambria Math" w:hAnsi="Cambria Math"/>
            </w:rPr>
            <m:t xml:space="preserve">ωt</m:t>
          </m:r>
        </m:oMath>
      </m:oMathPara>
    </w:p>
    <w:p>
      <w:pPr>
        <w:pStyle w:val="ListParagraph"/>
        <w:numPr>
          <w:ilvl w:val="0"/>
          <w:numId w:val="15"/>
        </w:numPr>
        <w:spacing w:lineRule="auto" w:line="360"/>
        <w:jc w:val="both"/>
        <w:rPr>
          <w:rFonts w:eastAsia="宋体" w:eastAsiaTheme="minorEastAsia"/>
          <w:sz w:val="32"/>
          <w:szCs w:val="24"/>
        </w:rPr>
      </w:pPr>
      <w:r>
        <w:rPr>
          <w:rFonts w:eastAsia="宋体" w:eastAsiaTheme="minorEastAsia"/>
          <w:sz w:val="32"/>
          <w:szCs w:val="24"/>
        </w:rPr>
        <w:t>Instantaneous velocity: This is the velocity relatively attained at any distance given during the motion.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oMath>
      </m:oMathPara>
    </w:p>
    <w:p>
      <w:pPr>
        <w:pStyle w:val="ListParagraph"/>
        <w:numPr>
          <w:ilvl w:val="0"/>
          <w:numId w:val="15"/>
        </w:numPr>
        <w:spacing w:lineRule="auto" w:line="360"/>
        <w:jc w:val="both"/>
        <w:rPr>
          <w:rFonts w:eastAsia="宋体" w:eastAsiaTheme="minorEastAsia"/>
          <w:sz w:val="32"/>
          <w:szCs w:val="24"/>
        </w:rPr>
      </w:pPr>
      <w:r>
        <w:rPr>
          <w:rFonts w:eastAsia="宋体" w:eastAsiaTheme="minorEastAsia"/>
          <w:sz w:val="32"/>
          <w:szCs w:val="24"/>
        </w:rPr>
        <w:t>Acceleration: This can be expressed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x</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Or</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m:t>
              </m:r>
              <m:r>
                <w:rPr>
                  <w:rFonts w:ascii="Cambria Math" w:hAnsi="Cambria Math"/>
                </w:rPr>
                <m:t xml:space="preserve">ω</m:t>
              </m:r>
            </m:e>
            <m:sup>
              <m:r>
                <w:rPr>
                  <w:rFonts w:ascii="Cambria Math" w:hAnsi="Cambria Math"/>
                </w:rPr>
                <m:t xml:space="preserve">2</m:t>
              </m:r>
            </m:sup>
          </m:sSup>
          <m:r>
            <w:rPr>
              <w:rFonts w:ascii="Cambria Math" w:hAnsi="Cambria Math"/>
            </w:rPr>
            <m:t xml:space="preserve">x</m:t>
          </m:r>
        </m:oMath>
      </m:oMathPara>
    </w:p>
    <w:p>
      <w:pPr>
        <w:pStyle w:val="ListParagraph"/>
        <w:numPr>
          <w:ilvl w:val="0"/>
          <w:numId w:val="15"/>
        </w:numPr>
        <w:spacing w:lineRule="auto" w:line="360"/>
        <w:jc w:val="both"/>
        <w:rPr>
          <w:rFonts w:eastAsia="宋体" w:eastAsiaTheme="minorEastAsia"/>
          <w:sz w:val="32"/>
          <w:szCs w:val="24"/>
        </w:rPr>
      </w:pPr>
      <w:r>
        <w:rPr>
          <w:rFonts w:eastAsia="宋体" w:eastAsiaTheme="minorEastAsia"/>
          <w:sz w:val="32"/>
          <w:szCs w:val="24"/>
        </w:rPr>
        <w:t xml:space="preserve">Maximum acceleration: This is expressed as </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max</m:t>
              </m:r>
            </m:sub>
          </m:sSub>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A</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It should be noted that for a helical spring,</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ad>
            <m:radPr>
              <m:degHide m:val="1"/>
            </m:radPr>
            <m:deg/>
            <m:e>
              <m:f>
                <m:num>
                  <m:r>
                    <w:rPr>
                      <w:rFonts w:ascii="Cambria Math" w:hAnsi="Cambria Math"/>
                    </w:rPr>
                    <m:t xml:space="preserve">k</m:t>
                  </m:r>
                </m:num>
                <m:den>
                  <m:r>
                    <w:rPr>
                      <w:rFonts w:ascii="Cambria Math" w:hAnsi="Cambria Math"/>
                    </w:rPr>
                    <m:t xml:space="preserve">m</m:t>
                  </m:r>
                </m:den>
              </m:f>
            </m:e>
          </m:rad>
        </m:oMath>
      </m:oMathPara>
    </w:p>
    <w:p>
      <w:pPr>
        <w:pStyle w:val="Normal"/>
        <w:spacing w:lineRule="auto" w:line="360"/>
        <w:jc w:val="both"/>
        <w:rPr>
          <w:rFonts w:eastAsia="宋体" w:eastAsiaTheme="minorEastAsia"/>
          <w:sz w:val="32"/>
          <w:szCs w:val="24"/>
        </w:rPr>
      </w:pPr>
      <w:r>
        <w:rPr>
          <w:rFonts w:eastAsia="宋体" w:eastAsiaTheme="minorEastAsia"/>
          <w:sz w:val="32"/>
          <w:szCs w:val="24"/>
        </w:rPr>
        <w:t>Here, k is the force constant on the spring and m is the mass of the load</w:t>
      </w:r>
    </w:p>
    <w:p>
      <w:pPr>
        <w:pStyle w:val="Normal"/>
        <w:spacing w:lineRule="auto" w:line="360"/>
        <w:jc w:val="both"/>
        <w:rPr>
          <w:rFonts w:eastAsia="宋体" w:eastAsiaTheme="minorEastAsia"/>
          <w:sz w:val="32"/>
          <w:szCs w:val="24"/>
        </w:rPr>
      </w:pPr>
      <w:r>
        <w:rPr>
          <w:rFonts w:eastAsia="宋体" w:eastAsiaTheme="minorEastAsia"/>
          <w:sz w:val="32"/>
          <w:szCs w:val="24"/>
        </w:rPr>
        <w:t>Also, for a simple pendulum</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ad>
            <m:radPr>
              <m:degHide m:val="1"/>
            </m:radPr>
            <m:deg/>
            <m:e>
              <m:f>
                <m:num>
                  <m:r>
                    <w:rPr>
                      <w:rFonts w:ascii="Cambria Math" w:hAnsi="Cambria Math"/>
                    </w:rPr>
                    <m:t xml:space="preserve">g</m:t>
                  </m:r>
                </m:num>
                <m:den>
                  <m:r>
                    <w:rPr>
                      <w:rFonts w:ascii="Cambria Math" w:hAnsi="Cambria Math"/>
                    </w:rPr>
                    <m:t xml:space="preserve">l</m:t>
                  </m:r>
                </m:den>
              </m:f>
            </m:e>
          </m:rad>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FACTORS THAT AFFECT THE PERIOD OF OSCILLATION OF A SIMPLE PENDULUM BOB</w:t>
      </w:r>
    </w:p>
    <w:p>
      <w:pPr>
        <w:pStyle w:val="ListParagraph"/>
        <w:numPr>
          <w:ilvl w:val="0"/>
          <w:numId w:val="16"/>
        </w:numPr>
        <w:spacing w:lineRule="auto" w:line="360"/>
        <w:jc w:val="both"/>
        <w:rPr>
          <w:rFonts w:eastAsia="宋体" w:eastAsiaTheme="minorEastAsia"/>
          <w:sz w:val="32"/>
          <w:szCs w:val="24"/>
        </w:rPr>
      </w:pPr>
      <w:r>
        <w:rPr>
          <w:rFonts w:eastAsia="宋体" w:eastAsiaTheme="minorEastAsia"/>
          <w:sz w:val="32"/>
          <w:szCs w:val="24"/>
        </w:rPr>
        <w:t>The length of the thread: The period of oscillation is directly proportional to the square root of the length of the thread used. The longer the thread the more the period (time per oscillation)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ad>
            <m:radPr>
              <m:degHide m:val="1"/>
            </m:radPr>
            <m:deg/>
            <m:e>
              <m:r>
                <w:rPr>
                  <w:rFonts w:ascii="Cambria Math" w:hAnsi="Cambria Math"/>
                </w:rPr>
                <m:t xml:space="preserve">l</m:t>
              </m:r>
            </m:e>
          </m:ra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sSub>
                <m:e>
                  <m:r>
                    <w:rPr>
                      <w:rFonts w:ascii="Cambria Math" w:hAnsi="Cambria Math"/>
                    </w:rPr>
                    <m:t xml:space="preserve">T</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2</m:t>
                      </m:r>
                    </m:sub>
                  </m:sSub>
                </m:den>
              </m:f>
            </m:e>
          </m:rad>
        </m:oMath>
      </m:oMathPara>
    </w:p>
    <w:p>
      <w:pPr>
        <w:pStyle w:val="Normal"/>
        <w:spacing w:lineRule="auto" w:line="360"/>
        <w:jc w:val="both"/>
        <w:rPr>
          <w:rFonts w:eastAsia="宋体" w:eastAsiaTheme="minorEastAsia"/>
          <w:sz w:val="32"/>
          <w:szCs w:val="24"/>
        </w:rPr>
      </w:pPr>
      <w:r>
        <w:rPr>
          <w:rFonts w:eastAsia="宋体" w:eastAsiaTheme="minorEastAsia"/>
          <w:sz w:val="32"/>
          <w:szCs w:val="24"/>
        </w:rPr>
        <w:t>Graphically,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slope</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ad>
                <m:radPr>
                  <m:degHide m:val="1"/>
                </m:radPr>
                <m:deg/>
                <m:e>
                  <m:r>
                    <w:rPr>
                      <w:rFonts w:ascii="Cambria Math" w:hAnsi="Cambria Math"/>
                    </w:rPr>
                    <m:t xml:space="preserve">g</m:t>
                  </m:r>
                </m:e>
              </m:rad>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Or</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slope</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r>
                <w:rPr>
                  <w:rFonts w:ascii="Cambria Math" w:hAnsi="Cambria Math"/>
                </w:rPr>
                <m:t xml:space="preserve">g</m:t>
              </m:r>
            </m:den>
          </m:f>
        </m:oMath>
      </m:oMathPara>
    </w:p>
    <w:p>
      <w:pPr>
        <w:pStyle w:val="ListParagraph"/>
        <w:numPr>
          <w:ilvl w:val="0"/>
          <w:numId w:val="16"/>
        </w:numPr>
        <w:spacing w:lineRule="auto" w:line="360"/>
        <w:jc w:val="both"/>
        <w:rPr>
          <w:rFonts w:eastAsia="宋体" w:eastAsiaTheme="minorEastAsia"/>
          <w:sz w:val="32"/>
          <w:szCs w:val="24"/>
        </w:rPr>
      </w:pPr>
      <w:r>
        <w:rPr>
          <w:rFonts w:eastAsia="宋体" w:eastAsiaTheme="minorEastAsia"/>
          <w:sz w:val="32"/>
          <w:szCs w:val="24"/>
        </w:rPr>
        <w:t>Acceleration due to gravity: The period of oscillation varies inversely as the square root of the acceleration due to gravity.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g</m:t>
                  </m:r>
                </m:e>
              </m:rad>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Combining the two variations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ad>
                <m:radPr>
                  <m:degHide m:val="1"/>
                </m:radPr>
                <m:deg/>
                <m:e>
                  <m:r>
                    <w:rPr>
                      <w:rFonts w:ascii="Cambria Math" w:hAnsi="Cambria Math"/>
                    </w:rPr>
                    <m:t xml:space="preserve">l</m:t>
                  </m:r>
                </m:e>
              </m:rad>
            </m:num>
            <m:den>
              <m:rad>
                <m:radPr>
                  <m:degHide m:val="1"/>
                </m:radPr>
                <m:deg/>
                <m:e>
                  <m:r>
                    <w:rPr>
                      <w:rFonts w:ascii="Cambria Math" w:hAnsi="Cambria Math"/>
                    </w:rPr>
                    <m:t xml:space="preserve">g</m:t>
                  </m:r>
                </m:e>
              </m:rad>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ad>
            <m:radPr>
              <m:degHide m:val="1"/>
            </m:radPr>
            <m:deg/>
            <m:e>
              <m:f>
                <m:num>
                  <m:r>
                    <w:rPr>
                      <w:rFonts w:ascii="Cambria Math" w:hAnsi="Cambria Math"/>
                    </w:rPr>
                    <m:t xml:space="preserve">l</m:t>
                  </m:r>
                </m:num>
                <m:den>
                  <m:r>
                    <w:rPr>
                      <w:rFonts w:ascii="Cambria Math" w:hAnsi="Cambria Math"/>
                    </w:rPr>
                    <m:t xml:space="preserve">g</m:t>
                  </m:r>
                </m:den>
              </m:f>
            </m:e>
          </m:ra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period of oscillation does not depend on the mass of the bob.</w:t>
      </w:r>
    </w:p>
    <w:p>
      <w:pPr>
        <w:pStyle w:val="Normal"/>
        <w:spacing w:lineRule="auto" w:line="360"/>
        <w:jc w:val="both"/>
        <w:rPr>
          <w:rFonts w:eastAsia="宋体" w:eastAsiaTheme="minorEastAsia"/>
          <w:sz w:val="32"/>
          <w:szCs w:val="24"/>
        </w:rPr>
      </w:pPr>
      <w:r>
        <w:rPr>
          <w:rFonts w:eastAsia="宋体" w:eastAsiaTheme="minorEastAsia"/>
          <w:sz w:val="32"/>
          <w:szCs w:val="24"/>
        </w:rPr>
        <w:t>Remember to write other terms</w:t>
      </w:r>
    </w:p>
    <w:tbl>
      <w:tblPr>
        <w:tblStyle w:val="10"/>
        <w:tblW w:w="9576" w:type="dxa"/>
        <w:jc w:val="left"/>
        <w:tblInd w:w="0" w:type="dxa"/>
        <w:tblLayout w:type="fixed"/>
        <w:tblCellMar>
          <w:top w:w="0" w:type="dxa"/>
          <w:left w:w="108" w:type="dxa"/>
          <w:bottom w:w="0" w:type="dxa"/>
          <w:right w:w="108" w:type="dxa"/>
        </w:tblCellMar>
      </w:tblPr>
      <w:tblGrid>
        <w:gridCol w:w="3192"/>
        <w:gridCol w:w="3192"/>
        <w:gridCol w:w="3192"/>
      </w:tblGrid>
      <w:tr>
        <w:trPr/>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Parameter</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Simple pendulum</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Helical Spring</w:t>
            </w:r>
          </w:p>
        </w:tc>
      </w:tr>
      <w:tr>
        <w:trPr/>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ω</m:t>
                </m:r>
              </m:oMath>
            </m:oMathPara>
          </w:p>
        </w:tc>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ad>
                  <m:radPr>
                    <m:degHide m:val="1"/>
                  </m:radPr>
                  <m:deg/>
                  <m:e>
                    <m:f>
                      <m:num>
                        <m:r>
                          <w:rPr>
                            <w:rFonts w:ascii="Cambria Math" w:hAnsi="Cambria Math"/>
                          </w:rPr>
                          <m:t xml:space="preserve">g</m:t>
                        </m:r>
                      </m:num>
                      <m:den>
                        <m:r>
                          <w:rPr>
                            <w:rFonts w:ascii="Cambria Math" w:hAnsi="Cambria Math"/>
                          </w:rPr>
                          <m:t xml:space="preserve">l</m:t>
                        </m:r>
                      </m:den>
                    </m:f>
                  </m:e>
                </m:rad>
              </m:oMath>
            </m:oMathPara>
          </w:p>
        </w:tc>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ad>
                  <m:radPr>
                    <m:degHide m:val="1"/>
                  </m:radPr>
                  <m:deg/>
                  <m:e>
                    <m:f>
                      <m:num>
                        <m:r>
                          <w:rPr>
                            <w:rFonts w:ascii="Cambria Math" w:hAnsi="Cambria Math"/>
                          </w:rPr>
                          <m:t xml:space="preserve">k</m:t>
                        </m:r>
                      </m:num>
                      <m:den>
                        <m:r>
                          <w:rPr>
                            <w:rFonts w:ascii="Cambria Math" w:hAnsi="Cambria Math"/>
                          </w:rPr>
                          <m:t xml:space="preserve">m</m:t>
                        </m:r>
                      </m:den>
                    </m:f>
                  </m:e>
                </m:rad>
              </m:oMath>
            </m:oMathPara>
          </w:p>
        </w:tc>
      </w:tr>
      <w:tr>
        <w:trPr/>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r>
      <w:tr>
        <w:trPr/>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Period</w:t>
            </w:r>
          </w:p>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ω</m:t>
                    </m:r>
                  </m:den>
                </m:f>
              </m:oMath>
            </m:oMathPara>
          </w:p>
        </w:tc>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m:oMathPara>
          </w:p>
        </w:tc>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m</m:t>
                        </m:r>
                      </m:num>
                      <m:den>
                        <m:r>
                          <w:rPr>
                            <w:rFonts w:ascii="Cambria Math" w:hAnsi="Cambria Math"/>
                          </w:rPr>
                          <m:t xml:space="preserve">k</m:t>
                        </m:r>
                      </m:den>
                    </m:f>
                  </m:e>
                </m:rad>
              </m:oMath>
            </m:oMathPara>
          </w:p>
        </w:tc>
      </w:tr>
      <w:tr>
        <w:trPr/>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Frequency</w:t>
            </w:r>
          </w:p>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ω</m:t>
                    </m:r>
                  </m:num>
                  <m:den>
                    <m:r>
                      <w:rPr>
                        <w:rFonts w:ascii="Cambria Math" w:hAnsi="Cambria Math"/>
                      </w:rPr>
                      <m:t xml:space="preserve">2</m:t>
                    </m:r>
                    <m:r>
                      <w:rPr>
                        <w:rFonts w:ascii="Cambria Math" w:hAnsi="Cambria Math"/>
                      </w:rPr>
                      <m:t xml:space="preserve">π</m:t>
                    </m:r>
                  </m:den>
                </m:f>
              </m:oMath>
            </m:oMathPara>
          </w:p>
        </w:tc>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den>
                </m:f>
                <m:rad>
                  <m:radPr>
                    <m:degHide m:val="1"/>
                  </m:radPr>
                  <m:deg/>
                  <m:e>
                    <m:f>
                      <m:num>
                        <m:r>
                          <w:rPr>
                            <w:rFonts w:ascii="Cambria Math" w:hAnsi="Cambria Math"/>
                          </w:rPr>
                          <m:t xml:space="preserve">g</m:t>
                        </m:r>
                      </m:num>
                      <m:den>
                        <m:r>
                          <w:rPr>
                            <w:rFonts w:ascii="Cambria Math" w:hAnsi="Cambria Math"/>
                          </w:rPr>
                          <m:t xml:space="preserve">l</m:t>
                        </m:r>
                      </m:den>
                    </m:f>
                  </m:e>
                </m:rad>
              </m:oMath>
            </m:oMathPara>
          </w:p>
        </w:tc>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den>
                </m:f>
                <m:rad>
                  <m:radPr>
                    <m:degHide m:val="1"/>
                  </m:radPr>
                  <m:deg/>
                  <m:e>
                    <m:f>
                      <m:num>
                        <m:r>
                          <w:rPr>
                            <w:rFonts w:ascii="Cambria Math" w:hAnsi="Cambria Math"/>
                          </w:rPr>
                          <m:t xml:space="preserve">k</m:t>
                        </m:r>
                      </m:num>
                      <m:den>
                        <m:r>
                          <w:rPr>
                            <w:rFonts w:ascii="Cambria Math" w:hAnsi="Cambria Math"/>
                          </w:rPr>
                          <m:t xml:space="preserve">m</m:t>
                        </m:r>
                      </m:den>
                    </m:f>
                  </m:e>
                </m:rad>
              </m:oMath>
            </m:oMathPara>
          </w:p>
        </w:tc>
      </w:tr>
    </w:tbl>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rFonts w:eastAsia="宋体" w:eastAsiaTheme="minorEastAsia"/>
          <w:sz w:val="32"/>
          <w:szCs w:val="24"/>
        </w:rPr>
      </w:pPr>
      <w:r>
        <w:rPr>
          <w:rFonts w:eastAsia="宋体" w:eastAsiaTheme="minorEastAsia"/>
          <w:sz w:val="32"/>
          <w:szCs w:val="24"/>
        </w:rPr>
        <w:t>From the above table it can be deduced that circular motion and simple harmonic motion can be compared.</w:t>
      </w:r>
    </w:p>
    <w:p>
      <w:pPr>
        <w:pStyle w:val="Normal"/>
        <w:spacing w:lineRule="auto" w:line="360"/>
        <w:jc w:val="both"/>
        <w:rPr>
          <w:rFonts w:eastAsia="宋体" w:eastAsiaTheme="minorEastAsia"/>
          <w:sz w:val="32"/>
          <w:szCs w:val="32"/>
          <w:u w:val="single"/>
        </w:rPr>
      </w:pPr>
      <w:r>
        <w:rPr>
          <w:rFonts w:eastAsia="宋体" w:eastAsiaTheme="minorEastAsia"/>
          <w:sz w:val="40"/>
          <w:szCs w:val="32"/>
          <w:u w:val="single"/>
        </w:rPr>
        <w:t>EQUILIBRIUM OF FORCES</w:t>
      </w:r>
    </w:p>
    <w:p>
      <w:pPr>
        <w:pStyle w:val="Normal"/>
        <w:spacing w:lineRule="auto" w:line="360"/>
        <w:jc w:val="both"/>
        <w:rPr>
          <w:rFonts w:eastAsia="宋体" w:eastAsiaTheme="minorEastAsia"/>
          <w:sz w:val="32"/>
          <w:szCs w:val="32"/>
        </w:rPr>
      </w:pPr>
      <w:r>
        <w:rPr>
          <w:rFonts w:eastAsia="宋体" w:eastAsiaTheme="minorEastAsia"/>
          <w:sz w:val="32"/>
          <w:szCs w:val="32"/>
        </w:rPr>
        <w:t>When a body is in equilibrium, it is either at rest or in uniform motion. According to Newton’s first law, only the application of a resultant force can change this condition.</w:t>
      </w:r>
    </w:p>
    <w:p>
      <w:pPr>
        <w:pStyle w:val="Normal"/>
        <w:spacing w:lineRule="auto" w:line="360"/>
        <w:jc w:val="both"/>
        <w:rPr>
          <w:rFonts w:eastAsia="宋体" w:eastAsiaTheme="minorEastAsia"/>
          <w:sz w:val="32"/>
          <w:szCs w:val="32"/>
        </w:rPr>
      </w:pPr>
      <w:r>
        <w:rPr>
          <w:rFonts w:eastAsia="宋体" w:eastAsiaTheme="minorEastAsia"/>
          <w:sz w:val="32"/>
          <w:szCs w:val="32"/>
        </w:rPr>
        <w:t>If all forces acting on a body intersect at a single point and their vector sum is zero, the system must be in equilibrium.</w:t>
      </w:r>
    </w:p>
    <w:p>
      <w:pPr>
        <w:pStyle w:val="Normal"/>
        <w:spacing w:lineRule="auto" w:line="360"/>
        <w:jc w:val="both"/>
        <w:rPr>
          <w:rFonts w:eastAsia="宋体" w:eastAsiaTheme="minorEastAsia"/>
          <w:sz w:val="32"/>
          <w:szCs w:val="32"/>
        </w:rPr>
      </w:pPr>
      <w:r>
        <w:rPr>
          <w:rFonts w:eastAsia="宋体" w:eastAsiaTheme="minorEastAsia"/>
          <w:sz w:val="32"/>
          <w:szCs w:val="32"/>
        </w:rPr>
        <w:t>It is possible that a body is in transitional equilibrium</w:t>
      </w:r>
    </w:p>
    <w:p>
      <w:pPr>
        <w:pStyle w:val="Normal"/>
        <w:spacing w:lineRule="auto" w:line="360"/>
        <w:jc w:val="both"/>
        <w:rPr>
          <w:rFonts w:eastAsia="宋体" w:eastAsiaTheme="minorEastAsia"/>
          <w:sz w:val="32"/>
          <w:szCs w:val="32"/>
        </w:rPr>
      </w:pPr>
      <w:r>
        <w:rPr>
          <w:rFonts w:eastAsia="宋体" w:eastAsiaTheme="minorEastAsia"/>
          <w:sz w:val="32"/>
          <w:szCs w:val="32"/>
        </w:rPr>
        <w:t>The conditions for equilibrium of a body are:</w:t>
      </w:r>
    </w:p>
    <w:p>
      <w:pPr>
        <w:pStyle w:val="ListParagraph"/>
        <w:numPr>
          <w:ilvl w:val="0"/>
          <w:numId w:val="17"/>
        </w:numPr>
        <w:spacing w:lineRule="auto" w:line="360"/>
        <w:jc w:val="both"/>
        <w:rPr>
          <w:rFonts w:eastAsia="宋体" w:eastAsiaTheme="minorEastAsia"/>
          <w:sz w:val="32"/>
          <w:szCs w:val="32"/>
        </w:rPr>
      </w:pPr>
      <w:r>
        <w:rPr>
          <w:rFonts w:eastAsia="宋体" w:eastAsiaTheme="minorEastAsia"/>
          <w:sz w:val="32"/>
          <w:szCs w:val="32"/>
        </w:rPr>
        <w:t>The center of mass of the body has zero acceleration and the vector sum of all external forces acting on the body is zero</w:t>
      </w:r>
    </w:p>
    <w:p>
      <w:pPr>
        <w:pStyle w:val="ListParagraph"/>
        <w:numPr>
          <w:ilvl w:val="0"/>
          <w:numId w:val="17"/>
        </w:numPr>
        <w:spacing w:lineRule="auto" w:line="360"/>
        <w:jc w:val="both"/>
        <w:rPr>
          <w:rFonts w:eastAsia="宋体" w:eastAsiaTheme="minorEastAsia"/>
          <w:sz w:val="32"/>
          <w:szCs w:val="32"/>
        </w:rPr>
      </w:pPr>
      <w:r>
        <w:rPr>
          <w:rFonts w:eastAsia="宋体" w:eastAsiaTheme="minorEastAsia"/>
          <w:sz w:val="32"/>
          <w:szCs w:val="32"/>
        </w:rPr>
        <w:t>The net torque on the body must be zero (i.e. the body must not have the tendency to rotate)</w:t>
      </w:r>
    </w:p>
    <w:p>
      <w:pPr>
        <w:pStyle w:val="Normal"/>
        <w:spacing w:lineRule="auto" w:line="360"/>
        <w:jc w:val="both"/>
        <w:rPr>
          <w:rFonts w:eastAsia="宋体" w:eastAsiaTheme="minorEastAsia"/>
          <w:sz w:val="32"/>
          <w:szCs w:val="32"/>
          <w:u w:val="single"/>
        </w:rPr>
      </w:pPr>
      <w:r>
        <w:rPr>
          <w:rFonts w:eastAsia="宋体" w:eastAsiaTheme="minorEastAsia"/>
          <w:sz w:val="44"/>
          <w:szCs w:val="32"/>
          <w:u w:val="single"/>
        </w:rPr>
        <w:t>CENTER OF GRAVITY</w:t>
      </w:r>
    </w:p>
    <w:p>
      <w:pPr>
        <w:pStyle w:val="Normal"/>
        <w:spacing w:lineRule="auto" w:line="360"/>
        <w:jc w:val="both"/>
        <w:rPr>
          <w:rFonts w:eastAsia="宋体" w:eastAsiaTheme="minorEastAsia"/>
          <w:sz w:val="32"/>
          <w:szCs w:val="32"/>
        </w:rPr>
      </w:pPr>
      <w:r>
        <w:rPr>
          <w:rFonts w:eastAsia="宋体" w:eastAsiaTheme="minorEastAsia"/>
          <w:sz w:val="32"/>
          <w:szCs w:val="32"/>
        </w:rPr>
        <w:t>The center of gravity of a body is that point where the entire weight of a body appears to be acting. When a body acted upon by gravity is suspended from a single point, the center of gravity is always at or directly above or below the point of suspension</w:t>
      </w:r>
    </w:p>
    <w:p>
      <w:pPr>
        <w:pStyle w:val="Normal"/>
        <w:spacing w:lineRule="auto" w:line="360"/>
        <w:jc w:val="both"/>
        <w:rPr>
          <w:rFonts w:eastAsia="宋体" w:eastAsiaTheme="minorEastAsia"/>
          <w:sz w:val="32"/>
          <w:szCs w:val="32"/>
        </w:rPr>
      </w:pPr>
      <w:r>
        <w:rPr>
          <w:rFonts w:eastAsia="宋体" w:eastAsiaTheme="minorEastAsia"/>
          <w:sz w:val="32"/>
          <w:szCs w:val="32"/>
        </w:rPr>
        <w:t>Concurrent Forces: Forces are concurrent if the set of forces pass through the same point.</w:t>
      </w:r>
    </w:p>
    <w:p>
      <w:pPr>
        <w:pStyle w:val="Normal"/>
        <w:spacing w:lineRule="auto" w:line="360"/>
        <w:jc w:val="both"/>
        <w:rPr>
          <w:rFonts w:eastAsia="宋体" w:eastAsiaTheme="minorEastAsia"/>
          <w:sz w:val="32"/>
          <w:szCs w:val="32"/>
        </w:rPr>
      </w:pPr>
      <w:r>
        <w:rPr/>
        <w:drawing>
          <wp:inline distT="0" distB="0" distL="0" distR="0">
            <wp:extent cx="981075" cy="1181100"/>
            <wp:effectExtent l="0" t="0" r="0" b="0"/>
            <wp:docPr id="1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descr=""/>
                    <pic:cNvPicPr>
                      <a:picLocks noChangeAspect="1" noChangeArrowheads="1"/>
                    </pic:cNvPicPr>
                  </pic:nvPicPr>
                  <pic:blipFill>
                    <a:blip r:embed="rId20"/>
                    <a:stretch>
                      <a:fillRect/>
                    </a:stretch>
                  </pic:blipFill>
                  <pic:spPr bwMode="auto">
                    <a:xfrm>
                      <a:off x="0" y="0"/>
                      <a:ext cx="981075" cy="1181100"/>
                    </a:xfrm>
                    <a:prstGeom prst="rect">
                      <a:avLst/>
                    </a:prstGeom>
                  </pic:spPr>
                </pic:pic>
              </a:graphicData>
            </a:graphic>
          </wp:inline>
        </w:drawing>
      </w:r>
    </w:p>
    <w:p>
      <w:pPr>
        <w:pStyle w:val="Normal"/>
        <w:spacing w:lineRule="auto" w:line="360"/>
        <w:jc w:val="both"/>
        <w:rPr>
          <w:rFonts w:eastAsia="宋体" w:eastAsiaTheme="minorEastAsia"/>
          <w:sz w:val="32"/>
          <w:szCs w:val="32"/>
        </w:rPr>
      </w:pPr>
      <w:r>
        <w:rPr>
          <w:rFonts w:eastAsia="宋体" w:eastAsiaTheme="minorEastAsia"/>
          <w:sz w:val="32"/>
          <w:szCs w:val="32"/>
        </w:rPr>
        <w:t>A set of concurrent force applied to a particle may be replaced by a single resultant force which is the vector sum of the applied forces.</w:t>
      </w:r>
    </w:p>
    <w:p>
      <w:pPr>
        <w:pStyle w:val="Normal"/>
        <w:spacing w:lineRule="auto" w:line="360"/>
        <w:jc w:val="both"/>
        <w:rPr>
          <w:rFonts w:eastAsia="宋体" w:eastAsiaTheme="minorEastAsia"/>
          <w:sz w:val="32"/>
          <w:szCs w:val="32"/>
        </w:rPr>
      </w:pPr>
      <w:r>
        <w:rPr/>
        <w:drawing>
          <wp:inline distT="0" distB="0" distL="0" distR="0">
            <wp:extent cx="923925" cy="1085850"/>
            <wp:effectExtent l="0" t="0" r="0" b="0"/>
            <wp:docPr id="2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descr=""/>
                    <pic:cNvPicPr>
                      <a:picLocks noChangeAspect="1" noChangeArrowheads="1"/>
                    </pic:cNvPicPr>
                  </pic:nvPicPr>
                  <pic:blipFill>
                    <a:blip r:embed="rId21"/>
                    <a:stretch>
                      <a:fillRect/>
                    </a:stretch>
                  </pic:blipFill>
                  <pic:spPr bwMode="auto">
                    <a:xfrm>
                      <a:off x="0" y="0"/>
                      <a:ext cx="923925" cy="1085850"/>
                    </a:xfrm>
                    <a:prstGeom prst="rect">
                      <a:avLst/>
                    </a:prstGeom>
                  </pic:spPr>
                </pic:pic>
              </a:graphicData>
            </a:graphic>
          </wp:inline>
        </w:drawing>
      </w:r>
    </w:p>
    <w:p>
      <w:pPr>
        <w:pStyle w:val="Normal"/>
        <w:spacing w:lineRule="auto" w:line="360"/>
        <w:jc w:val="both"/>
        <w:rPr>
          <w:rFonts w:eastAsia="宋体" w:eastAsiaTheme="minorEastAsia"/>
          <w:sz w:val="32"/>
          <w:szCs w:val="32"/>
        </w:rPr>
      </w:pPr>
      <w:r>
        <w:rPr>
          <w:rFonts w:eastAsia="宋体" w:eastAsiaTheme="minorEastAsia"/>
          <w:sz w:val="32"/>
          <w:szCs w:val="32"/>
        </w:rPr>
        <w:t>A body is said to be in equilibrium if the resultant force acting on the body is zero (0).</w:t>
      </w:r>
    </w:p>
    <w:p>
      <w:pPr>
        <w:pStyle w:val="Normal"/>
        <w:spacing w:lineRule="auto" w:line="360"/>
        <w:jc w:val="both"/>
        <w:rPr>
          <w:rFonts w:eastAsia="宋体" w:eastAsiaTheme="minorEastAsia"/>
          <w:sz w:val="32"/>
          <w:szCs w:val="32"/>
        </w:rPr>
      </w:pPr>
      <w:r>
        <w:rPr>
          <w:rFonts w:eastAsia="宋体" w:eastAsiaTheme="minorEastAsia"/>
          <w:sz w:val="32"/>
          <w:szCs w:val="32"/>
        </w:rPr>
        <w:t>There are two kinds of equilibrium namely</w:t>
      </w:r>
    </w:p>
    <w:p>
      <w:pPr>
        <w:pStyle w:val="Normal"/>
        <w:spacing w:lineRule="auto" w:line="360"/>
        <w:jc w:val="both"/>
        <w:rPr>
          <w:rFonts w:eastAsia="宋体" w:eastAsiaTheme="minorEastAsia"/>
          <w:sz w:val="32"/>
          <w:szCs w:val="32"/>
        </w:rPr>
      </w:pPr>
      <w:r>
        <w:rPr>
          <w:rFonts w:eastAsia="宋体" w:eastAsiaTheme="minorEastAsia"/>
          <w:sz w:val="32"/>
          <w:szCs w:val="32"/>
        </w:rPr>
        <w:t>Static Equilibrium: This is the kind of equilibrium possessed by bodies at rest</w:t>
      </w:r>
    </w:p>
    <w:p>
      <w:pPr>
        <w:pStyle w:val="Normal"/>
        <w:spacing w:lineRule="auto" w:line="360"/>
        <w:jc w:val="both"/>
        <w:rPr>
          <w:rFonts w:eastAsia="宋体" w:eastAsiaTheme="minorEastAsia"/>
          <w:sz w:val="32"/>
          <w:szCs w:val="32"/>
        </w:rPr>
      </w:pPr>
      <w:r>
        <w:rPr>
          <w:rFonts w:eastAsia="宋体" w:eastAsiaTheme="minorEastAsia"/>
          <w:sz w:val="32"/>
          <w:szCs w:val="32"/>
        </w:rPr>
        <w:t>Dynamic Equilibrium: This is the kind of equilibrium possessed by bodies moving at constant velocity.</w:t>
      </w:r>
    </w:p>
    <w:p>
      <w:pPr>
        <w:pStyle w:val="Normal"/>
        <w:spacing w:lineRule="auto" w:line="360"/>
        <w:jc w:val="both"/>
        <w:rPr>
          <w:rFonts w:eastAsia="宋体" w:eastAsiaTheme="minorEastAsia"/>
          <w:sz w:val="32"/>
          <w:szCs w:val="32"/>
          <w:u w:val="single"/>
        </w:rPr>
      </w:pPr>
      <w:r>
        <w:rPr>
          <w:rFonts w:eastAsia="宋体" w:eastAsiaTheme="minorEastAsia"/>
          <w:sz w:val="40"/>
          <w:szCs w:val="32"/>
          <w:u w:val="single"/>
        </w:rPr>
        <w:t>TRIANGLE LAW OF FORCES</w:t>
      </w:r>
    </w:p>
    <w:p>
      <w:pPr>
        <w:pStyle w:val="Normal"/>
        <w:spacing w:lineRule="auto" w:line="360"/>
        <w:jc w:val="both"/>
        <w:rPr>
          <w:rFonts w:eastAsia="宋体" w:eastAsiaTheme="minorEastAsia"/>
          <w:sz w:val="32"/>
          <w:szCs w:val="32"/>
        </w:rPr>
      </w:pPr>
      <w:r>
        <w:rPr>
          <w:rFonts w:eastAsia="宋体" w:eastAsiaTheme="minorEastAsia"/>
          <w:sz w:val="32"/>
          <w:szCs w:val="32"/>
        </w:rPr>
        <w:t>This states that when three forces are acting on a body in equilibrium, the lines of forces can be used to represent the adjacent sides of a triangle taken in order.</w:t>
      </w:r>
    </w:p>
    <w:p>
      <w:pPr>
        <w:pStyle w:val="Normal"/>
        <w:spacing w:lineRule="auto" w:line="360"/>
        <w:jc w:val="both"/>
        <w:rPr>
          <w:sz w:val="32"/>
          <w:szCs w:val="32"/>
        </w:rPr>
      </w:pPr>
      <w:r>
        <w:rPr/>
        <w:drawing>
          <wp:inline distT="0" distB="0" distL="0" distR="0">
            <wp:extent cx="3152775" cy="3390900"/>
            <wp:effectExtent l="0" t="0" r="0" b="0"/>
            <wp:docPr id="2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descr=""/>
                    <pic:cNvPicPr>
                      <a:picLocks noChangeAspect="1" noChangeArrowheads="1"/>
                    </pic:cNvPicPr>
                  </pic:nvPicPr>
                  <pic:blipFill>
                    <a:blip r:embed="rId22"/>
                    <a:stretch>
                      <a:fillRect/>
                    </a:stretch>
                  </pic:blipFill>
                  <pic:spPr bwMode="auto">
                    <a:xfrm>
                      <a:off x="0" y="0"/>
                      <a:ext cx="3152775" cy="3390900"/>
                    </a:xfrm>
                    <a:prstGeom prst="rect">
                      <a:avLst/>
                    </a:prstGeom>
                  </pic:spPr>
                </pic:pic>
              </a:graphicData>
            </a:graphic>
          </wp:inline>
        </w:drawing>
      </w:r>
    </w:p>
    <w:p>
      <w:pPr>
        <w:pStyle w:val="Normal"/>
        <w:spacing w:lineRule="auto" w:line="360"/>
        <w:jc w:val="both"/>
        <w:rPr>
          <w:sz w:val="32"/>
          <w:szCs w:val="32"/>
        </w:rPr>
      </w:pPr>
      <w:r>
        <w:rPr/>
        <w:drawing>
          <wp:inline distT="0" distB="0" distL="0" distR="0">
            <wp:extent cx="4267200" cy="3183890"/>
            <wp:effectExtent l="0" t="0" r="0" b="0"/>
            <wp:docPr id="2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descr=""/>
                    <pic:cNvPicPr>
                      <a:picLocks noChangeAspect="1" noChangeArrowheads="1"/>
                    </pic:cNvPicPr>
                  </pic:nvPicPr>
                  <pic:blipFill>
                    <a:blip r:embed="rId23"/>
                    <a:stretch>
                      <a:fillRect/>
                    </a:stretch>
                  </pic:blipFill>
                  <pic:spPr bwMode="auto">
                    <a:xfrm>
                      <a:off x="0" y="0"/>
                      <a:ext cx="4267200" cy="3183890"/>
                    </a:xfrm>
                    <a:prstGeom prst="rect">
                      <a:avLst/>
                    </a:prstGeom>
                  </pic:spPr>
                </pic:pic>
              </a:graphicData>
            </a:graphic>
          </wp:inline>
        </w:drawing>
      </w:r>
    </w:p>
    <w:p>
      <w:pPr>
        <w:pStyle w:val="Normal"/>
        <w:spacing w:lineRule="auto" w:line="360"/>
        <w:jc w:val="both"/>
        <w:rPr>
          <w:rFonts w:eastAsia="宋体" w:eastAsiaTheme="minorEastAsia"/>
          <w:sz w:val="32"/>
          <w:szCs w:val="32"/>
          <w:u w:val="single"/>
        </w:rPr>
      </w:pPr>
      <w:r>
        <w:rPr>
          <w:rFonts w:eastAsia="宋体" w:eastAsiaTheme="minorEastAsia"/>
          <w:sz w:val="40"/>
          <w:szCs w:val="32"/>
          <w:u w:val="single"/>
        </w:rPr>
        <w:t>LAMI’S THEORY</w:t>
      </w:r>
    </w:p>
    <w:p>
      <w:pPr>
        <w:pStyle w:val="Normal"/>
        <w:spacing w:lineRule="auto" w:line="360"/>
        <w:jc w:val="both"/>
        <w:rPr>
          <w:rFonts w:eastAsia="宋体" w:eastAsiaTheme="minorEastAsia"/>
          <w:sz w:val="32"/>
          <w:szCs w:val="32"/>
        </w:rPr>
      </w:pPr>
      <w:r>
        <w:rPr>
          <w:rFonts w:eastAsia="宋体" w:eastAsiaTheme="minorEastAsia"/>
          <w:sz w:val="32"/>
          <w:szCs w:val="32"/>
        </w:rPr>
        <w:t>This law is based on the sine rule</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f>
            <m:num>
              <m:sSub>
                <m:e>
                  <m:r>
                    <w:rPr>
                      <w:rFonts w:ascii="Cambria Math" w:hAnsi="Cambria Math"/>
                    </w:rPr>
                    <m:t xml:space="preserve">F</m:t>
                  </m:r>
                </m:e>
                <m:sub>
                  <m:r>
                    <w:rPr>
                      <w:rFonts w:ascii="Cambria Math" w:hAnsi="Cambria Math"/>
                    </w:rPr>
                    <m:t xml:space="preserve">1</m:t>
                  </m:r>
                </m:sub>
              </m:sSub>
            </m:num>
            <m:den>
              <m:r>
                <w:rPr>
                  <w:rFonts w:ascii="Cambria Math" w:hAnsi="Cambria Math"/>
                </w:rPr>
                <m:t xml:space="preserve">sin</m:t>
              </m:r>
              <m:sSub>
                <m:e>
                  <m:r>
                    <w:rPr>
                      <w:rFonts w:ascii="Cambria Math" w:hAnsi="Cambria Math"/>
                    </w:rPr>
                    <m:t xml:space="preserve">θ</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2</m:t>
                  </m:r>
                </m:sub>
              </m:sSub>
            </m:num>
            <m:den>
              <m:r>
                <w:rPr>
                  <w:rFonts w:ascii="Cambria Math" w:hAnsi="Cambria Math"/>
                </w:rPr>
                <m:t xml:space="preserve">sin</m:t>
              </m:r>
              <m:sSub>
                <m:e>
                  <m:r>
                    <w:rPr>
                      <w:rFonts w:ascii="Cambria Math" w:hAnsi="Cambria Math"/>
                    </w:rPr>
                    <m:t xml:space="preserve">θ</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3</m:t>
                  </m:r>
                </m:sub>
              </m:sSub>
            </m:num>
            <m:den>
              <m:r>
                <w:rPr>
                  <w:rFonts w:ascii="Cambria Math" w:hAnsi="Cambria Math"/>
                </w:rPr>
                <m:t xml:space="preserve">sin</m:t>
              </m:r>
              <m:sSub>
                <m:e>
                  <m:r>
                    <w:rPr>
                      <w:rFonts w:ascii="Cambria Math" w:hAnsi="Cambria Math"/>
                    </w:rPr>
                    <m:t xml:space="preserve">θ</m:t>
                  </m:r>
                </m:e>
                <m:sub>
                  <m:r>
                    <w:rPr>
                      <w:rFonts w:ascii="Cambria Math" w:hAnsi="Cambria Math"/>
                    </w:rPr>
                    <m:t xml:space="preserve">3</m:t>
                  </m:r>
                </m:sub>
              </m:sSub>
            </m:den>
          </m:f>
        </m:oMath>
      </m:oMathPara>
    </w:p>
    <w:p>
      <w:pPr>
        <w:pStyle w:val="Normal"/>
        <w:spacing w:lineRule="auto" w:line="360"/>
        <w:jc w:val="both"/>
        <w:rPr>
          <w:rFonts w:eastAsia="宋体" w:eastAsiaTheme="minorEastAsia"/>
          <w:sz w:val="32"/>
          <w:szCs w:val="32"/>
          <w:u w:val="single"/>
        </w:rPr>
      </w:pPr>
      <w:r>
        <w:rPr>
          <w:rFonts w:eastAsia="宋体" w:eastAsiaTheme="minorEastAsia"/>
          <w:sz w:val="40"/>
          <w:szCs w:val="32"/>
          <w:u w:val="single"/>
        </w:rPr>
        <w:t>CENTER OF GRAVITY AND STABILITY</w:t>
      </w:r>
    </w:p>
    <w:p>
      <w:pPr>
        <w:pStyle w:val="Normal"/>
        <w:spacing w:lineRule="auto" w:line="360"/>
        <w:jc w:val="both"/>
        <w:rPr>
          <w:rFonts w:eastAsia="宋体" w:eastAsiaTheme="minorEastAsia"/>
          <w:sz w:val="32"/>
          <w:szCs w:val="32"/>
        </w:rPr>
      </w:pPr>
      <w:r>
        <w:rPr>
          <w:rFonts w:eastAsia="宋体" w:eastAsiaTheme="minorEastAsia"/>
          <w:sz w:val="32"/>
          <w:szCs w:val="32"/>
        </w:rPr>
        <w:t>The center of gravity can be defined as a point where the resultant weight of a body is in action.</w:t>
      </w:r>
    </w:p>
    <w:p>
      <w:pPr>
        <w:pStyle w:val="Normal"/>
        <w:spacing w:lineRule="auto" w:line="360"/>
        <w:jc w:val="both"/>
        <w:rPr>
          <w:rFonts w:eastAsia="宋体" w:eastAsiaTheme="minorEastAsia"/>
          <w:sz w:val="32"/>
          <w:szCs w:val="32"/>
        </w:rPr>
      </w:pPr>
      <w:r>
        <w:rPr>
          <w:rFonts w:eastAsia="宋体" w:eastAsiaTheme="minorEastAsia"/>
          <w:sz w:val="32"/>
          <w:szCs w:val="32"/>
        </w:rPr>
        <w:t>For a uniform body, the center of gravity is at the center of the body. For example, the center of gravity of a uniform meter rule is at the 50cm mark.</w:t>
      </w:r>
    </w:p>
    <w:p>
      <w:pPr>
        <w:pStyle w:val="Normal"/>
        <w:spacing w:lineRule="auto" w:line="360"/>
        <w:jc w:val="both"/>
        <w:rPr>
          <w:rFonts w:eastAsia="宋体" w:eastAsiaTheme="minorEastAsia"/>
          <w:sz w:val="32"/>
          <w:szCs w:val="32"/>
        </w:rPr>
      </w:pPr>
      <w:r>
        <w:rPr>
          <w:rFonts w:eastAsia="宋体" w:eastAsiaTheme="minorEastAsia"/>
          <w:sz w:val="32"/>
          <w:szCs w:val="32"/>
        </w:rPr>
        <w:t>The position of the center of gravity of a body affects its stability</w:t>
      </w:r>
    </w:p>
    <w:p>
      <w:pPr>
        <w:pStyle w:val="Normal"/>
        <w:spacing w:lineRule="auto" w:line="360"/>
        <w:jc w:val="both"/>
        <w:rPr>
          <w:rFonts w:eastAsia="宋体" w:eastAsiaTheme="minorEastAsia"/>
          <w:sz w:val="32"/>
          <w:szCs w:val="32"/>
          <w:u w:val="single"/>
        </w:rPr>
      </w:pPr>
      <w:r>
        <w:rPr>
          <w:rFonts w:eastAsia="宋体" w:eastAsiaTheme="minorEastAsia"/>
          <w:sz w:val="40"/>
          <w:szCs w:val="32"/>
          <w:u w:val="single"/>
        </w:rPr>
        <w:t>CLASSES OF EQUILIBRIUM</w:t>
      </w:r>
    </w:p>
    <w:p>
      <w:pPr>
        <w:pStyle w:val="Normal"/>
        <w:spacing w:lineRule="auto" w:line="360"/>
        <w:jc w:val="both"/>
        <w:rPr>
          <w:rFonts w:eastAsia="宋体" w:eastAsiaTheme="minorEastAsia"/>
          <w:sz w:val="32"/>
          <w:szCs w:val="32"/>
        </w:rPr>
      </w:pPr>
      <w:r>
        <w:rPr>
          <w:rFonts w:eastAsia="宋体" w:eastAsiaTheme="minorEastAsia"/>
          <w:sz w:val="32"/>
          <w:szCs w:val="32"/>
        </w:rPr>
        <w:t>Equilibrium can be classified into three types namely</w:t>
      </w:r>
    </w:p>
    <w:p>
      <w:pPr>
        <w:pStyle w:val="Normal"/>
        <w:spacing w:lineRule="auto" w:line="360"/>
        <w:jc w:val="both"/>
        <w:rPr>
          <w:rFonts w:eastAsia="宋体" w:eastAsiaTheme="minorEastAsia"/>
          <w:sz w:val="32"/>
          <w:szCs w:val="32"/>
          <w:u w:val="single"/>
        </w:rPr>
      </w:pPr>
      <w:r>
        <w:rPr>
          <w:rFonts w:eastAsia="宋体" w:eastAsiaTheme="minorEastAsia"/>
          <w:sz w:val="32"/>
          <w:szCs w:val="32"/>
          <w:u w:val="single"/>
        </w:rPr>
        <w:t>STABLE EQUILIBRIUM</w:t>
      </w:r>
    </w:p>
    <w:p>
      <w:pPr>
        <w:pStyle w:val="Normal"/>
        <w:spacing w:lineRule="auto" w:line="360"/>
        <w:jc w:val="both"/>
        <w:rPr>
          <w:rFonts w:eastAsia="宋体" w:eastAsiaTheme="minorEastAsia"/>
          <w:sz w:val="32"/>
          <w:szCs w:val="32"/>
        </w:rPr>
      </w:pPr>
      <w:r>
        <w:rPr>
          <w:rFonts w:eastAsia="宋体" w:eastAsiaTheme="minorEastAsia"/>
          <w:sz w:val="32"/>
          <w:szCs w:val="32"/>
        </w:rPr>
        <w:t>This is favored by a wide bas</w:t>
      </w:r>
    </w:p>
    <w:p>
      <w:pPr>
        <w:pStyle w:val="Normal"/>
        <w:spacing w:lineRule="auto" w:line="360"/>
        <w:jc w:val="both"/>
        <w:rPr>
          <w:rFonts w:eastAsia="宋体" w:eastAsiaTheme="minorEastAsia"/>
          <w:sz w:val="32"/>
          <w:szCs w:val="32"/>
        </w:rPr>
      </w:pPr>
      <w:r>
        <w:rPr>
          <w:rFonts w:eastAsia="宋体" w:eastAsiaTheme="minorEastAsia"/>
          <w:sz w:val="32"/>
          <w:szCs w:val="32"/>
        </w:rPr>
        <w:t>It is also favored by a low center of gravity</w:t>
      </w:r>
    </w:p>
    <w:p>
      <w:pPr>
        <w:pStyle w:val="Normal"/>
        <w:spacing w:lineRule="auto" w:line="360"/>
        <w:jc w:val="both"/>
        <w:rPr>
          <w:rFonts w:eastAsia="宋体" w:eastAsiaTheme="minorEastAsia"/>
          <w:sz w:val="32"/>
          <w:szCs w:val="32"/>
        </w:rPr>
      </w:pPr>
      <w:r>
        <w:rPr>
          <w:rFonts w:eastAsia="宋体" w:eastAsiaTheme="minorEastAsia"/>
          <w:sz w:val="32"/>
          <w:szCs w:val="32"/>
        </w:rPr>
        <w:t>On lifting, the potential energy increases as the body returns to its original position</w:t>
      </w:r>
    </w:p>
    <w:p>
      <w:pPr>
        <w:pStyle w:val="Normal"/>
        <w:spacing w:lineRule="auto" w:line="360"/>
        <w:jc w:val="both"/>
        <w:rPr>
          <w:rFonts w:eastAsia="宋体" w:eastAsiaTheme="minorEastAsia"/>
          <w:sz w:val="32"/>
          <w:szCs w:val="32"/>
        </w:rPr>
      </w:pPr>
      <w:r>
        <w:rPr>
          <w:rFonts w:eastAsia="宋体" w:eastAsiaTheme="minorEastAsia"/>
          <w:sz w:val="32"/>
          <w:szCs w:val="32"/>
        </w:rPr>
        <w:t>There is high balance</w:t>
      </w:r>
    </w:p>
    <w:p>
      <w:pPr>
        <w:pStyle w:val="Normal"/>
        <w:spacing w:lineRule="auto" w:line="360"/>
        <w:jc w:val="both"/>
        <w:rPr>
          <w:rFonts w:eastAsia="宋体" w:eastAsiaTheme="minorEastAsia"/>
          <w:sz w:val="32"/>
          <w:szCs w:val="32"/>
        </w:rPr>
      </w:pPr>
      <w:r>
        <w:rPr>
          <w:rFonts w:eastAsia="宋体" w:eastAsiaTheme="minorEastAsia"/>
          <w:sz w:val="32"/>
          <w:szCs w:val="32"/>
        </w:rPr>
        <w:t xml:space="preserve">Examples are </w:t>
      </w:r>
    </w:p>
    <w:p>
      <w:pPr>
        <w:pStyle w:val="Normal"/>
        <w:spacing w:lineRule="auto" w:line="360"/>
        <w:jc w:val="both"/>
        <w:rPr>
          <w:rFonts w:eastAsia="宋体" w:eastAsiaTheme="minorEastAsia"/>
          <w:sz w:val="32"/>
          <w:szCs w:val="32"/>
        </w:rPr>
      </w:pPr>
      <w:r>
        <w:rPr>
          <w:rFonts w:eastAsia="宋体" w:eastAsiaTheme="minorEastAsia"/>
          <w:sz w:val="32"/>
          <w:szCs w:val="32"/>
        </w:rPr>
        <w:t>A cone resting on its base</w:t>
      </w:r>
    </w:p>
    <w:p>
      <w:pPr>
        <w:pStyle w:val="Normal"/>
        <w:spacing w:lineRule="auto" w:line="360"/>
        <w:jc w:val="both"/>
        <w:rPr>
          <w:rFonts w:eastAsia="宋体" w:eastAsiaTheme="minorEastAsia"/>
          <w:sz w:val="32"/>
          <w:szCs w:val="32"/>
        </w:rPr>
      </w:pPr>
      <w:r>
        <w:rPr>
          <w:rFonts w:eastAsia="宋体" w:eastAsiaTheme="minorEastAsia"/>
          <w:sz w:val="32"/>
          <w:szCs w:val="32"/>
        </w:rPr>
        <w:t>A ball resting in a bowl</w:t>
      </w:r>
    </w:p>
    <w:p>
      <w:pPr>
        <w:pStyle w:val="Normal"/>
        <w:spacing w:lineRule="auto" w:line="360"/>
        <w:jc w:val="both"/>
        <w:rPr>
          <w:rFonts w:eastAsia="宋体" w:eastAsiaTheme="minorEastAsia"/>
          <w:sz w:val="32"/>
          <w:szCs w:val="32"/>
          <w:u w:val="single"/>
        </w:rPr>
      </w:pPr>
      <w:r>
        <w:rPr>
          <w:rFonts w:eastAsia="宋体" w:eastAsiaTheme="minorEastAsia"/>
          <w:sz w:val="40"/>
          <w:szCs w:val="32"/>
          <w:u w:val="single"/>
        </w:rPr>
        <w:t>UNSTABLE EQUILIBRIUM</w:t>
      </w:r>
    </w:p>
    <w:p>
      <w:pPr>
        <w:pStyle w:val="Normal"/>
        <w:spacing w:lineRule="auto" w:line="360"/>
        <w:jc w:val="both"/>
        <w:rPr>
          <w:rFonts w:eastAsia="宋体" w:eastAsiaTheme="minorEastAsia"/>
          <w:sz w:val="32"/>
          <w:szCs w:val="32"/>
        </w:rPr>
      </w:pPr>
      <w:r>
        <w:rPr>
          <w:rFonts w:eastAsia="宋体" w:eastAsiaTheme="minorEastAsia"/>
          <w:sz w:val="32"/>
          <w:szCs w:val="32"/>
        </w:rPr>
        <w:t>Favored by a narrow base</w:t>
      </w:r>
    </w:p>
    <w:p>
      <w:pPr>
        <w:pStyle w:val="Normal"/>
        <w:spacing w:lineRule="auto" w:line="360"/>
        <w:jc w:val="both"/>
        <w:rPr>
          <w:rFonts w:eastAsia="宋体" w:eastAsiaTheme="minorEastAsia"/>
          <w:sz w:val="32"/>
          <w:szCs w:val="32"/>
        </w:rPr>
      </w:pPr>
      <w:r>
        <w:rPr>
          <w:rFonts w:eastAsia="宋体" w:eastAsiaTheme="minorEastAsia"/>
          <w:sz w:val="32"/>
          <w:szCs w:val="32"/>
        </w:rPr>
        <w:t>Favored by a high center of gravity</w:t>
      </w:r>
    </w:p>
    <w:p>
      <w:pPr>
        <w:pStyle w:val="Normal"/>
        <w:spacing w:lineRule="auto" w:line="360"/>
        <w:jc w:val="both"/>
        <w:rPr>
          <w:rFonts w:eastAsia="宋体" w:eastAsiaTheme="minorEastAsia"/>
          <w:sz w:val="32"/>
          <w:szCs w:val="32"/>
        </w:rPr>
      </w:pPr>
      <w:r>
        <w:rPr>
          <w:rFonts w:eastAsia="宋体" w:eastAsiaTheme="minorEastAsia"/>
          <w:sz w:val="32"/>
          <w:szCs w:val="32"/>
        </w:rPr>
        <w:t>On lifting, the potential energy decreases as the body doesn’t return to its original position</w:t>
      </w:r>
    </w:p>
    <w:p>
      <w:pPr>
        <w:pStyle w:val="Normal"/>
        <w:spacing w:lineRule="auto" w:line="360"/>
        <w:jc w:val="both"/>
        <w:rPr>
          <w:rFonts w:eastAsia="宋体" w:eastAsiaTheme="minorEastAsia"/>
          <w:sz w:val="32"/>
          <w:szCs w:val="32"/>
        </w:rPr>
      </w:pPr>
      <w:r>
        <w:rPr>
          <w:rFonts w:eastAsia="宋体" w:eastAsiaTheme="minorEastAsia"/>
          <w:sz w:val="32"/>
          <w:szCs w:val="32"/>
        </w:rPr>
        <w:t>There is low balance</w:t>
      </w:r>
    </w:p>
    <w:p>
      <w:pPr>
        <w:pStyle w:val="Normal"/>
        <w:spacing w:lineRule="auto" w:line="360"/>
        <w:jc w:val="both"/>
        <w:rPr>
          <w:rFonts w:eastAsia="宋体" w:eastAsiaTheme="minorEastAsia"/>
          <w:sz w:val="32"/>
          <w:szCs w:val="32"/>
        </w:rPr>
      </w:pPr>
      <w:r>
        <w:rPr>
          <w:rFonts w:eastAsia="宋体" w:eastAsiaTheme="minorEastAsia"/>
          <w:sz w:val="32"/>
          <w:szCs w:val="32"/>
        </w:rPr>
        <w:t>Examples are</w:t>
      </w:r>
    </w:p>
    <w:p>
      <w:pPr>
        <w:pStyle w:val="Normal"/>
        <w:spacing w:lineRule="auto" w:line="360"/>
        <w:jc w:val="both"/>
        <w:rPr>
          <w:rFonts w:eastAsia="宋体" w:eastAsiaTheme="minorEastAsia"/>
          <w:sz w:val="32"/>
          <w:szCs w:val="32"/>
        </w:rPr>
      </w:pPr>
      <w:r>
        <w:rPr>
          <w:rFonts w:eastAsia="宋体" w:eastAsiaTheme="minorEastAsia"/>
          <w:sz w:val="32"/>
          <w:szCs w:val="32"/>
        </w:rPr>
        <w:t>A cone resting on its tip</w:t>
      </w:r>
    </w:p>
    <w:p>
      <w:pPr>
        <w:pStyle w:val="Normal"/>
        <w:spacing w:lineRule="auto" w:line="360"/>
        <w:jc w:val="both"/>
        <w:rPr>
          <w:rFonts w:eastAsia="宋体" w:eastAsiaTheme="minorEastAsia"/>
          <w:sz w:val="32"/>
          <w:szCs w:val="32"/>
        </w:rPr>
      </w:pPr>
      <w:r>
        <w:rPr>
          <w:rFonts w:eastAsia="宋体" w:eastAsiaTheme="minorEastAsia"/>
          <w:sz w:val="32"/>
          <w:szCs w:val="32"/>
        </w:rPr>
        <w:t>A ball resting on the top of a spherical object for example, another ball or a bowl</w:t>
      </w:r>
    </w:p>
    <w:p>
      <w:pPr>
        <w:pStyle w:val="Normal"/>
        <w:spacing w:lineRule="auto" w:line="360"/>
        <w:jc w:val="both"/>
        <w:rPr>
          <w:rFonts w:eastAsia="宋体" w:eastAsiaTheme="minorEastAsia"/>
          <w:sz w:val="32"/>
          <w:szCs w:val="32"/>
        </w:rPr>
      </w:pPr>
      <w:r>
        <w:rPr>
          <w:rFonts w:eastAsia="宋体" w:eastAsiaTheme="minorEastAsia"/>
          <w:sz w:val="32"/>
          <w:szCs w:val="32"/>
        </w:rPr>
        <w:br/>
      </w:r>
      <w:r>
        <w:rPr>
          <w:rFonts w:eastAsia="宋体" w:eastAsiaTheme="minorEastAsia"/>
          <w:sz w:val="40"/>
          <w:szCs w:val="32"/>
          <w:u w:val="single"/>
        </w:rPr>
        <w:t>NEUTRAL EQUILIBRIUM</w:t>
      </w:r>
    </w:p>
    <w:p>
      <w:pPr>
        <w:pStyle w:val="Normal"/>
        <w:spacing w:lineRule="auto" w:line="360"/>
        <w:jc w:val="both"/>
        <w:rPr>
          <w:rFonts w:eastAsia="宋体" w:eastAsiaTheme="minorEastAsia"/>
          <w:sz w:val="32"/>
          <w:szCs w:val="32"/>
        </w:rPr>
      </w:pPr>
      <w:r>
        <w:rPr>
          <w:rFonts w:eastAsia="宋体" w:eastAsiaTheme="minorEastAsia"/>
          <w:sz w:val="32"/>
          <w:szCs w:val="32"/>
        </w:rPr>
        <w:t>On lifting, the potential energy remains unchanged</w:t>
      </w:r>
    </w:p>
    <w:p>
      <w:pPr>
        <w:pStyle w:val="Normal"/>
        <w:spacing w:lineRule="auto" w:line="360"/>
        <w:jc w:val="both"/>
        <w:rPr>
          <w:rFonts w:eastAsia="宋体" w:eastAsiaTheme="minorEastAsia"/>
          <w:sz w:val="32"/>
          <w:szCs w:val="32"/>
        </w:rPr>
      </w:pPr>
      <w:r>
        <w:rPr>
          <w:rFonts w:eastAsia="宋体" w:eastAsiaTheme="minorEastAsia"/>
          <w:sz w:val="32"/>
          <w:szCs w:val="32"/>
        </w:rPr>
        <w:t>Examples are</w:t>
      </w:r>
    </w:p>
    <w:p>
      <w:pPr>
        <w:pStyle w:val="Normal"/>
        <w:spacing w:lineRule="auto" w:line="360"/>
        <w:jc w:val="both"/>
        <w:rPr>
          <w:rFonts w:eastAsia="宋体" w:eastAsiaTheme="minorEastAsia"/>
          <w:sz w:val="32"/>
          <w:szCs w:val="32"/>
        </w:rPr>
      </w:pPr>
      <w:r>
        <w:rPr>
          <w:rFonts w:eastAsia="宋体" w:eastAsiaTheme="minorEastAsia"/>
          <w:sz w:val="32"/>
          <w:szCs w:val="32"/>
        </w:rPr>
        <w:t>A cone resting on its slant edge</w:t>
      </w:r>
    </w:p>
    <w:p>
      <w:pPr>
        <w:pStyle w:val="Normal"/>
        <w:spacing w:lineRule="auto" w:line="360"/>
        <w:jc w:val="both"/>
        <w:rPr>
          <w:rFonts w:eastAsia="宋体" w:eastAsiaTheme="minorEastAsia"/>
          <w:sz w:val="32"/>
          <w:szCs w:val="32"/>
        </w:rPr>
      </w:pPr>
      <w:r>
        <w:rPr>
          <w:rFonts w:eastAsia="宋体" w:eastAsiaTheme="minorEastAsia"/>
          <w:sz w:val="32"/>
          <w:szCs w:val="32"/>
        </w:rPr>
        <w:t>A ball resting on a plane</w:t>
      </w:r>
    </w:p>
    <w:p>
      <w:pPr>
        <w:pStyle w:val="Normal"/>
        <w:spacing w:lineRule="auto" w:line="360"/>
        <w:jc w:val="both"/>
        <w:rPr>
          <w:rFonts w:eastAsia="宋体" w:eastAsiaTheme="minorEastAsia"/>
          <w:sz w:val="32"/>
          <w:szCs w:val="32"/>
          <w:u w:val="single"/>
        </w:rPr>
      </w:pPr>
      <w:r>
        <w:rPr>
          <w:rFonts w:eastAsia="宋体" w:eastAsiaTheme="minorEastAsia"/>
          <w:sz w:val="40"/>
          <w:szCs w:val="32"/>
          <w:u w:val="single"/>
        </w:rPr>
        <w:t>CONDITION OF EQUILIBRIUM UNDER PARALLEL FORCES</w:t>
      </w:r>
    </w:p>
    <w:p>
      <w:pPr>
        <w:pStyle w:val="Normal"/>
        <w:spacing w:lineRule="auto" w:line="360"/>
        <w:jc w:val="both"/>
        <w:rPr>
          <w:rFonts w:eastAsia="宋体" w:eastAsiaTheme="minorEastAsia"/>
          <w:sz w:val="32"/>
          <w:szCs w:val="32"/>
        </w:rPr>
      </w:pPr>
      <w:r>
        <w:rPr>
          <w:rFonts w:eastAsia="宋体" w:eastAsiaTheme="minorEastAsia"/>
          <w:sz w:val="32"/>
          <w:szCs w:val="32"/>
        </w:rPr>
        <w:t>The resultant forces acting on a body must be zero</w:t>
      </w:r>
    </w:p>
    <w:p>
      <w:pPr>
        <w:pStyle w:val="Normal"/>
        <w:spacing w:lineRule="auto" w:line="360"/>
        <w:jc w:val="both"/>
        <w:rPr>
          <w:rFonts w:eastAsia="宋体" w:eastAsiaTheme="minorEastAsia"/>
          <w:sz w:val="32"/>
          <w:szCs w:val="32"/>
        </w:rPr>
      </w:pPr>
      <w:r>
        <w:rPr>
          <w:rFonts w:eastAsia="宋体" w:eastAsiaTheme="minorEastAsia"/>
          <w:sz w:val="32"/>
          <w:szCs w:val="32"/>
        </w:rPr>
        <w:t>The sum of forces acting in one direction must be equal to the sum of forces acting in the opposite direction</w:t>
      </w:r>
    </w:p>
    <w:p>
      <w:pPr>
        <w:pStyle w:val="Normal"/>
        <w:spacing w:lineRule="auto" w:line="360"/>
        <w:jc w:val="both"/>
        <w:rPr>
          <w:rFonts w:eastAsia="宋体" w:eastAsiaTheme="minorEastAsia"/>
          <w:sz w:val="32"/>
          <w:szCs w:val="32"/>
        </w:rPr>
      </w:pPr>
      <w:r>
        <w:rPr>
          <w:rFonts w:eastAsia="宋体" w:eastAsiaTheme="minorEastAsia"/>
          <w:sz w:val="32"/>
          <w:szCs w:val="32"/>
        </w:rPr>
        <w:t>The resultant movement about any point must be zero i.e. the sum of clockwise movement about any point must be equal to the sum of anticlockwise movement</w:t>
      </w:r>
    </w:p>
    <w:p>
      <w:pPr>
        <w:pStyle w:val="Normal"/>
        <w:spacing w:lineRule="auto" w:line="360"/>
        <w:jc w:val="both"/>
        <w:rPr>
          <w:rFonts w:eastAsia="宋体" w:eastAsiaTheme="minorEastAsia"/>
          <w:sz w:val="32"/>
          <w:szCs w:val="32"/>
          <w:u w:val="single"/>
        </w:rPr>
      </w:pPr>
      <w:r>
        <w:rPr>
          <w:rFonts w:eastAsia="宋体" w:eastAsiaTheme="minorEastAsia"/>
          <w:sz w:val="40"/>
          <w:szCs w:val="32"/>
          <w:u w:val="single"/>
        </w:rPr>
        <w:t>RESULTANT AND EQUILIBRANT</w:t>
      </w:r>
    </w:p>
    <w:p>
      <w:pPr>
        <w:pStyle w:val="Normal"/>
        <w:spacing w:lineRule="auto" w:line="360"/>
        <w:jc w:val="both"/>
        <w:rPr>
          <w:rFonts w:eastAsia="宋体" w:eastAsiaTheme="minorEastAsia"/>
          <w:sz w:val="32"/>
          <w:szCs w:val="32"/>
        </w:rPr>
      </w:pPr>
      <w:r>
        <w:rPr>
          <w:rFonts w:eastAsia="宋体" w:eastAsiaTheme="minorEastAsia"/>
          <w:sz w:val="32"/>
          <w:szCs w:val="32"/>
        </w:rPr>
        <w:t>A resultant force is defined as a single force that can be used to replace a system of forces</w:t>
      </w:r>
    </w:p>
    <w:p>
      <w:pPr>
        <w:pStyle w:val="Normal"/>
        <w:spacing w:lineRule="auto" w:line="360"/>
        <w:jc w:val="both"/>
        <w:rPr>
          <w:rFonts w:eastAsia="宋体" w:eastAsiaTheme="minorEastAsia"/>
          <w:sz w:val="32"/>
          <w:szCs w:val="32"/>
        </w:rPr>
      </w:pPr>
      <w:r>
        <w:rPr>
          <w:rFonts w:eastAsia="宋体" w:eastAsiaTheme="minorEastAsia"/>
          <w:sz w:val="32"/>
          <w:szCs w:val="32"/>
        </w:rPr>
        <w:t>An equilibrant is defined single force that can keep a body in a state of equilibrium</w:t>
      </w:r>
    </w:p>
    <w:p>
      <w:pPr>
        <w:pStyle w:val="Normal"/>
        <w:spacing w:lineRule="auto" w:line="360"/>
        <w:jc w:val="both"/>
        <w:rPr>
          <w:rFonts w:eastAsia="宋体" w:eastAsiaTheme="minorEastAsia"/>
          <w:sz w:val="32"/>
          <w:szCs w:val="32"/>
        </w:rPr>
      </w:pPr>
      <w:r>
        <w:rPr>
          <w:rFonts w:eastAsia="宋体" w:eastAsiaTheme="minorEastAsia"/>
          <w:sz w:val="32"/>
          <w:szCs w:val="32"/>
        </w:rPr>
        <w:t>Resultant and Equilibrant of a system of forces have equal magnitude but they are opposite in direction. That obeys the third law of motion.</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d>
            <m:dPr>
              <m:begChr m:val="|"/>
              <m:endChr m:val="|"/>
            </m:dPr>
            <m:e>
              <m:sSub>
                <m:e>
                  <m:r>
                    <w:rPr>
                      <w:rFonts w:ascii="Cambria Math" w:hAnsi="Cambria Math"/>
                    </w:rPr>
                    <m:t xml:space="preserve">F</m:t>
                  </m:r>
                </m:e>
                <m:sub>
                  <m:r>
                    <w:rPr>
                      <w:rFonts w:ascii="Cambria Math" w:hAnsi="Cambria Math"/>
                    </w:rPr>
                    <m:t xml:space="preserve">R</m:t>
                  </m:r>
                </m:sub>
              </m:sSub>
            </m:e>
          </m:d>
          <m:r>
            <w:rPr>
              <w:rFonts w:ascii="Cambria Math" w:hAnsi="Cambria Math"/>
            </w:rPr>
            <m:t xml:space="preserve">=</m:t>
          </m:r>
          <m:d>
            <m:dPr>
              <m:begChr m:val="|"/>
              <m:endChr m:val="|"/>
            </m:dPr>
            <m:e>
              <m:sSub>
                <m:e>
                  <m:r>
                    <w:rPr>
                      <w:rFonts w:ascii="Cambria Math" w:hAnsi="Cambria Math"/>
                    </w:rPr>
                    <m:t xml:space="preserve">F</m:t>
                  </m:r>
                </m:e>
                <m:sub>
                  <m:r>
                    <w:rPr>
                      <w:rFonts w:ascii="Cambria Math" w:hAnsi="Cambria Math"/>
                    </w:rPr>
                    <m:t xml:space="preserve">E</m:t>
                  </m:r>
                </m:sub>
              </m:sSub>
            </m:e>
          </m: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E</m:t>
              </m:r>
            </m:sub>
          </m:sSub>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oMath>
      </m:oMathPara>
    </w:p>
    <w:p>
      <w:pPr>
        <w:pStyle w:val="Normal"/>
        <w:spacing w:lineRule="auto" w:line="360"/>
        <w:jc w:val="both"/>
        <w:rPr>
          <w:rFonts w:eastAsia="宋体" w:eastAsiaTheme="minorEastAsia"/>
          <w:sz w:val="32"/>
          <w:szCs w:val="32"/>
        </w:rPr>
      </w:pPr>
      <w:r>
        <w:rPr>
          <w:rFonts w:eastAsia="宋体" w:eastAsiaTheme="minorEastAsia"/>
          <w:sz w:val="32"/>
          <w:szCs w:val="32"/>
        </w:rPr>
        <w:t>Note:</w:t>
      </w:r>
    </w:p>
    <w:p>
      <w:pPr>
        <w:pStyle w:val="Normal"/>
        <w:spacing w:lineRule="auto" w:line="360"/>
        <w:jc w:val="center"/>
        <w:rPr>
          <w:rFonts w:eastAsia="宋体" w:eastAsiaTheme="minorEastAsia"/>
          <w:sz w:val="24"/>
          <w:szCs w:val="24"/>
        </w:rPr>
      </w:pPr>
      <w:r>
        <w:rPr/>
      </w:r>
      <m:oMathPara xmlns:m="http://schemas.openxmlformats.org/officeDocument/2006/math">
        <m:oMathParaPr>
          <m:jc m:val="center"/>
        </m:oMathParaPr>
        <m:oMath>
          <m:r>
            <w:rPr>
              <w:rFonts w:ascii="Cambria Math" w:hAnsi="Cambria Math"/>
            </w:rPr>
            <m:t xml:space="preserve">Mass</m:t>
          </m:r>
          <m:d>
            <m:dPr>
              <m:begChr m:val="("/>
              <m:endChr m:val=")"/>
            </m:dPr>
            <m:e>
              <m:r>
                <w:rPr>
                  <w:rFonts w:ascii="Cambria Math" w:hAnsi="Cambria Math"/>
                </w:rPr>
                <m:t xml:space="preserve">es</m:t>
              </m:r>
            </m:e>
          </m:d>
          <m:r>
            <w:rPr>
              <w:rFonts w:ascii="Cambria Math" w:hAnsi="Cambria Math"/>
            </w:rPr>
            <m:t xml:space="preserve">×</m:t>
          </m:r>
          <m:r>
            <w:rPr>
              <w:rFonts w:ascii="Cambria Math" w:hAnsi="Cambria Math"/>
            </w:rPr>
            <m:t xml:space="preserve">distance</m:t>
          </m:r>
          <m:d>
            <m:dPr>
              <m:begChr m:val="("/>
              <m:endChr m:val=")"/>
            </m:dPr>
            <m:e>
              <m:r>
                <w:rPr>
                  <w:rFonts w:ascii="Cambria Math" w:hAnsi="Cambria Math"/>
                </w:rPr>
                <m:t xml:space="preserve">s</m:t>
              </m:r>
            </m:e>
          </m:d>
          <m:r>
            <w:rPr>
              <w:rFonts w:ascii="Cambria Math" w:hAnsi="Cambria Math"/>
            </w:rPr>
            <m:t xml:space="preserve">before</m:t>
          </m:r>
          <m:r>
            <w:rPr>
              <w:rFonts w:ascii="Cambria Math" w:hAnsi="Cambria Math"/>
            </w:rPr>
            <m:t xml:space="preserve">fulcrum</m:t>
          </m:r>
          <m:r>
            <w:rPr>
              <w:rFonts w:ascii="Cambria Math" w:hAnsi="Cambria Math"/>
            </w:rPr>
            <m:t xml:space="preserve">=</m:t>
          </m:r>
          <m:r>
            <w:rPr>
              <w:rFonts w:ascii="Cambria Math" w:hAnsi="Cambria Math"/>
            </w:rPr>
            <m:t xml:space="preserve">Mass</m:t>
          </m:r>
          <m:d>
            <m:dPr>
              <m:begChr m:val="("/>
              <m:endChr m:val=")"/>
            </m:dPr>
            <m:e>
              <m:r>
                <w:rPr>
                  <w:rFonts w:ascii="Cambria Math" w:hAnsi="Cambria Math"/>
                </w:rPr>
                <m:t xml:space="preserve">es</m:t>
              </m:r>
            </m:e>
          </m:d>
          <m:r>
            <w:rPr>
              <w:rFonts w:ascii="Cambria Math" w:hAnsi="Cambria Math"/>
            </w:rPr>
            <m:t xml:space="preserve">×</m:t>
          </m:r>
          <m:r>
            <w:rPr>
              <w:rFonts w:ascii="Cambria Math" w:hAnsi="Cambria Math"/>
            </w:rPr>
            <m:t xml:space="preserve">distance</m:t>
          </m:r>
          <m:d>
            <m:dPr>
              <m:begChr m:val="("/>
              <m:endChr m:val=")"/>
            </m:dPr>
            <m:e>
              <m:r>
                <w:rPr>
                  <w:rFonts w:ascii="Cambria Math" w:hAnsi="Cambria Math"/>
                </w:rPr>
                <m:t xml:space="preserve">s</m:t>
              </m:r>
            </m:e>
          </m:d>
          <m:r>
            <w:rPr>
              <w:rFonts w:ascii="Cambria Math" w:hAnsi="Cambria Math"/>
            </w:rPr>
            <m:t xml:space="preserve">after</m:t>
          </m:r>
          <m:r>
            <w:rPr>
              <w:rFonts w:ascii="Cambria Math" w:hAnsi="Cambria Math"/>
            </w:rPr>
            <m:t xml:space="preserve">fulcrum</m:t>
          </m:r>
        </m:oMath>
      </m:oMathPara>
    </w:p>
    <w:p>
      <w:pPr>
        <w:pStyle w:val="Normal"/>
        <w:spacing w:lineRule="auto" w:line="360"/>
        <w:jc w:val="both"/>
        <w:rPr>
          <w:rFonts w:eastAsia="宋体" w:eastAsiaTheme="minorEastAsia"/>
          <w:sz w:val="32"/>
          <w:szCs w:val="32"/>
          <w:u w:val="single"/>
        </w:rPr>
      </w:pPr>
      <w:r>
        <w:rPr>
          <w:rFonts w:eastAsia="宋体" w:eastAsiaTheme="minorEastAsia"/>
          <w:sz w:val="40"/>
          <w:szCs w:val="32"/>
          <w:u w:val="single"/>
        </w:rPr>
        <w:t>MOMENT OF A FORCE</w:t>
      </w:r>
    </w:p>
    <w:p>
      <w:pPr>
        <w:pStyle w:val="Normal"/>
        <w:spacing w:lineRule="auto" w:line="360"/>
        <w:jc w:val="both"/>
        <w:rPr>
          <w:rFonts w:eastAsia="宋体" w:eastAsiaTheme="minorEastAsia"/>
          <w:sz w:val="32"/>
          <w:szCs w:val="32"/>
        </w:rPr>
      </w:pPr>
      <w:r>
        <w:rPr>
          <w:rFonts w:eastAsia="宋体" w:eastAsiaTheme="minorEastAsia"/>
          <w:sz w:val="32"/>
          <w:szCs w:val="32"/>
        </w:rPr>
        <w:t xml:space="preserve">This can be defined as the product of force and the perpendicular distance from the line of action. </w:t>
      </w:r>
    </w:p>
    <w:p>
      <w:pPr>
        <w:pStyle w:val="Normal"/>
        <w:spacing w:lineRule="auto" w:line="360"/>
        <w:jc w:val="both"/>
        <w:rPr>
          <w:rFonts w:eastAsia="宋体" w:eastAsiaTheme="minorEastAsia"/>
          <w:sz w:val="32"/>
          <w:szCs w:val="32"/>
        </w:rPr>
      </w:pPr>
      <w:r>
        <w:rPr>
          <w:rFonts w:eastAsia="宋体" w:eastAsiaTheme="minorEastAsia"/>
          <w:sz w:val="32"/>
          <w:szCs w:val="32"/>
        </w:rPr>
        <w:t>The moment of a force about a point is the product of the force and its perpendicular of the line of action of the force from the point of rotation or axis of rotation</w:t>
      </w:r>
    </w:p>
    <w:p>
      <w:pPr>
        <w:pStyle w:val="Normal"/>
        <w:spacing w:lineRule="auto" w:line="360"/>
        <w:jc w:val="both"/>
        <w:rPr>
          <w:rFonts w:eastAsia="宋体" w:eastAsiaTheme="minorEastAsia"/>
          <w:sz w:val="32"/>
          <w:szCs w:val="32"/>
        </w:rPr>
      </w:pPr>
      <w:r>
        <w:rPr>
          <w:rFonts w:eastAsia="宋体" w:eastAsiaTheme="minorEastAsia"/>
          <w:sz w:val="32"/>
          <w:szCs w:val="32"/>
        </w:rPr>
        <w:t>Case 1: Force and perpendicular distance</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Moment</m:t>
          </m:r>
          <m:r>
            <w:rPr>
              <w:rFonts w:ascii="Cambria Math" w:hAnsi="Cambria Math"/>
            </w:rPr>
            <m:t xml:space="preserve">of</m:t>
          </m:r>
          <m:r>
            <w:rPr>
              <w:rFonts w:ascii="Cambria Math" w:hAnsi="Cambria Math"/>
            </w:rPr>
            <m:t xml:space="preserve">force</m:t>
          </m:r>
          <m:r>
            <w:rPr>
              <w:rFonts w:ascii="Cambria Math" w:hAnsi="Cambria Math"/>
            </w:rPr>
            <m:t xml:space="preserve">=</m:t>
          </m:r>
          <m:r>
            <w:rPr>
              <w:rFonts w:ascii="Cambria Math" w:hAnsi="Cambria Math"/>
            </w:rPr>
            <m:t xml:space="preserve">Force</m:t>
          </m:r>
          <m:r>
            <w:rPr>
              <w:rFonts w:ascii="Cambria Math" w:hAnsi="Cambria Math"/>
            </w:rPr>
            <m:t xml:space="preserve">×</m:t>
          </m:r>
          <m:r>
            <w:rPr>
              <w:rFonts w:ascii="Cambria Math" w:hAnsi="Cambria Math"/>
            </w:rPr>
            <m:t xml:space="preserve">Prependicular</m:t>
          </m:r>
          <m:r>
            <w:rPr>
              <w:rFonts w:ascii="Cambria Math" w:hAnsi="Cambria Math"/>
            </w:rPr>
            <m:t xml:space="preserve">distance</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Case 2: If an angle is given</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Moment</m:t>
          </m:r>
          <m:r>
            <w:rPr>
              <w:rFonts w:ascii="Cambria Math" w:hAnsi="Cambria Math"/>
            </w:rPr>
            <m:t xml:space="preserve">of</m:t>
          </m:r>
          <m:r>
            <w:rPr>
              <w:rFonts w:ascii="Cambria Math" w:hAnsi="Cambria Math"/>
            </w:rPr>
            <m:t xml:space="preserve">force</m:t>
          </m:r>
          <m:r>
            <w:rPr>
              <w:rFonts w:ascii="Cambria Math" w:hAnsi="Cambria Math"/>
            </w:rPr>
            <m:t xml:space="preserve">=</m:t>
          </m:r>
          <m:r>
            <w:rPr>
              <w:rFonts w:ascii="Cambria Math" w:hAnsi="Cambria Math"/>
            </w:rPr>
            <m:t xml:space="preserve">Force</m:t>
          </m:r>
          <m:r>
            <w:rPr>
              <w:rFonts w:ascii="Cambria Math" w:hAnsi="Cambria Math"/>
            </w:rPr>
            <m:t xml:space="preserve">×</m:t>
          </m:r>
          <m:r>
            <w:rPr>
              <w:rFonts w:ascii="Cambria Math" w:hAnsi="Cambria Math"/>
            </w:rPr>
            <m:t xml:space="preserve">distance</m:t>
          </m:r>
          <m:r>
            <w:rPr>
              <w:rFonts w:ascii="Cambria Math" w:hAnsi="Cambria Math"/>
            </w:rPr>
            <m:t xml:space="preserve">×</m:t>
          </m:r>
          <m:r>
            <w:rPr>
              <w:rFonts w:ascii="Cambria Math" w:hAnsi="Cambria Math"/>
            </w:rPr>
            <m:t xml:space="preserve">sin</m:t>
          </m:r>
          <m:r>
            <w:rPr>
              <w:rFonts w:ascii="Cambria Math" w:hAnsi="Cambria Math"/>
            </w:rPr>
            <m:t xml:space="preserve">angle</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sin</m:t>
          </m:r>
          <m:r>
            <w:rPr>
              <w:rFonts w:ascii="Cambria Math" w:hAnsi="Cambria Math"/>
            </w:rPr>
            <m:t xml:space="preserve">θ</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To prove the first equation, from</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sin</m:t>
            </m:r>
            <m:r>
              <w:rPr>
                <w:rFonts w:ascii="Cambria Math" w:hAnsi="Cambria Math"/>
              </w:rPr>
              <m:t xml:space="preserve">θ</m:t>
            </m:r>
          </m:e>
        </m:d>
      </m:oMath>
    </w:p>
    <w:p>
      <w:pPr>
        <w:pStyle w:val="Normal"/>
        <w:spacing w:lineRule="auto" w:line="360"/>
        <w:jc w:val="both"/>
        <w:rPr>
          <w:rFonts w:eastAsia="宋体" w:eastAsiaTheme="minorEastAsia"/>
          <w:sz w:val="32"/>
          <w:szCs w:val="32"/>
        </w:rPr>
      </w:pPr>
      <w:r>
        <w:rPr>
          <w:rFonts w:eastAsia="宋体" w:eastAsiaTheme="minorEastAsia"/>
          <w:sz w:val="32"/>
          <w:szCs w:val="32"/>
        </w:rPr>
        <w:t>Maximum moment occurs at 90 degrees perpendicular force and distance</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sin</m:t>
          </m:r>
          <m:r>
            <w:rPr>
              <w:rFonts w:ascii="Cambria Math" w:hAnsi="Cambria Math"/>
            </w:rPr>
            <m:t xml:space="preserve">θ</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sin</m:t>
          </m:r>
          <m:r>
            <w:rPr>
              <w:rFonts w:ascii="Cambria Math" w:hAnsi="Cambria Math"/>
            </w:rPr>
            <m:t xml:space="preserve">90</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There is no moment if the force moves parallel or in the same direction as the distance</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s</m:t>
          </m:r>
          <m:r>
            <w:rPr>
              <w:rFonts w:ascii="Cambria Math" w:hAnsi="Cambria Math"/>
            </w:rPr>
            <m:t xml:space="preserve">∈</m:t>
          </m:r>
          <m:r>
            <w:rPr>
              <w:rFonts w:ascii="Cambria Math" w:hAnsi="Cambria Math"/>
            </w:rPr>
            <m:t xml:space="preserve">θ</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When</w:t>
      </w:r>
      <w:r>
        <w:rPr/>
      </w:r>
      <m:oMath xmlns:m="http://schemas.openxmlformats.org/officeDocument/2006/math">
        <m:d>
          <m:dPr>
            <m:begChr m:val="("/>
            <m:endChr m:val=")"/>
          </m:dPr>
          <m:e>
            <m:r>
              <w:rPr>
                <w:rFonts w:ascii="Cambria Math" w:hAnsi="Cambria Math"/>
              </w:rPr>
              <m:t xml:space="preserve">θ</m:t>
            </m:r>
          </m:e>
        </m:d>
      </m:oMath>
      <w:r>
        <w:rPr>
          <w:rFonts w:eastAsia="宋体" w:eastAsiaTheme="minorEastAsia"/>
          <w:sz w:val="32"/>
          <w:szCs w:val="32"/>
        </w:rPr>
        <w:t xml:space="preserve">is </w:t>
      </w:r>
      <w:r>
        <w:rPr/>
      </w:r>
      <m:oMath xmlns:m="http://schemas.openxmlformats.org/officeDocument/2006/math">
        <m:r>
          <w:rPr>
            <w:rFonts w:ascii="Cambria Math" w:hAnsi="Cambria Math"/>
          </w:rPr>
          <m:t xml:space="preserve">0</m:t>
        </m:r>
      </m:oMath>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sin</m:t>
          </m:r>
          <m:r>
            <w:rPr>
              <w:rFonts w:ascii="Cambria Math" w:hAnsi="Cambria Math"/>
            </w:rPr>
            <m:t xml:space="preserve">0</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m:t>
          </m:r>
          <m:r>
            <w:rPr>
              <w:rFonts w:ascii="Cambria Math" w:hAnsi="Cambria Math"/>
            </w:rPr>
            <m:t xml:space="preserve">0</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0</m:t>
          </m:r>
        </m:oMath>
      </m:oMathPara>
    </w:p>
    <w:p>
      <w:pPr>
        <w:pStyle w:val="Normal"/>
        <w:tabs>
          <w:tab w:val="clear" w:pos="720"/>
          <w:tab w:val="right" w:pos="9360" w:leader="none"/>
        </w:tabs>
        <w:spacing w:lineRule="auto" w:line="360"/>
        <w:jc w:val="both"/>
        <w:rPr>
          <w:rFonts w:eastAsia="宋体" w:eastAsiaTheme="minorEastAsia"/>
          <w:sz w:val="32"/>
          <w:szCs w:val="32"/>
          <w:u w:val="single"/>
        </w:rPr>
      </w:pPr>
      <w:r>
        <w:rPr>
          <w:rFonts w:eastAsia="宋体" w:eastAsiaTheme="minorEastAsia"/>
          <w:sz w:val="40"/>
          <w:szCs w:val="32"/>
          <w:u w:val="single"/>
        </w:rPr>
        <w:t>PRINCIPLE OF MOMENT</w:t>
      </w:r>
    </w:p>
    <w:p>
      <w:pPr>
        <w:pStyle w:val="Normal"/>
        <w:spacing w:lineRule="auto" w:line="360"/>
        <w:jc w:val="both"/>
        <w:rPr>
          <w:rFonts w:eastAsia="宋体" w:eastAsiaTheme="minorEastAsia"/>
          <w:sz w:val="32"/>
          <w:szCs w:val="32"/>
        </w:rPr>
      </w:pPr>
      <w:r>
        <w:rPr>
          <w:rFonts w:eastAsia="宋体" w:eastAsiaTheme="minorEastAsia"/>
          <w:sz w:val="32"/>
          <w:szCs w:val="32"/>
        </w:rPr>
        <w:t>This states that the sum of clockwise and anticlockwise moments about a point on a body in equilibrium is zero.</w:t>
      </w:r>
    </w:p>
    <w:p>
      <w:pPr>
        <w:pStyle w:val="Normal"/>
        <w:spacing w:lineRule="auto" w:line="360"/>
        <w:jc w:val="both"/>
        <w:rPr>
          <w:rFonts w:eastAsia="宋体" w:eastAsiaTheme="minorEastAsia"/>
          <w:sz w:val="32"/>
          <w:szCs w:val="32"/>
        </w:rPr>
      </w:pPr>
      <w:r>
        <w:rPr>
          <w:rFonts w:eastAsia="宋体" w:eastAsiaTheme="minorEastAsia"/>
          <w:sz w:val="32"/>
          <w:szCs w:val="32"/>
        </w:rPr>
        <w:t>For a body in absolute equilibrium (both translational and rotational), the algebraic sum of the upward and downward forces, also, must be equal to zero.</w:t>
      </w:r>
    </w:p>
    <w:p>
      <w:pPr>
        <w:pStyle w:val="Normal"/>
        <w:spacing w:lineRule="auto" w:line="360"/>
        <w:jc w:val="both"/>
        <w:rPr>
          <w:rFonts w:eastAsia="宋体" w:eastAsiaTheme="minorEastAsia"/>
          <w:sz w:val="32"/>
          <w:szCs w:val="32"/>
        </w:rPr>
      </w:pPr>
      <w:r>
        <w:rPr>
          <w:rFonts w:eastAsia="宋体" w:eastAsiaTheme="minorEastAsia"/>
          <w:sz w:val="32"/>
          <w:szCs w:val="32"/>
        </w:rPr>
        <w:t>This states that for a body in equilibrium, the sum of the clockwise movement about a point is equal to the sum of anticlockwise movement</w:t>
      </w:r>
    </w:p>
    <w:p>
      <w:pPr>
        <w:pStyle w:val="Normal"/>
        <w:spacing w:lineRule="auto" w:line="360"/>
        <w:jc w:val="both"/>
        <w:rPr>
          <w:rFonts w:eastAsia="宋体" w:eastAsiaTheme="minorEastAsia"/>
          <w:sz w:val="32"/>
          <w:szCs w:val="32"/>
        </w:rPr>
      </w:pPr>
      <w:r>
        <w:rPr>
          <w:rFonts w:eastAsia="宋体" w:eastAsiaTheme="minorEastAsia"/>
          <w:sz w:val="32"/>
          <w:szCs w:val="32"/>
        </w:rPr>
        <w:t>EXAMPLE:</w:t>
      </w:r>
    </w:p>
    <w:p>
      <w:pPr>
        <w:pStyle w:val="Normal"/>
        <w:spacing w:lineRule="auto" w:line="360"/>
        <w:jc w:val="both"/>
        <w:rPr>
          <w:rFonts w:eastAsia="宋体" w:eastAsiaTheme="minorEastAsia"/>
          <w:sz w:val="32"/>
          <w:szCs w:val="32"/>
        </w:rPr>
      </w:pPr>
      <w:r>
        <w:rPr>
          <w:rFonts w:eastAsia="宋体" w:eastAsiaTheme="minorEastAsia"/>
          <w:sz w:val="32"/>
          <w:szCs w:val="32"/>
        </w:rPr>
        <w:t>A 300N girl and a 400N boy stand on a 16m uniform platform supported by posts A and B as illustrated below. The platform itself weighs 200N. What are the forces exerted by the posts/supports on the platform?</w:t>
      </w:r>
    </w:p>
    <w:p>
      <w:pPr>
        <w:pStyle w:val="Normal"/>
        <w:spacing w:lineRule="auto" w:line="360"/>
        <w:jc w:val="both"/>
        <w:rPr>
          <w:rFonts w:eastAsia="宋体" w:eastAsiaTheme="minorEastAsia"/>
          <w:sz w:val="32"/>
          <w:szCs w:val="32"/>
          <w:u w:val="single"/>
        </w:rPr>
      </w:pPr>
      <w:r>
        <w:rPr>
          <w:rFonts w:eastAsia="宋体" w:eastAsiaTheme="minorEastAsia"/>
          <w:sz w:val="40"/>
          <w:szCs w:val="32"/>
          <w:u w:val="single"/>
        </w:rPr>
        <w:t>COUPLE</w:t>
      </w:r>
    </w:p>
    <w:p>
      <w:pPr>
        <w:pStyle w:val="Normal"/>
        <w:spacing w:lineRule="auto" w:line="360"/>
        <w:jc w:val="both"/>
        <w:rPr>
          <w:rFonts w:eastAsia="宋体" w:eastAsiaTheme="minorEastAsia"/>
          <w:sz w:val="32"/>
          <w:szCs w:val="32"/>
        </w:rPr>
      </w:pPr>
      <w:r>
        <w:rPr>
          <w:rFonts w:eastAsia="宋体" w:eastAsiaTheme="minorEastAsia"/>
          <w:sz w:val="32"/>
          <w:szCs w:val="32"/>
        </w:rPr>
        <w:t>Two equal and opposite forces whose lines of action do not coincide are said to form a couple.</w:t>
      </w:r>
    </w:p>
    <w:p>
      <w:pPr>
        <w:pStyle w:val="Normal"/>
        <w:spacing w:lineRule="auto" w:line="360"/>
        <w:jc w:val="both"/>
        <w:rPr>
          <w:rFonts w:eastAsia="宋体" w:eastAsiaTheme="minorEastAsia"/>
          <w:sz w:val="32"/>
          <w:szCs w:val="32"/>
        </w:rPr>
      </w:pPr>
      <w:r>
        <w:rPr>
          <w:rFonts w:eastAsia="宋体" w:eastAsiaTheme="minorEastAsia"/>
          <w:sz w:val="32"/>
          <w:szCs w:val="32"/>
        </w:rPr>
        <w:t>The two forces always have a turning effect (or moment) which is calculated as the product of one of the forces and the perpendicular distance of separation between them</w:t>
      </w:r>
    </w:p>
    <w:p>
      <w:pPr>
        <w:pStyle w:val="Normal"/>
        <w:spacing w:lineRule="auto" w:line="360"/>
        <w:jc w:val="both"/>
        <w:rPr>
          <w:rFonts w:eastAsia="宋体" w:eastAsiaTheme="minorEastAsia"/>
          <w:sz w:val="32"/>
          <w:szCs w:val="32"/>
        </w:rPr>
      </w:pPr>
      <w:r>
        <w:rPr>
          <w:rFonts w:eastAsia="宋体" w:eastAsiaTheme="minorEastAsia"/>
          <w:sz w:val="32"/>
          <w:szCs w:val="32"/>
        </w:rPr>
        <w:t>A couple can be defined as a system of two forces having equal magnitude but acting in opposite directions creating a turning effect on bodies</w:t>
      </w:r>
    </w:p>
    <w:p>
      <w:pPr>
        <w:pStyle w:val="Normal"/>
        <w:spacing w:lineRule="auto" w:line="360"/>
        <w:jc w:val="both"/>
        <w:rPr>
          <w:rFonts w:eastAsia="宋体" w:eastAsiaTheme="minorEastAsia"/>
          <w:sz w:val="32"/>
          <w:szCs w:val="32"/>
        </w:rPr>
      </w:pPr>
      <w:r>
        <w:rPr>
          <w:rFonts w:eastAsia="宋体" w:eastAsiaTheme="minorEastAsia"/>
          <w:sz w:val="32"/>
          <w:szCs w:val="32"/>
        </w:rPr>
        <w:t>The moment of a couple is called Torque</w:t>
      </w:r>
    </w:p>
    <w:p>
      <w:pPr>
        <w:pStyle w:val="Normal"/>
        <w:spacing w:lineRule="auto" w:line="360"/>
        <w:jc w:val="both"/>
        <w:rPr>
          <w:rFonts w:eastAsia="宋体" w:eastAsiaTheme="minorEastAsia"/>
          <w:sz w:val="32"/>
          <w:szCs w:val="32"/>
        </w:rPr>
      </w:pPr>
      <w:r>
        <w:rPr>
          <w:rFonts w:eastAsia="宋体" w:eastAsiaTheme="minorEastAsia"/>
          <w:sz w:val="32"/>
          <w:szCs w:val="32"/>
        </w:rPr>
        <w:t>Torque has the same definition as moment</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Moment</m:t>
          </m:r>
          <m:r>
            <w:rPr>
              <w:rFonts w:ascii="Cambria Math" w:hAnsi="Cambria Math"/>
            </w:rPr>
            <m:t xml:space="preserve">of</m:t>
          </m:r>
          <m:r>
            <w:rPr>
              <w:rFonts w:ascii="Cambria Math" w:hAnsi="Cambria Math"/>
            </w:rPr>
            <m:t xml:space="preserve">couple</m:t>
          </m:r>
          <m:d>
            <m:dPr>
              <m:begChr m:val="("/>
              <m:endChr m:val=")"/>
            </m:dPr>
            <m:e>
              <m:r>
                <w:rPr>
                  <w:rFonts w:ascii="Cambria Math" w:hAnsi="Cambria Math"/>
                </w:rPr>
                <m:t xml:space="preserve">Torque</m:t>
              </m:r>
            </m:e>
          </m:d>
          <m:r>
            <w:rPr>
              <w:rFonts w:ascii="Cambria Math" w:hAnsi="Cambria Math"/>
            </w:rPr>
            <m:t xml:space="preserve">=</m:t>
          </m:r>
          <m:r>
            <w:rPr>
              <w:rFonts w:ascii="Cambria Math" w:hAnsi="Cambria Math"/>
            </w:rPr>
            <m:t xml:space="preserve">one</m:t>
          </m:r>
          <m:r>
            <w:rPr>
              <w:rFonts w:ascii="Cambria Math" w:hAnsi="Cambria Math"/>
            </w:rPr>
            <m:t xml:space="preserve">of</m:t>
          </m:r>
          <m:r>
            <w:rPr>
              <w:rFonts w:ascii="Cambria Math" w:hAnsi="Cambria Math"/>
            </w:rPr>
            <m:t xml:space="preserve">tℎe</m:t>
          </m:r>
          <m:r>
            <w:rPr>
              <w:rFonts w:ascii="Cambria Math" w:hAnsi="Cambria Math"/>
            </w:rPr>
            <m:t xml:space="preserve">forces</m:t>
          </m:r>
          <m:d>
            <m:dPr>
              <m:begChr m:val="("/>
              <m:endChr m:val=")"/>
            </m:dPr>
            <m:e>
              <m:r>
                <w:rPr>
                  <w:rFonts w:ascii="Cambria Math" w:hAnsi="Cambria Math"/>
                </w:rPr>
                <m:t xml:space="preserve">since</m:t>
              </m:r>
              <m:r>
                <w:rPr>
                  <w:rFonts w:ascii="Cambria Math" w:hAnsi="Cambria Math"/>
                </w:rPr>
                <m:t xml:space="preserve">tℎey</m:t>
              </m:r>
              <m:r>
                <w:rPr>
                  <w:rFonts w:ascii="Cambria Math" w:hAnsi="Cambria Math"/>
                </w:rPr>
                <m:t xml:space="preserve">ℎave</m:t>
              </m:r>
              <m:r>
                <w:rPr>
                  <w:rFonts w:ascii="Cambria Math" w:hAnsi="Cambria Math"/>
                </w:rPr>
                <m:t xml:space="preserve">tℎe</m:t>
              </m:r>
              <m:r>
                <w:rPr>
                  <w:rFonts w:ascii="Cambria Math" w:hAnsi="Cambria Math"/>
                </w:rPr>
                <m:t xml:space="preserve">same</m:t>
              </m:r>
              <m:r>
                <w:rPr>
                  <w:rFonts w:ascii="Cambria Math" w:hAnsi="Cambria Math"/>
                </w:rPr>
                <m:t xml:space="preserve">magnitude</m:t>
              </m:r>
            </m:e>
          </m:d>
          <m:r>
            <w:rPr>
              <w:rFonts w:ascii="Cambria Math" w:hAnsi="Cambria Math"/>
            </w:rPr>
            <m:t xml:space="preserve">×</m:t>
          </m:r>
          <m:r>
            <w:rPr>
              <w:rFonts w:ascii="Cambria Math" w:hAnsi="Cambria Math"/>
            </w:rPr>
            <m:t xml:space="preserve">distance</m:t>
          </m:r>
          <m:r>
            <w:rPr>
              <w:rFonts w:ascii="Cambria Math" w:hAnsi="Cambria Math"/>
            </w:rPr>
            <m:t xml:space="preserve">between</m:t>
          </m:r>
          <m:r>
            <w:rPr>
              <w:rFonts w:ascii="Cambria Math" w:hAnsi="Cambria Math"/>
            </w:rPr>
            <m:t xml:space="preserve">tℎe</m:t>
          </m:r>
          <m:r>
            <w:rPr>
              <w:rFonts w:ascii="Cambria Math" w:hAnsi="Cambria Math"/>
            </w:rPr>
            <m:t xml:space="preserve">two</m:t>
          </m:r>
          <m:r>
            <w:rPr>
              <w:rFonts w:ascii="Cambria Math" w:hAnsi="Cambria Math"/>
            </w:rPr>
            <m:t xml:space="preserve">forces</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Fd</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TORQUE:</w:t>
      </w:r>
    </w:p>
    <w:p>
      <w:pPr>
        <w:pStyle w:val="Normal"/>
        <w:spacing w:lineRule="auto" w:line="360"/>
        <w:jc w:val="both"/>
        <w:rPr>
          <w:rFonts w:eastAsia="宋体" w:eastAsiaTheme="minorEastAsia"/>
          <w:sz w:val="32"/>
          <w:szCs w:val="32"/>
        </w:rPr>
      </w:pPr>
      <w:r>
        <w:rPr>
          <w:rFonts w:eastAsia="宋体" w:eastAsiaTheme="minorEastAsia"/>
          <w:sz w:val="32"/>
          <w:szCs w:val="32"/>
        </w:rPr>
        <w:t>The result torque of a rigid body is given by</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α</m:t>
          </m:r>
          <m:d>
            <m:dPr>
              <m:begChr m:val="("/>
              <m:endChr m:val=")"/>
            </m:dPr>
            <m:e>
              <m:nary>
                <m:naryPr>
                  <m:chr m:val="∑"/>
                  <m:subHide m:val="1"/>
                  <m:supHide m:val="1"/>
                </m:naryPr>
                <m:sub/>
                <m:sup/>
                <m:e>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e>
              </m:nary>
            </m:e>
          </m:d>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Iα</m:t>
          </m:r>
        </m:oMath>
      </m:oMathPara>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moment</m:t>
          </m:r>
          <m:r>
            <w:rPr>
              <w:rFonts w:ascii="Cambria Math" w:hAnsi="Cambria Math"/>
            </w:rPr>
            <m:t xml:space="preserve">of</m:t>
          </m:r>
          <m:r>
            <w:rPr>
              <w:rFonts w:ascii="Cambria Math" w:hAnsi="Cambria Math"/>
            </w:rPr>
            <m:t xml:space="preserve">inertia</m:t>
          </m:r>
          <m:r>
            <w:rPr>
              <w:rFonts w:ascii="Cambria Math" w:hAnsi="Cambria Math"/>
            </w:rPr>
            <m:t xml:space="preserve">×</m:t>
          </m:r>
          <m:r>
            <w:rPr>
              <w:rFonts w:ascii="Cambria Math" w:hAnsi="Cambria Math"/>
            </w:rPr>
            <m:t xml:space="preserve">angular</m:t>
          </m:r>
          <m:r>
            <w:rPr>
              <w:rFonts w:ascii="Cambria Math" w:hAnsi="Cambria Math"/>
            </w:rPr>
            <m:t xml:space="preserve">acceleration</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ANGULAR MOMENTUM</w:t>
      </w:r>
    </w:p>
    <w:p>
      <w:pPr>
        <w:pStyle w:val="Normal"/>
        <w:spacing w:lineRule="auto" w:line="360"/>
        <w:jc w:val="both"/>
        <w:rPr>
          <w:rFonts w:eastAsia="宋体" w:eastAsiaTheme="minorEastAsia"/>
          <w:sz w:val="32"/>
          <w:szCs w:val="32"/>
        </w:rPr>
      </w:pPr>
      <w:r>
        <w:rPr>
          <w:rFonts w:eastAsia="宋体" w:eastAsiaTheme="minorEastAsia"/>
          <w:sz w:val="32"/>
          <w:szCs w:val="32"/>
        </w:rPr>
        <w:t xml:space="preserve">Consider a particle of mass m moving in a circle of radius r. If its linear velocity is v, it will have a linear momentum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mv</m:t>
        </m:r>
      </m:oMath>
    </w:p>
    <w:p>
      <w:pPr>
        <w:pStyle w:val="Normal"/>
        <w:spacing w:lineRule="auto" w:line="360"/>
        <w:jc w:val="both"/>
        <w:rPr>
          <w:rFonts w:eastAsia="宋体" w:eastAsiaTheme="minorEastAsia"/>
          <w:sz w:val="32"/>
          <w:szCs w:val="32"/>
        </w:rPr>
      </w:pPr>
      <w:r>
        <w:rPr>
          <w:rFonts w:eastAsia="宋体" w:eastAsiaTheme="minorEastAsia"/>
          <w:sz w:val="32"/>
          <w:szCs w:val="32"/>
        </w:rPr>
        <w:t>The angular momentum L of the particle is the product of its linear momentum (mv) and the perpendicular distance r from the axis of rotation to the particle</w:t>
      </w:r>
    </w:p>
    <w:p>
      <w:pPr>
        <w:pStyle w:val="Normal"/>
        <w:spacing w:lineRule="auto" w:line="360"/>
        <w:jc w:val="both"/>
        <w:rPr>
          <w:rFonts w:eastAsia="宋体" w:eastAsiaTheme="minorEastAsia"/>
          <w:sz w:val="32"/>
          <w:szCs w:val="32"/>
        </w:rPr>
      </w:pPr>
      <w:r>
        <w:rPr>
          <w:rFonts w:eastAsia="宋体" w:eastAsiaTheme="minorEastAsia"/>
          <w:sz w:val="32"/>
          <w:szCs w:val="32"/>
        </w:rPr>
      </w:r>
    </w:p>
    <w:p>
      <w:pPr>
        <w:pStyle w:val="Normal"/>
        <w:spacing w:lineRule="auto" w:line="360"/>
        <w:jc w:val="both"/>
        <w:rPr>
          <w:rFonts w:eastAsia="宋体" w:eastAsiaTheme="minorEastAsia"/>
          <w:sz w:val="32"/>
          <w:szCs w:val="32"/>
        </w:rPr>
      </w:pPr>
      <w:r>
        <w:rPr>
          <w:rFonts w:eastAsia="宋体" w:eastAsiaTheme="minorEastAsia"/>
          <w:sz w:val="32"/>
          <w:szCs w:val="32"/>
        </w:rPr>
        <w:t>For a rigid body consisting of several particles,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d>
            <m:dPr>
              <m:begChr m:val="("/>
              <m:endChr m:val=")"/>
            </m:dPr>
            <m:e>
              <m:nary>
                <m:naryPr>
                  <m:chr m:val="∑"/>
                  <m:subHide m:val="1"/>
                  <m:supHide m:val="1"/>
                </m:naryPr>
                <m:sub/>
                <m:sup/>
                <m:e>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e>
              </m:nary>
            </m:e>
          </m:d>
          <m:r>
            <w:rPr>
              <w:rFonts w:ascii="Cambria Math" w:hAnsi="Cambria Math"/>
            </w:rPr>
            <m:t xml:space="preserve">ω</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Therefore, the total angular momentum of the rigid body is equal to the product of the body’s angular velocity and its moment of inertia</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r>
            <w:rPr>
              <w:rFonts w:ascii="Cambria Math" w:hAnsi="Cambria Math"/>
            </w:rPr>
            <m:t xml:space="preserve">Iω</m:t>
          </m:r>
        </m:oMath>
      </m:oMathPara>
    </w:p>
    <w:p>
      <w:pPr>
        <w:pStyle w:val="Normal"/>
        <w:spacing w:lineRule="auto" w:line="360"/>
        <w:jc w:val="both"/>
        <w:rPr>
          <w:rFonts w:eastAsia="宋体" w:eastAsiaTheme="minorEastAsia"/>
          <w:sz w:val="32"/>
          <w:szCs w:val="32"/>
        </w:rPr>
      </w:pPr>
      <w:r>
        <w:rPr>
          <w:rFonts w:eastAsia="宋体" w:eastAsiaTheme="minorEastAsia"/>
          <w:sz w:val="32"/>
          <w:szCs w:val="32"/>
        </w:rPr>
        <w:t>EXAMPLE:</w:t>
      </w:r>
    </w:p>
    <w:p>
      <w:pPr>
        <w:pStyle w:val="Normal"/>
        <w:spacing w:lineRule="auto" w:line="360"/>
        <w:jc w:val="both"/>
        <w:rPr>
          <w:rFonts w:eastAsia="宋体" w:eastAsiaTheme="minorEastAsia"/>
          <w:sz w:val="32"/>
          <w:szCs w:val="32"/>
        </w:rPr>
      </w:pPr>
      <w:r>
        <w:rPr>
          <w:rFonts w:eastAsia="宋体" w:eastAsiaTheme="minorEastAsia"/>
          <w:sz w:val="32"/>
          <w:szCs w:val="32"/>
        </w:rPr>
        <w:t>A thin uniform rod is 1m long and has a mass of 6kg. If the rod is pivoted at its center and set into rotation with an angular velocity of 16rad/s, compute its angular momentum</w:t>
      </w:r>
    </w:p>
    <w:p>
      <w:pPr>
        <w:pStyle w:val="Normal"/>
        <w:spacing w:lineRule="auto" w:line="360"/>
        <w:jc w:val="both"/>
        <w:rPr>
          <w:rFonts w:eastAsia="宋体" w:eastAsiaTheme="minorEastAsia"/>
          <w:sz w:val="32"/>
          <w:szCs w:val="32"/>
        </w:rPr>
      </w:pPr>
      <w:r>
        <w:rPr>
          <w:rFonts w:eastAsia="宋体" w:eastAsiaTheme="minorEastAsia"/>
          <w:sz w:val="32"/>
          <w:szCs w:val="32"/>
        </w:rPr>
        <w:t>CONSERATION OF ANGULAR MOMENTUM</w:t>
      </w:r>
    </w:p>
    <w:p>
      <w:pPr>
        <w:pStyle w:val="Normal"/>
        <w:spacing w:lineRule="auto" w:line="360"/>
        <w:jc w:val="both"/>
        <w:rPr>
          <w:rFonts w:eastAsia="宋体" w:eastAsiaTheme="minorEastAsia"/>
          <w:sz w:val="32"/>
          <w:szCs w:val="32"/>
        </w:rPr>
      </w:pPr>
      <w:r>
        <w:rPr>
          <w:rFonts w:eastAsia="宋体" w:eastAsiaTheme="minorEastAsia"/>
          <w:sz w:val="32"/>
          <w:szCs w:val="32"/>
        </w:rPr>
        <w:t>A statement of the conservation of angular momentum is:</w:t>
      </w:r>
    </w:p>
    <w:p>
      <w:pPr>
        <w:pStyle w:val="Normal"/>
        <w:spacing w:lineRule="auto" w:line="360"/>
        <w:jc w:val="both"/>
        <w:rPr>
          <w:rFonts w:eastAsia="宋体" w:eastAsiaTheme="minorEastAsia"/>
          <w:sz w:val="32"/>
          <w:szCs w:val="32"/>
        </w:rPr>
      </w:pPr>
      <w:r>
        <w:rPr>
          <w:rFonts w:eastAsia="宋体" w:eastAsiaTheme="minorEastAsia"/>
          <w:sz w:val="32"/>
          <w:szCs w:val="32"/>
        </w:rPr>
        <w:t>If the sum of external torques acting on a body or system of bodies is zero, the angular momentum is conserved or remains unchanged</w:t>
      </w:r>
    </w:p>
    <w:p>
      <w:pPr>
        <w:pStyle w:val="Normal"/>
        <w:spacing w:lineRule="auto" w:line="360"/>
        <w:jc w:val="both"/>
        <w:rPr>
          <w:rFonts w:eastAsia="宋体" w:eastAsiaTheme="minorEastAsia"/>
          <w:sz w:val="32"/>
          <w:szCs w:val="32"/>
        </w:rPr>
      </w:pPr>
      <w:r>
        <w:rPr>
          <w:rFonts w:eastAsia="宋体" w:eastAsiaTheme="minorEastAsia"/>
          <w:sz w:val="32"/>
          <w:szCs w:val="32"/>
        </w:rPr>
        <w:t>EXAMPLES</w:t>
      </w:r>
    </w:p>
    <w:p>
      <w:pPr>
        <w:pStyle w:val="ListParagraph"/>
        <w:numPr>
          <w:ilvl w:val="0"/>
          <w:numId w:val="18"/>
        </w:numPr>
        <w:spacing w:lineRule="auto" w:line="360"/>
        <w:jc w:val="both"/>
        <w:rPr>
          <w:rFonts w:eastAsia="宋体" w:eastAsiaTheme="minorEastAsia"/>
          <w:sz w:val="32"/>
          <w:szCs w:val="32"/>
        </w:rPr>
      </w:pPr>
      <w:r>
        <w:rPr>
          <w:rFonts w:eastAsia="宋体" w:eastAsiaTheme="minorEastAsia"/>
          <w:sz w:val="32"/>
          <w:szCs w:val="32"/>
        </w:rPr>
        <w:t>A 500g iron rod, 30cm in length is pivoted about its center and rotated at 300rev/min, what is the angular momentum?</w:t>
      </w:r>
    </w:p>
    <w:p>
      <w:pPr>
        <w:pStyle w:val="ListParagraph"/>
        <w:numPr>
          <w:ilvl w:val="0"/>
          <w:numId w:val="18"/>
        </w:numPr>
        <w:spacing w:lineRule="auto" w:line="360"/>
        <w:jc w:val="both"/>
        <w:rPr>
          <w:rFonts w:eastAsia="宋体" w:eastAsiaTheme="minorEastAsia"/>
          <w:sz w:val="32"/>
          <w:szCs w:val="32"/>
        </w:rPr>
      </w:pPr>
      <w:r>
        <w:rPr>
          <w:rFonts w:eastAsia="宋体" w:eastAsiaTheme="minorEastAsia"/>
          <w:sz w:val="32"/>
          <w:szCs w:val="32"/>
        </w:rPr>
        <w:t>A circular disk of radius 0.6m and mass 90kg is rotating at 460rev/min. What force applied tangentially to the edge, will cause the disk to stop in 20s</w:t>
      </w:r>
    </w:p>
    <w:p>
      <w:pPr>
        <w:pStyle w:val="Normal"/>
        <w:spacing w:lineRule="auto" w:line="360"/>
        <w:jc w:val="both"/>
        <w:rPr>
          <w:rFonts w:eastAsia="宋体" w:eastAsiaTheme="minorEastAsia"/>
          <w:sz w:val="32"/>
          <w:szCs w:val="32"/>
        </w:rPr>
      </w:pPr>
      <w:r>
        <w:rPr>
          <w:rFonts w:eastAsia="宋体" w:eastAsiaTheme="minorEastAsia"/>
          <w:sz w:val="32"/>
          <w:szCs w:val="32"/>
        </w:rPr>
        <w:t>EXAMPLES:</w:t>
      </w:r>
    </w:p>
    <w:p>
      <w:pPr>
        <w:pStyle w:val="ListParagraph"/>
        <w:numPr>
          <w:ilvl w:val="0"/>
          <w:numId w:val="19"/>
        </w:numPr>
        <w:spacing w:lineRule="auto" w:line="360"/>
        <w:jc w:val="both"/>
        <w:rPr>
          <w:rFonts w:eastAsia="宋体" w:eastAsiaTheme="minorEastAsia"/>
          <w:sz w:val="32"/>
          <w:szCs w:val="24"/>
        </w:rPr>
      </w:pPr>
      <w:r>
        <w:rPr>
          <w:rFonts w:eastAsia="宋体" w:eastAsiaTheme="minorEastAsia"/>
          <w:sz w:val="32"/>
          <w:szCs w:val="24"/>
        </w:rPr>
        <w:t>A force of  250N is exerted on a cable wrapped around a drum with a diameter of 20cm. What is the torque produced about the center of the drum?</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WORK, ENERGY AND POWER</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Assume that a constant force F acts on an object and moves the object through a distance </w:t>
      </w:r>
      <w:r>
        <w:rPr/>
      </w:r>
      <m:oMath xmlns:m="http://schemas.openxmlformats.org/officeDocument/2006/math">
        <m:r>
          <w:rPr>
            <w:rFonts w:ascii="Cambria Math" w:hAnsi="Cambria Math"/>
          </w:rPr>
          <m:t xml:space="preserve">∆</m:t>
        </m:r>
        <m:r>
          <w:rPr>
            <w:rFonts w:ascii="Cambria Math" w:hAnsi="Cambria Math"/>
          </w:rPr>
          <m:t xml:space="preserve">x</m:t>
        </m:r>
      </m:oMath>
      <w:r>
        <w:rPr>
          <w:rFonts w:eastAsia="宋体" w:eastAsiaTheme="minorEastAsia"/>
          <w:sz w:val="32"/>
          <w:szCs w:val="24"/>
        </w:rPr>
        <w:t>, then the work done by the force on the object is equal to the product of the magnitudes of the displacement and the component of the force in the direction of the movement.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x</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Work done can be defined as the product of Force and the distance moved in the direction of the force</w:t>
      </w:r>
    </w:p>
    <w:p>
      <w:pPr>
        <w:pStyle w:val="Normal"/>
        <w:spacing w:lineRule="auto" w:line="360"/>
        <w:jc w:val="both"/>
        <w:rPr>
          <w:rFonts w:eastAsia="宋体" w:eastAsiaTheme="minorEastAsia"/>
          <w:sz w:val="32"/>
          <w:szCs w:val="24"/>
        </w:rPr>
      </w:pPr>
      <w:r>
        <w:rPr>
          <w:rFonts w:eastAsia="宋体" w:eastAsiaTheme="minorEastAsia"/>
          <w:sz w:val="32"/>
          <w:szCs w:val="24"/>
        </w:rPr>
        <w:t>Case 1:</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done</m:t>
          </m:r>
          <m:r>
            <w:rPr>
              <w:rFonts w:ascii="Cambria Math" w:hAnsi="Cambria Math"/>
            </w:rPr>
            <m:t xml:space="preserve">=</m:t>
          </m:r>
          <m:r>
            <w:rPr>
              <w:rFonts w:ascii="Cambria Math" w:hAnsi="Cambria Math"/>
            </w:rPr>
            <m:t xml:space="preserve">Force</m:t>
          </m:r>
          <m:r>
            <w:rPr>
              <w:rFonts w:ascii="Cambria Math" w:hAnsi="Cambria Math"/>
            </w:rPr>
            <m:t xml:space="preserve">×</m:t>
          </m:r>
          <m:r>
            <w:rPr>
              <w:rFonts w:ascii="Cambria Math" w:hAnsi="Cambria Math"/>
            </w:rPr>
            <m:t xml:space="preserve">Distance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Fd</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Case 2:</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If the force is at an angle </w:t>
      </w:r>
      <w:r>
        <w:rPr/>
      </w:r>
      <m:oMath xmlns:m="http://schemas.openxmlformats.org/officeDocument/2006/math">
        <m:r>
          <w:rPr>
            <w:rFonts w:ascii="Cambria Math" w:hAnsi="Cambria Math"/>
          </w:rPr>
          <m:t xml:space="preserve">θ</m:t>
        </m:r>
      </m:oMath>
      <w:r>
        <w:rPr>
          <w:rFonts w:eastAsia="宋体" w:eastAsiaTheme="minorEastAsia"/>
          <w:sz w:val="32"/>
          <w:szCs w:val="24"/>
        </w:rPr>
        <w:t xml:space="preserve"> to the direction of motion, then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d>
            <m:dPr>
              <m:begChr m:val="("/>
              <m:endChr m:val=")"/>
            </m:dPr>
            <m:e>
              <m:r>
                <w:rPr>
                  <w:rFonts w:ascii="Cambria Math" w:hAnsi="Cambria Math"/>
                </w:rPr>
                <m:t xml:space="preserve">Fcosθ</m:t>
              </m:r>
            </m:e>
          </m:d>
          <m:r>
            <w:rPr>
              <w:rFonts w:ascii="Cambria Math" w:hAnsi="Cambria Math"/>
            </w:rPr>
            <m:t xml:space="preserve">∆</m:t>
          </m:r>
          <m:r>
            <w:rPr>
              <w:rFonts w:ascii="Cambria Math" w:hAnsi="Cambria Math"/>
            </w:rPr>
            <m:t xml:space="preserve">x</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done</m:t>
          </m:r>
          <m:r>
            <w:rPr>
              <w:rFonts w:ascii="Cambria Math" w:hAnsi="Cambria Math"/>
            </w:rPr>
            <m:t xml:space="preserve">=</m:t>
          </m:r>
          <m:r>
            <w:rPr>
              <w:rFonts w:ascii="Cambria Math" w:hAnsi="Cambria Math"/>
            </w:rPr>
            <m:t xml:space="preserve">Force</m:t>
          </m:r>
          <m:r>
            <w:rPr>
              <w:rFonts w:ascii="Cambria Math" w:hAnsi="Cambria Math"/>
            </w:rPr>
            <m:t xml:space="preserve">×</m:t>
          </m:r>
          <m:r>
            <w:rPr>
              <w:rFonts w:ascii="Cambria Math" w:hAnsi="Cambria Math"/>
            </w:rPr>
            <m:t xml:space="preserve">Distance</m:t>
          </m:r>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Fd</m:t>
          </m:r>
          <m:r>
            <w:rPr>
              <w:rFonts w:ascii="Cambria Math" w:hAnsi="Cambria Math"/>
            </w:rPr>
            <m:t xml:space="preserve">cos</m:t>
          </m:r>
          <m:r>
            <w:rPr>
              <w:rFonts w:ascii="Cambria Math" w:hAnsi="Cambria Math"/>
            </w:rPr>
            <m:t xml:space="preserve">θ</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Suppose work is done force from a position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eastAsia="宋体" w:eastAsiaTheme="minorEastAsia"/>
          <w:sz w:val="32"/>
          <w:szCs w:val="24"/>
        </w:rPr>
        <w:t xml:space="preserve"> to a position </w:t>
      </w:r>
      <w:r>
        <w:rPr/>
      </w:r>
      <m:oMath xmlns:m="http://schemas.openxmlformats.org/officeDocument/2006/math">
        <m:sSub>
          <m:e>
            <m:r>
              <w:rPr>
                <w:rFonts w:ascii="Cambria Math" w:hAnsi="Cambria Math"/>
              </w:rPr>
              <m:t xml:space="preserve">x</m:t>
            </m:r>
          </m:e>
          <m:sub>
            <m:r>
              <w:rPr>
                <w:rFonts w:ascii="Cambria Math" w:hAnsi="Cambria Math"/>
              </w:rPr>
              <m:t xml:space="preserve">f</m:t>
            </m:r>
          </m:sub>
        </m:sSub>
      </m:oMath>
      <w:r>
        <w:rPr>
          <w:rFonts w:eastAsia="宋体" w:eastAsiaTheme="minorEastAsia"/>
          <w:sz w:val="32"/>
          <w:szCs w:val="24"/>
        </w:rPr>
        <w:t xml:space="preserve"> along the x-axis</w:t>
      </w:r>
    </w:p>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rFonts w:eastAsia="宋体" w:eastAsiaTheme="minorEastAsia"/>
          <w:sz w:val="32"/>
          <w:szCs w:val="24"/>
        </w:rPr>
      </w:pPr>
      <w:r>
        <w:rPr/>
        <w:drawing>
          <wp:inline distT="0" distB="0" distL="0" distR="0">
            <wp:extent cx="6858000" cy="1390015"/>
            <wp:effectExtent l="0" t="0" r="0" b="0"/>
            <wp:docPr id="2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descr=""/>
                    <pic:cNvPicPr>
                      <a:picLocks noChangeAspect="1" noChangeArrowheads="1"/>
                    </pic:cNvPicPr>
                  </pic:nvPicPr>
                  <pic:blipFill>
                    <a:blip r:embed="rId24"/>
                    <a:stretch>
                      <a:fillRect/>
                    </a:stretch>
                  </pic:blipFill>
                  <pic:spPr bwMode="auto">
                    <a:xfrm>
                      <a:off x="0" y="0"/>
                      <a:ext cx="6858000" cy="1390015"/>
                    </a:xfrm>
                    <a:prstGeom prst="rect">
                      <a:avLst/>
                    </a:prstGeom>
                  </pic:spPr>
                </pic:pic>
              </a:graphicData>
            </a:graphic>
          </wp:inline>
        </w:drawing>
      </w:r>
    </w:p>
    <w:p>
      <w:pPr>
        <w:pStyle w:val="Normal"/>
        <w:spacing w:lineRule="auto" w:line="360"/>
        <w:jc w:val="both"/>
        <w:rPr>
          <w:rFonts w:eastAsia="宋体" w:eastAsiaTheme="minorEastAsia"/>
          <w:sz w:val="32"/>
          <w:szCs w:val="24"/>
        </w:rPr>
      </w:pPr>
      <w:r>
        <w:rPr>
          <w:rFonts w:eastAsia="宋体" w:eastAsiaTheme="minorEastAsia"/>
          <w:sz w:val="32"/>
          <w:szCs w:val="24"/>
        </w:rPr>
        <w:t>Work done by the force F is given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4</m:t>
              </m:r>
            </m:sub>
          </m:sSub>
          <m:sSub>
            <m:e>
              <m:r>
                <w:rPr>
                  <w:rFonts w:ascii="Cambria Math" w:hAnsi="Cambria Math"/>
                </w:rPr>
                <m:t xml:space="preserve">∆</m:t>
              </m:r>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above shows the work done by variable forces in moving an object from xi to xf.</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F</m:t>
                  </m:r>
                </m:e>
                <m:sub>
                  <m:r>
                    <w:rPr>
                      <w:rFonts w:ascii="Cambria Math" w:hAnsi="Cambria Math"/>
                    </w:rPr>
                    <m:t xml:space="preserve">i</m:t>
                  </m:r>
                </m:sub>
              </m:sSub>
              <m:sSub>
                <m:e>
                  <m:r>
                    <w:rPr>
                      <w:rFonts w:ascii="Cambria Math" w:hAnsi="Cambria Math"/>
                    </w:rPr>
                    <m:t xml:space="preserve">∆</m:t>
                  </m:r>
                  <m:r>
                    <w:rPr>
                      <w:rFonts w:ascii="Cambria Math" w:hAnsi="Cambria Math"/>
                    </w:rPr>
                    <m:t xml:space="preserve">x</m:t>
                  </m:r>
                </m:e>
                <m:sub>
                  <m:r>
                    <w:rPr>
                      <w:rFonts w:ascii="Cambria Math" w:hAnsi="Cambria Math"/>
                    </w:rPr>
                    <m:t xml:space="preserve">i</m:t>
                  </m:r>
                </m:sub>
              </m:sSub>
            </m:e>
          </m:nary>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nary>
            <m:naryPr>
              <m:chr m:val="∫"/>
            </m:naryPr>
            <m:sub>
              <m:sSub>
                <m:e>
                  <m:r>
                    <w:rPr>
                      <w:rFonts w:ascii="Cambria Math" w:hAnsi="Cambria Math"/>
                    </w:rPr>
                    <m:t xml:space="preserve">x</m:t>
                  </m:r>
                </m:e>
                <m:sub>
                  <m:r>
                    <w:rPr>
                      <w:rFonts w:ascii="Cambria Math" w:hAnsi="Cambria Math"/>
                    </w:rPr>
                    <m:t xml:space="preserve">i</m:t>
                  </m:r>
                </m:sub>
              </m:sSub>
            </m:sub>
            <m:sup>
              <m:sSub>
                <m:e>
                  <m:r>
                    <w:rPr>
                      <w:rFonts w:ascii="Cambria Math" w:hAnsi="Cambria Math"/>
                    </w:rPr>
                    <m:t xml:space="preserve">x</m:t>
                  </m:r>
                </m:e>
                <m:sub>
                  <m:r>
                    <w:rPr>
                      <w:rFonts w:ascii="Cambria Math" w:hAnsi="Cambria Math"/>
                    </w:rPr>
                    <m:t xml:space="preserve">f</m:t>
                  </m:r>
                </m:sub>
              </m:sSub>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e>
          </m:nary>
        </m:oMath>
      </m:oMathPara>
    </w:p>
    <w:p>
      <w:pPr>
        <w:pStyle w:val="Normal"/>
        <w:spacing w:lineRule="auto" w:line="360"/>
        <w:jc w:val="both"/>
        <w:rPr>
          <w:rFonts w:eastAsia="宋体" w:eastAsiaTheme="minorEastAsia"/>
          <w:sz w:val="32"/>
          <w:szCs w:val="24"/>
        </w:rPr>
      </w:pPr>
      <w:r>
        <w:rPr>
          <w:rFonts w:eastAsia="宋体" w:eastAsiaTheme="minorEastAsia"/>
          <w:sz w:val="32"/>
          <w:szCs w:val="24"/>
        </w:rPr>
        <w:t>An example of a variable force doing work is in the stretching of a spring. The work done in this case as the elongation goes from zero to a maximum value x can be shown to be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x</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e>
          </m:nary>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x</m:t>
              </m:r>
            </m:sup>
            <m:e>
              <m:r>
                <w:rPr>
                  <w:rFonts w:ascii="Cambria Math" w:hAnsi="Cambria Math"/>
                </w:rPr>
                <m:t xml:space="preserve">kxdx</m:t>
              </m:r>
            </m:e>
          </m:nary>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r>
                <w:rPr>
                  <w:rFonts w:ascii="Cambria Math" w:hAnsi="Cambria Math"/>
                </w:rPr>
                <m:t xml:space="preserve">x</m:t>
              </m:r>
            </m:e>
            <m:sup>
              <m:r>
                <w:rPr>
                  <w:rFonts w:ascii="Cambria Math" w:hAnsi="Cambria Math"/>
                </w:rPr>
                <m:t xml:space="preserve">2</m:t>
              </m:r>
            </m:sup>
          </m:sSup>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above equation assumes that the spring was originally un-stretched. However, if the string is already stretched a distance xi, the work done to take it to a greater elongation xf is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nary>
            <m:naryPr>
              <m:chr m:val="∫"/>
            </m:naryPr>
            <m:sub>
              <m:sSub>
                <m:e>
                  <m:r>
                    <w:rPr>
                      <w:rFonts w:ascii="Cambria Math" w:hAnsi="Cambria Math"/>
                    </w:rPr>
                    <m:t xml:space="preserve">x</m:t>
                  </m:r>
                </m:e>
                <m:sub>
                  <m:r>
                    <w:rPr>
                      <w:rFonts w:ascii="Cambria Math" w:hAnsi="Cambria Math"/>
                    </w:rPr>
                    <m:t xml:space="preserve">i</m:t>
                  </m:r>
                </m:sub>
              </m:sSub>
            </m:sub>
            <m:sup>
              <m:sSub>
                <m:e>
                  <m:r>
                    <w:rPr>
                      <w:rFonts w:ascii="Cambria Math" w:hAnsi="Cambria Math"/>
                    </w:rPr>
                    <m:t xml:space="preserve">x</m:t>
                  </m:r>
                </m:e>
                <m:sub>
                  <m:r>
                    <w:rPr>
                      <w:rFonts w:ascii="Cambria Math" w:hAnsi="Cambria Math"/>
                    </w:rPr>
                    <m:t xml:space="preserve">f</m:t>
                  </m:r>
                </m:sub>
              </m:sSub>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e>
          </m:nary>
          <m:r>
            <w:rPr>
              <w:rFonts w:ascii="Cambria Math" w:hAnsi="Cambria Math"/>
            </w:rPr>
            <m:t xml:space="preserve">=</m:t>
          </m:r>
          <m:nary>
            <m:naryPr>
              <m:chr m:val="∫"/>
            </m:naryPr>
            <m:sub>
              <m:sSub>
                <m:e>
                  <m:r>
                    <w:rPr>
                      <w:rFonts w:ascii="Cambria Math" w:hAnsi="Cambria Math"/>
                    </w:rPr>
                    <m:t xml:space="preserve">x</m:t>
                  </m:r>
                </m:e>
                <m:sub>
                  <m:r>
                    <w:rPr>
                      <w:rFonts w:ascii="Cambria Math" w:hAnsi="Cambria Math"/>
                    </w:rPr>
                    <m:t xml:space="preserve">i</m:t>
                  </m:r>
                </m:sub>
              </m:sSub>
            </m:sub>
            <m:sup>
              <m:sSub>
                <m:e>
                  <m:r>
                    <w:rPr>
                      <w:rFonts w:ascii="Cambria Math" w:hAnsi="Cambria Math"/>
                    </w:rPr>
                    <m:t xml:space="preserve">x</m:t>
                  </m:r>
                </m:e>
                <m:sub>
                  <m:r>
                    <w:rPr>
                      <w:rFonts w:ascii="Cambria Math" w:hAnsi="Cambria Math"/>
                    </w:rPr>
                    <m:t xml:space="preserve">f</m:t>
                  </m:r>
                </m:sub>
              </m:sSub>
            </m:sup>
            <m:e>
              <m:r>
                <w:rPr>
                  <w:rFonts w:ascii="Cambria Math" w:hAnsi="Cambria Math"/>
                </w:rPr>
                <m:t xml:space="preserve">kxdx</m:t>
              </m:r>
            </m:e>
          </m:nary>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bSup>
            <m:e>
              <m:r>
                <w:rPr>
                  <w:rFonts w:ascii="Cambria Math" w:hAnsi="Cambria Math"/>
                </w:rPr>
                <m:t xml:space="preserve">x</m:t>
              </m:r>
            </m:e>
            <m:sub>
              <m:r>
                <w:rPr>
                  <w:rFonts w:ascii="Cambria Math" w:hAnsi="Cambria Math"/>
                </w:rPr>
                <m:t xml:space="preserve">f</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bSup>
            <m:e>
              <m:r>
                <w:rPr>
                  <w:rFonts w:ascii="Cambria Math" w:hAnsi="Cambria Math"/>
                </w:rPr>
                <m:t xml:space="preserve">x</m:t>
              </m:r>
            </m:e>
            <m:sub>
              <m:r>
                <w:rPr>
                  <w:rFonts w:ascii="Cambria Math" w:hAnsi="Cambria Math"/>
                </w:rPr>
                <m:t xml:space="preserve">i</m:t>
              </m:r>
            </m:sub>
            <m:sup>
              <m:r>
                <w:rPr>
                  <w:rFonts w:ascii="Cambria Math" w:hAnsi="Cambria Math"/>
                </w:rPr>
                <m:t xml:space="preserve">2</m:t>
              </m:r>
            </m:sup>
          </m:sSubSup>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TYPES OF WORK DONE</w:t>
      </w:r>
    </w:p>
    <w:p>
      <w:pPr>
        <w:pStyle w:val="ListParagraph"/>
        <w:numPr>
          <w:ilvl w:val="0"/>
          <w:numId w:val="20"/>
        </w:numPr>
        <w:spacing w:lineRule="auto" w:line="360"/>
        <w:jc w:val="both"/>
        <w:rPr>
          <w:rFonts w:eastAsia="宋体" w:eastAsiaTheme="minorEastAsia"/>
          <w:sz w:val="32"/>
          <w:szCs w:val="24"/>
        </w:rPr>
      </w:pPr>
      <w:r>
        <w:rPr>
          <w:rFonts w:eastAsia="宋体" w:eastAsiaTheme="minorEastAsia"/>
          <w:sz w:val="32"/>
          <w:szCs w:val="24"/>
        </w:rPr>
        <w:t>Positive Work Done: In this type of work done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θ</m:t>
          </m:r>
          <m:r>
            <w:rPr>
              <w:rFonts w:ascii="Cambria Math" w:hAnsi="Cambria Math"/>
            </w:rPr>
            <m:t xml:space="preserve">&lt;</m:t>
          </m:r>
          <m:r>
            <w:rPr>
              <w:rFonts w:ascii="Cambria Math" w:hAnsi="Cambria Math"/>
            </w:rPr>
            <m:t xml:space="preserve">90</m:t>
          </m:r>
          <m:r>
            <w:rPr>
              <w:rFonts w:ascii="Cambria Math" w:hAnsi="Cambria Math"/>
            </w:rPr>
            <m:t xml:space="preserve">°</m:t>
          </m:r>
        </m:oMath>
      </m:oMathPara>
    </w:p>
    <w:p>
      <w:pPr>
        <w:pStyle w:val="ListParagraph"/>
        <w:numPr>
          <w:ilvl w:val="0"/>
          <w:numId w:val="20"/>
        </w:numPr>
        <w:spacing w:lineRule="auto" w:line="360"/>
        <w:jc w:val="both"/>
        <w:rPr>
          <w:rFonts w:eastAsia="宋体" w:eastAsiaTheme="minorEastAsia"/>
          <w:sz w:val="32"/>
          <w:szCs w:val="24"/>
        </w:rPr>
      </w:pPr>
      <w:r>
        <w:rPr>
          <w:rFonts w:eastAsia="宋体" w:eastAsiaTheme="minorEastAsia"/>
          <w:sz w:val="32"/>
          <w:szCs w:val="24"/>
        </w:rPr>
        <w:t>Negative Work Done: In this type of work done,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90</m:t>
          </m:r>
          <m:r>
            <w:rPr>
              <w:rFonts w:ascii="Cambria Math" w:hAnsi="Cambria Math"/>
            </w:rPr>
            <m:t xml:space="preserve">°</m:t>
          </m:r>
          <m:r>
            <w:rPr>
              <w:rFonts w:ascii="Cambria Math" w:hAnsi="Cambria Math"/>
            </w:rPr>
            <m:t xml:space="preserve">&lt;</m:t>
          </m:r>
          <m:r>
            <w:rPr>
              <w:rFonts w:ascii="Cambria Math" w:hAnsi="Cambria Math"/>
            </w:rPr>
            <m:t xml:space="preserve">θ</m:t>
          </m:r>
          <m:r>
            <w:rPr>
              <w:rFonts w:ascii="Cambria Math" w:hAnsi="Cambria Math"/>
            </w:rPr>
            <m:t xml:space="preserve">≤</m:t>
          </m:r>
          <m:r>
            <w:rPr>
              <w:rFonts w:ascii="Cambria Math" w:hAnsi="Cambria Math"/>
            </w:rPr>
            <m:t xml:space="preserve">180</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An example of negative work done is Friction since it acts in opposite direction </w:t>
      </w:r>
      <w:r>
        <w:rPr/>
      </w:r>
      <m:oMath xmlns:m="http://schemas.openxmlformats.org/officeDocument/2006/math">
        <m:r>
          <w:rPr>
            <w:rFonts w:ascii="Cambria Math" w:hAnsi="Cambria Math"/>
          </w:rPr>
          <m:t xml:space="preserve">180</m:t>
        </m:r>
        <m:r>
          <w:rPr>
            <w:rFonts w:ascii="Cambria Math" w:hAnsi="Cambria Math"/>
          </w:rPr>
          <m:t xml:space="preserve">°</m:t>
        </m:r>
      </m:oMath>
      <w:r>
        <w:rPr>
          <w:rFonts w:eastAsia="宋体" w:eastAsiaTheme="minorEastAsia"/>
          <w:sz w:val="32"/>
          <w:szCs w:val="24"/>
        </w:rPr>
        <w:t xml:space="preserve"> to motion.</w:t>
      </w:r>
    </w:p>
    <w:p>
      <w:pPr>
        <w:pStyle w:val="ListParagraph"/>
        <w:numPr>
          <w:ilvl w:val="0"/>
          <w:numId w:val="20"/>
        </w:numPr>
        <w:spacing w:lineRule="auto" w:line="360"/>
        <w:jc w:val="both"/>
        <w:rPr>
          <w:rFonts w:eastAsia="宋体" w:eastAsiaTheme="minorEastAsia"/>
          <w:sz w:val="32"/>
          <w:szCs w:val="24"/>
        </w:rPr>
      </w:pPr>
      <w:r>
        <w:rPr>
          <w:rFonts w:eastAsia="宋体" w:eastAsiaTheme="minorEastAsia"/>
          <w:sz w:val="32"/>
          <w:szCs w:val="24"/>
        </w:rPr>
        <w:t>Zero Work done: In this type of work done,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90</m:t>
          </m:r>
          <m:r>
            <w:rPr>
              <w:rFonts w:ascii="Cambria Math" w:hAnsi="Cambria Math"/>
            </w:rPr>
            <m:t xml:space="preserve">°</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 is no displacement</w:t>
      </w:r>
    </w:p>
    <w:p>
      <w:pPr>
        <w:pStyle w:val="Normal"/>
        <w:spacing w:lineRule="auto" w:line="360"/>
        <w:jc w:val="both"/>
        <w:rPr>
          <w:rFonts w:eastAsia="宋体" w:eastAsiaTheme="minorEastAsia"/>
          <w:sz w:val="32"/>
          <w:szCs w:val="24"/>
        </w:rPr>
      </w:pPr>
      <w:r>
        <w:rPr>
          <w:rFonts w:eastAsia="宋体" w:eastAsiaTheme="minorEastAsia"/>
          <w:sz w:val="32"/>
          <w:szCs w:val="24"/>
        </w:rPr>
        <w:t>The force is zero</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The Work done is maximum when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0</m:t>
        </m:r>
        <m:r>
          <w:rPr>
            <w:rFonts w:ascii="Cambria Math" w:hAnsi="Cambria Math"/>
          </w:rPr>
          <m:t xml:space="preserve">°</m:t>
        </m:r>
      </m:oMath>
    </w:p>
    <w:p>
      <w:pPr>
        <w:pStyle w:val="Normal"/>
        <w:spacing w:lineRule="auto" w:line="360"/>
        <w:jc w:val="both"/>
        <w:rPr>
          <w:rFonts w:eastAsia="宋体" w:eastAsiaTheme="minorEastAsia"/>
          <w:sz w:val="32"/>
          <w:szCs w:val="24"/>
        </w:rPr>
      </w:pPr>
      <w:r>
        <w:rPr>
          <w:rFonts w:eastAsia="宋体" w:eastAsiaTheme="minorEastAsia"/>
          <w:sz w:val="32"/>
          <w:szCs w:val="24"/>
        </w:rPr>
        <w:t xml:space="preserve">The work done is minimum when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180</m:t>
        </m:r>
        <m:r>
          <w:rPr>
            <w:rFonts w:ascii="Cambria Math" w:hAnsi="Cambria Math"/>
          </w:rPr>
          <m:t xml:space="preserve">°</m:t>
        </m:r>
      </m:oMath>
    </w:p>
    <w:p>
      <w:pPr>
        <w:pStyle w:val="Normal"/>
        <w:spacing w:lineRule="auto" w:line="360"/>
        <w:jc w:val="both"/>
        <w:rPr>
          <w:rFonts w:eastAsia="宋体" w:eastAsiaTheme="minorEastAsia"/>
          <w:sz w:val="32"/>
          <w:szCs w:val="24"/>
        </w:rPr>
      </w:pPr>
      <w:r>
        <w:rPr>
          <w:rFonts w:eastAsia="宋体" w:eastAsiaTheme="minorEastAsia"/>
          <w:sz w:val="32"/>
          <w:szCs w:val="24"/>
        </w:rPr>
        <w:t xml:space="preserve">The work done is zero when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90</m:t>
        </m:r>
        <m:r>
          <w:rPr>
            <w:rFonts w:ascii="Cambria Math" w:hAnsi="Cambria Math"/>
          </w:rPr>
          <m:t xml:space="preserve">°</m:t>
        </m:r>
      </m:oMath>
    </w:p>
    <w:p>
      <w:pPr>
        <w:pStyle w:val="Normal"/>
        <w:spacing w:lineRule="auto" w:line="360"/>
        <w:jc w:val="both"/>
        <w:rPr>
          <w:rFonts w:eastAsia="宋体" w:eastAsiaTheme="minorEastAsia"/>
          <w:sz w:val="32"/>
          <w:szCs w:val="24"/>
        </w:rPr>
      </w:pPr>
      <w:r>
        <w:rPr>
          <w:rFonts w:eastAsia="宋体" w:eastAsiaTheme="minorEastAsia"/>
          <w:sz w:val="32"/>
          <w:szCs w:val="24"/>
        </w:rPr>
        <w:t>NOTE:</w:t>
      </w:r>
    </w:p>
    <w:p>
      <w:pPr>
        <w:pStyle w:val="Normal"/>
        <w:spacing w:lineRule="auto" w:line="360"/>
        <w:jc w:val="both"/>
        <w:rPr>
          <w:rFonts w:eastAsia="宋体" w:eastAsiaTheme="minorEastAsia"/>
          <w:sz w:val="32"/>
          <w:szCs w:val="24"/>
        </w:rPr>
      </w:pPr>
      <w:r>
        <w:rPr>
          <w:rFonts w:eastAsia="宋体" w:eastAsiaTheme="minorEastAsia"/>
          <w:sz w:val="32"/>
          <w:szCs w:val="24"/>
        </w:rPr>
        <w:t>The work done by a force on a body can be obtained from the area under the graph of Force against Distance</w:t>
      </w:r>
    </w:p>
    <w:p>
      <w:pPr>
        <w:pStyle w:val="Normal"/>
        <w:spacing w:lineRule="auto" w:line="360"/>
        <w:jc w:val="both"/>
        <w:rPr>
          <w:rFonts w:eastAsia="宋体" w:eastAsiaTheme="minorEastAsia"/>
          <w:sz w:val="32"/>
          <w:szCs w:val="24"/>
        </w:rPr>
      </w:pPr>
      <w:r>
        <w:rPr>
          <w:rFonts w:eastAsia="宋体" w:eastAsiaTheme="minorEastAsia"/>
          <w:sz w:val="32"/>
          <w:szCs w:val="24"/>
        </w:rPr>
        <w:t>The work done on an elastic medium can be given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Fe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r>
                <w:rPr>
                  <w:rFonts w:ascii="Cambria Math" w:hAnsi="Cambria Math"/>
                </w:rPr>
                <m:t xml:space="preserve">e</m:t>
              </m:r>
            </m:e>
            <m:sup>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sSup>
                <m:e>
                  <m:r>
                    <w:rPr>
                      <w:rFonts w:ascii="Cambria Math" w:hAnsi="Cambria Math"/>
                    </w:rPr>
                    <m:t xml:space="preserve">F</m:t>
                  </m:r>
                </m:e>
                <m:sup>
                  <m:r>
                    <w:rPr>
                      <w:rFonts w:ascii="Cambria Math" w:hAnsi="Cambria Math"/>
                    </w:rPr>
                    <m:t xml:space="preserve">2</m:t>
                  </m:r>
                </m:sup>
              </m:sSup>
            </m:num>
            <m:den>
              <m:r>
                <w:rPr>
                  <w:rFonts w:ascii="Cambria Math" w:hAnsi="Cambria Math"/>
                </w:rPr>
                <m:t xml:space="preserve">k</m:t>
              </m:r>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ENERGY</w:t>
      </w:r>
    </w:p>
    <w:p>
      <w:pPr>
        <w:pStyle w:val="Normal"/>
        <w:spacing w:lineRule="auto" w:line="360"/>
        <w:jc w:val="both"/>
        <w:rPr>
          <w:rFonts w:eastAsia="宋体" w:eastAsiaTheme="minorEastAsia"/>
          <w:sz w:val="32"/>
          <w:szCs w:val="24"/>
        </w:rPr>
      </w:pPr>
      <w:r>
        <w:rPr>
          <w:rFonts w:eastAsia="宋体" w:eastAsiaTheme="minorEastAsia"/>
          <w:sz w:val="32"/>
          <w:szCs w:val="24"/>
        </w:rPr>
        <w:t>Energy is defined as the capacity ability to do work. This is because in many circumstances in which work is done, the agent that is exerting the force must expend something called energy. However, expenditure of energy does not guarantee that work is done. If for example a force F acts on an object which fails to move, then work done is zero</w:t>
      </w:r>
    </w:p>
    <w:p>
      <w:pPr>
        <w:pStyle w:val="Normal"/>
        <w:spacing w:lineRule="auto" w:line="360"/>
        <w:jc w:val="both"/>
        <w:rPr>
          <w:rFonts w:eastAsia="宋体" w:eastAsiaTheme="minorEastAsia"/>
          <w:sz w:val="32"/>
          <w:szCs w:val="24"/>
        </w:rPr>
      </w:pPr>
      <w:r>
        <w:rPr>
          <w:rFonts w:eastAsia="宋体" w:eastAsiaTheme="minorEastAsia"/>
          <w:sz w:val="32"/>
          <w:szCs w:val="24"/>
        </w:rPr>
        <w:t>Also, if the body moves a distance but has a displacement of zero, then the work done is also zero</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FORMS OF ENERGY</w:t>
      </w:r>
    </w:p>
    <w:p>
      <w:pPr>
        <w:pStyle w:val="Normal"/>
        <w:spacing w:lineRule="auto" w:line="360"/>
        <w:jc w:val="both"/>
        <w:rPr>
          <w:rFonts w:eastAsia="宋体" w:eastAsiaTheme="minorEastAsia"/>
          <w:sz w:val="32"/>
          <w:szCs w:val="24"/>
        </w:rPr>
      </w:pPr>
      <w:r>
        <w:rPr>
          <w:rFonts w:eastAsia="宋体" w:eastAsiaTheme="minorEastAsia"/>
          <w:sz w:val="32"/>
          <w:szCs w:val="24"/>
        </w:rPr>
        <w:t>There are various forms of energy which include</w:t>
      </w:r>
    </w:p>
    <w:p>
      <w:pPr>
        <w:pStyle w:val="ListParagraph"/>
        <w:numPr>
          <w:ilvl w:val="0"/>
          <w:numId w:val="21"/>
        </w:numPr>
        <w:spacing w:lineRule="auto" w:line="360"/>
        <w:jc w:val="both"/>
        <w:rPr>
          <w:rFonts w:eastAsia="宋体" w:eastAsiaTheme="minorEastAsia"/>
          <w:sz w:val="32"/>
          <w:szCs w:val="24"/>
        </w:rPr>
      </w:pPr>
      <w:r>
        <w:rPr>
          <w:rFonts w:eastAsia="宋体" w:eastAsiaTheme="minorEastAsia"/>
          <w:sz w:val="32"/>
          <w:szCs w:val="24"/>
        </w:rPr>
        <w:t>Mechanical</w:t>
      </w:r>
    </w:p>
    <w:p>
      <w:pPr>
        <w:pStyle w:val="ListParagraph"/>
        <w:numPr>
          <w:ilvl w:val="0"/>
          <w:numId w:val="21"/>
        </w:numPr>
        <w:spacing w:lineRule="auto" w:line="360"/>
        <w:jc w:val="both"/>
        <w:rPr>
          <w:rFonts w:eastAsia="宋体" w:eastAsiaTheme="minorEastAsia"/>
          <w:sz w:val="32"/>
          <w:szCs w:val="24"/>
        </w:rPr>
      </w:pPr>
      <w:r>
        <w:rPr>
          <w:rFonts w:eastAsia="宋体" w:eastAsiaTheme="minorEastAsia"/>
          <w:sz w:val="32"/>
          <w:szCs w:val="24"/>
        </w:rPr>
        <w:t>Electrical</w:t>
      </w:r>
    </w:p>
    <w:p>
      <w:pPr>
        <w:pStyle w:val="ListParagraph"/>
        <w:numPr>
          <w:ilvl w:val="0"/>
          <w:numId w:val="21"/>
        </w:numPr>
        <w:spacing w:lineRule="auto" w:line="360"/>
        <w:jc w:val="both"/>
        <w:rPr>
          <w:rFonts w:eastAsia="宋体" w:eastAsiaTheme="minorEastAsia"/>
          <w:sz w:val="32"/>
          <w:szCs w:val="24"/>
        </w:rPr>
      </w:pPr>
      <w:r>
        <w:rPr>
          <w:rFonts w:eastAsia="宋体" w:eastAsiaTheme="minorEastAsia"/>
          <w:sz w:val="32"/>
          <w:szCs w:val="24"/>
        </w:rPr>
        <w:t>Chemical: Energy required to bond atoms together. The energy gotten from the joining of breaking of bonds</w:t>
      </w:r>
    </w:p>
    <w:p>
      <w:pPr>
        <w:pStyle w:val="ListParagraph"/>
        <w:numPr>
          <w:ilvl w:val="0"/>
          <w:numId w:val="21"/>
        </w:numPr>
        <w:spacing w:lineRule="auto" w:line="360"/>
        <w:jc w:val="both"/>
        <w:rPr>
          <w:rFonts w:eastAsia="宋体" w:eastAsiaTheme="minorEastAsia"/>
          <w:sz w:val="32"/>
          <w:szCs w:val="24"/>
        </w:rPr>
      </w:pPr>
      <w:r>
        <w:rPr>
          <w:rFonts w:eastAsia="宋体" w:eastAsiaTheme="minorEastAsia"/>
          <w:sz w:val="32"/>
          <w:szCs w:val="24"/>
        </w:rPr>
        <w:t>Heat</w:t>
      </w:r>
    </w:p>
    <w:p>
      <w:pPr>
        <w:pStyle w:val="ListParagraph"/>
        <w:numPr>
          <w:ilvl w:val="0"/>
          <w:numId w:val="21"/>
        </w:numPr>
        <w:spacing w:lineRule="auto" w:line="360"/>
        <w:jc w:val="both"/>
        <w:rPr>
          <w:rFonts w:eastAsia="宋体" w:eastAsiaTheme="minorEastAsia"/>
          <w:sz w:val="32"/>
          <w:szCs w:val="24"/>
        </w:rPr>
      </w:pPr>
      <w:r>
        <w:rPr>
          <w:rFonts w:eastAsia="宋体" w:eastAsiaTheme="minorEastAsia"/>
          <w:sz w:val="32"/>
          <w:szCs w:val="24"/>
        </w:rPr>
        <w:t>Solar</w:t>
      </w:r>
    </w:p>
    <w:p>
      <w:pPr>
        <w:pStyle w:val="ListParagraph"/>
        <w:numPr>
          <w:ilvl w:val="0"/>
          <w:numId w:val="21"/>
        </w:numPr>
        <w:spacing w:lineRule="auto" w:line="360"/>
        <w:jc w:val="both"/>
        <w:rPr>
          <w:rFonts w:eastAsia="宋体" w:eastAsiaTheme="minorEastAsia"/>
          <w:sz w:val="32"/>
          <w:szCs w:val="24"/>
        </w:rPr>
      </w:pPr>
      <w:r>
        <w:rPr>
          <w:rFonts w:eastAsia="宋体" w:eastAsiaTheme="minorEastAsia"/>
          <w:sz w:val="32"/>
          <w:szCs w:val="24"/>
        </w:rPr>
        <w:t>Sound</w:t>
      </w:r>
    </w:p>
    <w:p>
      <w:pPr>
        <w:pStyle w:val="ListParagraph"/>
        <w:numPr>
          <w:ilvl w:val="0"/>
          <w:numId w:val="21"/>
        </w:numPr>
        <w:spacing w:lineRule="auto" w:line="360"/>
        <w:jc w:val="both"/>
        <w:rPr>
          <w:rFonts w:eastAsia="宋体" w:eastAsiaTheme="minorEastAsia"/>
          <w:sz w:val="32"/>
          <w:szCs w:val="24"/>
        </w:rPr>
      </w:pPr>
      <w:r>
        <w:rPr>
          <w:rFonts w:eastAsia="宋体" w:eastAsiaTheme="minorEastAsia"/>
          <w:sz w:val="32"/>
          <w:szCs w:val="24"/>
        </w:rPr>
        <w:t>Nuclear: This comes from atoms nuclear fission or nuclear fusion</w:t>
      </w:r>
    </w:p>
    <w:p>
      <w:pPr>
        <w:pStyle w:val="ListParagraph"/>
        <w:numPr>
          <w:ilvl w:val="0"/>
          <w:numId w:val="21"/>
        </w:numPr>
        <w:spacing w:lineRule="auto" w:line="360"/>
        <w:jc w:val="both"/>
        <w:rPr>
          <w:rFonts w:eastAsia="宋体" w:eastAsiaTheme="minorEastAsia"/>
          <w:sz w:val="32"/>
          <w:szCs w:val="24"/>
        </w:rPr>
      </w:pPr>
      <w:r>
        <w:rPr>
          <w:rFonts w:eastAsia="宋体" w:eastAsiaTheme="minorEastAsia"/>
          <w:sz w:val="32"/>
          <w:szCs w:val="24"/>
        </w:rPr>
        <w:t>Biomedical and more</w:t>
      </w:r>
    </w:p>
    <w:p>
      <w:pPr>
        <w:pStyle w:val="Normal"/>
        <w:spacing w:lineRule="auto" w:line="360"/>
        <w:jc w:val="both"/>
        <w:rPr>
          <w:rFonts w:eastAsia="宋体" w:eastAsiaTheme="minorEastAsia"/>
          <w:sz w:val="24"/>
          <w:szCs w:val="24"/>
        </w:rPr>
      </w:pPr>
      <w:r>
        <w:rPr>
          <w:rFonts w:eastAsia="宋体" w:eastAsiaTheme="minorEastAsia"/>
          <w:sz w:val="32"/>
          <w:szCs w:val="24"/>
        </w:rPr>
        <w:t>A device that is used to convert energy from form to another is called a TRANSDUCER</w:t>
      </w:r>
    </w:p>
    <w:tbl>
      <w:tblPr>
        <w:tblStyle w:val="10"/>
        <w:tblW w:w="9576" w:type="dxa"/>
        <w:jc w:val="left"/>
        <w:tblInd w:w="0" w:type="dxa"/>
        <w:tblLayout w:type="fixed"/>
        <w:tblCellMar>
          <w:top w:w="0" w:type="dxa"/>
          <w:left w:w="108" w:type="dxa"/>
          <w:bottom w:w="0" w:type="dxa"/>
          <w:right w:w="108" w:type="dxa"/>
        </w:tblCellMar>
      </w:tblPr>
      <w:tblGrid>
        <w:gridCol w:w="3192"/>
        <w:gridCol w:w="3192"/>
        <w:gridCol w:w="3192"/>
      </w:tblGrid>
      <w:tr>
        <w:trPr/>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DEVICE</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CONVERTS</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TO</w:t>
            </w:r>
          </w:p>
        </w:tc>
      </w:tr>
      <w:tr>
        <w:trPr/>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PHOTOCELL</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LIGHT ENERGY</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ELECTRICAL</w:t>
            </w:r>
          </w:p>
        </w:tc>
      </w:tr>
      <w:tr>
        <w:trPr/>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DYNAMO</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MECHANICAL</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ELECTRICAL</w:t>
            </w:r>
          </w:p>
        </w:tc>
      </w:tr>
      <w:tr>
        <w:trPr/>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ELECTRIC HEATER</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ELECTRICAL</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HEAT</w:t>
            </w:r>
          </w:p>
        </w:tc>
      </w:tr>
      <w:tr>
        <w:trPr/>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ELECTRIC MOTOR OR D.C. MOTOR</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ELECTRICAL</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MECHANICAL</w:t>
            </w:r>
          </w:p>
        </w:tc>
      </w:tr>
      <w:tr>
        <w:trPr/>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ELECTRIC BULB</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ELECTRICAL</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LIGHT AND HEAT SOMETIMES</w:t>
            </w:r>
          </w:p>
        </w:tc>
      </w:tr>
      <w:tr>
        <w:trPr/>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ELECTRIC CELL E.G. BATTERY</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CHEMICAL</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ELECTRICAL</w:t>
            </w:r>
          </w:p>
        </w:tc>
      </w:tr>
      <w:tr>
        <w:trPr/>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VOLTAMETER</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ELECTRICAL</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CHEMICAL</w:t>
            </w:r>
          </w:p>
        </w:tc>
      </w:tr>
      <w:tr>
        <w:trPr/>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SPEAKER</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ELECTRICAL</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SOUND</w:t>
            </w:r>
          </w:p>
        </w:tc>
      </w:tr>
      <w:tr>
        <w:trPr/>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r>
      <w:tr>
        <w:trPr/>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r>
    </w:tbl>
    <w:p>
      <w:pPr>
        <w:pStyle w:val="Normal"/>
        <w:spacing w:lineRule="auto" w:line="360"/>
        <w:jc w:val="both"/>
        <w:rPr>
          <w:rFonts w:eastAsia="宋体" w:eastAsiaTheme="minorEastAsia"/>
          <w:sz w:val="24"/>
          <w:szCs w:val="24"/>
        </w:rPr>
      </w:pPr>
      <w:r>
        <w:rPr>
          <w:rFonts w:eastAsia="宋体" w:eastAsiaTheme="minorEastAsia"/>
          <w:sz w:val="24"/>
          <w:szCs w:val="24"/>
        </w:rPr>
      </w:r>
    </w:p>
    <w:p>
      <w:pPr>
        <w:pStyle w:val="Normal"/>
        <w:spacing w:lineRule="auto" w:line="360"/>
        <w:jc w:val="both"/>
        <w:rPr>
          <w:rFonts w:eastAsia="宋体" w:eastAsiaTheme="minorEastAsia"/>
          <w:sz w:val="32"/>
          <w:szCs w:val="24"/>
        </w:rPr>
      </w:pPr>
      <w:r>
        <w:rPr>
          <w:rFonts w:eastAsia="宋体" w:eastAsiaTheme="minorEastAsia"/>
          <w:sz w:val="32"/>
          <w:szCs w:val="24"/>
        </w:rPr>
        <w:t>The above devices work on the principle of the conservation of energy which states that</w:t>
      </w:r>
    </w:p>
    <w:p>
      <w:pPr>
        <w:pStyle w:val="Normal"/>
        <w:spacing w:lineRule="auto" w:line="360"/>
        <w:jc w:val="both"/>
        <w:rPr>
          <w:rFonts w:eastAsia="宋体" w:eastAsiaTheme="minorEastAsia"/>
          <w:sz w:val="32"/>
          <w:szCs w:val="24"/>
        </w:rPr>
      </w:pPr>
      <w:r>
        <w:rPr>
          <w:rFonts w:eastAsia="宋体" w:eastAsiaTheme="minorEastAsia"/>
          <w:sz w:val="32"/>
          <w:szCs w:val="24"/>
        </w:rPr>
        <w:t>Energy can neither be created nor destroyed but can be transformed from one form to another.</w:t>
      </w:r>
    </w:p>
    <w:p>
      <w:pPr>
        <w:pStyle w:val="Normal"/>
        <w:spacing w:lineRule="auto" w:line="360"/>
        <w:jc w:val="both"/>
        <w:rPr>
          <w:rFonts w:eastAsia="宋体" w:eastAsiaTheme="minorEastAsia"/>
          <w:sz w:val="32"/>
          <w:szCs w:val="24"/>
        </w:rPr>
      </w:pPr>
      <w:r>
        <w:rPr>
          <w:rFonts w:eastAsia="宋体" w:eastAsiaTheme="minorEastAsia"/>
          <w:sz w:val="32"/>
          <w:szCs w:val="24"/>
          <w:u w:val="single"/>
        </w:rPr>
        <w:t>WORK-ENERGY THEOREM</w:t>
      </w:r>
    </w:p>
    <w:p>
      <w:pPr>
        <w:pStyle w:val="Normal"/>
        <w:spacing w:lineRule="auto" w:line="360"/>
        <w:jc w:val="both"/>
        <w:rPr>
          <w:rFonts w:eastAsia="宋体" w:eastAsiaTheme="minorEastAsia"/>
          <w:sz w:val="32"/>
          <w:szCs w:val="24"/>
        </w:rPr>
      </w:pPr>
      <w:r>
        <w:rPr>
          <w:rFonts w:eastAsia="宋体" w:eastAsiaTheme="minorEastAsia"/>
          <w:sz w:val="32"/>
          <w:szCs w:val="24"/>
        </w:rPr>
        <w:t>Kinetic energy is defined as the energy a body possesses by virtue of its motion. The kinetic energy of a particle of mass m, travelling with a speed v is given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oMath>
      </m:oMathPara>
    </w:p>
    <w:p>
      <w:pPr>
        <w:pStyle w:val="Normal"/>
        <w:spacing w:lineRule="auto" w:line="360"/>
        <w:jc w:val="both"/>
        <w:rPr>
          <w:rFonts w:eastAsia="宋体" w:eastAsiaTheme="minorEastAsia"/>
          <w:sz w:val="32"/>
          <w:szCs w:val="24"/>
        </w:rPr>
      </w:pPr>
      <w:r>
        <w:rPr>
          <w:rFonts w:eastAsia="宋体" w:eastAsiaTheme="minorEastAsia"/>
          <w:sz w:val="32"/>
          <w:szCs w:val="24"/>
        </w:rPr>
        <w:t>From newton’s third equation of motion,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x</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ma</m:t>
          </m:r>
          <m:r>
            <w:rPr>
              <w:rFonts w:ascii="Cambria Math" w:hAnsi="Cambria Math"/>
            </w:rPr>
            <m:t xml:space="preserve">=</m:t>
          </m:r>
          <m:r>
            <w:rPr>
              <w:rFonts w:ascii="Cambria Math" w:hAnsi="Cambria Math"/>
            </w:rPr>
            <m:t xml:space="preserve">m</m:t>
          </m:r>
          <m:d>
            <m:dPr>
              <m:begChr m:val="("/>
              <m:endChr m:val=")"/>
            </m:dPr>
            <m:e>
              <m:f>
                <m:num>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x</m:t>
                  </m:r>
                </m:den>
              </m:f>
            </m:e>
          </m:d>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Also, </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m:t>
          </m:r>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x</m:t>
              </m:r>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m:t>
          </m:r>
          <m:d>
            <m:dPr>
              <m:begChr m:val="("/>
              <m:endChr m:val=")"/>
            </m:dPr>
            <m:e>
              <m:f>
                <m:num>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x</m:t>
                  </m:r>
                </m:den>
              </m:f>
            </m:e>
          </m:d>
          <m:r>
            <w:rPr>
              <w:rFonts w:ascii="Cambria Math" w:hAnsi="Cambria Math"/>
            </w:rPr>
            <m:t xml:space="preserve">x</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done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u</m:t>
              </m:r>
            </m:e>
            <m:sup>
              <m:r>
                <w:rPr>
                  <w:rFonts w:ascii="Cambria Math" w:hAnsi="Cambria Math"/>
                </w:rPr>
                <m:t xml:space="preserve">2</m:t>
              </m:r>
            </m:sup>
          </m:sSup>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above formula is known as the work-energy theorem</w:t>
      </w:r>
    </w:p>
    <w:p>
      <w:pPr>
        <w:pStyle w:val="Normal"/>
        <w:spacing w:lineRule="auto" w:line="360"/>
        <w:jc w:val="both"/>
        <w:rPr>
          <w:rFonts w:eastAsia="宋体" w:eastAsiaTheme="minorEastAsia"/>
          <w:sz w:val="32"/>
          <w:szCs w:val="24"/>
        </w:rPr>
      </w:pPr>
      <w:r>
        <w:rPr>
          <w:rFonts w:eastAsia="宋体" w:eastAsiaTheme="minorEastAsia"/>
          <w:b/>
          <w:sz w:val="32"/>
          <w:szCs w:val="24"/>
          <w:u w:val="single"/>
        </w:rPr>
        <w:t>WORK-ENERGY THEOREM:</w:t>
      </w:r>
      <w:r>
        <w:rPr>
          <w:rFonts w:eastAsia="宋体" w:eastAsiaTheme="minorEastAsia"/>
          <w:sz w:val="32"/>
          <w:szCs w:val="24"/>
        </w:rPr>
        <w:t xml:space="preserve"> </w:t>
      </w:r>
    </w:p>
    <w:p>
      <w:pPr>
        <w:pStyle w:val="Normal"/>
        <w:spacing w:lineRule="auto" w:line="360"/>
        <w:jc w:val="both"/>
        <w:rPr>
          <w:rFonts w:eastAsia="宋体" w:eastAsiaTheme="minorEastAsia"/>
          <w:sz w:val="32"/>
          <w:szCs w:val="24"/>
        </w:rPr>
      </w:pPr>
      <w:r>
        <w:rPr>
          <w:rFonts w:eastAsia="宋体" w:eastAsiaTheme="minorEastAsia"/>
          <w:sz w:val="32"/>
          <w:szCs w:val="24"/>
        </w:rPr>
        <w:t>For an object which moves under the influence of a given force from one point to another, the work done by the force on the object is the change in kinetic energy of the object.</w:t>
      </w:r>
    </w:p>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rFonts w:eastAsia="宋体" w:eastAsiaTheme="minorEastAsia"/>
          <w:sz w:val="32"/>
          <w:szCs w:val="24"/>
        </w:rPr>
      </w:pPr>
      <w:r>
        <w:rPr>
          <w:rFonts w:eastAsia="宋体" w:eastAsiaTheme="minorEastAsia"/>
          <w:sz w:val="32"/>
          <w:szCs w:val="24"/>
        </w:rPr>
        <w:t>CONSERVATIVE FORCES</w:t>
      </w:r>
    </w:p>
    <w:p>
      <w:pPr>
        <w:pStyle w:val="Normal"/>
        <w:spacing w:lineRule="auto" w:line="360"/>
        <w:jc w:val="both"/>
        <w:rPr>
          <w:rFonts w:eastAsia="宋体" w:eastAsiaTheme="minorEastAsia"/>
          <w:sz w:val="32"/>
          <w:szCs w:val="24"/>
        </w:rPr>
      </w:pPr>
      <w:r>
        <w:rPr>
          <w:rFonts w:eastAsia="宋体" w:eastAsiaTheme="minorEastAsia"/>
          <w:sz w:val="32"/>
          <w:szCs w:val="24"/>
        </w:rPr>
        <w:t>A force is said to be conservative if the work done by or against it in moving an object is independent of the path of the object e.g. force due to gravity, spring force</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Work done under gravity on an object vertically moving from a position </w:t>
      </w:r>
      <w:r>
        <w:rPr/>
      </w:r>
      <m:oMath xmlns:m="http://schemas.openxmlformats.org/officeDocument/2006/math">
        <m:sSub>
          <m:e>
            <m:r>
              <w:rPr>
                <w:rFonts w:ascii="Cambria Math" w:hAnsi="Cambria Math"/>
              </w:rPr>
              <m:t xml:space="preserve">y</m:t>
            </m:r>
          </m:e>
          <m:sub>
            <m:r>
              <w:rPr>
                <w:rFonts w:ascii="Cambria Math" w:hAnsi="Cambria Math"/>
              </w:rPr>
              <m:t xml:space="preserve">1</m:t>
            </m:r>
          </m:sub>
        </m:sSub>
      </m:oMath>
      <w:r>
        <w:rPr>
          <w:rFonts w:eastAsia="宋体" w:eastAsiaTheme="minorEastAsia"/>
          <w:sz w:val="32"/>
          <w:szCs w:val="24"/>
        </w:rPr>
        <w:t xml:space="preserve"> to </w:t>
      </w:r>
      <w:r>
        <w:rPr/>
      </w:r>
      <m:oMath xmlns:m="http://schemas.openxmlformats.org/officeDocument/2006/math">
        <m:sSub>
          <m:e>
            <m:r>
              <w:rPr>
                <w:rFonts w:ascii="Cambria Math" w:hAnsi="Cambria Math"/>
              </w:rPr>
              <m:t xml:space="preserve">y</m:t>
            </m:r>
          </m:e>
          <m:sub>
            <m:r>
              <w:rPr>
                <w:rFonts w:ascii="Cambria Math" w:hAnsi="Cambria Math"/>
              </w:rPr>
              <m:t xml:space="preserve">2</m:t>
            </m:r>
          </m:sub>
        </m:sSub>
      </m:oMath>
      <w:r>
        <w:rPr>
          <w:rFonts w:eastAsia="宋体" w:eastAsiaTheme="minorEastAsia"/>
          <w:sz w:val="32"/>
          <w:szCs w:val="24"/>
        </w:rPr>
        <w:t xml:space="preserve"> is given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mgℎ</m:t>
          </m:r>
          <m:r>
            <w:rPr>
              <w:rFonts w:ascii="Cambria Math" w:hAnsi="Cambria Math"/>
            </w:rPr>
            <m:t xml:space="preserve">=</m:t>
          </m:r>
          <m:r>
            <w:rPr>
              <w:rFonts w:ascii="Cambria Math" w:hAnsi="Cambria Math"/>
            </w:rPr>
            <m:t xml:space="preserve">mg</m:t>
          </m:r>
          <m:d>
            <m:dPr>
              <m:begChr m:val="("/>
              <m:endChr m:val=")"/>
            </m:dPr>
            <m:e>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Gravitational potential energy function </w:t>
      </w:r>
      <w:r>
        <w:rPr/>
      </w:r>
      <m:oMath xmlns:m="http://schemas.openxmlformats.org/officeDocument/2006/math">
        <m:sSub>
          <m:e>
            <m:r>
              <w:rPr>
                <w:rFonts w:ascii="Cambria Math" w:hAnsi="Cambria Math"/>
              </w:rPr>
              <m:t xml:space="preserve">u</m:t>
            </m:r>
          </m:e>
          <m:sub>
            <m:d>
              <m:dPr>
                <m:begChr m:val="("/>
                <m:endChr m:val=")"/>
              </m:dPr>
              <m:e>
                <m:r>
                  <w:rPr>
                    <w:rFonts w:ascii="Cambria Math" w:hAnsi="Cambria Math"/>
                  </w:rPr>
                  <m:t xml:space="preserve">y</m:t>
                </m:r>
              </m:e>
            </m:d>
          </m:sub>
        </m:sSub>
      </m:oMath>
      <w:r>
        <w:rPr>
          <w:rFonts w:eastAsia="宋体" w:eastAsiaTheme="minorEastAsia"/>
          <w:sz w:val="32"/>
          <w:szCs w:val="24"/>
        </w:rPr>
        <w:t xml:space="preserve"> of an object of mass m at a vertical position y is given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u</m:t>
              </m:r>
            </m:e>
            <m:sub>
              <m:d>
                <m:dPr>
                  <m:begChr m:val="("/>
                  <m:endChr m:val=")"/>
                </m:dPr>
                <m:e>
                  <m:r>
                    <w:rPr>
                      <w:rFonts w:ascii="Cambria Math" w:hAnsi="Cambria Math"/>
                    </w:rPr>
                    <m:t xml:space="preserve">y</m:t>
                  </m:r>
                </m:e>
              </m:d>
            </m:sub>
          </m:sSub>
          <m:r>
            <w:rPr>
              <w:rFonts w:ascii="Cambria Math" w:hAnsi="Cambria Math"/>
            </w:rPr>
            <m:t xml:space="preserve">=</m:t>
          </m:r>
          <m:r>
            <w:rPr>
              <w:rFonts w:ascii="Cambria Math" w:hAnsi="Cambria Math"/>
            </w:rPr>
            <m:t xml:space="preserve">−</m:t>
          </m:r>
          <m:r>
            <w:rPr>
              <w:rFonts w:ascii="Cambria Math" w:hAnsi="Cambria Math"/>
            </w:rPr>
            <m:t xml:space="preserve">mgy</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When an object (m) falls under gravity from a vertical position </w:t>
      </w:r>
      <w:r>
        <w:rPr/>
      </w:r>
      <m:oMath xmlns:m="http://schemas.openxmlformats.org/officeDocument/2006/math">
        <m:sSub>
          <m:e>
            <m:r>
              <w:rPr>
                <w:rFonts w:ascii="Cambria Math" w:hAnsi="Cambria Math"/>
              </w:rPr>
              <m:t xml:space="preserve">y</m:t>
            </m:r>
          </m:e>
          <m:sub>
            <m:r>
              <w:rPr>
                <w:rFonts w:ascii="Cambria Math" w:hAnsi="Cambria Math"/>
              </w:rPr>
              <m:t xml:space="preserve">2</m:t>
            </m:r>
          </m:sub>
        </m:sSub>
      </m:oMath>
      <w:r>
        <w:rPr>
          <w:rFonts w:eastAsia="宋体" w:eastAsiaTheme="minorEastAsia"/>
          <w:sz w:val="32"/>
          <w:szCs w:val="24"/>
        </w:rPr>
        <w:t xml:space="preserve"> to a lower position </w:t>
      </w:r>
      <w:r>
        <w:rPr/>
      </w:r>
      <m:oMath xmlns:m="http://schemas.openxmlformats.org/officeDocument/2006/math">
        <m:sSub>
          <m:e>
            <m:r>
              <w:rPr>
                <w:rFonts w:ascii="Cambria Math" w:hAnsi="Cambria Math"/>
              </w:rPr>
              <m:t xml:space="preserve">y</m:t>
            </m:r>
          </m:e>
          <m:sub>
            <m:r>
              <w:rPr>
                <w:rFonts w:ascii="Cambria Math" w:hAnsi="Cambria Math"/>
              </w:rPr>
              <m:t xml:space="preserve">1</m:t>
            </m:r>
          </m:sub>
        </m:sSub>
      </m:oMath>
      <w:r>
        <w:rPr>
          <w:rFonts w:eastAsia="宋体" w:eastAsiaTheme="minorEastAsia"/>
          <w:sz w:val="32"/>
          <w:szCs w:val="24"/>
        </w:rPr>
        <w:t>, the work done is its potential energy relative to the earth’s surface.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u</m:t>
              </m:r>
            </m:e>
            <m:sub>
              <m:d>
                <m:dPr>
                  <m:begChr m:val="("/>
                  <m:endChr m:val=")"/>
                </m:dPr>
                <m:e>
                  <m:sSub>
                    <m:e>
                      <m:r>
                        <w:rPr>
                          <w:rFonts w:ascii="Cambria Math" w:hAnsi="Cambria Math"/>
                        </w:rPr>
                        <m:t xml:space="preserve">y</m:t>
                      </m:r>
                    </m:e>
                    <m:sub>
                      <m:r>
                        <w:rPr>
                          <w:rFonts w:ascii="Cambria Math" w:hAnsi="Cambria Math"/>
                        </w:rPr>
                        <m:t xml:space="preserve">1</m:t>
                      </m:r>
                    </m:sub>
                  </m:sSub>
                </m:e>
              </m:d>
            </m:sub>
          </m:sSub>
          <m:r>
            <w:rPr>
              <w:rFonts w:ascii="Cambria Math" w:hAnsi="Cambria Math"/>
            </w:rPr>
            <m:t xml:space="preserve">−</m:t>
          </m:r>
          <m:sSub>
            <m:e>
              <m:r>
                <w:rPr>
                  <w:rFonts w:ascii="Cambria Math" w:hAnsi="Cambria Math"/>
                </w:rPr>
                <m:t xml:space="preserve">u</m:t>
              </m:r>
            </m:e>
            <m:sub>
              <m:d>
                <m:dPr>
                  <m:begChr m:val="("/>
                  <m:endChr m:val=")"/>
                </m:dPr>
                <m:e>
                  <m:sSub>
                    <m:e>
                      <m:r>
                        <w:rPr>
                          <w:rFonts w:ascii="Cambria Math" w:hAnsi="Cambria Math"/>
                        </w:rPr>
                        <m:t xml:space="preserve">y</m:t>
                      </m:r>
                    </m:e>
                    <m:sub>
                      <m:r>
                        <w:rPr>
                          <w:rFonts w:ascii="Cambria Math" w:hAnsi="Cambria Math"/>
                        </w:rPr>
                        <m:t xml:space="preserve">2</m:t>
                      </m:r>
                    </m:sub>
                  </m:sSub>
                </m:e>
              </m:d>
            </m:sub>
          </m:sSub>
          <m:r>
            <w:rPr>
              <w:rFonts w:ascii="Cambria Math" w:hAnsi="Cambria Math"/>
            </w:rPr>
            <m:t xml:space="preserve">=</m:t>
          </m:r>
          <m:r>
            <w:rPr>
              <w:rFonts w:ascii="Cambria Math" w:hAnsi="Cambria Math"/>
            </w:rPr>
            <m:t xml:space="preserve">mg</m:t>
          </m:r>
          <m:d>
            <m:dPr>
              <m:begChr m:val="("/>
              <m:endChr m:val=")"/>
            </m:dPr>
            <m:e>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MECHANICAL ENERGY</w:t>
      </w:r>
    </w:p>
    <w:p>
      <w:pPr>
        <w:pStyle w:val="Normal"/>
        <w:spacing w:lineRule="auto" w:line="360"/>
        <w:jc w:val="both"/>
        <w:rPr>
          <w:rFonts w:eastAsia="宋体" w:eastAsiaTheme="minorEastAsia"/>
          <w:sz w:val="32"/>
          <w:szCs w:val="24"/>
        </w:rPr>
      </w:pPr>
      <w:r>
        <w:rPr>
          <w:rFonts w:eastAsia="宋体" w:eastAsiaTheme="minorEastAsia"/>
          <w:sz w:val="32"/>
          <w:szCs w:val="24"/>
        </w:rPr>
        <w:t>This can be classified into two types</w:t>
      </w:r>
    </w:p>
    <w:p>
      <w:pPr>
        <w:pStyle w:val="ListParagraph"/>
        <w:numPr>
          <w:ilvl w:val="0"/>
          <w:numId w:val="22"/>
        </w:numPr>
        <w:spacing w:lineRule="auto" w:line="360"/>
        <w:jc w:val="both"/>
        <w:rPr>
          <w:rFonts w:eastAsia="宋体" w:eastAsiaTheme="minorEastAsia"/>
          <w:sz w:val="32"/>
          <w:szCs w:val="24"/>
        </w:rPr>
      </w:pPr>
      <w:r>
        <w:rPr>
          <w:rFonts w:eastAsia="宋体" w:eastAsiaTheme="minorEastAsia"/>
          <w:sz w:val="32"/>
          <w:szCs w:val="24"/>
        </w:rPr>
        <w:t>Potential Energy (PE): This is the energy possessed by bodies at rest. It is a stored form of energy. Potential energy can further be divided into</w:t>
      </w:r>
    </w:p>
    <w:p>
      <w:pPr>
        <w:pStyle w:val="ListParagraph"/>
        <w:numPr>
          <w:ilvl w:val="0"/>
          <w:numId w:val="23"/>
        </w:numPr>
        <w:spacing w:lineRule="auto" w:line="360"/>
        <w:jc w:val="both"/>
        <w:rPr>
          <w:rFonts w:eastAsia="宋体" w:eastAsiaTheme="minorEastAsia"/>
          <w:sz w:val="32"/>
          <w:szCs w:val="24"/>
        </w:rPr>
      </w:pPr>
      <w:r>
        <w:rPr>
          <w:rFonts w:eastAsia="宋体" w:eastAsiaTheme="minorEastAsia"/>
          <w:sz w:val="32"/>
          <w:szCs w:val="24"/>
        </w:rPr>
        <w:t>Gravitational Potential Energy (GPE): This is the energy possessed by virtue of height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Gravitational</m:t>
          </m:r>
          <m:r>
            <w:rPr>
              <w:rFonts w:ascii="Cambria Math" w:hAnsi="Cambria Math"/>
            </w:rPr>
            <m:t xml:space="preserve">Potential</m:t>
          </m:r>
          <m:r>
            <w:rPr>
              <w:rFonts w:ascii="Cambria Math" w:hAnsi="Cambria Math"/>
            </w:rPr>
            <m:t xml:space="preserve">Energy</m:t>
          </m:r>
          <m:r>
            <w:rPr>
              <w:rFonts w:ascii="Cambria Math" w:hAnsi="Cambria Math"/>
            </w:rPr>
            <m:t xml:space="preserve">=</m:t>
          </m:r>
          <m:r>
            <w:rPr>
              <w:rFonts w:ascii="Cambria Math" w:hAnsi="Cambria Math"/>
            </w:rPr>
            <m:t xml:space="preserve">mass</m:t>
          </m:r>
          <m:r>
            <w:rPr>
              <w:rFonts w:ascii="Cambria Math" w:hAnsi="Cambria Math"/>
            </w:rPr>
            <m:t xml:space="preserve">×</m:t>
          </m:r>
          <m:r>
            <w:rPr>
              <w:rFonts w:ascii="Cambria Math" w:hAnsi="Cambria Math"/>
            </w:rPr>
            <m:t xml:space="preserve">gravity</m:t>
          </m:r>
          <m:r>
            <w:rPr>
              <w:rFonts w:ascii="Cambria Math" w:hAnsi="Cambria Math"/>
            </w:rPr>
            <m:t xml:space="preserve">×</m:t>
          </m:r>
          <m:r>
            <w:rPr>
              <w:rFonts w:ascii="Cambria Math" w:hAnsi="Cambria Math"/>
            </w:rPr>
            <m:t xml:space="preserve">ℎeigℎt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r>
            <w:rPr>
              <w:rFonts w:ascii="Cambria Math" w:hAnsi="Cambria Math"/>
            </w:rPr>
            <m:t xml:space="preserve">mgℎ</m:t>
          </m:r>
        </m:oMath>
      </m:oMathPara>
    </w:p>
    <w:p>
      <w:pPr>
        <w:pStyle w:val="ListParagraph"/>
        <w:numPr>
          <w:ilvl w:val="0"/>
          <w:numId w:val="23"/>
        </w:numPr>
        <w:spacing w:lineRule="auto" w:line="360"/>
        <w:jc w:val="both"/>
        <w:rPr>
          <w:rFonts w:eastAsia="宋体" w:eastAsiaTheme="minorEastAsia"/>
          <w:sz w:val="32"/>
          <w:szCs w:val="24"/>
        </w:rPr>
      </w:pPr>
      <w:r>
        <w:rPr>
          <w:rFonts w:eastAsia="宋体" w:eastAsiaTheme="minorEastAsia"/>
          <w:sz w:val="32"/>
          <w:szCs w:val="24"/>
        </w:rPr>
        <w:t>Elastic potential energy (EPE): This is the energy possessed by elastic materials. It is also said to be the energy stored in an elastic material.</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Fe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r>
                <w:rPr>
                  <w:rFonts w:ascii="Cambria Math" w:hAnsi="Cambria Math"/>
                </w:rPr>
                <m:t xml:space="preserve">e</m:t>
              </m:r>
            </m:e>
            <m:sup>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sSup>
                <m:e>
                  <m:r>
                    <w:rPr>
                      <w:rFonts w:ascii="Cambria Math" w:hAnsi="Cambria Math"/>
                    </w:rPr>
                    <m:t xml:space="preserve">F</m:t>
                  </m:r>
                </m:e>
                <m:sup>
                  <m:r>
                    <w:rPr>
                      <w:rFonts w:ascii="Cambria Math" w:hAnsi="Cambria Math"/>
                    </w:rPr>
                    <m:t xml:space="preserve">2</m:t>
                  </m:r>
                </m:sup>
              </m:sSup>
            </m:num>
            <m:den>
              <m:r>
                <w:rPr>
                  <w:rFonts w:ascii="Cambria Math" w:hAnsi="Cambria Math"/>
                </w:rPr>
                <m:t xml:space="preserve">k</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Kinetic Energy: This is the energy possessed by virtue of motion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mass</m:t>
          </m:r>
          <m:r>
            <w:rPr>
              <w:rFonts w:ascii="Cambria Math" w:hAnsi="Cambria Math"/>
            </w:rPr>
            <m:t xml:space="preserve">×</m:t>
          </m:r>
          <m:sSup>
            <m:e>
              <m:d>
                <m:dPr>
                  <m:begChr m:val="("/>
                  <m:endChr m:val=")"/>
                </m:dPr>
                <m:e>
                  <m:r>
                    <w:rPr>
                      <w:rFonts w:ascii="Cambria Math" w:hAnsi="Cambria Math"/>
                    </w:rPr>
                    <m:t xml:space="preserve">velocity</m:t>
                  </m:r>
                </m:e>
              </m:d>
            </m:e>
            <m:sup>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CONSERVATION OF MECHANICAL ENERGY</w:t>
      </w:r>
    </w:p>
    <w:p>
      <w:pPr>
        <w:pStyle w:val="Normal"/>
        <w:spacing w:lineRule="auto" w:line="360"/>
        <w:jc w:val="both"/>
        <w:rPr>
          <w:rFonts w:eastAsia="宋体" w:eastAsiaTheme="minorEastAsia"/>
          <w:sz w:val="32"/>
          <w:szCs w:val="24"/>
        </w:rPr>
      </w:pPr>
      <w:r>
        <w:rPr>
          <w:rFonts w:eastAsia="宋体" w:eastAsiaTheme="minorEastAsia"/>
          <w:sz w:val="32"/>
          <w:szCs w:val="24"/>
        </w:rPr>
        <w:t>When a body is held or stationary at a given height (h) above the ground, the body possesses only potential energy. As the body falls, the potential energy begins to reduce while the kinetic energy increases. Midway, the potential energy and the kinetic energy are equal and they are both half the total energy. When the body gets below the midpoint, the kinetic energy is higher than the potential energy. On getting to the ground, the energy of the body is totally kinetic.</w:t>
      </w:r>
    </w:p>
    <w:p>
      <w:pPr>
        <w:pStyle w:val="Normal"/>
        <w:spacing w:lineRule="auto" w:line="360"/>
        <w:jc w:val="both"/>
        <w:rPr>
          <w:rFonts w:eastAsia="宋体" w:eastAsiaTheme="minorEastAsia"/>
          <w:sz w:val="32"/>
          <w:szCs w:val="24"/>
        </w:rPr>
      </w:pPr>
      <w:r>
        <w:rPr>
          <w:rFonts w:eastAsia="宋体" w:eastAsiaTheme="minorEastAsia"/>
          <w:sz w:val="32"/>
          <w:szCs w:val="24"/>
        </w:rPr>
        <w:t>Throughout the motion, the total energy is constant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Total</m:t>
          </m:r>
          <m:r>
            <w:rPr>
              <w:rFonts w:ascii="Cambria Math" w:hAnsi="Cambria Math"/>
            </w:rPr>
            <m:t xml:space="preserve">energ</m:t>
          </m:r>
          <m:r>
            <w:rPr>
              <w:rFonts w:ascii="Cambria Math" w:hAnsi="Cambria Math"/>
            </w:rPr>
            <m:t xml:space="preserve">y</m:t>
          </m:r>
          <m:r>
            <w:rPr>
              <w:rFonts w:ascii="Cambria Math" w:hAnsi="Cambria Math"/>
            </w:rPr>
            <m:t xml:space="preserve">=</m:t>
          </m:r>
          <m:r>
            <w:rPr>
              <w:rFonts w:ascii="Cambria Math" w:hAnsi="Cambria Math"/>
            </w:rPr>
            <m:t xml:space="preserve">kinetic</m:t>
          </m:r>
          <m:r>
            <w:rPr>
              <w:rFonts w:ascii="Cambria Math" w:hAnsi="Cambria Math"/>
            </w:rPr>
            <m:t xml:space="preserve">energy</m:t>
          </m:r>
          <m:r>
            <w:rPr>
              <w:rFonts w:ascii="Cambria Math" w:hAnsi="Cambria Math"/>
            </w:rPr>
            <m:t xml:space="preserve">+</m:t>
          </m:r>
          <m:r>
            <w:rPr>
              <w:rFonts w:ascii="Cambria Math" w:hAnsi="Cambria Math"/>
            </w:rPr>
            <m:t xml:space="preserve">potential</m:t>
          </m:r>
          <m:r>
            <w:rPr>
              <w:rFonts w:ascii="Cambria Math" w:hAnsi="Cambria Math"/>
            </w:rPr>
            <m:t xml:space="preserve">energy</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m:oMathPara>
    </w:p>
    <w:p>
      <w:pPr>
        <w:pStyle w:val="Normal"/>
        <w:spacing w:lineRule="auto" w:line="360"/>
        <w:jc w:val="both"/>
        <w:rPr>
          <w:rFonts w:eastAsia="宋体" w:eastAsiaTheme="minorEastAsia"/>
          <w:sz w:val="32"/>
          <w:szCs w:val="24"/>
        </w:rPr>
      </w:pPr>
      <w:r>
        <w:rPr>
          <w:rFonts w:eastAsia="宋体" w:eastAsiaTheme="minorEastAsia"/>
          <w:sz w:val="32"/>
          <w:szCs w:val="24"/>
        </w:rPr>
        <w:t>LAW OF CONSERATION OF MECHANICAL ENERGY</w:t>
      </w:r>
    </w:p>
    <w:p>
      <w:pPr>
        <w:pStyle w:val="Normal"/>
        <w:spacing w:lineRule="auto" w:line="360"/>
        <w:jc w:val="both"/>
        <w:rPr>
          <w:rFonts w:eastAsia="宋体" w:eastAsiaTheme="minorEastAsia"/>
          <w:sz w:val="32"/>
          <w:szCs w:val="24"/>
        </w:rPr>
      </w:pPr>
      <w:r>
        <w:rPr>
          <w:rFonts w:eastAsia="宋体" w:eastAsiaTheme="minorEastAsia"/>
          <w:sz w:val="32"/>
          <w:szCs w:val="24"/>
        </w:rPr>
        <w:t>In a conservative system, the total mechanical energy is conserved i.e. The sum of potential and kinetic energies at a point is equal to the sum of potential and kinetic energies at any other point in the system</w:t>
      </w:r>
    </w:p>
    <w:p>
      <w:pPr>
        <w:pStyle w:val="Normal"/>
        <w:spacing w:lineRule="auto" w:line="360"/>
        <w:jc w:val="both"/>
        <w:rPr>
          <w:rFonts w:eastAsia="宋体" w:eastAsiaTheme="minorEastAsia"/>
          <w:sz w:val="32"/>
          <w:szCs w:val="24"/>
        </w:rPr>
      </w:pPr>
      <w:r>
        <w:rPr>
          <w:rFonts w:eastAsia="宋体" w:eastAsiaTheme="minorEastAsia"/>
          <w:sz w:val="32"/>
          <w:szCs w:val="24"/>
        </w:rPr>
        <w:t>Consider an object moving from an initial position</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rFonts w:eastAsia="宋体" w:eastAsiaTheme="minorEastAsia"/>
          <w:sz w:val="32"/>
          <w:szCs w:val="24"/>
        </w:rPr>
        <w:t>, to another position</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rFonts w:eastAsia="宋体" w:eastAsiaTheme="minorEastAsia"/>
          <w:sz w:val="32"/>
          <w:szCs w:val="24"/>
        </w:rPr>
        <w:t>, under a conservative force</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Fonts w:eastAsia="宋体" w:eastAsiaTheme="minorEastAsia"/>
          <w:sz w:val="32"/>
          <w:szCs w:val="24"/>
        </w:rPr>
        <w:t xml:space="preserve">. </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The work done by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Fonts w:eastAsia="宋体" w:eastAsiaTheme="minorEastAsia"/>
          <w:sz w:val="32"/>
          <w:szCs w:val="24"/>
        </w:rPr>
        <w:t xml:space="preserve"> is </w:t>
      </w:r>
    </w:p>
    <w:p>
      <w:pPr>
        <w:pStyle w:val="Normal"/>
        <w:spacing w:lineRule="auto" w:line="360"/>
        <w:jc w:val="center"/>
        <w:rPr>
          <w:rFonts w:eastAsia="宋体" w:eastAsiaTheme="minorEastAsia"/>
          <w:iCs/>
          <w:sz w:val="32"/>
          <w:szCs w:val="24"/>
        </w:rPr>
      </w:pPr>
      <w:r>
        <w:rPr/>
      </w:r>
      <m:oMathPara xmlns:m="http://schemas.openxmlformats.org/officeDocument/2006/math">
        <m:oMathParaPr>
          <m:jc m:val="center"/>
        </m:oMathParaPr>
        <m:oMath>
          <m:r>
            <w:rPr>
              <w:rFonts w:ascii="Cambria Math" w:hAnsi="Cambria Math"/>
            </w:rPr>
            <m:t xml:space="preserve">W</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oMath>
      </m:oMathPara>
    </w:p>
    <w:p>
      <w:pPr>
        <w:pStyle w:val="Normal"/>
        <w:spacing w:lineRule="auto" w:line="360"/>
        <w:jc w:val="both"/>
        <w:rPr>
          <w:rFonts w:eastAsia="宋体" w:eastAsiaTheme="minorEastAsia"/>
          <w:sz w:val="32"/>
          <w:szCs w:val="24"/>
        </w:rPr>
      </w:pPr>
      <w:r>
        <w:rPr>
          <w:rFonts w:eastAsia="宋体" w:eastAsiaTheme="minorEastAsia"/>
          <w:sz w:val="32"/>
          <w:szCs w:val="24"/>
        </w:rPr>
        <w:t>OR</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oMath>
      </m:oMathPara>
    </w:p>
    <w:p>
      <w:pPr>
        <w:pStyle w:val="Normal"/>
        <w:spacing w:lineRule="auto" w:line="360"/>
        <w:jc w:val="both"/>
        <w:rPr>
          <w:rFonts w:eastAsia="宋体" w:eastAsiaTheme="minorEastAsia"/>
          <w:sz w:val="32"/>
          <w:szCs w:val="24"/>
        </w:rPr>
      </w:pPr>
      <w:r>
        <w:rPr>
          <w:rFonts w:eastAsia="宋体" w:eastAsiaTheme="minorEastAsia"/>
          <w:sz w:val="32"/>
          <w:szCs w:val="24"/>
        </w:rPr>
        <w:t>This mathematical statement is known as the law of conservation of mechanical energy</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WORLD ENERGY RESOURCES</w:t>
      </w:r>
    </w:p>
    <w:p>
      <w:pPr>
        <w:pStyle w:val="Normal"/>
        <w:spacing w:lineRule="auto" w:line="360"/>
        <w:jc w:val="both"/>
        <w:rPr>
          <w:rFonts w:eastAsia="宋体" w:eastAsiaTheme="minorEastAsia"/>
          <w:sz w:val="32"/>
          <w:szCs w:val="24"/>
        </w:rPr>
      </w:pPr>
      <w:r>
        <w:rPr>
          <w:rFonts w:eastAsia="宋体" w:eastAsiaTheme="minorEastAsia"/>
          <w:sz w:val="32"/>
          <w:szCs w:val="24"/>
        </w:rPr>
        <w:t>World energy resources can be simply be defined as sources of energy. They are grouped majorly into two which are</w:t>
      </w:r>
    </w:p>
    <w:p>
      <w:pPr>
        <w:pStyle w:val="ListParagraph"/>
        <w:numPr>
          <w:ilvl w:val="0"/>
          <w:numId w:val="24"/>
        </w:numPr>
        <w:spacing w:lineRule="auto" w:line="360"/>
        <w:jc w:val="both"/>
        <w:rPr>
          <w:rFonts w:eastAsia="宋体" w:eastAsiaTheme="minorEastAsia"/>
          <w:sz w:val="32"/>
          <w:szCs w:val="24"/>
        </w:rPr>
      </w:pPr>
      <w:r>
        <w:rPr>
          <w:rFonts w:eastAsia="宋体" w:eastAsiaTheme="minorEastAsia"/>
          <w:sz w:val="32"/>
          <w:szCs w:val="24"/>
        </w:rPr>
        <w:t>Renewable Energy Resources: These are energy resources that practically do not run out. They can be renewed or can be used over and over again without exhaustion. Examples include solar energy (energy from the sun), water energy and so more</w:t>
      </w:r>
    </w:p>
    <w:p>
      <w:pPr>
        <w:pStyle w:val="ListParagraph"/>
        <w:numPr>
          <w:ilvl w:val="0"/>
          <w:numId w:val="24"/>
        </w:numPr>
        <w:spacing w:lineRule="auto" w:line="360"/>
        <w:jc w:val="both"/>
        <w:rPr>
          <w:rFonts w:eastAsia="宋体" w:eastAsiaTheme="minorEastAsia"/>
          <w:sz w:val="32"/>
          <w:szCs w:val="24"/>
        </w:rPr>
      </w:pPr>
      <w:r>
        <w:rPr>
          <w:rFonts w:eastAsia="宋体" w:eastAsiaTheme="minorEastAsia"/>
          <w:sz w:val="32"/>
          <w:szCs w:val="24"/>
        </w:rPr>
        <w:t>Non-renewable:</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POWER</w:t>
      </w:r>
    </w:p>
    <w:p>
      <w:pPr>
        <w:pStyle w:val="Normal"/>
        <w:spacing w:lineRule="auto" w:line="360"/>
        <w:jc w:val="both"/>
        <w:rPr>
          <w:rFonts w:eastAsia="宋体" w:eastAsiaTheme="minorEastAsia"/>
          <w:sz w:val="32"/>
          <w:szCs w:val="24"/>
        </w:rPr>
      </w:pPr>
      <w:r>
        <w:rPr>
          <w:rFonts w:eastAsia="宋体" w:eastAsiaTheme="minorEastAsia"/>
          <w:sz w:val="32"/>
          <w:szCs w:val="24"/>
        </w:rPr>
        <w:t>This is defined as the ability to do work slowly or quickly. It is defined as the rate at which work is done. It is a scalar quantity. When a quantity of work (</w:t>
      </w:r>
      <w:r>
        <w:rPr/>
      </w:r>
      <m:oMath xmlns:m="http://schemas.openxmlformats.org/officeDocument/2006/math">
        <m:r>
          <w:rPr>
            <w:rFonts w:ascii="Cambria Math" w:hAnsi="Cambria Math"/>
          </w:rPr>
          <m:t xml:space="preserve">∆</m:t>
        </m:r>
        <m:r>
          <w:rPr>
            <w:rFonts w:ascii="Cambria Math" w:hAnsi="Cambria Math"/>
          </w:rPr>
          <m:t xml:space="preserve">W</m:t>
        </m:r>
      </m:oMath>
      <w:r>
        <w:rPr>
          <w:rFonts w:eastAsia="宋体" w:eastAsiaTheme="minorEastAsia"/>
          <w:sz w:val="32"/>
          <w:szCs w:val="24"/>
        </w:rPr>
        <w:t>) is done during a time interval (</w:t>
      </w:r>
      <w:r>
        <w:rPr/>
      </w:r>
      <m:oMath xmlns:m="http://schemas.openxmlformats.org/officeDocument/2006/math">
        <m:r>
          <w:rPr>
            <w:rFonts w:ascii="Cambria Math" w:hAnsi="Cambria Math"/>
          </w:rPr>
          <m:t xml:space="preserve">∆</m:t>
        </m:r>
        <m:r>
          <w:rPr>
            <w:rFonts w:ascii="Cambria Math" w:hAnsi="Cambria Math"/>
          </w:rPr>
          <m:t xml:space="preserve">t</m:t>
        </m:r>
      </m:oMath>
      <w:r>
        <w:rPr>
          <w:rFonts w:eastAsia="宋体" w:eastAsiaTheme="minorEastAsia"/>
          <w:sz w:val="32"/>
          <w:szCs w:val="24"/>
        </w:rPr>
        <w:t>), the average power (</w:t>
      </w:r>
      <w:r>
        <w:rPr/>
      </w:r>
      <m:oMath xmlns:m="http://schemas.openxmlformats.org/officeDocument/2006/math">
        <m:sSub>
          <m:e>
            <m:r>
              <w:rPr>
                <w:rFonts w:ascii="Cambria Math" w:hAnsi="Cambria Math"/>
              </w:rPr>
              <m:t xml:space="preserve">P</m:t>
            </m:r>
          </m:e>
          <m:sub>
            <m:r>
              <w:rPr>
                <w:rFonts w:ascii="Cambria Math" w:hAnsi="Cambria Math"/>
              </w:rPr>
              <m:t xml:space="preserve">av</m:t>
            </m:r>
          </m:sub>
        </m:sSub>
      </m:oMath>
      <w:r>
        <w:rPr>
          <w:rFonts w:eastAsia="宋体" w:eastAsiaTheme="minorEastAsia"/>
          <w:sz w:val="32"/>
          <w:szCs w:val="24"/>
        </w:rPr>
        <w:t>) is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av</m:t>
              </m:r>
            </m:sub>
          </m:sSub>
          <m:r>
            <w:rPr>
              <w:rFonts w:ascii="Cambria Math" w:hAnsi="Cambria Math"/>
            </w:rPr>
            <m:t xml:space="preserve">=</m:t>
          </m:r>
          <m:f>
            <m:num>
              <m:r>
                <w:rPr>
                  <w:rFonts w:ascii="Cambria Math" w:hAnsi="Cambria Math"/>
                </w:rPr>
                <m:t xml:space="preserve">∆</m:t>
              </m:r>
              <m:r>
                <w:rPr>
                  <w:rFonts w:ascii="Cambria Math" w:hAnsi="Cambria Math"/>
                </w:rPr>
                <m:t xml:space="preserve">W</m:t>
              </m:r>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acc>
                <m:accPr>
                  <m:chr m:val="⃗"/>
                </m:accPr>
                <m:e>
                  <m:r>
                    <w:rPr>
                      <w:rFonts w:ascii="Cambria Math" w:hAnsi="Cambria Math"/>
                    </w:rPr>
                    <m:t xml:space="preserve">F</m:t>
                  </m:r>
                </m:e>
              </m:acc>
              <m:r>
                <w:rPr>
                  <w:rFonts w:ascii="Cambria Math" w:hAnsi="Cambria Math"/>
                </w:rPr>
                <m:t xml:space="preserve">∙</m:t>
              </m:r>
              <m:acc>
                <m:accPr>
                  <m:chr m:val="⃗"/>
                </m:accPr>
                <m:e>
                  <m:r>
                    <w:rPr>
                      <w:rFonts w:ascii="Cambria Math" w:hAnsi="Cambria Math"/>
                    </w:rPr>
                    <m:t xml:space="preserve">r</m:t>
                  </m:r>
                </m:e>
              </m:acc>
            </m:num>
            <m:den>
              <m:r>
                <w:rPr>
                  <w:rFonts w:ascii="Cambria Math" w:hAnsi="Cambria Math"/>
                </w:rPr>
                <m:t xml:space="preserve">t</m:t>
              </m:r>
            </m:den>
          </m:f>
          <m:r>
            <w:rPr>
              <w:rFonts w:ascii="Cambria Math" w:hAnsi="Cambria Math"/>
            </w:rPr>
            <m:t xml:space="preserve">=</m:t>
          </m:r>
          <m:f>
            <m:num>
              <m:r>
                <w:rPr>
                  <w:rFonts w:ascii="Cambria Math" w:hAnsi="Cambria Math"/>
                </w:rPr>
                <m:t xml:space="preserve">Fr</m:t>
              </m:r>
              <m:r>
                <w:rPr>
                  <w:rFonts w:ascii="Cambria Math" w:hAnsi="Cambria Math"/>
                </w:rPr>
                <m:t xml:space="preserve">cos</m:t>
              </m:r>
              <m:r>
                <w:rPr>
                  <w:rFonts w:ascii="Cambria Math" w:hAnsi="Cambria Math"/>
                </w:rPr>
                <m:t xml:space="preserve">θ</m:t>
              </m:r>
            </m:num>
            <m:den>
              <m:r>
                <w:rPr>
                  <w:rFonts w:ascii="Cambria Math" w:hAnsi="Cambria Math"/>
                </w:rPr>
                <m:t xml:space="preserve">t</m:t>
              </m:r>
            </m:den>
          </m:f>
          <m:r>
            <w:rPr>
              <w:rFonts w:ascii="Cambria Math" w:hAnsi="Cambria Math"/>
            </w:rPr>
            <m:t xml:space="preserve">=</m:t>
          </m:r>
          <m:r>
            <w:rPr>
              <w:rFonts w:ascii="Cambria Math" w:hAnsi="Cambria Math"/>
            </w:rPr>
            <m:t xml:space="preserve">Fv</m:t>
          </m:r>
          <m:r>
            <w:rPr>
              <w:rFonts w:ascii="Cambria Math" w:hAnsi="Cambria Math"/>
            </w:rPr>
            <m:t xml:space="preserve">cos</m:t>
          </m:r>
          <m:r>
            <w:rPr>
              <w:rFonts w:ascii="Cambria Math" w:hAnsi="Cambria Math"/>
            </w:rPr>
            <m:t xml:space="preserve">θ</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Here, v is the magnitude of the instantaneous velocity.</w:t>
      </w:r>
    </w:p>
    <w:p>
      <w:pPr>
        <w:pStyle w:val="Normal"/>
        <w:spacing w:lineRule="auto" w:line="360"/>
        <w:jc w:val="both"/>
        <w:rPr>
          <w:rFonts w:eastAsia="宋体" w:eastAsiaTheme="minorEastAsia"/>
          <w:sz w:val="32"/>
          <w:szCs w:val="24"/>
        </w:rPr>
      </w:pPr>
      <w:r>
        <w:rPr>
          <w:rFonts w:eastAsia="宋体" w:eastAsiaTheme="minorEastAsia"/>
          <w:sz w:val="32"/>
          <w:szCs w:val="24"/>
        </w:rPr>
        <w:t>The instantaneous power is defined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m:t>
                  </m:r>
                  <m:r>
                    <w:rPr>
                      <w:rFonts w:ascii="Cambria Math" w:hAnsi="Cambria Math"/>
                    </w:rPr>
                    <m:t xml:space="preserve">W</m:t>
                  </m:r>
                </m:num>
                <m:den>
                  <m:r>
                    <w:rPr>
                      <w:rFonts w:ascii="Cambria Math" w:hAnsi="Cambria Math"/>
                    </w:rPr>
                    <m:t xml:space="preserve">∆</m:t>
                  </m:r>
                  <m:r>
                    <w:rPr>
                      <w:rFonts w:ascii="Cambria Math" w:hAnsi="Cambria Math"/>
                    </w:rPr>
                    <m:t xml:space="preserve">t</m:t>
                  </m:r>
                </m:den>
              </m:f>
            </m:e>
          </m:func>
          <m:r>
            <w:rPr>
              <w:rFonts w:ascii="Cambria Math" w:hAnsi="Cambria Math"/>
            </w:rPr>
            <m:t xml:space="preserve">=</m:t>
          </m:r>
          <m:f>
            <m:num>
              <m:r>
                <w:rPr>
                  <w:rFonts w:ascii="Cambria Math" w:hAnsi="Cambria Math"/>
                </w:rPr>
                <m:t xml:space="preserve">dW</m:t>
              </m:r>
            </m:num>
            <m:den>
              <m:r>
                <w:rPr>
                  <w:rFonts w:ascii="Cambria Math" w:hAnsi="Cambria Math"/>
                </w:rPr>
                <m:t xml:space="preserve">dt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 </w:t>
      </w:r>
      <w:r>
        <w:rPr>
          <w:rFonts w:eastAsia="宋体" w:eastAsiaTheme="minorEastAsia"/>
          <w:sz w:val="32"/>
          <w:szCs w:val="24"/>
        </w:rPr>
        <w:t>It can also be defined as the rate at which energy is expended.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Power</m:t>
          </m:r>
          <m:r>
            <w:rPr>
              <w:rFonts w:ascii="Cambria Math" w:hAnsi="Cambria Math"/>
            </w:rPr>
            <m:t xml:space="preserve">=</m:t>
          </m:r>
          <m:f>
            <m:num>
              <m:r>
                <w:rPr>
                  <w:rFonts w:ascii="Cambria Math" w:hAnsi="Cambria Math"/>
                </w:rPr>
                <m:t xml:space="preserve">W</m:t>
              </m:r>
              <m:r>
                <w:rPr>
                  <w:rFonts w:ascii="Cambria Math" w:hAnsi="Cambria Math"/>
                </w:rPr>
                <m:t xml:space="preserve">ork</m:t>
              </m:r>
              <m:r>
                <w:rPr>
                  <w:rFonts w:ascii="Cambria Math" w:hAnsi="Cambria Math"/>
                </w:rPr>
                <m:t xml:space="preserve">done</m:t>
              </m:r>
            </m:num>
            <m:den>
              <m:r>
                <w:rPr>
                  <w:rFonts w:ascii="Cambria Math" w:hAnsi="Cambria Math"/>
                </w:rPr>
                <m:t xml:space="preserve">Time</m:t>
              </m:r>
              <m:r>
                <w:rPr>
                  <w:rFonts w:ascii="Cambria Math" w:hAnsi="Cambria Math"/>
                </w:rPr>
                <m:t xml:space="preserve">taken</m:t>
              </m:r>
            </m:den>
          </m:f>
          <m:r>
            <w:rPr>
              <w:rFonts w:ascii="Cambria Math" w:hAnsi="Cambria Math"/>
            </w:rPr>
            <m:t xml:space="preserve">complete</m:t>
          </m:r>
          <m:r>
            <w:rPr>
              <w:rFonts w:ascii="Cambria Math" w:hAnsi="Cambria Math"/>
            </w:rPr>
            <m:t xml:space="preserve">work</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W</m:t>
              </m:r>
            </m:num>
            <m:den>
              <m:r>
                <w:rPr>
                  <w:rFonts w:ascii="Cambria Math" w:hAnsi="Cambria Math"/>
                </w:rPr>
                <m:t xml:space="preserve">t</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Fd</m:t>
              </m:r>
            </m:num>
            <m:den>
              <m:r>
                <w:rPr>
                  <w:rFonts w:ascii="Cambria Math" w:hAnsi="Cambria Math"/>
                </w:rPr>
                <m:t xml:space="preserve">t</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F</m:t>
          </m:r>
          <m:r>
            <w:rPr>
              <w:rFonts w:ascii="Cambria Math" w:hAnsi="Cambria Math"/>
            </w:rPr>
            <m:t xml:space="preserve">∙</m:t>
          </m:r>
          <m:f>
            <m:num>
              <m:r>
                <w:rPr>
                  <w:rFonts w:ascii="Cambria Math" w:hAnsi="Cambria Math"/>
                </w:rPr>
                <m:t xml:space="preserve">d</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But </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velocity</m:t>
          </m:r>
          <m:r>
            <w:rPr>
              <w:rFonts w:ascii="Cambria Math" w:hAnsi="Cambria Math"/>
            </w:rPr>
            <m:t xml:space="preserve">=</m:t>
          </m:r>
          <m:f>
            <m:num>
              <m:r>
                <w:rPr>
                  <w:rFonts w:ascii="Cambria Math" w:hAnsi="Cambria Math"/>
                </w:rPr>
                <m:t xml:space="preserve">displacement</m:t>
              </m:r>
            </m:num>
            <m:den>
              <m:r>
                <w:rPr>
                  <w:rFonts w:ascii="Cambria Math" w:hAnsi="Cambria Math"/>
                </w:rPr>
                <m:t xml:space="preserve">time</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d</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Fv</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Power can also be expressed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EFFICIENCY: This is defined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d>
            <m:dPr>
              <m:begChr m:val="("/>
              <m:endChr m:val=")"/>
            </m:dPr>
            <m:e>
              <m:f>
                <m:num>
                  <m:r>
                    <w:rPr>
                      <w:rFonts w:ascii="Cambria Math" w:hAnsi="Cambria Math"/>
                    </w:rPr>
                    <m:t xml:space="preserve">Power</m:t>
                  </m:r>
                  <m:r>
                    <w:rPr>
                      <w:rFonts w:ascii="Cambria Math" w:hAnsi="Cambria Math"/>
                    </w:rPr>
                    <m:t xml:space="preserve">output</m:t>
                  </m:r>
                </m:num>
                <m:den>
                  <m:r>
                    <w:rPr>
                      <w:rFonts w:ascii="Cambria Math" w:hAnsi="Cambria Math"/>
                    </w:rPr>
                    <m:t xml:space="preserve">Power</m:t>
                  </m:r>
                  <m:r>
                    <w:rPr>
                      <w:rFonts w:ascii="Cambria Math" w:hAnsi="Cambria Math"/>
                    </w:rPr>
                    <m:t xml:space="preserve">input</m:t>
                  </m:r>
                </m:den>
              </m:f>
              <m:r>
                <w:rPr>
                  <w:rFonts w:ascii="Cambria Math" w:hAnsi="Cambria Math"/>
                </w:rPr>
                <m:t xml:space="preserve">×</m:t>
              </m:r>
              <m:r>
                <w:rPr>
                  <w:rFonts w:ascii="Cambria Math" w:hAnsi="Cambria Math"/>
                </w:rPr>
                <m:t xml:space="preserve">100</m:t>
              </m:r>
            </m:e>
          </m:d>
          <m:r>
            <m:rPr>
              <m:lit/>
              <m:nor/>
            </m:rPr>
            <w:rPr>
              <w:rFonts w:ascii="Cambria Math" w:hAnsi="Cambria Math"/>
            </w:rPr>
            <m:t xml:space="preserve">%</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OR</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d>
            <m:dPr>
              <m:begChr m:val="("/>
              <m:endChr m:val=")"/>
            </m:dPr>
            <m:e>
              <m:f>
                <m:num>
                  <m:r>
                    <w:rPr>
                      <w:rFonts w:ascii="Cambria Math" w:hAnsi="Cambria Math"/>
                    </w:rPr>
                    <m:t xml:space="preserve">Work</m:t>
                  </m:r>
                  <m:r>
                    <w:rPr>
                      <w:rFonts w:ascii="Cambria Math" w:hAnsi="Cambria Math"/>
                    </w:rPr>
                    <m:t xml:space="preserve">output</m:t>
                  </m:r>
                </m:num>
                <m:den>
                  <m:r>
                    <w:rPr>
                      <w:rFonts w:ascii="Cambria Math" w:hAnsi="Cambria Math"/>
                    </w:rPr>
                    <m:t xml:space="preserve">Work</m:t>
                  </m:r>
                  <m:r>
                    <w:rPr>
                      <w:rFonts w:ascii="Cambria Math" w:hAnsi="Cambria Math"/>
                    </w:rPr>
                    <m:t xml:space="preserve">input</m:t>
                  </m:r>
                </m:den>
              </m:f>
              <m:r>
                <w:rPr>
                  <w:rFonts w:ascii="Cambria Math" w:hAnsi="Cambria Math"/>
                </w:rPr>
                <m:t xml:space="preserve">×</m:t>
              </m:r>
              <m:r>
                <w:rPr>
                  <w:rFonts w:ascii="Cambria Math" w:hAnsi="Cambria Math"/>
                </w:rPr>
                <m:t xml:space="preserve">100</m:t>
              </m:r>
            </m:e>
          </m:d>
          <m:r>
            <m:rPr>
              <m:lit/>
              <m:nor/>
            </m:rPr>
            <w:rPr>
              <w:rFonts w:ascii="Cambria Math" w:hAnsi="Cambria Math"/>
            </w:rPr>
            <m:t xml:space="preserve">%</m:t>
          </m:r>
        </m:oMath>
      </m:oMathPara>
    </w:p>
    <w:p>
      <w:pPr>
        <w:pStyle w:val="Normal"/>
        <w:spacing w:lineRule="auto" w:line="360"/>
        <w:jc w:val="both"/>
        <w:rPr>
          <w:rFonts w:eastAsia="宋体" w:eastAsiaTheme="minorEastAsia"/>
          <w:sz w:val="32"/>
          <w:szCs w:val="24"/>
          <w:u w:val="single"/>
        </w:rPr>
      </w:pPr>
      <w:r>
        <w:rPr>
          <w:rFonts w:eastAsia="宋体" w:eastAsiaTheme="minorEastAsia"/>
          <w:sz w:val="48"/>
          <w:szCs w:val="24"/>
          <w:u w:val="single"/>
        </w:rPr>
        <w:t>VISCOSITY</w:t>
      </w:r>
    </w:p>
    <w:p>
      <w:pPr>
        <w:pStyle w:val="Normal"/>
        <w:spacing w:lineRule="auto" w:line="360"/>
        <w:jc w:val="both"/>
        <w:rPr>
          <w:rFonts w:eastAsia="宋体" w:eastAsiaTheme="minorEastAsia"/>
          <w:sz w:val="32"/>
          <w:szCs w:val="24"/>
        </w:rPr>
      </w:pPr>
      <w:r>
        <w:rPr>
          <w:rFonts w:eastAsia="宋体" w:eastAsiaTheme="minorEastAsia"/>
          <w:sz w:val="32"/>
          <w:szCs w:val="24"/>
        </w:rPr>
        <w:t>This can be defined as the frictional force existing between the layers of the liquid. It can also be defined as the time rate of the flow of a liquid</w:t>
      </w:r>
    </w:p>
    <w:p>
      <w:pPr>
        <w:pStyle w:val="Normal"/>
        <w:spacing w:lineRule="auto" w:line="360"/>
        <w:jc w:val="both"/>
        <w:rPr>
          <w:rFonts w:eastAsia="宋体" w:eastAsiaTheme="minorEastAsia"/>
          <w:sz w:val="32"/>
          <w:szCs w:val="24"/>
        </w:rPr>
      </w:pPr>
      <w:r>
        <w:rPr>
          <w:rFonts w:eastAsia="宋体" w:eastAsiaTheme="minorEastAsia"/>
          <w:sz w:val="32"/>
          <w:szCs w:val="24"/>
        </w:rPr>
        <w:t>Viscosity depends on Temperature. The higher the temperature is, the lower the viscosity.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Viscosity</m:t>
          </m:r>
          <m:r>
            <w:rPr>
              <w:rFonts w:ascii="Cambria Math" w:hAnsi="Cambria Math"/>
            </w:rPr>
            <m:t xml:space="preserve">∝</m:t>
          </m:r>
          <m:f>
            <m:num>
              <m:r>
                <w:rPr>
                  <w:rFonts w:ascii="Cambria Math" w:hAnsi="Cambria Math"/>
                </w:rPr>
                <m:t xml:space="preserve">1</m:t>
              </m:r>
            </m:num>
            <m:den>
              <m:r>
                <w:rPr>
                  <w:rFonts w:ascii="Cambria Math" w:hAnsi="Cambria Math"/>
                </w:rPr>
                <m:t xml:space="preserve">Temperature</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Viscosity also depends on the nature of the fluid</w:t>
      </w:r>
    </w:p>
    <w:p>
      <w:pPr>
        <w:pStyle w:val="Normal"/>
        <w:spacing w:lineRule="auto" w:line="360"/>
        <w:jc w:val="both"/>
        <w:rPr>
          <w:rFonts w:eastAsia="宋体" w:eastAsiaTheme="minorEastAsia"/>
          <w:sz w:val="32"/>
          <w:szCs w:val="24"/>
        </w:rPr>
      </w:pPr>
      <w:r>
        <w:rPr>
          <w:rFonts w:eastAsia="宋体" w:eastAsiaTheme="minorEastAsia"/>
          <w:sz w:val="32"/>
          <w:szCs w:val="24"/>
        </w:rPr>
        <w:t>Viscosity does not depend or is independent of pressure</w:t>
      </w:r>
    </w:p>
    <w:p>
      <w:pPr>
        <w:pStyle w:val="Normal"/>
        <w:spacing w:lineRule="auto" w:line="360"/>
        <w:jc w:val="both"/>
        <w:rPr>
          <w:rFonts w:eastAsia="宋体" w:eastAsiaTheme="minorEastAsia"/>
          <w:sz w:val="32"/>
          <w:szCs w:val="24"/>
        </w:rPr>
      </w:pPr>
      <w:r>
        <w:rPr>
          <w:rFonts w:eastAsia="宋体" w:eastAsiaTheme="minorEastAsia"/>
          <w:sz w:val="32"/>
          <w:szCs w:val="24"/>
        </w:rPr>
        <w:t>Viscosity can be expressed mathematically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Viscosity</m:t>
          </m:r>
          <m:r>
            <w:rPr>
              <w:rFonts w:ascii="Cambria Math" w:hAnsi="Cambria Math"/>
            </w:rPr>
            <m:t xml:space="preserve">=</m:t>
          </m:r>
          <m:f>
            <m:num>
              <m:r>
                <w:rPr>
                  <w:rFonts w:ascii="Cambria Math" w:hAnsi="Cambria Math"/>
                </w:rPr>
                <m:t xml:space="preserve">Force</m:t>
              </m:r>
              <m:r>
                <w:rPr>
                  <w:rFonts w:ascii="Cambria Math" w:hAnsi="Cambria Math"/>
                </w:rPr>
                <m:t xml:space="preserve">×</m:t>
              </m:r>
              <m:r>
                <w:rPr>
                  <w:rFonts w:ascii="Cambria Math" w:hAnsi="Cambria Math"/>
                </w:rPr>
                <m:t xml:space="preserve">Time</m:t>
              </m:r>
            </m:num>
            <m:den>
              <m:r>
                <w:rPr>
                  <w:rFonts w:ascii="Cambria Math" w:hAnsi="Cambria Math"/>
                </w:rPr>
                <m:t xml:space="preserve">Area</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η</m:t>
          </m:r>
          <m:r>
            <w:rPr>
              <w:rFonts w:ascii="Cambria Math" w:hAnsi="Cambria Math"/>
            </w:rPr>
            <m:t xml:space="preserve">=</m:t>
          </m:r>
          <m:f>
            <m:num>
              <m:r>
                <w:rPr>
                  <w:rFonts w:ascii="Cambria Math" w:hAnsi="Cambria Math"/>
                </w:rPr>
                <m:t xml:space="preserve">Ft</m:t>
              </m:r>
            </m:num>
            <m:den>
              <m:r>
                <w:rPr>
                  <w:rFonts w:ascii="Cambria Math" w:hAnsi="Cambria Math"/>
                </w:rPr>
                <m:t xml:space="preserve">A</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When a body is dropped into a viscous liquid, its motion can be classified into two types</w:t>
      </w:r>
    </w:p>
    <w:p>
      <w:pPr>
        <w:pStyle w:val="Normal"/>
        <w:spacing w:lineRule="auto" w:line="360"/>
        <w:jc w:val="both"/>
        <w:rPr>
          <w:rFonts w:eastAsia="宋体" w:eastAsiaTheme="minorEastAsia"/>
          <w:sz w:val="32"/>
          <w:szCs w:val="24"/>
        </w:rPr>
      </w:pPr>
      <w:r>
        <w:rPr>
          <w:rFonts w:eastAsia="宋体" w:eastAsiaTheme="minorEastAsia"/>
          <w:sz w:val="32"/>
          <w:szCs w:val="24"/>
        </w:rPr>
        <w:t>Stage 1: Acceleration Stage</w:t>
      </w:r>
    </w:p>
    <w:p>
      <w:pPr>
        <w:pStyle w:val="Normal"/>
        <w:spacing w:lineRule="auto" w:line="360"/>
        <w:jc w:val="both"/>
        <w:rPr>
          <w:rFonts w:eastAsia="宋体" w:eastAsiaTheme="minorEastAsia"/>
          <w:sz w:val="32"/>
          <w:szCs w:val="24"/>
        </w:rPr>
      </w:pPr>
      <w:r>
        <w:rPr>
          <w:rFonts w:eastAsia="宋体" w:eastAsiaTheme="minorEastAsia"/>
          <w:sz w:val="32"/>
          <w:szCs w:val="24"/>
        </w:rPr>
        <w:t>During this stage the weight of the body (W) is higher than the sum of up thrust (U) and viscous force (V). In this stage, the body undergoes acceleration.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&gt;</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m:t>
          </m:r>
          <m:r>
            <w:rPr>
              <w:rFonts w:ascii="Cambria Math" w:hAnsi="Cambria Math"/>
            </w:rPr>
            <m:t xml:space="preserve">ma</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mg</m:t>
          </m:r>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m:t>
          </m:r>
          <m:r>
            <w:rPr>
              <w:rFonts w:ascii="Cambria Math" w:hAnsi="Cambria Math"/>
            </w:rPr>
            <m:t xml:space="preserve">ma</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mg</m:t>
          </m:r>
          <m:r>
            <w:rPr>
              <w:rFonts w:ascii="Cambria Math" w:hAnsi="Cambria Math"/>
            </w:rPr>
            <m:t xml:space="preserve">−</m:t>
          </m:r>
          <m:r>
            <w:rPr>
              <w:rFonts w:ascii="Cambria Math" w:hAnsi="Cambria Math"/>
            </w:rPr>
            <m:t xml:space="preserve">ma</m:t>
          </m:r>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m:t>
          </m:r>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V</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Stage 2: Equilibrium stage</w:t>
      </w:r>
    </w:p>
    <w:p>
      <w:pPr>
        <w:pStyle w:val="Normal"/>
        <w:spacing w:lineRule="auto" w:line="360"/>
        <w:jc w:val="both"/>
        <w:rPr>
          <w:rFonts w:eastAsia="宋体" w:eastAsiaTheme="minorEastAsia"/>
          <w:sz w:val="32"/>
          <w:szCs w:val="24"/>
        </w:rPr>
      </w:pPr>
      <w:r>
        <w:rPr>
          <w:rFonts w:eastAsia="宋体" w:eastAsiaTheme="minorEastAsia"/>
          <w:sz w:val="32"/>
          <w:szCs w:val="24"/>
        </w:rPr>
        <w:t>During this stage, the weight of the body is now equal to the sum of up thrust and the viscous force. The body stops accelerating and now moves at a constant velocity.</w:t>
      </w:r>
    </w:p>
    <w:p>
      <w:pPr>
        <w:pStyle w:val="Normal"/>
        <w:spacing w:lineRule="auto" w:line="360"/>
        <w:jc w:val="both"/>
        <w:rPr>
          <w:rFonts w:eastAsia="宋体" w:eastAsiaTheme="minorEastAsia"/>
          <w:sz w:val="32"/>
          <w:szCs w:val="24"/>
        </w:rPr>
      </w:pPr>
      <w:r>
        <w:rPr>
          <w:rFonts w:eastAsia="宋体" w:eastAsiaTheme="minorEastAsia"/>
          <w:sz w:val="32"/>
          <w:szCs w:val="24"/>
        </w:rPr>
        <w:t>This constant velocity is called Terminal Velocity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V</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mg</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V</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sum of the up thrust and the viscous force is also called the retarding force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Retarding</m:t>
          </m:r>
          <m:r>
            <w:rPr>
              <w:rFonts w:ascii="Cambria Math" w:hAnsi="Cambria Math"/>
            </w:rPr>
            <m:t xml:space="preserve">force</m:t>
          </m:r>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STOKES’ LAW</w:t>
      </w:r>
    </w:p>
    <w:p>
      <w:pPr>
        <w:pStyle w:val="Normal"/>
        <w:spacing w:lineRule="auto" w:line="360"/>
        <w:jc w:val="both"/>
        <w:rPr>
          <w:rFonts w:eastAsia="宋体" w:eastAsiaTheme="minorEastAsia"/>
          <w:sz w:val="32"/>
          <w:szCs w:val="24"/>
        </w:rPr>
      </w:pPr>
      <w:r>
        <w:rPr>
          <w:rFonts w:eastAsia="宋体" w:eastAsiaTheme="minorEastAsia"/>
          <w:sz w:val="32"/>
          <w:szCs w:val="24"/>
        </w:rPr>
        <w:t>George stokes used viscosity and the equation of fluid flow to predict the drag force on a spherical body moving through a viscous fluid. Stokes’ law applies to objects that the flow of fluid is streamlined or laminar.</w:t>
      </w:r>
    </w:p>
    <w:p>
      <w:pPr>
        <w:pStyle w:val="Normal"/>
        <w:spacing w:lineRule="auto" w:line="360"/>
        <w:jc w:val="both"/>
        <w:rPr>
          <w:rFonts w:eastAsia="宋体" w:eastAsiaTheme="minorEastAsia"/>
          <w:sz w:val="32"/>
          <w:szCs w:val="24"/>
        </w:rPr>
      </w:pPr>
      <w:r>
        <w:rPr>
          <w:rFonts w:eastAsia="宋体" w:eastAsiaTheme="minorEastAsia"/>
          <w:sz w:val="32"/>
          <w:szCs w:val="24"/>
        </w:rPr>
        <w:t>Stokes’ law therefore states that</w:t>
      </w:r>
    </w:p>
    <w:p>
      <w:pPr>
        <w:pStyle w:val="Normal"/>
        <w:spacing w:lineRule="auto" w:line="360"/>
        <w:jc w:val="both"/>
        <w:rPr>
          <w:rFonts w:eastAsia="宋体" w:eastAsiaTheme="minorEastAsia"/>
          <w:sz w:val="32"/>
          <w:szCs w:val="24"/>
        </w:rPr>
      </w:pPr>
      <w:r>
        <w:rPr>
          <w:rFonts w:eastAsia="宋体" w:eastAsiaTheme="minorEastAsia"/>
          <w:sz w:val="32"/>
          <w:szCs w:val="24"/>
        </w:rPr>
        <w:t>The frictional force existing between the layers of a liquid is directly proportional to the product of the radius of the layers (r) and the velocity of flow (v)</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rv</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6</m:t>
          </m:r>
          <m:r>
            <w:rPr>
              <w:rFonts w:ascii="Cambria Math" w:hAnsi="Cambria Math"/>
            </w:rPr>
            <m:t xml:space="preserve">πηrv</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Or</w:t>
      </w:r>
    </w:p>
    <w:p>
      <w:pPr>
        <w:pStyle w:val="Normal"/>
        <w:spacing w:lineRule="auto" w:line="360"/>
        <w:jc w:val="both"/>
        <w:rPr>
          <w:rFonts w:eastAsia="宋体" w:eastAsiaTheme="minorEastAsia"/>
          <w:sz w:val="32"/>
          <w:szCs w:val="24"/>
        </w:rPr>
      </w:pPr>
      <w:r>
        <w:rPr>
          <w:rFonts w:eastAsia="宋体" w:eastAsiaTheme="minorEastAsia"/>
          <w:sz w:val="32"/>
          <w:szCs w:val="24"/>
        </w:rPr>
        <w:t>The viscous force (F) with which a fluid of viscosity (η) opposes the motion of a spherical object through it given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6</m:t>
          </m:r>
          <m:r>
            <w:rPr>
              <w:rFonts w:ascii="Cambria Math" w:hAnsi="Cambria Math"/>
            </w:rPr>
            <m:t xml:space="preserve">πηrv</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Making η the subject of the formula,</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η</m:t>
          </m:r>
          <m:r>
            <w:rPr>
              <w:rFonts w:ascii="Cambria Math" w:hAnsi="Cambria Math"/>
            </w:rPr>
            <m:t xml:space="preserve">=</m:t>
          </m:r>
          <m:f>
            <m:num>
              <m:r>
                <w:rPr>
                  <w:rFonts w:ascii="Cambria Math" w:hAnsi="Cambria Math"/>
                </w:rPr>
                <m:t xml:space="preserve">F</m:t>
              </m:r>
            </m:num>
            <m:den>
              <m:r>
                <w:rPr>
                  <w:rFonts w:ascii="Cambria Math" w:hAnsi="Cambria Math"/>
                </w:rPr>
                <m:t xml:space="preserve">6</m:t>
              </m:r>
              <m:r>
                <w:rPr>
                  <w:rFonts w:ascii="Cambria Math" w:hAnsi="Cambria Math"/>
                </w:rPr>
                <m:t xml:space="preserve">πrv</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above equation can also be used to calculate the viscosity of a fluid.</w:t>
      </w:r>
    </w:p>
    <w:p>
      <w:pPr>
        <w:pStyle w:val="Normal"/>
        <w:spacing w:lineRule="auto" w:line="360"/>
        <w:jc w:val="both"/>
        <w:rPr>
          <w:rFonts w:eastAsia="宋体" w:eastAsiaTheme="minorEastAsia"/>
          <w:sz w:val="32"/>
          <w:szCs w:val="24"/>
        </w:rPr>
      </w:pPr>
      <w:r>
        <w:rPr>
          <w:rFonts w:eastAsia="宋体" w:eastAsiaTheme="minorEastAsia"/>
          <w:sz w:val="32"/>
          <w:szCs w:val="24"/>
        </w:rPr>
        <w:t>Consider a spherical object flowing through a liquid. The object reaches a terminal velocity quickly because of the friction with the air in the chamber. The drag force acting on the drop can then be evaluated using Stokes’ law.</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d</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Here, d is the distance moved by the sphere or the body</w:t>
      </w:r>
    </w:p>
    <w:p>
      <w:pPr>
        <w:pStyle w:val="Normal"/>
        <w:spacing w:lineRule="auto" w:line="360"/>
        <w:jc w:val="both"/>
        <w:rPr>
          <w:rFonts w:eastAsia="宋体" w:eastAsiaTheme="minorEastAsia"/>
          <w:sz w:val="32"/>
          <w:szCs w:val="24"/>
        </w:rPr>
      </w:pPr>
      <w:r>
        <w:rPr>
          <w:rFonts w:eastAsia="宋体" w:eastAsiaTheme="minorEastAsia"/>
          <w:sz w:val="32"/>
          <w:szCs w:val="24"/>
        </w:rPr>
        <w:t>And v is the terminal velocity of the falling object.</w:t>
      </w:r>
    </w:p>
    <w:p>
      <w:pPr>
        <w:pStyle w:val="Normal"/>
        <w:spacing w:lineRule="auto" w:line="360"/>
        <w:jc w:val="both"/>
        <w:rPr>
          <w:rFonts w:eastAsia="宋体" w:eastAsiaTheme="minorEastAsia"/>
          <w:sz w:val="32"/>
          <w:szCs w:val="24"/>
        </w:rPr>
      </w:pPr>
      <w:r>
        <w:rPr>
          <w:rFonts w:eastAsia="宋体" w:eastAsiaTheme="minorEastAsia"/>
          <w:sz w:val="32"/>
          <w:szCs w:val="24"/>
        </w:rPr>
        <w:t>For a perfectly spherical body, the apparent weight (T) is expressed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U</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U is the up thrust</w:t>
      </w:r>
    </w:p>
    <w:p>
      <w:pPr>
        <w:pStyle w:val="Normal"/>
        <w:spacing w:lineRule="auto" w:line="360"/>
        <w:jc w:val="both"/>
        <w:rPr>
          <w:rFonts w:eastAsia="宋体" w:eastAsiaTheme="minorEastAsia"/>
          <w:sz w:val="32"/>
          <w:szCs w:val="24"/>
        </w:rPr>
      </w:pPr>
      <w:r>
        <w:rPr>
          <w:rFonts w:eastAsia="宋体" w:eastAsiaTheme="minorEastAsia"/>
          <w:sz w:val="32"/>
          <w:szCs w:val="24"/>
        </w:rPr>
        <w:t>For mathematical investigation, the apparent weight is given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3</m:t>
                  </m:r>
                </m:sup>
              </m:sSup>
            </m:num>
            <m:den>
              <m:r>
                <w:rPr>
                  <w:rFonts w:ascii="Cambria Math" w:hAnsi="Cambria Math"/>
                </w:rPr>
                <m:t xml:space="preserve">3</m:t>
              </m:r>
            </m:den>
          </m:f>
          <m:d>
            <m:dPr>
              <m:begChr m:val="("/>
              <m:endChr m:val=")"/>
            </m:dPr>
            <m:e>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s</m:t>
                  </m:r>
                </m:sub>
              </m:sSub>
            </m:e>
          </m:d>
          <m:r>
            <w:rPr>
              <w:rFonts w:ascii="Cambria Math" w:hAnsi="Cambria Math"/>
            </w:rPr>
            <m:t xml:space="preserve">g</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r>
            <w:rPr>
              <w:rFonts w:ascii="Cambria Math" w:hAnsi="Cambria Math"/>
            </w:rPr>
            <m:t xml:space="preserve">Density</m:t>
          </m:r>
          <m:r>
            <w:rPr>
              <w:rFonts w:ascii="Cambria Math" w:hAnsi="Cambria Math"/>
            </w:rPr>
            <m:t xml:space="preserve">of</m:t>
          </m:r>
          <m:r>
            <w:rPr>
              <w:rFonts w:ascii="Cambria Math" w:hAnsi="Cambria Math"/>
            </w:rPr>
            <m:t xml:space="preserve">liquid</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s</m:t>
              </m:r>
            </m:sub>
          </m:sSub>
          <m:r>
            <w:rPr>
              <w:rFonts w:ascii="Cambria Math" w:hAnsi="Cambria Math"/>
            </w:rPr>
            <m:t xml:space="preserve">=</m:t>
          </m:r>
          <m:r>
            <w:rPr>
              <w:rFonts w:ascii="Cambria Math" w:hAnsi="Cambria Math"/>
            </w:rPr>
            <m:t xml:space="preserve">Density</m:t>
          </m:r>
          <m:r>
            <w:rPr>
              <w:rFonts w:ascii="Cambria Math" w:hAnsi="Cambria Math"/>
            </w:rPr>
            <m:t xml:space="preserve">of</m:t>
          </m:r>
          <m:r>
            <w:rPr>
              <w:rFonts w:ascii="Cambria Math" w:hAnsi="Cambria Math"/>
            </w:rPr>
            <m:t xml:space="preserve">solid</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At terminal velocity, the object is not accelerating; therefore, the total force acting on it must be zero (0) and the two (2) forces which are (F) and (T) must be equal.</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T</m:t>
          </m:r>
        </m:oMath>
      </m:oMathPara>
    </w:p>
    <w:p>
      <w:pPr>
        <w:pStyle w:val="Normal"/>
        <w:spacing w:lineRule="auto" w:line="360"/>
        <w:jc w:val="center"/>
        <w:rPr>
          <w:rFonts w:eastAsia="宋体" w:eastAsiaTheme="minorEastAsia"/>
          <w:sz w:val="24"/>
          <w:szCs w:val="24"/>
        </w:rPr>
      </w:pPr>
      <w:r>
        <w:rPr/>
      </w:r>
      <m:oMathPara xmlns:m="http://schemas.openxmlformats.org/officeDocument/2006/math">
        <m:oMathParaPr>
          <m:jc m:val="center"/>
        </m:oMathParaPr>
        <m:oMath>
          <m:r>
            <w:rPr>
              <w:rFonts w:ascii="Cambria Math" w:hAnsi="Cambria Math"/>
            </w:rPr>
            <m:t xml:space="preserve">6</m:t>
          </m:r>
          <m:r>
            <w:rPr>
              <w:rFonts w:ascii="Cambria Math" w:hAnsi="Cambria Math"/>
            </w:rPr>
            <m:t xml:space="preserve">πηrv</m:t>
          </m:r>
          <m:r>
            <w:rPr>
              <w:rFonts w:ascii="Cambria Math" w:hAnsi="Cambria Math"/>
            </w:rPr>
            <m:t xml:space="preserve">=</m:t>
          </m:r>
          <m:f>
            <m:num>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3</m:t>
                  </m:r>
                </m:sup>
              </m:sSup>
            </m:num>
            <m:den>
              <m:r>
                <w:rPr>
                  <w:rFonts w:ascii="Cambria Math" w:hAnsi="Cambria Math"/>
                </w:rPr>
                <m:t xml:space="preserve">3</m:t>
              </m:r>
            </m:den>
          </m:f>
          <m:d>
            <m:dPr>
              <m:begChr m:val="("/>
              <m:endChr m:val=")"/>
            </m:dPr>
            <m:e>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s</m:t>
                  </m:r>
                </m:sub>
              </m:sSub>
            </m:e>
          </m:d>
          <m:r>
            <w:rPr>
              <w:rFonts w:ascii="Cambria Math" w:hAnsi="Cambria Math"/>
            </w:rPr>
            <m:t xml:space="preserve">g</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η</m:t>
          </m:r>
          <m:r>
            <w:rPr>
              <w:rFonts w:ascii="Cambria Math" w:hAnsi="Cambria Math"/>
            </w:rPr>
            <m:t xml:space="preserve">=</m:t>
          </m:r>
          <m:f>
            <m:num>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3</m:t>
                  </m:r>
                </m:sup>
              </m:sSup>
            </m:num>
            <m:den>
              <m:r>
                <w:rPr>
                  <w:rFonts w:ascii="Cambria Math" w:hAnsi="Cambria Math"/>
                </w:rPr>
                <m:t xml:space="preserve">3</m:t>
              </m:r>
              <m:r>
                <w:rPr>
                  <w:rFonts w:ascii="Cambria Math" w:hAnsi="Cambria Math"/>
                </w:rPr>
                <m:t xml:space="preserve">×</m:t>
              </m:r>
              <m:r>
                <w:rPr>
                  <w:rFonts w:ascii="Cambria Math" w:hAnsi="Cambria Math"/>
                </w:rPr>
                <m:t xml:space="preserve">6</m:t>
              </m:r>
              <m:r>
                <w:rPr>
                  <w:rFonts w:ascii="Cambria Math" w:hAnsi="Cambria Math"/>
                </w:rPr>
                <m:t xml:space="preserve">π</m:t>
              </m:r>
              <m:r>
                <w:rPr>
                  <w:rFonts w:ascii="Cambria Math" w:hAnsi="Cambria Math"/>
                </w:rPr>
                <m:t xml:space="preserve">rv</m:t>
              </m:r>
            </m:den>
          </m:f>
          <m:d>
            <m:dPr>
              <m:begChr m:val="("/>
              <m:endChr m:val=")"/>
            </m:dPr>
            <m:e>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s</m:t>
                  </m:r>
                </m:sub>
              </m:sSub>
            </m:e>
          </m:d>
          <m:r>
            <w:rPr>
              <w:rFonts w:ascii="Cambria Math" w:hAnsi="Cambria Math"/>
            </w:rPr>
            <m:t xml:space="preserve">g</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η</m:t>
          </m:r>
          <m:r>
            <w:rPr>
              <w:rFonts w:ascii="Cambria Math" w:hAnsi="Cambria Math"/>
            </w:rPr>
            <m:t xml:space="preserve">=</m:t>
          </m:r>
          <m:f>
            <m:num>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3</m:t>
                  </m:r>
                </m:sup>
              </m:sSup>
            </m:num>
            <m:den>
              <m:r>
                <w:rPr>
                  <w:rFonts w:ascii="Cambria Math" w:hAnsi="Cambria Math"/>
                </w:rPr>
                <m:t xml:space="preserve">18</m:t>
              </m:r>
              <m:r>
                <w:rPr>
                  <w:rFonts w:ascii="Cambria Math" w:hAnsi="Cambria Math"/>
                </w:rPr>
                <m:t xml:space="preserve">πrv</m:t>
              </m:r>
            </m:den>
          </m:f>
          <m:d>
            <m:dPr>
              <m:begChr m:val="("/>
              <m:endChr m:val=")"/>
            </m:dPr>
            <m:e>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s</m:t>
                  </m:r>
                </m:sub>
              </m:sSub>
            </m:e>
          </m:d>
          <m:r>
            <w:rPr>
              <w:rFonts w:ascii="Cambria Math" w:hAnsi="Cambria Math"/>
            </w:rPr>
            <m:t xml:space="preserve">g</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η</m:t>
          </m:r>
          <m:r>
            <w:rPr>
              <w:rFonts w:ascii="Cambria Math" w:hAnsi="Cambria Math"/>
            </w:rPr>
            <m:t xml:space="preserve">=</m:t>
          </m:r>
          <m:f>
            <m:num>
              <m:r>
                <w:rPr>
                  <w:rFonts w:ascii="Cambria Math" w:hAnsi="Cambria Math"/>
                </w:rPr>
                <m:t xml:space="preserve">2</m:t>
              </m:r>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9</m:t>
              </m:r>
              <m:r>
                <w:rPr>
                  <w:rFonts w:ascii="Cambria Math" w:hAnsi="Cambria Math"/>
                </w:rPr>
                <m:t xml:space="preserve">v</m:t>
              </m:r>
            </m:den>
          </m:f>
          <m:d>
            <m:dPr>
              <m:begChr m:val="("/>
              <m:endChr m:val=")"/>
            </m:dPr>
            <m:e>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s</m:t>
                  </m:r>
                </m:sub>
              </m:sSub>
            </m:e>
          </m:d>
          <m:r>
            <w:rPr>
              <w:rFonts w:ascii="Cambria Math" w:hAnsi="Cambria Math"/>
            </w:rPr>
            <m:t xml:space="preserve">g</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Stokes’ law is used in experiments to determine the viscosity </w:t>
      </w:r>
      <w:r>
        <w:rPr/>
      </w:r>
      <m:oMath xmlns:m="http://schemas.openxmlformats.org/officeDocument/2006/math">
        <m:r>
          <w:rPr>
            <w:rFonts w:ascii="Cambria Math" w:hAnsi="Cambria Math"/>
          </w:rPr>
          <m:t xml:space="preserve">η</m:t>
        </m:r>
      </m:oMath>
      <w:r>
        <w:rPr>
          <w:rFonts w:eastAsia="宋体" w:eastAsiaTheme="minorEastAsia"/>
          <w:sz w:val="32"/>
          <w:szCs w:val="24"/>
        </w:rPr>
        <w:t xml:space="preserve"> of a fluid.</w:t>
      </w:r>
    </w:p>
    <w:p>
      <w:pPr>
        <w:pStyle w:val="Normal"/>
        <w:spacing w:lineRule="auto" w:line="360"/>
        <w:jc w:val="both"/>
        <w:rPr>
          <w:rFonts w:eastAsia="宋体" w:eastAsiaTheme="minorEastAsia"/>
          <w:sz w:val="32"/>
          <w:szCs w:val="24"/>
        </w:rPr>
      </w:pPr>
      <w:r>
        <w:rPr>
          <w:rFonts w:eastAsia="宋体" w:eastAsiaTheme="minorEastAsia"/>
          <w:sz w:val="32"/>
          <w:szCs w:val="24"/>
        </w:rPr>
        <w:t>FLUIDS IN MOTION (hydrodynamics)</w:t>
      </w:r>
    </w:p>
    <w:p>
      <w:pPr>
        <w:pStyle w:val="Normal"/>
        <w:spacing w:lineRule="auto" w:line="360"/>
        <w:jc w:val="both"/>
        <w:rPr>
          <w:rFonts w:eastAsia="宋体" w:eastAsiaTheme="minorEastAsia"/>
          <w:sz w:val="32"/>
          <w:szCs w:val="24"/>
        </w:rPr>
      </w:pPr>
      <w:r>
        <w:rPr>
          <w:rFonts w:eastAsia="宋体" w:eastAsiaTheme="minorEastAsia"/>
          <w:sz w:val="32"/>
          <w:szCs w:val="24"/>
        </w:rPr>
        <w:t>Flow rate and equation of continuity:</w:t>
      </w:r>
    </w:p>
    <w:p>
      <w:pPr>
        <w:pStyle w:val="Normal"/>
        <w:spacing w:lineRule="auto" w:line="360"/>
        <w:jc w:val="both"/>
        <w:rPr>
          <w:rFonts w:eastAsia="宋体" w:eastAsiaTheme="minorEastAsia"/>
          <w:sz w:val="32"/>
          <w:szCs w:val="24"/>
        </w:rPr>
      </w:pPr>
      <w:r>
        <w:rPr>
          <w:rFonts w:eastAsia="宋体" w:eastAsiaTheme="minorEastAsia"/>
          <w:sz w:val="32"/>
          <w:szCs w:val="24"/>
        </w:rPr>
        <w:t>If the flow of a fluid is smooth, it is called streamline or laminar</w:t>
      </w:r>
    </w:p>
    <w:p>
      <w:pPr>
        <w:pStyle w:val="Normal"/>
        <w:spacing w:lineRule="auto" w:line="360"/>
        <w:jc w:val="both"/>
        <w:rPr>
          <w:rFonts w:eastAsia="宋体" w:eastAsiaTheme="minorEastAsia"/>
          <w:sz w:val="32"/>
          <w:szCs w:val="24"/>
        </w:rPr>
      </w:pPr>
      <w:r>
        <w:rPr>
          <w:rFonts w:eastAsia="宋体" w:eastAsiaTheme="minorEastAsia"/>
          <w:sz w:val="32"/>
          <w:szCs w:val="24"/>
        </w:rPr>
        <w:t>Above a certain speed, the flow becomes turbulent. Turbulent  flow has eddies; the viscosity of the fluid is much greater when eddies are present. An eddy is the swirling of a fluid and the reverse current created when the fluid is in a turbulent flow regime. Eddies are relatively small contained pockets of moving water that break off of a current and travel independently of their parent.</w:t>
      </w:r>
    </w:p>
    <w:p>
      <w:pPr>
        <w:pStyle w:val="Normal"/>
        <w:spacing w:lineRule="auto" w:line="360"/>
        <w:jc w:val="both"/>
        <w:rPr>
          <w:rFonts w:eastAsia="宋体" w:eastAsiaTheme="minorEastAsia"/>
          <w:sz w:val="32"/>
          <w:szCs w:val="24"/>
        </w:rPr>
      </w:pPr>
      <w:r>
        <w:rPr>
          <w:rFonts w:eastAsia="宋体" w:eastAsiaTheme="minorEastAsia"/>
          <w:sz w:val="32"/>
          <w:szCs w:val="24"/>
        </w:rPr>
        <w:t>Laminar flow:</w:t>
      </w:r>
    </w:p>
    <w:p>
      <w:pPr>
        <w:pStyle w:val="Normal"/>
        <w:spacing w:lineRule="auto" w:line="360"/>
        <w:jc w:val="both"/>
        <w:rPr>
          <w:rFonts w:eastAsia="宋体" w:eastAsiaTheme="minorEastAsia"/>
          <w:sz w:val="32"/>
          <w:szCs w:val="24"/>
        </w:rPr>
      </w:pPr>
      <w:r>
        <w:rPr>
          <w:rFonts w:eastAsia="宋体" w:eastAsiaTheme="minorEastAsia"/>
          <w:sz w:val="32"/>
          <w:szCs w:val="24"/>
        </w:rPr>
        <w:t>The mass flow rate is the mass that passes a given point per unit time. The flow rates at any two points must be equal, as long as no fluid is being added or taken away</w:t>
      </w:r>
    </w:p>
    <w:p>
      <w:pPr>
        <w:pStyle w:val="Normal"/>
        <w:spacing w:lineRule="auto" w:line="360"/>
        <w:jc w:val="both"/>
        <w:rPr>
          <w:rFonts w:eastAsia="宋体" w:eastAsiaTheme="minorEastAsia"/>
          <w:sz w:val="32"/>
          <w:szCs w:val="24"/>
        </w:rPr>
      </w:pPr>
      <w:r>
        <w:rPr>
          <w:rFonts w:eastAsia="宋体" w:eastAsiaTheme="minorEastAsia"/>
          <w:sz w:val="32"/>
          <w:szCs w:val="24"/>
        </w:rPr>
        <w:t>We can get the equation p1A1v1 = p2A2v2</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If the density doesn’t change (typical for liquids), this simplifies to </w:t>
      </w:r>
    </w:p>
    <w:p>
      <w:pPr>
        <w:pStyle w:val="Normal"/>
        <w:spacing w:lineRule="auto" w:line="360"/>
        <w:jc w:val="both"/>
        <w:rPr>
          <w:rFonts w:eastAsia="宋体" w:eastAsiaTheme="minorEastAsia"/>
          <w:sz w:val="32"/>
          <w:szCs w:val="24"/>
        </w:rPr>
      </w:pPr>
      <w:r>
        <w:rPr>
          <w:rFonts w:eastAsia="宋体" w:eastAsiaTheme="minorEastAsia"/>
          <w:sz w:val="32"/>
          <w:szCs w:val="24"/>
        </w:rPr>
        <w:t>A1v1 = A2v2, where the pipe is wider and the flow is slower</w:t>
      </w:r>
    </w:p>
    <w:p>
      <w:pPr>
        <w:pStyle w:val="Normal"/>
        <w:spacing w:lineRule="auto" w:line="360"/>
        <w:jc w:val="both"/>
        <w:rPr>
          <w:rFonts w:eastAsia="宋体" w:eastAsiaTheme="minorEastAsia"/>
          <w:sz w:val="32"/>
          <w:szCs w:val="24"/>
        </w:rPr>
      </w:pPr>
      <w:r>
        <w:rPr>
          <w:rFonts w:eastAsia="宋体" w:eastAsiaTheme="minorEastAsia"/>
          <w:sz w:val="32"/>
          <w:szCs w:val="24"/>
        </w:rPr>
        <w:t>Laminar flow is characterized by fluid particles following smooth paths in layers, with each layer moving smoothly past the adjacent layers with little or no mixing. At low velocities, the fluid tends to flow without lateral mixing, and adjacent layers slide past one another like playing cards. There are no cross currents nor eddies or swirl of fluids.</w:t>
      </w:r>
    </w:p>
    <w:p>
      <w:pPr>
        <w:pStyle w:val="Normal"/>
        <w:spacing w:lineRule="auto" w:line="360"/>
        <w:jc w:val="both"/>
        <w:rPr>
          <w:rFonts w:eastAsia="宋体" w:eastAsiaTheme="minorEastAsia"/>
          <w:sz w:val="32"/>
          <w:szCs w:val="24"/>
        </w:rPr>
      </w:pPr>
      <w:r>
        <w:rPr>
          <w:rFonts w:eastAsia="宋体" w:eastAsiaTheme="minorEastAsia"/>
          <w:sz w:val="32"/>
          <w:szCs w:val="24"/>
        </w:rPr>
        <w:t>In laminar flow, the motion of the particles of a fluid is very orderly with particles close to a solid surface moving in straight lines parallel to that surface. Laminar flow is a flow regime characterized by high momentum diffusion and low momentum convection</w:t>
      </w:r>
    </w:p>
    <w:p>
      <w:pPr>
        <w:pStyle w:val="Normal"/>
        <w:spacing w:lineRule="auto" w:line="360"/>
        <w:jc w:val="both"/>
        <w:rPr>
          <w:rFonts w:eastAsia="宋体" w:eastAsiaTheme="minorEastAsia"/>
          <w:sz w:val="32"/>
          <w:szCs w:val="24"/>
        </w:rPr>
      </w:pPr>
      <w:r>
        <w:rPr>
          <w:rFonts w:eastAsia="宋体" w:eastAsiaTheme="minorEastAsia"/>
          <w:sz w:val="32"/>
          <w:szCs w:val="24"/>
        </w:rPr>
        <w:t>Both smooth and clear laminar flow and a turbulent flow (with foam) can be seen at the edge of a waterfalls</w:t>
      </w:r>
    </w:p>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rFonts w:eastAsia="宋体" w:eastAsiaTheme="minorEastAsia"/>
          <w:sz w:val="32"/>
          <w:szCs w:val="24"/>
        </w:rPr>
      </w:pPr>
      <w:r>
        <w:rPr>
          <w:rFonts w:eastAsia="宋体" w:eastAsiaTheme="minorEastAsia"/>
          <w:sz w:val="32"/>
          <w:szCs w:val="24"/>
        </w:rPr>
        <w:t xml:space="preserve">When a fluid is flowing through a closed channel such as a pipe or between two flat plates, wither of two types of flow may occur depending on the velocity and viscosity of the fluid: laminar flow or turbulent flow. Laminar flow occurs at lower velocities, below a threshold at which flow becomes turbulent. The velocity is determined by a dimensionless parameter characterizing the flow called Reynolds number which also depends on the viscosity and density of the fluid and dimensions of the channel. </w:t>
      </w:r>
    </w:p>
    <w:p>
      <w:pPr>
        <w:pStyle w:val="Normal"/>
        <w:spacing w:lineRule="auto" w:line="360"/>
        <w:jc w:val="both"/>
        <w:rPr>
          <w:rFonts w:eastAsia="宋体" w:eastAsiaTheme="minorEastAsia"/>
          <w:sz w:val="32"/>
          <w:szCs w:val="24"/>
        </w:rPr>
      </w:pPr>
      <w:r>
        <w:rPr>
          <w:rFonts w:eastAsia="宋体" w:eastAsiaTheme="minorEastAsia"/>
          <w:sz w:val="32"/>
          <w:szCs w:val="24"/>
        </w:rPr>
        <w:t>Turbulent flow is a less orderly flow that is characterized by eddies or small packets of fluid particles, which result in lateral mixing. In non-scientific terms, laminar flow is smooth while turbulent flow is rough.</w:t>
      </w:r>
    </w:p>
    <w:p>
      <w:pPr>
        <w:pStyle w:val="Normal"/>
        <w:spacing w:lineRule="auto" w:line="360"/>
        <w:jc w:val="both"/>
        <w:rPr>
          <w:rFonts w:eastAsia="宋体" w:eastAsiaTheme="minorEastAsia"/>
          <w:sz w:val="32"/>
          <w:szCs w:val="24"/>
        </w:rPr>
      </w:pPr>
      <w:r>
        <w:rPr>
          <w:rFonts w:eastAsia="宋体" w:eastAsiaTheme="minorEastAsia"/>
          <w:sz w:val="32"/>
          <w:szCs w:val="24"/>
        </w:rPr>
        <w:t>REYNOLDS NUMBER</w:t>
      </w:r>
    </w:p>
    <w:p>
      <w:pPr>
        <w:pStyle w:val="Normal"/>
        <w:spacing w:lineRule="auto" w:line="360"/>
        <w:jc w:val="both"/>
        <w:rPr>
          <w:rFonts w:eastAsia="宋体" w:eastAsiaTheme="minorEastAsia"/>
          <w:sz w:val="32"/>
          <w:szCs w:val="24"/>
        </w:rPr>
      </w:pPr>
      <w:r>
        <w:rPr>
          <w:rFonts w:eastAsia="宋体" w:eastAsiaTheme="minorEastAsia"/>
          <w:sz w:val="32"/>
          <w:szCs w:val="24"/>
        </w:rPr>
        <w:t>This helps predict the flow patterns in different fluid flow situations. At low Reynolds numbers, flow tends to be dominated by laminar, while at high Reynolds numbers flows tend to be turbulent. The turbulence results from differences in the fluid’s speed and direction, which may sometimes intersect or even move counter to the overall direction of the flow (eddy current). These eddy currents begin to churn the flow, using up energy in the process, which for liquids increases the chances of cavitation (a phenomenon where static pressure of a liquid reduces to below the liquid’s vapor pressure leading to the formation of small vapor-filled cavities in the liquid. When subjected to higher pressure, these cavities, called “bubbles” or “voids”, collapse and can generate shock waves that may damage machinery. These shock waves are strong when they are very close to the imploded bubble, but rapidly weaken as they propagate away from the implosion).</w:t>
      </w:r>
    </w:p>
    <w:p>
      <w:pPr>
        <w:pStyle w:val="Normal"/>
        <w:spacing w:lineRule="auto" w:line="360"/>
        <w:jc w:val="both"/>
        <w:rPr>
          <w:rFonts w:eastAsia="宋体" w:eastAsiaTheme="minorEastAsia"/>
          <w:sz w:val="32"/>
          <w:szCs w:val="24"/>
        </w:rPr>
      </w:pPr>
      <w:r>
        <w:rPr>
          <w:rFonts w:eastAsia="宋体" w:eastAsiaTheme="minorEastAsia"/>
          <w:sz w:val="32"/>
          <w:szCs w:val="24"/>
        </w:rPr>
        <w:t>Reynolds numbers are an important dimensionless quantity in fluid mechanics</w:t>
      </w:r>
    </w:p>
    <w:p>
      <w:pPr>
        <w:pStyle w:val="Normal"/>
        <w:spacing w:lineRule="auto" w:line="360"/>
        <w:jc w:val="both"/>
        <w:rPr>
          <w:rFonts w:eastAsia="宋体" w:eastAsiaTheme="minorEastAsia"/>
          <w:sz w:val="32"/>
          <w:szCs w:val="24"/>
        </w:rPr>
      </w:pPr>
      <w:r>
        <w:rPr>
          <w:rFonts w:eastAsia="宋体" w:eastAsiaTheme="minorEastAsia"/>
          <w:sz w:val="32"/>
          <w:szCs w:val="24"/>
        </w:rPr>
        <w:t>Reynolds number was introduced by George Stokes in 1851 and Osborne Reynolds popularized the concept in 1883. It was named Reynolds number by Arnold Sommerfeld.</w:t>
      </w:r>
    </w:p>
    <w:p>
      <w:pPr>
        <w:pStyle w:val="Normal"/>
        <w:spacing w:lineRule="auto" w:line="360"/>
        <w:jc w:val="both"/>
        <w:rPr>
          <w:rFonts w:eastAsia="宋体" w:eastAsiaTheme="minorEastAsia"/>
          <w:sz w:val="32"/>
          <w:szCs w:val="24"/>
        </w:rPr>
      </w:pPr>
      <w:r>
        <w:rPr>
          <w:rFonts w:eastAsia="宋体" w:eastAsiaTheme="minorEastAsia"/>
          <w:sz w:val="32"/>
          <w:szCs w:val="24"/>
        </w:rPr>
        <w:t>Bernoulli’s Equation</w:t>
      </w:r>
    </w:p>
    <w:p>
      <w:pPr>
        <w:pStyle w:val="Normal"/>
        <w:spacing w:lineRule="auto" w:line="360"/>
        <w:jc w:val="both"/>
        <w:rPr>
          <w:rFonts w:eastAsia="宋体" w:eastAsiaTheme="minorEastAsia"/>
          <w:sz w:val="32"/>
          <w:szCs w:val="24"/>
        </w:rPr>
      </w:pPr>
      <w:r>
        <w:rPr>
          <w:rFonts w:eastAsia="宋体" w:eastAsiaTheme="minorEastAsia"/>
          <w:sz w:val="32"/>
          <w:szCs w:val="24"/>
        </w:rPr>
        <w:t>Ideal Fluids:</w:t>
      </w:r>
    </w:p>
    <w:p>
      <w:pPr>
        <w:pStyle w:val="Normal"/>
        <w:spacing w:lineRule="auto" w:line="360"/>
        <w:jc w:val="both"/>
        <w:rPr>
          <w:rFonts w:eastAsia="宋体" w:eastAsiaTheme="minorEastAsia"/>
          <w:sz w:val="32"/>
          <w:szCs w:val="24"/>
        </w:rPr>
      </w:pPr>
      <w:r>
        <w:rPr>
          <w:rFonts w:eastAsia="宋体" w:eastAsiaTheme="minorEastAsia"/>
          <w:sz w:val="32"/>
          <w:szCs w:val="24"/>
        </w:rPr>
        <w:t>Fluid motion is very complicated however by making some assumptions; we can develop a useful model of fluid behavior. An ideal fluid is</w:t>
      </w:r>
    </w:p>
    <w:p>
      <w:pPr>
        <w:pStyle w:val="Normal"/>
        <w:spacing w:lineRule="auto" w:line="360"/>
        <w:jc w:val="both"/>
        <w:rPr>
          <w:rFonts w:eastAsia="宋体" w:eastAsiaTheme="minorEastAsia"/>
          <w:sz w:val="32"/>
          <w:szCs w:val="24"/>
        </w:rPr>
      </w:pPr>
      <w:r>
        <w:rPr>
          <w:rFonts w:eastAsia="宋体" w:eastAsiaTheme="minorEastAsia"/>
          <w:sz w:val="32"/>
          <w:szCs w:val="24"/>
        </w:rPr>
        <w:t>Incompressible – constant density</w:t>
      </w:r>
    </w:p>
    <w:p>
      <w:pPr>
        <w:pStyle w:val="Normal"/>
        <w:spacing w:lineRule="auto" w:line="360"/>
        <w:jc w:val="both"/>
        <w:rPr>
          <w:rFonts w:eastAsia="宋体" w:eastAsiaTheme="minorEastAsia"/>
          <w:sz w:val="32"/>
          <w:szCs w:val="24"/>
        </w:rPr>
      </w:pPr>
      <w:r>
        <w:rPr>
          <w:rFonts w:eastAsia="宋体" w:eastAsiaTheme="minorEastAsia"/>
          <w:sz w:val="32"/>
          <w:szCs w:val="24"/>
        </w:rPr>
        <w:t>Irrotational – smooth flow, no turbulence</w:t>
      </w:r>
    </w:p>
    <w:p>
      <w:pPr>
        <w:pStyle w:val="Normal"/>
        <w:spacing w:lineRule="auto" w:line="360"/>
        <w:jc w:val="both"/>
        <w:rPr>
          <w:rFonts w:eastAsia="宋体" w:eastAsiaTheme="minorEastAsia"/>
          <w:sz w:val="32"/>
          <w:szCs w:val="24"/>
        </w:rPr>
      </w:pPr>
      <w:r>
        <w:rPr>
          <w:rFonts w:eastAsia="宋体" w:eastAsiaTheme="minorEastAsia"/>
          <w:sz w:val="32"/>
          <w:szCs w:val="24"/>
        </w:rPr>
        <w:t>Nonviscous – no internal friction</w:t>
      </w:r>
    </w:p>
    <w:p>
      <w:pPr>
        <w:pStyle w:val="Normal"/>
        <w:spacing w:lineRule="auto" w:line="360"/>
        <w:jc w:val="both"/>
        <w:rPr>
          <w:rFonts w:eastAsia="宋体" w:eastAsiaTheme="minorEastAsia"/>
          <w:sz w:val="32"/>
          <w:szCs w:val="24"/>
        </w:rPr>
      </w:pPr>
      <w:r>
        <w:rPr>
          <w:rFonts w:eastAsia="宋体" w:eastAsiaTheme="minorEastAsia"/>
          <w:sz w:val="32"/>
          <w:szCs w:val="24"/>
        </w:rPr>
        <w:t>Steady flow – The velocity of the fluid at each point is constant with time</w:t>
      </w:r>
    </w:p>
    <w:p>
      <w:pPr>
        <w:pStyle w:val="Normal"/>
        <w:spacing w:lineRule="auto" w:line="360"/>
        <w:jc w:val="both"/>
        <w:rPr>
          <w:rFonts w:eastAsia="宋体" w:eastAsiaTheme="minorEastAsia"/>
          <w:sz w:val="32"/>
          <w:szCs w:val="24"/>
        </w:rPr>
      </w:pPr>
      <w:r>
        <w:rPr>
          <w:rFonts w:eastAsia="宋体" w:eastAsiaTheme="minorEastAsia"/>
          <w:sz w:val="32"/>
          <w:szCs w:val="24"/>
        </w:rPr>
        <w:t>P+1/2 pv^2+pgy = constant</w:t>
      </w:r>
    </w:p>
    <w:p>
      <w:pPr>
        <w:pStyle w:val="Normal"/>
        <w:spacing w:lineRule="auto" w:line="360"/>
        <w:jc w:val="both"/>
        <w:rPr>
          <w:rFonts w:eastAsia="宋体" w:eastAsiaTheme="minorEastAsia"/>
          <w:sz w:val="32"/>
          <w:szCs w:val="24"/>
          <w:u w:val="single"/>
        </w:rPr>
      </w:pPr>
      <w:r>
        <w:rPr>
          <w:rFonts w:eastAsia="宋体" w:eastAsiaTheme="minorEastAsia"/>
          <w:sz w:val="48"/>
          <w:szCs w:val="24"/>
          <w:u w:val="single"/>
        </w:rPr>
        <w:t>HYDROSTATICS</w:t>
      </w:r>
    </w:p>
    <w:p>
      <w:pPr>
        <w:pStyle w:val="Normal"/>
        <w:spacing w:lineRule="auto" w:line="360"/>
        <w:jc w:val="both"/>
        <w:rPr>
          <w:rFonts w:eastAsia="宋体" w:eastAsiaTheme="minorEastAsia"/>
          <w:sz w:val="32"/>
          <w:szCs w:val="24"/>
        </w:rPr>
      </w:pPr>
      <w:r>
        <w:rPr>
          <w:rFonts w:eastAsia="宋体" w:eastAsiaTheme="minorEastAsia"/>
          <w:sz w:val="32"/>
          <w:szCs w:val="24"/>
        </w:rPr>
        <w:t>The branch of science that deals with the study of fluids at rest is called Hydrostatics.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DENSITY</w:t>
      </w:r>
    </w:p>
    <w:p>
      <w:pPr>
        <w:pStyle w:val="Normal"/>
        <w:spacing w:lineRule="auto" w:line="360"/>
        <w:jc w:val="both"/>
        <w:rPr>
          <w:rFonts w:eastAsia="宋体" w:eastAsiaTheme="minorEastAsia"/>
          <w:sz w:val="32"/>
          <w:szCs w:val="24"/>
        </w:rPr>
      </w:pPr>
      <w:r>
        <w:rPr>
          <w:rFonts w:eastAsia="宋体" w:eastAsiaTheme="minorEastAsia"/>
          <w:sz w:val="32"/>
          <w:szCs w:val="24"/>
        </w:rPr>
        <w:t>The density of a substance can be defined as a ratio of its mass to its volume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Density</m:t>
          </m:r>
          <m:r>
            <w:rPr>
              <w:rFonts w:ascii="Cambria Math" w:hAnsi="Cambria Math"/>
            </w:rPr>
            <m:t xml:space="preserve">=</m:t>
          </m:r>
          <m:f>
            <m:num>
              <m:r>
                <w:rPr>
                  <w:rFonts w:ascii="Cambria Math" w:hAnsi="Cambria Math"/>
                </w:rPr>
                <m:t xml:space="preserve">mass</m:t>
              </m:r>
            </m:num>
            <m:den>
              <m:r>
                <w:rPr>
                  <w:rFonts w:ascii="Cambria Math" w:hAnsi="Cambria Math"/>
                </w:rPr>
                <m:t xml:space="preserve">volume</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ρ</m:t>
          </m:r>
          <m:r>
            <w:rPr>
              <w:rFonts w:ascii="Cambria Math" w:hAnsi="Cambria Math"/>
            </w:rPr>
            <m:t xml:space="preserve">=</m:t>
          </m:r>
          <m:f>
            <m:num>
              <m:r>
                <w:rPr>
                  <w:rFonts w:ascii="Cambria Math" w:hAnsi="Cambria Math"/>
                </w:rPr>
                <m:t xml:space="preserve">m</m:t>
              </m:r>
            </m:num>
            <m:den>
              <m:r>
                <w:rPr>
                  <w:rFonts w:ascii="Cambria Math" w:hAnsi="Cambria Math"/>
                </w:rPr>
                <m:t xml:space="preserve">V</m:t>
              </m:r>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DENSITY OF A MIXTURE</w:t>
      </w:r>
    </w:p>
    <w:p>
      <w:pPr>
        <w:pStyle w:val="Normal"/>
        <w:spacing w:lineRule="auto" w:line="360"/>
        <w:jc w:val="both"/>
        <w:rPr>
          <w:rFonts w:eastAsia="宋体" w:eastAsiaTheme="minorEastAsia"/>
          <w:sz w:val="32"/>
          <w:szCs w:val="24"/>
        </w:rPr>
      </w:pPr>
      <w:r>
        <w:rPr>
          <w:rFonts w:eastAsia="宋体" w:eastAsiaTheme="minorEastAsia"/>
          <w:sz w:val="32"/>
          <w:szCs w:val="24"/>
        </w:rPr>
        <w:t>This is defined as the ratio of the mass of a mixture to its volume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Density</m:t>
          </m:r>
          <m:r>
            <w:rPr>
              <w:rFonts w:ascii="Cambria Math" w:hAnsi="Cambria Math"/>
            </w:rPr>
            <m:t xml:space="preserve">of</m:t>
          </m:r>
          <m:r>
            <w:rPr>
              <w:rFonts w:ascii="Cambria Math" w:hAnsi="Cambria Math"/>
            </w:rPr>
            <m:t xml:space="preserve">Mixture</m:t>
          </m:r>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mixture</m:t>
              </m:r>
            </m:num>
            <m:den>
              <m:r>
                <w:rPr>
                  <w:rFonts w:ascii="Cambria Math" w:hAnsi="Cambria Math"/>
                </w:rPr>
                <m:t xml:space="preserve">volume</m:t>
              </m:r>
              <m:r>
                <w:rPr>
                  <w:rFonts w:ascii="Cambria Math" w:hAnsi="Cambria Math"/>
                </w:rPr>
                <m:t xml:space="preserve">of</m:t>
              </m:r>
              <m:r>
                <w:rPr>
                  <w:rFonts w:ascii="Cambria Math" w:hAnsi="Cambria Math"/>
                </w:rPr>
                <m:t xml:space="preserve">mixture</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If A and B are the components of the mixture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Density</m:t>
          </m:r>
          <m:r>
            <w:rPr>
              <w:rFonts w:ascii="Cambria Math" w:hAnsi="Cambria Math"/>
            </w:rPr>
            <m:t xml:space="preserve">of</m:t>
          </m:r>
          <m:r>
            <w:rPr>
              <w:rFonts w:ascii="Cambria Math" w:hAnsi="Cambria Math"/>
            </w:rPr>
            <m:t xml:space="preserve">mixture</m:t>
          </m:r>
          <m:r>
            <w:rPr>
              <w:rFonts w:ascii="Cambria Math" w:hAnsi="Cambria Math"/>
            </w:rPr>
            <m:t xml:space="preserve">=</m:t>
          </m:r>
          <m:f>
            <m:num>
              <m:sSub>
                <m:e>
                  <m:r>
                    <w:rPr>
                      <w:rFonts w:ascii="Cambria Math" w:hAnsi="Cambria Math"/>
                    </w:rPr>
                    <m:t xml:space="preserve">m</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Since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ρ</m:t>
          </m:r>
          <m:r>
            <w:rPr>
              <w:rFonts w:ascii="Cambria Math" w:hAnsi="Cambria Math"/>
            </w:rPr>
            <m:t xml:space="preserve">=</m:t>
          </m:r>
          <m:f>
            <m:num>
              <m:r>
                <w:rPr>
                  <w:rFonts w:ascii="Cambria Math" w:hAnsi="Cambria Math"/>
                </w:rPr>
                <m:t xml:space="preserve">m</m:t>
              </m:r>
            </m:num>
            <m:den>
              <m:r>
                <w:rPr>
                  <w:rFonts w:ascii="Cambria Math" w:hAnsi="Cambria Math"/>
                </w:rPr>
                <m:t xml:space="preserve">V</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ρV</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AB</m:t>
              </m:r>
            </m:sub>
          </m:sSub>
          <m:r>
            <w:rPr>
              <w:rFonts w:ascii="Cambria Math" w:hAnsi="Cambria Math"/>
            </w:rPr>
            <m:t xml:space="preserve">=</m:t>
          </m:r>
          <m:f>
            <m:num>
              <m:sSub>
                <m:e>
                  <m:r>
                    <w:rPr>
                      <w:rFonts w:ascii="Cambria Math" w:hAnsi="Cambria Math"/>
                    </w:rPr>
                    <m:t xml:space="preserve">ρ</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num>
            <m:den>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above formula is very useful in finding the density of alloys [a mixture of two or more elements physically combined]</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HEATING OF LIQUIDS</w:t>
      </w:r>
    </w:p>
    <w:p>
      <w:pPr>
        <w:pStyle w:val="Normal"/>
        <w:spacing w:lineRule="auto" w:line="360"/>
        <w:jc w:val="both"/>
        <w:rPr>
          <w:rFonts w:eastAsia="宋体" w:eastAsiaTheme="minorEastAsia"/>
          <w:sz w:val="32"/>
          <w:szCs w:val="24"/>
        </w:rPr>
      </w:pPr>
      <w:r>
        <w:rPr>
          <w:rFonts w:eastAsia="宋体" w:eastAsiaTheme="minorEastAsia"/>
          <w:sz w:val="32"/>
          <w:szCs w:val="24"/>
        </w:rPr>
        <w:t>When liquids are heated, they expand (i.e. their volume increases) and they become lighter (i.e. their density decreases) but their masses remain unchanged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mass</m:t>
          </m:r>
          <m:r>
            <w:rPr>
              <w:rFonts w:ascii="Cambria Math" w:hAnsi="Cambria Math"/>
            </w:rPr>
            <m:t xml:space="preserve">of</m:t>
          </m:r>
          <m:r>
            <w:rPr>
              <w:rFonts w:ascii="Cambria Math" w:hAnsi="Cambria Math"/>
            </w:rPr>
            <m:t xml:space="preserve">liquid</m:t>
          </m:r>
          <m:r>
            <w:rPr>
              <w:rFonts w:ascii="Cambria Math" w:hAnsi="Cambria Math"/>
            </w:rPr>
            <m:t xml:space="preserve">before</m:t>
          </m:r>
          <m:r>
            <w:rPr>
              <w:rFonts w:ascii="Cambria Math" w:hAnsi="Cambria Math"/>
            </w:rPr>
            <m:t xml:space="preserve">ℎeating</m:t>
          </m:r>
          <m:d>
            <m:dPr>
              <m:begChr m:val="("/>
              <m:endChr m:val=")"/>
            </m:dPr>
            <m:e>
              <m:r>
                <w:rPr>
                  <w:rFonts w:ascii="Cambria Math" w:hAnsi="Cambria Math"/>
                </w:rPr>
                <m:t xml:space="preserve">initial</m:t>
              </m:r>
              <m:r>
                <w:rPr>
                  <w:rFonts w:ascii="Cambria Math" w:hAnsi="Cambria Math"/>
                </w:rPr>
                <m:t xml:space="preserve">mass</m:t>
              </m:r>
            </m:e>
          </m:d>
          <m:r>
            <w:rPr>
              <w:rFonts w:ascii="Cambria Math" w:hAnsi="Cambria Math"/>
            </w:rPr>
            <m:t xml:space="preserve">=</m:t>
          </m:r>
          <m:r>
            <w:rPr>
              <w:rFonts w:ascii="Cambria Math" w:hAnsi="Cambria Math"/>
            </w:rPr>
            <m:t xml:space="preserve">mass</m:t>
          </m:r>
          <m:r>
            <w:rPr>
              <w:rFonts w:ascii="Cambria Math" w:hAnsi="Cambria Math"/>
            </w:rPr>
            <m:t xml:space="preserve">of</m:t>
          </m:r>
          <m:r>
            <w:rPr>
              <w:rFonts w:ascii="Cambria Math" w:hAnsi="Cambria Math"/>
            </w:rPr>
            <m:t xml:space="preserve">liquid</m:t>
          </m:r>
          <m:r>
            <w:rPr>
              <w:rFonts w:ascii="Cambria Math" w:hAnsi="Cambria Math"/>
            </w:rPr>
            <m:t xml:space="preserve">after</m:t>
          </m:r>
          <m:r>
            <w:rPr>
              <w:rFonts w:ascii="Cambria Math" w:hAnsi="Cambria Math"/>
            </w:rPr>
            <m:t xml:space="preserve">ℎeating</m:t>
          </m:r>
          <m:d>
            <m:dPr>
              <m:begChr m:val="("/>
              <m:endChr m:val=")"/>
            </m:dPr>
            <m:e>
              <m:r>
                <w:rPr>
                  <w:rFonts w:ascii="Cambria Math" w:hAnsi="Cambria Math"/>
                </w:rPr>
                <m:t xml:space="preserve">final</m:t>
              </m:r>
              <m:r>
                <w:rPr>
                  <w:rFonts w:ascii="Cambria Math" w:hAnsi="Cambria Math"/>
                </w:rPr>
                <m:t xml:space="preserve">mass</m:t>
              </m:r>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f</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RELATIVE DENSITY OF A LIQUID</w:t>
      </w:r>
    </w:p>
    <w:p>
      <w:pPr>
        <w:pStyle w:val="Normal"/>
        <w:spacing w:lineRule="auto" w:line="360"/>
        <w:jc w:val="both"/>
        <w:rPr>
          <w:rFonts w:eastAsia="宋体" w:eastAsiaTheme="minorEastAsia"/>
          <w:sz w:val="32"/>
          <w:szCs w:val="24"/>
        </w:rPr>
      </w:pPr>
      <w:r>
        <w:rPr>
          <w:rFonts w:eastAsia="宋体" w:eastAsiaTheme="minorEastAsia"/>
          <w:sz w:val="32"/>
          <w:szCs w:val="24"/>
        </w:rPr>
        <w:t>This is defined as the ratio of the mass of the liquid to the mass of an equal volume of water.</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RD</m:t>
          </m:r>
          <m:r>
            <w:rPr>
              <w:rFonts w:ascii="Cambria Math" w:hAnsi="Cambria Math"/>
            </w:rPr>
            <m:t xml:space="preserve">of</m:t>
          </m:r>
          <m:r>
            <w:rPr>
              <w:rFonts w:ascii="Cambria Math" w:hAnsi="Cambria Math"/>
            </w:rPr>
            <m:t xml:space="preserve">liquid</m:t>
          </m:r>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liquid</m:t>
              </m:r>
            </m:num>
            <m:den>
              <m:r>
                <w:rPr>
                  <w:rFonts w:ascii="Cambria Math" w:hAnsi="Cambria Math"/>
                </w:rPr>
                <m:t xml:space="preserve">mass</m:t>
              </m:r>
              <m:r>
                <w:rPr>
                  <w:rFonts w:ascii="Cambria Math" w:hAnsi="Cambria Math"/>
                </w:rPr>
                <m:t xml:space="preserve">of</m:t>
              </m:r>
              <m:r>
                <w:rPr>
                  <w:rFonts w:ascii="Cambria Math" w:hAnsi="Cambria Math"/>
                </w:rPr>
                <m:t xml:space="preserve">equal</m:t>
              </m:r>
              <m:r>
                <w:rPr>
                  <w:rFonts w:ascii="Cambria Math" w:hAnsi="Cambria Math"/>
                </w:rPr>
                <m:t xml:space="preserve">volume</m:t>
              </m:r>
              <m:r>
                <w:rPr>
                  <w:rFonts w:ascii="Cambria Math" w:hAnsi="Cambria Math"/>
                </w:rPr>
                <m:t xml:space="preserve">of</m:t>
              </m:r>
              <m:r>
                <w:rPr>
                  <w:rFonts w:ascii="Cambria Math" w:hAnsi="Cambria Math"/>
                </w:rPr>
                <m:t xml:space="preserve">water</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RD</m:t>
              </m:r>
            </m:e>
            <m:sub>
              <m:r>
                <w:rPr>
                  <w:rFonts w:ascii="Cambria Math" w:hAnsi="Cambria Math"/>
                </w:rPr>
                <m:t xml:space="preserve">l</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Also,</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RD</m:t>
          </m:r>
          <m:r>
            <w:rPr>
              <w:rFonts w:ascii="Cambria Math" w:hAnsi="Cambria Math"/>
            </w:rPr>
            <m:t xml:space="preserve">of</m:t>
          </m:r>
          <m:r>
            <w:rPr>
              <w:rFonts w:ascii="Cambria Math" w:hAnsi="Cambria Math"/>
            </w:rPr>
            <m:t xml:space="preserve">liquid</m:t>
          </m:r>
          <m:r>
            <w:rPr>
              <w:rFonts w:ascii="Cambria Math" w:hAnsi="Cambria Math"/>
            </w:rPr>
            <m:t xml:space="preserve">=</m:t>
          </m:r>
          <m:f>
            <m:num>
              <m:r>
                <w:rPr>
                  <w:rFonts w:ascii="Cambria Math" w:hAnsi="Cambria Math"/>
                </w:rPr>
                <m:t xml:space="preserve">loss</m:t>
              </m:r>
              <m:r>
                <w:rPr>
                  <w:rFonts w:ascii="Cambria Math" w:hAnsi="Cambria Math"/>
                </w:rPr>
                <m:t xml:space="preserve">of</m:t>
              </m:r>
              <m:r>
                <w:rPr>
                  <w:rFonts w:ascii="Cambria Math" w:hAnsi="Cambria Math"/>
                </w:rPr>
                <m:t xml:space="preserve">mass</m:t>
              </m:r>
              <m:r>
                <w:rPr>
                  <w:rFonts w:ascii="Cambria Math" w:hAnsi="Cambria Math"/>
                </w:rPr>
                <m:t xml:space="preserve">of</m:t>
              </m:r>
              <m:r>
                <w:rPr>
                  <w:rFonts w:ascii="Cambria Math" w:hAnsi="Cambria Math"/>
                </w:rPr>
                <m:t xml:space="preserve">object</m:t>
              </m:r>
              <m:r>
                <w:rPr>
                  <w:rFonts w:ascii="Cambria Math" w:hAnsi="Cambria Math"/>
                </w:rPr>
                <m:t xml:space="preserve">∈</m:t>
              </m:r>
              <m:r>
                <w:rPr>
                  <w:rFonts w:ascii="Cambria Math" w:hAnsi="Cambria Math"/>
                </w:rPr>
                <m:t xml:space="preserve">liquid</m:t>
              </m:r>
            </m:num>
            <m:den>
              <m:r>
                <w:rPr>
                  <w:rFonts w:ascii="Cambria Math" w:hAnsi="Cambria Math"/>
                </w:rPr>
                <m:t xml:space="preserve">loss</m:t>
              </m:r>
              <m:r>
                <w:rPr>
                  <w:rFonts w:ascii="Cambria Math" w:hAnsi="Cambria Math"/>
                </w:rPr>
                <m:t xml:space="preserve">of</m:t>
              </m:r>
              <m:r>
                <w:rPr>
                  <w:rFonts w:ascii="Cambria Math" w:hAnsi="Cambria Math"/>
                </w:rPr>
                <m:t xml:space="preserve">mass</m:t>
              </m:r>
              <m:r>
                <w:rPr>
                  <w:rFonts w:ascii="Cambria Math" w:hAnsi="Cambria Math"/>
                </w:rPr>
                <m:t xml:space="preserve">of</m:t>
              </m:r>
              <m:r>
                <w:rPr>
                  <w:rFonts w:ascii="Cambria Math" w:hAnsi="Cambria Math"/>
                </w:rPr>
                <m:t xml:space="preserve">object</m:t>
              </m:r>
              <m:r>
                <w:rPr>
                  <w:rFonts w:ascii="Cambria Math" w:hAnsi="Cambria Math"/>
                </w:rPr>
                <m:t xml:space="preserve">∈</m:t>
              </m:r>
              <m:r>
                <w:rPr>
                  <w:rFonts w:ascii="Cambria Math" w:hAnsi="Cambria Math"/>
                </w:rPr>
                <m:t xml:space="preserve">equal</m:t>
              </m:r>
              <m:r>
                <w:rPr>
                  <w:rFonts w:ascii="Cambria Math" w:hAnsi="Cambria Math"/>
                </w:rPr>
                <m:t xml:space="preserve">volume</m:t>
              </m:r>
              <m:r>
                <w:rPr>
                  <w:rFonts w:ascii="Cambria Math" w:hAnsi="Cambria Math"/>
                </w:rPr>
                <m:t xml:space="preserve">of</m:t>
              </m:r>
              <m:r>
                <w:rPr>
                  <w:rFonts w:ascii="Cambria Math" w:hAnsi="Cambria Math"/>
                </w:rPr>
                <m:t xml:space="preserve">wate</m:t>
              </m:r>
              <m:r>
                <w:rPr>
                  <w:rFonts w:ascii="Cambria Math" w:hAnsi="Cambria Math"/>
                </w:rPr>
                <m:t xml:space="preserve">r</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RD</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RD</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W</m:t>
              </m:r>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num>
            <m:den>
              <m:r>
                <w:rPr>
                  <w:rFonts w:ascii="Cambria Math" w:hAnsi="Cambria Math"/>
                </w:rPr>
                <m:t xml:space="preserve">W</m:t>
              </m:r>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Relative</m:t>
          </m:r>
          <m:r>
            <w:rPr>
              <w:rFonts w:ascii="Cambria Math" w:hAnsi="Cambria Math"/>
            </w:rPr>
            <m:t xml:space="preserve">density</m:t>
          </m:r>
          <m:r>
            <w:rPr>
              <w:rFonts w:ascii="Cambria Math" w:hAnsi="Cambria Math"/>
            </w:rPr>
            <m:t xml:space="preserve">of</m:t>
          </m:r>
          <m:r>
            <w:rPr>
              <w:rFonts w:ascii="Cambria Math" w:hAnsi="Cambria Math"/>
            </w:rPr>
            <m:t xml:space="preserve">liquid</m:t>
          </m:r>
          <m:r>
            <w:rPr>
              <w:rFonts w:ascii="Cambria Math" w:hAnsi="Cambria Math"/>
            </w:rPr>
            <m:t xml:space="preserve">=</m:t>
          </m:r>
          <m:f>
            <m:num>
              <m:r>
                <w:rPr>
                  <w:rFonts w:ascii="Cambria Math" w:hAnsi="Cambria Math"/>
                </w:rPr>
                <m:t xml:space="preserve">Density</m:t>
              </m:r>
              <m:r>
                <w:rPr>
                  <w:rFonts w:ascii="Cambria Math" w:hAnsi="Cambria Math"/>
                </w:rPr>
                <m:t xml:space="preserve">of</m:t>
              </m:r>
              <m:r>
                <w:rPr>
                  <w:rFonts w:ascii="Cambria Math" w:hAnsi="Cambria Math"/>
                </w:rPr>
                <m:t xml:space="preserve">liquid</m:t>
              </m:r>
            </m:num>
            <m:den>
              <m:r>
                <w:rPr>
                  <w:rFonts w:ascii="Cambria Math" w:hAnsi="Cambria Math"/>
                </w:rPr>
                <m:t xml:space="preserve">Density</m:t>
              </m:r>
              <m:r>
                <w:rPr>
                  <w:rFonts w:ascii="Cambria Math" w:hAnsi="Cambria Math"/>
                </w:rPr>
                <m:t xml:space="preserve">of</m:t>
              </m:r>
              <m:r>
                <w:rPr>
                  <w:rFonts w:ascii="Cambria Math" w:hAnsi="Cambria Math"/>
                </w:rPr>
                <m:t xml:space="preserve">water</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RD</m:t>
              </m:r>
            </m:e>
            <m:sub>
              <m:r>
                <w:rPr>
                  <w:rFonts w:ascii="Cambria Math" w:hAnsi="Cambria Math"/>
                </w:rPr>
                <m:t xml:space="preserve">l</m:t>
              </m:r>
            </m:sub>
          </m:sSub>
          <m:r>
            <w:rPr>
              <w:rFonts w:ascii="Cambria Math" w:hAnsi="Cambria Math"/>
            </w:rPr>
            <m:t xml:space="preserve">=</m:t>
          </m:r>
          <m:f>
            <m:num>
              <m:sSub>
                <m:e>
                  <m:r>
                    <w:rPr>
                      <w:rFonts w:ascii="Cambria Math" w:hAnsi="Cambria Math"/>
                    </w:rPr>
                    <m:t xml:space="preserve">ρ</m:t>
                  </m:r>
                </m:e>
                <m:sub>
                  <m:r>
                    <w:rPr>
                      <w:rFonts w:ascii="Cambria Math" w:hAnsi="Cambria Math"/>
                    </w:rPr>
                    <m:t xml:space="preserve">l</m:t>
                  </m:r>
                </m:sub>
              </m:sSub>
            </m:num>
            <m:den>
              <m:sSub>
                <m:e>
                  <m:r>
                    <w:rPr>
                      <w:rFonts w:ascii="Cambria Math" w:hAnsi="Cambria Math"/>
                    </w:rPr>
                    <m:t xml:space="preserve">ρ</m:t>
                  </m:r>
                </m:e>
                <m:sub>
                  <m:r>
                    <w:rPr>
                      <w:rFonts w:ascii="Cambria Math" w:hAnsi="Cambria Math"/>
                    </w:rPr>
                    <m:t xml:space="preserve">w</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Relative</m:t>
          </m:r>
          <m:r>
            <w:rPr>
              <w:rFonts w:ascii="Cambria Math" w:hAnsi="Cambria Math"/>
            </w:rPr>
            <m:t xml:space="preserve">density</m:t>
          </m:r>
          <m:r>
            <w:rPr>
              <w:rFonts w:ascii="Cambria Math" w:hAnsi="Cambria Math"/>
            </w:rPr>
            <m:t xml:space="preserve">of</m:t>
          </m:r>
          <m:r>
            <w:rPr>
              <w:rFonts w:ascii="Cambria Math" w:hAnsi="Cambria Math"/>
            </w:rPr>
            <m:t xml:space="preserve">liquid</m:t>
          </m:r>
          <m:r>
            <w:rPr>
              <w:rFonts w:ascii="Cambria Math" w:hAnsi="Cambria Math"/>
            </w:rPr>
            <m:t xml:space="preserve">=</m:t>
          </m:r>
          <m:f>
            <m:num>
              <m:r>
                <w:rPr>
                  <w:rFonts w:ascii="Cambria Math" w:hAnsi="Cambria Math"/>
                </w:rPr>
                <m:t xml:space="preserve">up</m:t>
              </m:r>
              <m:r>
                <w:rPr>
                  <w:rFonts w:ascii="Cambria Math" w:hAnsi="Cambria Math"/>
                </w:rPr>
                <m:t xml:space="preserve">tℎrust</m:t>
              </m:r>
              <m:r>
                <w:rPr>
                  <w:rFonts w:ascii="Cambria Math" w:hAnsi="Cambria Math"/>
                </w:rPr>
                <m:t xml:space="preserve">of</m:t>
              </m:r>
              <m:r>
                <w:rPr>
                  <w:rFonts w:ascii="Cambria Math" w:hAnsi="Cambria Math"/>
                </w:rPr>
                <m:t xml:space="preserve">an</m:t>
              </m:r>
              <m:r>
                <w:rPr>
                  <w:rFonts w:ascii="Cambria Math" w:hAnsi="Cambria Math"/>
                </w:rPr>
                <m:t xml:space="preserve">object</m:t>
              </m:r>
              <m:r>
                <w:rPr>
                  <w:rFonts w:ascii="Cambria Math" w:hAnsi="Cambria Math"/>
                </w:rPr>
                <m:t xml:space="preserve">∈</m:t>
              </m:r>
              <m:r>
                <w:rPr>
                  <w:rFonts w:ascii="Cambria Math" w:hAnsi="Cambria Math"/>
                </w:rPr>
                <m:t xml:space="preserve">tℎe</m:t>
              </m:r>
              <m:r>
                <w:rPr>
                  <w:rFonts w:ascii="Cambria Math" w:hAnsi="Cambria Math"/>
                </w:rPr>
                <m:t xml:space="preserve">liquid</m:t>
              </m:r>
            </m:num>
            <m:den>
              <m:r>
                <w:rPr>
                  <w:rFonts w:ascii="Cambria Math" w:hAnsi="Cambria Math"/>
                </w:rPr>
                <m:t xml:space="preserve">up</m:t>
              </m:r>
              <m:r>
                <w:rPr>
                  <w:rFonts w:ascii="Cambria Math" w:hAnsi="Cambria Math"/>
                </w:rPr>
                <m:t xml:space="preserve">tℎrust</m:t>
              </m:r>
              <m:r>
                <w:rPr>
                  <w:rFonts w:ascii="Cambria Math" w:hAnsi="Cambria Math"/>
                </w:rPr>
                <m:t xml:space="preserve">of</m:t>
              </m:r>
              <m:r>
                <w:rPr>
                  <w:rFonts w:ascii="Cambria Math" w:hAnsi="Cambria Math"/>
                </w:rPr>
                <m:t xml:space="preserve">tℎe</m:t>
              </m:r>
              <m:r>
                <w:rPr>
                  <w:rFonts w:ascii="Cambria Math" w:hAnsi="Cambria Math"/>
                </w:rPr>
                <m:t xml:space="preserve">same</m:t>
              </m:r>
              <m:r>
                <w:rPr>
                  <w:rFonts w:ascii="Cambria Math" w:hAnsi="Cambria Math"/>
                </w:rPr>
                <m:t xml:space="preserve">object</m:t>
              </m:r>
              <m:r>
                <w:rPr>
                  <w:rFonts w:ascii="Cambria Math" w:hAnsi="Cambria Math"/>
                </w:rPr>
                <m:t xml:space="preserve">∈</m:t>
              </m:r>
              <m:r>
                <w:rPr>
                  <w:rFonts w:ascii="Cambria Math" w:hAnsi="Cambria Math"/>
                </w:rPr>
                <m:t xml:space="preserve">water</m:t>
              </m:r>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RELATIVE DENSITY OF A SOLID</w:t>
      </w:r>
    </w:p>
    <w:p>
      <w:pPr>
        <w:pStyle w:val="Normal"/>
        <w:spacing w:lineRule="auto" w:line="360"/>
        <w:jc w:val="both"/>
        <w:rPr>
          <w:rFonts w:eastAsia="宋体" w:eastAsiaTheme="minorEastAsia"/>
          <w:sz w:val="32"/>
          <w:szCs w:val="24"/>
        </w:rPr>
      </w:pPr>
      <w:r>
        <w:rPr>
          <w:rFonts w:eastAsia="宋体" w:eastAsiaTheme="minorEastAsia"/>
          <w:sz w:val="32"/>
          <w:szCs w:val="24"/>
        </w:rPr>
        <w:t>This can be expressed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Relative</m:t>
          </m:r>
          <m:r>
            <w:rPr>
              <w:rFonts w:ascii="Cambria Math" w:hAnsi="Cambria Math"/>
            </w:rPr>
            <m:t xml:space="preserve">density</m:t>
          </m:r>
          <m:r>
            <w:rPr>
              <w:rFonts w:ascii="Cambria Math" w:hAnsi="Cambria Math"/>
            </w:rPr>
            <m:t xml:space="preserve">of</m:t>
          </m:r>
          <m:r>
            <w:rPr>
              <w:rFonts w:ascii="Cambria Math" w:hAnsi="Cambria Math"/>
            </w:rPr>
            <m:t xml:space="preserve">a</m:t>
          </m:r>
          <m:r>
            <w:rPr>
              <w:rFonts w:ascii="Cambria Math" w:hAnsi="Cambria Math"/>
            </w:rPr>
            <m:t xml:space="preserve">solid</m:t>
          </m:r>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solid</m:t>
              </m:r>
            </m:num>
            <m:den>
              <m:r>
                <w:rPr>
                  <w:rFonts w:ascii="Cambria Math" w:hAnsi="Cambria Math"/>
                </w:rPr>
                <m:t xml:space="preserve">loss</m:t>
              </m:r>
              <m:r>
                <w:rPr>
                  <w:rFonts w:ascii="Cambria Math" w:hAnsi="Cambria Math"/>
                </w:rPr>
                <m:t xml:space="preserve">of</m:t>
              </m:r>
              <m:r>
                <w:rPr>
                  <w:rFonts w:ascii="Cambria Math" w:hAnsi="Cambria Math"/>
                </w:rPr>
                <m:t xml:space="preserve">mass</m:t>
              </m:r>
              <m:r>
                <w:rPr>
                  <w:rFonts w:ascii="Cambria Math" w:hAnsi="Cambria Math"/>
                </w:rPr>
                <m:t xml:space="preserve">∈</m:t>
              </m:r>
              <m:r>
                <w:rPr>
                  <w:rFonts w:ascii="Cambria Math" w:hAnsi="Cambria Math"/>
                </w:rPr>
                <m:t xml:space="preserve">water</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RD</m:t>
              </m:r>
            </m:e>
            <m:sub>
              <m:r>
                <w:rPr>
                  <w:rFonts w:ascii="Cambria Math" w:hAnsi="Cambria Math"/>
                </w:rPr>
                <m:t xml:space="preserve">s</m:t>
              </m:r>
            </m:sub>
          </m:sSub>
          <m:r>
            <w:rPr>
              <w:rFonts w:ascii="Cambria Math" w:hAnsi="Cambria Math"/>
            </w:rPr>
            <m:t xml:space="preserve">=</m:t>
          </m:r>
          <m:f>
            <m:num>
              <m:r>
                <w:rPr>
                  <w:rFonts w:ascii="Cambria Math" w:hAnsi="Cambria Math"/>
                </w:rPr>
                <m:t xml:space="preserve">m</m:t>
              </m:r>
            </m:num>
            <m:den>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CONCEPT OF UP THRUST</w:t>
      </w:r>
    </w:p>
    <w:p>
      <w:pPr>
        <w:pStyle w:val="Normal"/>
        <w:spacing w:lineRule="auto" w:line="360"/>
        <w:jc w:val="both"/>
        <w:rPr>
          <w:rFonts w:eastAsia="宋体" w:eastAsiaTheme="minorEastAsia"/>
          <w:sz w:val="32"/>
          <w:szCs w:val="24"/>
        </w:rPr>
      </w:pPr>
      <w:r>
        <w:rPr>
          <w:rFonts w:eastAsia="宋体" w:eastAsiaTheme="minorEastAsia"/>
          <w:sz w:val="32"/>
          <w:szCs w:val="24"/>
        </w:rPr>
        <w:t>When a body is immersed in a liquid, the body will weigh less than its true weight. The weight of the body in the liquid is called the apparent weight or the tension in the string. The true (real) weight is higher than the apparent weight as a result of up thrust.</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 </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Upward</m:t>
          </m:r>
          <m:r>
            <w:rPr>
              <w:rFonts w:ascii="Cambria Math" w:hAnsi="Cambria Math"/>
            </w:rPr>
            <m:t xml:space="preserve">Force</m:t>
          </m:r>
          <m:r>
            <w:rPr>
              <w:rFonts w:ascii="Cambria Math" w:hAnsi="Cambria Math"/>
            </w:rPr>
            <m:t xml:space="preserve">=</m:t>
          </m:r>
          <m:r>
            <w:rPr>
              <w:rFonts w:ascii="Cambria Math" w:hAnsi="Cambria Math"/>
            </w:rPr>
            <m:t xml:space="preserve">Downward</m:t>
          </m:r>
          <m:r>
            <w:rPr>
              <w:rFonts w:ascii="Cambria Math" w:hAnsi="Cambria Math"/>
            </w:rPr>
            <m:t xml:space="preserve">Force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W</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U</m:t>
          </m:r>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ARCHIMEDES’ PRINCIPLE</w:t>
      </w:r>
    </w:p>
    <w:p>
      <w:pPr>
        <w:pStyle w:val="Normal"/>
        <w:spacing w:lineRule="auto" w:line="360"/>
        <w:jc w:val="both"/>
        <w:rPr>
          <w:rFonts w:eastAsia="宋体" w:eastAsiaTheme="minorEastAsia"/>
          <w:sz w:val="32"/>
          <w:szCs w:val="24"/>
        </w:rPr>
      </w:pPr>
      <w:r>
        <w:rPr>
          <w:rFonts w:eastAsia="宋体" w:eastAsiaTheme="minorEastAsia"/>
          <w:sz w:val="32"/>
          <w:szCs w:val="24"/>
        </w:rPr>
        <w:t>The net upward force acting on a body suspended in a fluid (say water) is called the buoyant force Fb. This force exists because the pressure in the surrounding water increases with depth below the surface. Hence, the pressure near the bottom of the object due to its pressure is greater than in magnitude near the bottom than near the top</w:t>
      </w:r>
    </w:p>
    <w:p>
      <w:pPr>
        <w:pStyle w:val="Normal"/>
        <w:spacing w:lineRule="auto" w:line="360"/>
        <w:jc w:val="both"/>
        <w:rPr>
          <w:rFonts w:eastAsia="宋体" w:eastAsiaTheme="minorEastAsia"/>
          <w:sz w:val="32"/>
          <w:szCs w:val="24"/>
        </w:rPr>
      </w:pPr>
      <w:r>
        <w:rPr>
          <w:rFonts w:eastAsia="宋体" w:eastAsiaTheme="minorEastAsia"/>
          <w:sz w:val="32"/>
          <w:szCs w:val="24"/>
        </w:rPr>
        <w:t>Archimedes’ principle explains the phenomenon of buoyancy. The principle states that when a body is</w:t>
      </w:r>
    </w:p>
    <w:p>
      <w:pPr>
        <w:pStyle w:val="Normal"/>
        <w:spacing w:lineRule="auto" w:line="360"/>
        <w:jc w:val="both"/>
        <w:rPr>
          <w:rFonts w:eastAsia="宋体" w:eastAsiaTheme="minorEastAsia"/>
          <w:sz w:val="32"/>
          <w:szCs w:val="24"/>
        </w:rPr>
      </w:pPr>
      <w:r>
        <w:rPr>
          <w:rFonts w:eastAsia="宋体" w:eastAsiaTheme="minorEastAsia"/>
          <w:sz w:val="32"/>
          <w:szCs w:val="24"/>
        </w:rPr>
        <w:t>When a body is partly or wholly immersed in a liquid, it experiences an up thrust (upward force) which is equal to the weight of the liquid expelled (displaced) by the body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Up</m:t>
          </m:r>
          <m:r>
            <w:rPr>
              <w:rFonts w:ascii="Cambria Math" w:hAnsi="Cambria Math"/>
            </w:rPr>
            <m:t xml:space="preserve">tℎrust</m:t>
          </m:r>
          <m:r>
            <w:rPr>
              <w:rFonts w:ascii="Cambria Math" w:hAnsi="Cambria Math"/>
            </w:rPr>
            <m:t xml:space="preserve">=</m:t>
          </m:r>
          <m:r>
            <w:rPr>
              <w:rFonts w:ascii="Cambria Math" w:hAnsi="Cambria Math"/>
            </w:rPr>
            <m:t xml:space="preserve">Weigℎt</m:t>
          </m:r>
          <m:r>
            <w:rPr>
              <w:rFonts w:ascii="Cambria Math" w:hAnsi="Cambria Math"/>
            </w:rPr>
            <m:t xml:space="preserve">of</m:t>
          </m:r>
          <m:r>
            <w:rPr>
              <w:rFonts w:ascii="Cambria Math" w:hAnsi="Cambria Math"/>
            </w:rPr>
            <m:t xml:space="preserve">liquid</m:t>
          </m:r>
          <m:r>
            <w:rPr>
              <w:rFonts w:ascii="Cambria Math" w:hAnsi="Cambria Math"/>
            </w:rPr>
            <m:t xml:space="preserve">displaced</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sSub>
            <m:e>
              <m:r>
                <w:rPr>
                  <w:rFonts w:ascii="Cambria Math" w:hAnsi="Cambria Math"/>
                </w:rPr>
                <m:t xml:space="preserve">W</m:t>
              </m:r>
            </m:e>
            <m:sub>
              <m:r>
                <w:rPr>
                  <w:rFonts w:ascii="Cambria Math" w:hAnsi="Cambria Math"/>
                </w:rPr>
                <m:t xml:space="preserve">l</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sSub>
            <m:e>
              <m:r>
                <w:rPr>
                  <w:rFonts w:ascii="Cambria Math" w:hAnsi="Cambria Math"/>
                </w:rPr>
                <m:t xml:space="preserve">m</m:t>
              </m:r>
            </m:e>
            <m:sub>
              <m:r>
                <w:rPr>
                  <w:rFonts w:ascii="Cambria Math" w:hAnsi="Cambria Math"/>
                </w:rPr>
                <m:t xml:space="preserve">l</m:t>
              </m:r>
            </m:sub>
          </m:sSub>
          <m:r>
            <w:rPr>
              <w:rFonts w:ascii="Cambria Math" w:hAnsi="Cambria Math"/>
            </w:rPr>
            <m:t xml:space="preserve">g</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sSub>
            <m:e>
              <m:r>
                <w:rPr>
                  <w:rFonts w:ascii="Cambria Math" w:hAnsi="Cambria Math"/>
                </w:rPr>
                <m:t xml:space="preserve">ρ</m:t>
              </m:r>
            </m:e>
            <m:sub>
              <m:r>
                <w:rPr>
                  <w:rFonts w:ascii="Cambria Math" w:hAnsi="Cambria Math"/>
                </w:rPr>
                <m:t xml:space="preserve">l</m:t>
              </m:r>
            </m:sub>
          </m:sSub>
          <m:sSub>
            <m:e>
              <m:r>
                <w:rPr>
                  <w:rFonts w:ascii="Cambria Math" w:hAnsi="Cambria Math"/>
                </w:rPr>
                <m:t xml:space="preserve">V</m:t>
              </m:r>
            </m:e>
            <m:sub>
              <m:r>
                <w:rPr>
                  <w:rFonts w:ascii="Cambria Math" w:hAnsi="Cambria Math"/>
                </w:rPr>
                <m:t xml:space="preserve">l</m:t>
              </m:r>
            </m:sub>
          </m:sSub>
          <m:r>
            <w:rPr>
              <w:rFonts w:ascii="Cambria Math" w:hAnsi="Cambria Math"/>
            </w:rPr>
            <m:t xml:space="preserve">g</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If the body is totally immersed, the volume of the liquid displaced equals the volume of the object immersed.</w:t>
      </w:r>
    </w:p>
    <w:p>
      <w:pPr>
        <w:pStyle w:val="Normal"/>
        <w:spacing w:lineRule="auto" w:line="360"/>
        <w:jc w:val="both"/>
        <w:rPr>
          <w:rFonts w:eastAsia="宋体" w:eastAsiaTheme="minorEastAsia"/>
          <w:sz w:val="32"/>
          <w:szCs w:val="24"/>
        </w:rPr>
      </w:pPr>
      <w:r>
        <w:rPr>
          <w:rFonts w:eastAsia="宋体" w:eastAsiaTheme="minorEastAsia"/>
          <w:sz w:val="32"/>
          <w:szCs w:val="24"/>
        </w:rPr>
        <w:t>Weight of the Object in air</w:t>
      </w:r>
    </w:p>
    <w:p>
      <w:pPr>
        <w:pStyle w:val="Normal"/>
        <w:spacing w:lineRule="auto" w:line="360"/>
        <w:jc w:val="both"/>
        <w:rPr>
          <w:rFonts w:eastAsia="宋体" w:eastAsiaTheme="minorEastAsia"/>
          <w:sz w:val="32"/>
          <w:szCs w:val="24"/>
        </w:rPr>
      </w:pPr>
      <w:r>
        <w:rPr>
          <w:rFonts w:eastAsia="宋体" w:eastAsiaTheme="minorEastAsia"/>
          <w:sz w:val="32"/>
          <w:szCs w:val="24"/>
        </w:rPr>
        <w:t>W=mog =poVog</w:t>
      </w:r>
    </w:p>
    <w:p>
      <w:pPr>
        <w:pStyle w:val="Normal"/>
        <w:spacing w:lineRule="auto" w:line="360"/>
        <w:jc w:val="both"/>
        <w:rPr>
          <w:rFonts w:eastAsia="宋体" w:eastAsiaTheme="minorEastAsia"/>
          <w:sz w:val="32"/>
          <w:szCs w:val="24"/>
        </w:rPr>
      </w:pPr>
      <w:r>
        <w:rPr>
          <w:rFonts w:eastAsia="宋体" w:eastAsiaTheme="minorEastAsia"/>
          <w:sz w:val="32"/>
          <w:szCs w:val="24"/>
        </w:rPr>
        <w:t>When the body is wholly immersed,</w:t>
      </w:r>
    </w:p>
    <w:p>
      <w:pPr>
        <w:pStyle w:val="Normal"/>
        <w:spacing w:lineRule="auto" w:line="360"/>
        <w:jc w:val="both"/>
        <w:rPr>
          <w:rFonts w:eastAsia="宋体" w:eastAsiaTheme="minorEastAsia"/>
          <w:sz w:val="32"/>
          <w:szCs w:val="24"/>
        </w:rPr>
      </w:pPr>
      <w:r>
        <w:rPr>
          <w:rFonts w:eastAsia="宋体" w:eastAsiaTheme="minorEastAsia"/>
          <w:sz w:val="32"/>
          <w:szCs w:val="24"/>
        </w:rPr>
        <w:t>U/W = plVlg/poVog</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sSub>
            <m:e>
              <m:r>
                <w:rPr>
                  <w:rFonts w:ascii="Cambria Math" w:hAnsi="Cambria Math"/>
                </w:rPr>
                <m:t xml:space="preserve">ρ</m:t>
              </m:r>
            </m:e>
            <m:sub>
              <m:r>
                <w:rPr>
                  <w:rFonts w:ascii="Cambria Math" w:hAnsi="Cambria Math"/>
                </w:rPr>
                <m:t xml:space="preserve">l</m:t>
              </m:r>
            </m:sub>
          </m:sSub>
          <m:sSub>
            <m:e>
              <m:r>
                <w:rPr>
                  <w:rFonts w:ascii="Cambria Math" w:hAnsi="Cambria Math"/>
                </w:rPr>
                <m:t xml:space="preserve">V</m:t>
              </m:r>
            </m:e>
            <m:sub>
              <m:r>
                <w:rPr>
                  <w:rFonts w:ascii="Cambria Math" w:hAnsi="Cambria Math"/>
                </w:rPr>
                <m:t xml:space="preserve">o</m:t>
              </m:r>
            </m:sub>
          </m:sSub>
          <m:r>
            <w:rPr>
              <w:rFonts w:ascii="Cambria Math" w:hAnsi="Cambria Math"/>
            </w:rPr>
            <m:t xml:space="preserve">g</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U = W(Pf/Po)</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LAW OF FLOATATION</w:t>
      </w:r>
    </w:p>
    <w:p>
      <w:pPr>
        <w:pStyle w:val="Normal"/>
        <w:spacing w:lineRule="auto" w:line="360"/>
        <w:jc w:val="both"/>
        <w:rPr>
          <w:sz w:val="32"/>
        </w:rPr>
      </w:pPr>
      <w:r>
        <w:rPr>
          <w:sz w:val="32"/>
        </w:rPr>
        <w:t>It states that when a body floats in a fluid, the magnitude of the buoyant force on the body is equal to the value of gravitational force (i.e. weight of floating body equals the weight of fluid displaced by the body).</w:t>
      </w:r>
    </w:p>
    <w:p>
      <w:pPr>
        <w:pStyle w:val="Normal"/>
        <w:spacing w:lineRule="auto" w:line="360"/>
        <w:jc w:val="both"/>
        <w:rPr>
          <w:rFonts w:eastAsia="宋体" w:eastAsiaTheme="minorEastAsia"/>
          <w:sz w:val="44"/>
          <w:szCs w:val="24"/>
        </w:rPr>
      </w:pPr>
      <w:r>
        <w:rPr>
          <w:sz w:val="32"/>
        </w:rPr>
        <w:t>The principle is a special case of Archimedes’ principle. A body of average density p will float in a fluid with density pl if pl &gt; p</w:t>
      </w:r>
    </w:p>
    <w:p>
      <w:pPr>
        <w:pStyle w:val="Normal"/>
        <w:spacing w:lineRule="auto" w:line="360"/>
        <w:jc w:val="both"/>
        <w:rPr>
          <w:rFonts w:eastAsia="宋体" w:eastAsiaTheme="minorEastAsia"/>
          <w:sz w:val="32"/>
          <w:szCs w:val="24"/>
        </w:rPr>
      </w:pPr>
      <w:r>
        <w:rPr>
          <w:rFonts w:eastAsia="宋体" w:eastAsiaTheme="minorEastAsia"/>
          <w:sz w:val="32"/>
          <w:szCs w:val="24"/>
        </w:rPr>
        <w:t>A floating body will displace a liquid of its own weight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W</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l</m:t>
              </m:r>
            </m:sub>
          </m:sSub>
          <m:sSub>
            <m:e>
              <m:r>
                <w:rPr>
                  <w:rFonts w:ascii="Cambria Math" w:hAnsi="Cambria Math"/>
                </w:rPr>
                <m:t xml:space="preserve">V</m:t>
              </m:r>
            </m:e>
            <m:sub>
              <m:r>
                <w:rPr>
                  <w:rFonts w:ascii="Cambria Math" w:hAnsi="Cambria Math"/>
                </w:rPr>
                <m:t xml:space="preserve">o</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o</m:t>
              </m:r>
            </m:sub>
          </m:sSub>
          <m:r>
            <w:rPr>
              <w:rFonts w:ascii="Cambria Math" w:hAnsi="Cambria Math"/>
            </w:rPr>
            <m:t xml:space="preserve">g</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l</m:t>
              </m:r>
            </m:sub>
          </m:sSub>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o</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o</m:t>
                  </m:r>
                </m:sub>
              </m:sSub>
            </m:num>
            <m:den>
              <m:sSub>
                <m:e>
                  <m:r>
                    <w:rPr>
                      <w:rFonts w:ascii="Cambria Math" w:hAnsi="Cambria Math"/>
                    </w:rPr>
                    <m:t xml:space="preserve">V</m:t>
                  </m:r>
                </m:e>
                <m:sub>
                  <m:r>
                    <w:rPr>
                      <w:rFonts w:ascii="Cambria Math" w:hAnsi="Cambria Math"/>
                    </w:rPr>
                    <m:t xml:space="preserve">o</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o</m:t>
              </m:r>
            </m:sub>
          </m:sSub>
        </m:oMath>
      </m:oMathPara>
    </w:p>
    <w:p>
      <w:pPr>
        <w:pStyle w:val="Normal"/>
        <w:spacing w:lineRule="auto" w:line="360"/>
        <w:jc w:val="both"/>
        <w:rPr>
          <w:rFonts w:eastAsia="宋体" w:eastAsiaTheme="minorEastAsia"/>
          <w:sz w:val="32"/>
          <w:szCs w:val="24"/>
        </w:rPr>
      </w:pPr>
      <w:r>
        <w:rPr>
          <w:rFonts w:eastAsia="宋体" w:eastAsiaTheme="minorEastAsia"/>
          <w:sz w:val="32"/>
          <w:szCs w:val="24"/>
        </w:rPr>
        <w:t>It should also be noted that up thrust equals (apparent) loss of weight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oMath>
      </m:oMathPara>
    </w:p>
    <w:p>
      <w:pPr>
        <w:pStyle w:val="Normal"/>
        <w:spacing w:lineRule="auto" w:line="360"/>
        <w:jc w:val="both"/>
        <w:rPr>
          <w:rFonts w:eastAsia="宋体" w:eastAsiaTheme="minorEastAsia"/>
          <w:sz w:val="32"/>
          <w:szCs w:val="24"/>
        </w:rPr>
      </w:pPr>
      <w:r>
        <w:rPr>
          <w:rFonts w:eastAsia="宋体" w:eastAsiaTheme="minorEastAsia"/>
          <w:sz w:val="32"/>
          <w:szCs w:val="24"/>
        </w:rPr>
        <w:t>From experiment, W2 – W1 is the weight of the liquid</w:t>
      </w:r>
    </w:p>
    <w:p>
      <w:pPr>
        <w:pStyle w:val="Normal"/>
        <w:spacing w:lineRule="auto" w:line="360"/>
        <w:jc w:val="both"/>
        <w:rPr>
          <w:rFonts w:eastAsia="宋体" w:eastAsiaTheme="minorEastAsia"/>
          <w:sz w:val="32"/>
          <w:szCs w:val="24"/>
        </w:rPr>
      </w:pPr>
      <w:r>
        <w:rPr>
          <w:rFonts w:eastAsia="宋体" w:eastAsiaTheme="minorEastAsia"/>
          <w:sz w:val="32"/>
          <w:szCs w:val="24"/>
        </w:rPr>
        <w:t>When a body (or a solid) floats, the fraction of the body immersed can be expresses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Immersed</m:t>
          </m:r>
          <m:r>
            <w:rPr>
              <w:rFonts w:ascii="Cambria Math" w:hAnsi="Cambria Math"/>
            </w:rPr>
            <m:t xml:space="preserve">Fraction</m:t>
          </m:r>
          <m:r>
            <w:rPr>
              <w:rFonts w:ascii="Cambria Math" w:hAnsi="Cambria Math"/>
            </w:rPr>
            <m:t xml:space="preserve">=</m:t>
          </m:r>
          <m:f>
            <m:num>
              <m:r>
                <w:rPr>
                  <w:rFonts w:ascii="Cambria Math" w:hAnsi="Cambria Math"/>
                </w:rPr>
                <m:t xml:space="preserve">Density</m:t>
              </m:r>
              <m:r>
                <w:rPr>
                  <w:rFonts w:ascii="Cambria Math" w:hAnsi="Cambria Math"/>
                </w:rPr>
                <m:t xml:space="preserve">of</m:t>
              </m:r>
              <m:r>
                <w:rPr>
                  <w:rFonts w:ascii="Cambria Math" w:hAnsi="Cambria Math"/>
                </w:rPr>
                <m:t xml:space="preserve">solid</m:t>
              </m:r>
            </m:num>
            <m:den>
              <m:r>
                <w:rPr>
                  <w:rFonts w:ascii="Cambria Math" w:hAnsi="Cambria Math"/>
                </w:rPr>
                <m:t xml:space="preserve">Density</m:t>
              </m:r>
              <m:r>
                <w:rPr>
                  <w:rFonts w:ascii="Cambria Math" w:hAnsi="Cambria Math"/>
                </w:rPr>
                <m:t xml:space="preserve">of</m:t>
              </m:r>
              <m:r>
                <w:rPr>
                  <w:rFonts w:ascii="Cambria Math" w:hAnsi="Cambria Math"/>
                </w:rPr>
                <m:t xml:space="preserve">liquid</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IF</m:t>
          </m:r>
          <m:r>
            <w:rPr>
              <w:rFonts w:ascii="Cambria Math" w:hAnsi="Cambria Math"/>
            </w:rPr>
            <m:t xml:space="preserve">=</m:t>
          </m:r>
          <m:f>
            <m:num>
              <m:sSub>
                <m:e>
                  <m:r>
                    <w:rPr>
                      <w:rFonts w:ascii="Cambria Math" w:hAnsi="Cambria Math"/>
                    </w:rPr>
                    <m:t xml:space="preserve">ρ</m:t>
                  </m:r>
                </m:e>
                <m:sub>
                  <m:r>
                    <w:rPr>
                      <w:rFonts w:ascii="Cambria Math" w:hAnsi="Cambria Math"/>
                    </w:rPr>
                    <m:t xml:space="preserve">s</m:t>
                  </m:r>
                </m:sub>
              </m:sSub>
            </m:num>
            <m:den>
              <m:sSub>
                <m:e>
                  <m:r>
                    <w:rPr>
                      <w:rFonts w:ascii="Cambria Math" w:hAnsi="Cambria Math"/>
                    </w:rPr>
                    <m:t xml:space="preserve">ρ</m:t>
                  </m:r>
                </m:e>
                <m:sub>
                  <m:r>
                    <w:rPr>
                      <w:rFonts w:ascii="Cambria Math" w:hAnsi="Cambria Math"/>
                    </w:rPr>
                    <m:t xml:space="preserve">l</m:t>
                  </m:r>
                </m:sub>
              </m:sSub>
            </m:den>
          </m:f>
        </m:oMath>
      </m:oMathPara>
    </w:p>
    <w:p>
      <w:pPr>
        <w:pStyle w:val="Normal"/>
        <w:spacing w:lineRule="auto" w:line="360"/>
        <w:jc w:val="both"/>
        <w:rPr>
          <w:rFonts w:eastAsia="宋体" w:eastAsiaTheme="minorEastAsia"/>
          <w:sz w:val="32"/>
          <w:szCs w:val="24"/>
          <w:u w:val="single"/>
        </w:rPr>
      </w:pPr>
      <w:r>
        <w:rPr>
          <w:rFonts w:eastAsia="宋体" w:eastAsiaTheme="minorEastAsia"/>
          <w:sz w:val="48"/>
          <w:szCs w:val="24"/>
          <w:u w:val="single"/>
        </w:rPr>
        <w:t>PRESSURE</w:t>
      </w:r>
    </w:p>
    <w:p>
      <w:pPr>
        <w:pStyle w:val="Normal"/>
        <w:spacing w:lineRule="auto" w:line="360"/>
        <w:jc w:val="both"/>
        <w:rPr>
          <w:rFonts w:eastAsia="宋体" w:eastAsiaTheme="minorEastAsia"/>
          <w:sz w:val="32"/>
          <w:szCs w:val="24"/>
        </w:rPr>
      </w:pPr>
      <w:r>
        <w:rPr>
          <w:rFonts w:eastAsia="宋体" w:eastAsiaTheme="minorEastAsia"/>
          <w:sz w:val="32"/>
          <w:szCs w:val="24"/>
        </w:rPr>
        <w:t>(Solid) pressure is defined as the force acting perpendicularly on a unit area.</w:t>
      </w:r>
    </w:p>
    <w:p>
      <w:pPr>
        <w:pStyle w:val="Normal"/>
        <w:spacing w:lineRule="auto" w:line="360"/>
        <w:jc w:val="both"/>
        <w:rPr>
          <w:rFonts w:eastAsia="宋体" w:eastAsiaTheme="minorEastAsia"/>
          <w:sz w:val="32"/>
          <w:szCs w:val="24"/>
        </w:rPr>
      </w:pPr>
      <w:r>
        <w:rPr>
          <w:rFonts w:eastAsia="宋体" w:eastAsiaTheme="minorEastAsia"/>
          <w:sz w:val="32"/>
          <w:szCs w:val="24"/>
        </w:rPr>
        <w:t>The smaller the area of contact is, the higher the pressure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Pressure</m:t>
          </m:r>
          <m:r>
            <w:rPr>
              <w:rFonts w:ascii="Cambria Math" w:hAnsi="Cambria Math"/>
            </w:rPr>
            <m:t xml:space="preserve">=</m:t>
          </m:r>
          <m:f>
            <m:num>
              <m:r>
                <w:rPr>
                  <w:rFonts w:ascii="Cambria Math" w:hAnsi="Cambria Math"/>
                </w:rPr>
                <m:t xml:space="preserve">Force</m:t>
              </m:r>
            </m:num>
            <m:den>
              <m:r>
                <w:rPr>
                  <w:rFonts w:ascii="Cambria Math" w:hAnsi="Cambria Math"/>
                </w:rPr>
                <m:t xml:space="preserve">Area</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PA</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major units of pressure are Pascal (Pa) and Newton per square meter</w:t>
      </w:r>
      <w:r>
        <w:rPr/>
      </w:r>
      <m:oMath xmlns:m="http://schemas.openxmlformats.org/officeDocument/2006/math">
        <m:r>
          <w:rPr>
            <w:rFonts w:ascii="Cambria Math" w:hAnsi="Cambria Math"/>
          </w:rPr>
          <m:t xml:space="preserve">N</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oMath>
      <w:r>
        <w:rPr>
          <w:rFonts w:eastAsia="宋体" w:eastAsiaTheme="minorEastAsia"/>
          <w:sz w:val="32"/>
          <w:szCs w:val="24"/>
        </w:rPr>
        <w:t>.</w:t>
      </w:r>
    </w:p>
    <w:p>
      <w:pPr>
        <w:pStyle w:val="Normal"/>
        <w:spacing w:lineRule="auto" w:line="360"/>
        <w:jc w:val="both"/>
        <w:rPr>
          <w:rFonts w:eastAsia="宋体" w:eastAsiaTheme="minorEastAsia"/>
          <w:sz w:val="32"/>
          <w:szCs w:val="24"/>
        </w:rPr>
      </w:pPr>
      <w:r>
        <w:rPr>
          <w:rFonts w:eastAsia="宋体" w:eastAsiaTheme="minorEastAsia"/>
          <w:sz w:val="32"/>
          <w:szCs w:val="24"/>
        </w:rPr>
        <w:t>Another unit of pressure is the atmosphere</w:t>
      </w:r>
      <w:r>
        <w:rPr/>
      </w:r>
      <m:oMath xmlns:m="http://schemas.openxmlformats.org/officeDocument/2006/math">
        <m:d>
          <m:dPr>
            <m:begChr m:val="("/>
            <m:endChr m:val=")"/>
          </m:dPr>
          <m:e>
            <m:r>
              <w:rPr>
                <w:rFonts w:ascii="Cambria Math" w:hAnsi="Cambria Math"/>
              </w:rPr>
              <m:t xml:space="preserve">atm</m:t>
            </m:r>
          </m:e>
        </m:d>
      </m:oMath>
      <w:r>
        <w:rPr>
          <w:rFonts w:eastAsia="宋体" w:eastAsiaTheme="minorEastAsia"/>
          <w:sz w:val="32"/>
          <w:szCs w:val="24"/>
        </w:rPr>
        <w:t>and it is often used to measure atmospheric pressure.</w:t>
      </w:r>
    </w:p>
    <w:p>
      <w:pPr>
        <w:pStyle w:val="Normal"/>
        <w:spacing w:lineRule="auto" w:line="360"/>
        <w:jc w:val="both"/>
        <w:rPr>
          <w:rFonts w:eastAsia="宋体" w:eastAsiaTheme="minorEastAsia"/>
          <w:sz w:val="32"/>
          <w:szCs w:val="24"/>
        </w:rPr>
      </w:pPr>
      <w:r>
        <w:rPr>
          <w:rFonts w:eastAsia="宋体" w:eastAsiaTheme="minorEastAsia"/>
          <w:sz w:val="32"/>
          <w:szCs w:val="24"/>
        </w:rPr>
        <w:t>One atmosphere</w:t>
      </w:r>
      <w:r>
        <w:rPr/>
      </w:r>
      <m:oMath xmlns:m="http://schemas.openxmlformats.org/officeDocument/2006/math">
        <m:d>
          <m:dPr>
            <m:begChr m:val="("/>
            <m:endChr m:val=")"/>
          </m:dPr>
          <m:e>
            <m:r>
              <w:rPr>
                <w:rFonts w:ascii="Cambria Math" w:hAnsi="Cambria Math"/>
              </w:rPr>
              <m:t xml:space="preserve">atm</m:t>
            </m:r>
          </m:e>
        </m:d>
      </m:oMath>
      <w:r>
        <w:rPr>
          <w:rFonts w:eastAsia="宋体" w:eastAsiaTheme="minorEastAsia"/>
          <w:sz w:val="32"/>
          <w:szCs w:val="24"/>
        </w:rPr>
        <w:t>equal</w:t>
      </w:r>
    </w:p>
    <w:p>
      <w:pPr>
        <w:pStyle w:val="Normal"/>
        <w:spacing w:lineRule="auto" w:line="360"/>
        <w:jc w:val="both"/>
        <w:rPr>
          <w:rFonts w:eastAsia="宋体" w:eastAsiaTheme="minorEastAsia"/>
          <w:sz w:val="32"/>
          <w:szCs w:val="24"/>
        </w:rPr>
      </w:pPr>
      <w:r>
        <w:rPr/>
        <w:drawing>
          <wp:inline distT="0" distB="0" distL="0" distR="0">
            <wp:extent cx="6359525" cy="4244340"/>
            <wp:effectExtent l="0" t="0" r="0" b="0"/>
            <wp:docPr id="24"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descr=""/>
                    <pic:cNvPicPr>
                      <a:picLocks noChangeAspect="1" noChangeArrowheads="1"/>
                    </pic:cNvPicPr>
                  </pic:nvPicPr>
                  <pic:blipFill>
                    <a:blip r:embed="rId25"/>
                    <a:stretch>
                      <a:fillRect/>
                    </a:stretch>
                  </pic:blipFill>
                  <pic:spPr bwMode="auto">
                    <a:xfrm>
                      <a:off x="0" y="0"/>
                      <a:ext cx="6359525" cy="4244340"/>
                    </a:xfrm>
                    <a:prstGeom prst="rect">
                      <a:avLst/>
                    </a:prstGeom>
                  </pic:spPr>
                </pic:pic>
              </a:graphicData>
            </a:graphic>
          </wp:inline>
        </w:drawing>
      </w:r>
    </w:p>
    <w:p>
      <w:pPr>
        <w:pStyle w:val="Normal"/>
        <w:spacing w:lineRule="auto" w:line="360"/>
        <w:jc w:val="both"/>
        <w:rPr>
          <w:rFonts w:eastAsia="宋体" w:eastAsiaTheme="minorEastAsia"/>
          <w:sz w:val="32"/>
          <w:szCs w:val="24"/>
        </w:rPr>
      </w:pPr>
      <w:r>
        <w:rPr>
          <w:rFonts w:eastAsia="宋体" w:eastAsiaTheme="minorEastAsia"/>
          <w:sz w:val="32"/>
          <w:szCs w:val="24"/>
        </w:rPr>
        <w:t>From the figure above, three forces act on a water sample contained in an imaginary right circular oh horizontal base area A such that y1 and y2 are the depths below the surface of upper and lower cylinder surfaces respectively.</w:t>
      </w:r>
    </w:p>
    <w:p>
      <w:pPr>
        <w:pStyle w:val="Normal"/>
        <w:spacing w:lineRule="auto" w:line="360"/>
        <w:jc w:val="both"/>
        <w:rPr>
          <w:rFonts w:eastAsia="宋体" w:eastAsiaTheme="minorEastAsia"/>
          <w:sz w:val="32"/>
          <w:szCs w:val="24"/>
        </w:rPr>
      </w:pPr>
      <w:r>
        <w:rPr>
          <w:rFonts w:eastAsia="宋体" w:eastAsiaTheme="minorEastAsia"/>
          <w:sz w:val="32"/>
          <w:szCs w:val="24"/>
        </w:rPr>
        <w:t>F2 =  F1+ mg</w:t>
      </w:r>
    </w:p>
    <w:p>
      <w:pPr>
        <w:pStyle w:val="Normal"/>
        <w:spacing w:lineRule="auto" w:line="360"/>
        <w:jc w:val="both"/>
        <w:rPr>
          <w:rFonts w:eastAsia="宋体" w:eastAsiaTheme="minorEastAsia"/>
          <w:sz w:val="32"/>
          <w:szCs w:val="24"/>
        </w:rPr>
      </w:pPr>
      <w:r>
        <w:rPr>
          <w:rFonts w:eastAsia="宋体" w:eastAsiaTheme="minorEastAsia"/>
          <w:sz w:val="32"/>
          <w:szCs w:val="24"/>
        </w:rPr>
        <w:t>F1 = P1A</w:t>
      </w:r>
    </w:p>
    <w:p>
      <w:pPr>
        <w:pStyle w:val="Normal"/>
        <w:spacing w:lineRule="auto" w:line="360"/>
        <w:jc w:val="both"/>
        <w:rPr>
          <w:rFonts w:eastAsia="宋体" w:eastAsiaTheme="minorEastAsia"/>
          <w:sz w:val="32"/>
          <w:szCs w:val="24"/>
        </w:rPr>
      </w:pPr>
      <w:r>
        <w:rPr>
          <w:rFonts w:eastAsia="宋体" w:eastAsiaTheme="minorEastAsia"/>
          <w:sz w:val="32"/>
          <w:szCs w:val="24"/>
        </w:rPr>
        <w:t>F2 = P2A</w:t>
      </w:r>
    </w:p>
    <w:p>
      <w:pPr>
        <w:pStyle w:val="Normal"/>
        <w:spacing w:lineRule="auto" w:line="360"/>
        <w:jc w:val="both"/>
        <w:rPr>
          <w:rFonts w:eastAsia="宋体" w:eastAsiaTheme="minorEastAsia"/>
          <w:sz w:val="32"/>
          <w:szCs w:val="24"/>
        </w:rPr>
      </w:pPr>
      <w:r>
        <w:rPr>
          <w:rFonts w:eastAsia="宋体" w:eastAsiaTheme="minorEastAsia"/>
          <w:sz w:val="32"/>
          <w:szCs w:val="24"/>
        </w:rPr>
        <w:t>M = pV (rho times Volume)</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V = Ah = A(y1 – y2) </w:t>
      </w:r>
    </w:p>
    <w:p>
      <w:pPr>
        <w:pStyle w:val="Normal"/>
        <w:spacing w:lineRule="auto" w:line="360"/>
        <w:jc w:val="both"/>
        <w:rPr>
          <w:rFonts w:eastAsia="宋体" w:eastAsiaTheme="minorEastAsia"/>
          <w:sz w:val="32"/>
          <w:szCs w:val="24"/>
        </w:rPr>
      </w:pPr>
      <w:r>
        <w:rPr>
          <w:rFonts w:eastAsia="宋体" w:eastAsiaTheme="minorEastAsia"/>
          <w:sz w:val="32"/>
          <w:szCs w:val="24"/>
        </w:rPr>
        <w:t>M = pA(y1 – y2)</w:t>
      </w:r>
    </w:p>
    <w:p>
      <w:pPr>
        <w:pStyle w:val="Normal"/>
        <w:spacing w:lineRule="auto" w:line="360"/>
        <w:jc w:val="both"/>
        <w:rPr>
          <w:rFonts w:eastAsia="宋体" w:eastAsiaTheme="minorEastAsia"/>
          <w:sz w:val="32"/>
          <w:szCs w:val="24"/>
        </w:rPr>
      </w:pPr>
      <w:r>
        <w:rPr>
          <w:rFonts w:eastAsia="宋体" w:eastAsiaTheme="minorEastAsia"/>
          <w:sz w:val="32"/>
          <w:szCs w:val="24"/>
        </w:rPr>
        <w:t>P2A = P1A + pA(y1 – y2)</w:t>
      </w:r>
    </w:p>
    <w:p>
      <w:pPr>
        <w:pStyle w:val="Normal"/>
        <w:spacing w:lineRule="auto" w:line="360"/>
        <w:jc w:val="both"/>
        <w:rPr>
          <w:rFonts w:eastAsia="宋体" w:eastAsiaTheme="minorEastAsia"/>
          <w:sz w:val="32"/>
          <w:szCs w:val="24"/>
        </w:rPr>
      </w:pPr>
      <w:r>
        <w:rPr>
          <w:rFonts w:eastAsia="宋体" w:eastAsiaTheme="minorEastAsia"/>
          <w:sz w:val="32"/>
          <w:szCs w:val="24"/>
        </w:rPr>
        <w:t>P2 = P1 + pg(y1 – y2)</w:t>
      </w:r>
    </w:p>
    <w:p>
      <w:pPr>
        <w:pStyle w:val="Normal"/>
        <w:spacing w:lineRule="auto" w:line="360"/>
        <w:jc w:val="both"/>
        <w:rPr>
          <w:rFonts w:eastAsia="宋体" w:eastAsiaTheme="minorEastAsia"/>
          <w:sz w:val="32"/>
          <w:szCs w:val="24"/>
        </w:rPr>
      </w:pPr>
      <w:r>
        <w:rPr>
          <w:rFonts w:eastAsia="宋体" w:eastAsiaTheme="minorEastAsia"/>
          <w:sz w:val="32"/>
          <w:szCs w:val="24"/>
        </w:rPr>
        <w:t>This formula can be used to find the pressure both in liquids and in the atmosphere</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MEASUREMENT OF PRESSURE</w:t>
      </w:r>
    </w:p>
    <w:p>
      <w:pPr>
        <w:pStyle w:val="Normal"/>
        <w:spacing w:lineRule="auto" w:line="360"/>
        <w:jc w:val="both"/>
        <w:rPr>
          <w:rFonts w:eastAsia="宋体" w:eastAsiaTheme="minorEastAsia"/>
          <w:sz w:val="32"/>
          <w:szCs w:val="24"/>
        </w:rPr>
      </w:pPr>
      <w:r>
        <w:rPr>
          <w:rFonts w:eastAsia="宋体" w:eastAsiaTheme="minorEastAsia"/>
          <w:sz w:val="32"/>
          <w:szCs w:val="24"/>
        </w:rPr>
        <w:t>Different instruments can be used for measuring pressure.</w:t>
      </w:r>
    </w:p>
    <w:p>
      <w:pPr>
        <w:pStyle w:val="ListParagraph"/>
        <w:numPr>
          <w:ilvl w:val="0"/>
          <w:numId w:val="25"/>
        </w:numPr>
        <w:spacing w:lineRule="auto" w:line="360"/>
        <w:jc w:val="both"/>
        <w:rPr>
          <w:rFonts w:eastAsia="宋体" w:eastAsiaTheme="minorEastAsia"/>
          <w:sz w:val="32"/>
          <w:szCs w:val="24"/>
        </w:rPr>
      </w:pPr>
      <w:r>
        <w:rPr>
          <w:rFonts w:eastAsia="宋体" w:eastAsiaTheme="minorEastAsia"/>
          <w:sz w:val="32"/>
          <w:szCs w:val="24"/>
        </w:rPr>
        <w:t>Barometer: This is used for measuring atmospheric pressure. For this, atmospheric pressure can also be called barometric pressure It is classified into three types</w:t>
      </w:r>
    </w:p>
    <w:p>
      <w:pPr>
        <w:pStyle w:val="ListParagraph"/>
        <w:numPr>
          <w:ilvl w:val="0"/>
          <w:numId w:val="26"/>
        </w:numPr>
        <w:spacing w:lineRule="auto" w:line="360"/>
        <w:jc w:val="both"/>
        <w:rPr>
          <w:rFonts w:eastAsia="宋体" w:eastAsiaTheme="minorEastAsia"/>
          <w:sz w:val="32"/>
          <w:szCs w:val="24"/>
        </w:rPr>
      </w:pPr>
      <w:r>
        <w:rPr>
          <w:rFonts w:eastAsia="宋体" w:eastAsiaTheme="minorEastAsia"/>
          <w:sz w:val="32"/>
          <w:szCs w:val="24"/>
        </w:rPr>
        <w:t>Aneroid Barometer: This is an instrument for measuring pressure as a method that does not involve liquid. It was invented in 1844 by a French scientist named Lucien Vidi. The aneroid barometer uses a small, flexible metal box called an aneroid cell (or capsule) which is made from an alloy of beryllium and copper.</w:t>
      </w:r>
    </w:p>
    <w:p>
      <w:pPr>
        <w:pStyle w:val="ListParagraph"/>
        <w:spacing w:lineRule="auto" w:line="360"/>
        <w:ind w:left="1080" w:hanging="0"/>
        <w:jc w:val="both"/>
        <w:rPr>
          <w:rFonts w:eastAsia="宋体" w:eastAsiaTheme="minorEastAsia"/>
          <w:sz w:val="32"/>
          <w:szCs w:val="24"/>
        </w:rPr>
      </w:pPr>
      <w:r>
        <w:rPr>
          <w:rFonts w:eastAsia="宋体" w:eastAsiaTheme="minorEastAsia"/>
          <w:sz w:val="32"/>
          <w:szCs w:val="24"/>
        </w:rPr>
        <w:t xml:space="preserve">This alloy expands or contracts with an increasing pressure. As it moves, it pulls or pushes a red spring and a system of orange levers moving a black pointer up and down a yellow dial. </w:t>
      </w:r>
    </w:p>
    <w:p>
      <w:pPr>
        <w:pStyle w:val="ListParagraph"/>
        <w:spacing w:lineRule="auto" w:line="360"/>
        <w:ind w:left="1080" w:hanging="0"/>
        <w:jc w:val="both"/>
        <w:rPr>
          <w:rFonts w:eastAsia="宋体" w:eastAsiaTheme="minorEastAsia"/>
          <w:sz w:val="32"/>
          <w:szCs w:val="24"/>
        </w:rPr>
      </w:pPr>
      <w:r>
        <w:rPr>
          <w:rFonts w:eastAsia="宋体" w:eastAsiaTheme="minorEastAsia"/>
          <w:sz w:val="32"/>
          <w:szCs w:val="24"/>
        </w:rPr>
        <w:t>This is popularly employed as an altimeter for measuring altitude.</w:t>
      </w:r>
    </w:p>
    <w:p>
      <w:pPr>
        <w:pStyle w:val="ListParagraph"/>
        <w:spacing w:lineRule="auto" w:line="360"/>
        <w:ind w:left="1080" w:hanging="0"/>
        <w:jc w:val="both"/>
        <w:rPr>
          <w:rFonts w:eastAsia="宋体" w:eastAsiaTheme="minorEastAsia"/>
          <w:sz w:val="32"/>
          <w:szCs w:val="24"/>
        </w:rPr>
      </w:pPr>
      <w:r>
        <w:rPr>
          <w:rFonts w:eastAsia="宋体" w:eastAsiaTheme="minorEastAsia"/>
          <w:sz w:val="32"/>
          <w:szCs w:val="24"/>
        </w:rPr>
        <w:t>This uses leather bag as its substance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f>
            <m:num>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RD</m:t>
                  </m:r>
                </m:e>
                <m:sub>
                  <m:r>
                    <w:rPr>
                      <w:rFonts w:ascii="Cambria Math" w:hAnsi="Cambria Math"/>
                    </w:rPr>
                    <m:t xml:space="preserve">Hg</m:t>
                  </m:r>
                </m:sub>
              </m:sSub>
            </m:num>
            <m:den>
              <m:r>
                <w:rPr>
                  <w:rFonts w:ascii="Cambria Math" w:hAnsi="Cambria Math"/>
                </w:rPr>
                <m:t xml:space="preserve">g</m:t>
              </m:r>
              <m:r>
                <w:rPr>
                  <w:rFonts w:ascii="Cambria Math" w:hAnsi="Cambria Math"/>
                </w:rPr>
                <m:t xml:space="preserve">×</m:t>
              </m:r>
              <m:sSub>
                <m:e>
                  <m:r>
                    <w:rPr>
                      <w:rFonts w:ascii="Cambria Math" w:hAnsi="Cambria Math"/>
                    </w:rPr>
                    <m:t xml:space="preserve">RD</m:t>
                  </m:r>
                </m:e>
                <m:sub>
                  <m:r>
                    <w:rPr>
                      <w:rFonts w:ascii="Cambria Math" w:hAnsi="Cambria Math"/>
                    </w:rPr>
                    <m:t xml:space="preserve">Air</m:t>
                  </m:r>
                </m:sub>
              </m:sSub>
            </m:den>
          </m:f>
        </m:oMath>
      </m:oMathPara>
    </w:p>
    <w:p>
      <w:pPr>
        <w:pStyle w:val="ListParagraph"/>
        <w:numPr>
          <w:ilvl w:val="0"/>
          <w:numId w:val="26"/>
        </w:numPr>
        <w:spacing w:lineRule="auto" w:line="360"/>
        <w:jc w:val="both"/>
        <w:rPr>
          <w:rFonts w:eastAsia="宋体" w:eastAsiaTheme="minorEastAsia"/>
          <w:sz w:val="32"/>
          <w:szCs w:val="24"/>
        </w:rPr>
      </w:pPr>
      <w:r>
        <w:rPr>
          <w:rFonts w:eastAsia="宋体" w:eastAsiaTheme="minorEastAsia"/>
          <w:sz w:val="32"/>
          <w:szCs w:val="24"/>
        </w:rPr>
        <w:t>Fortin Barometer: This is a portable mercury barometer that was invented in 1800 by a French instrument maker named Jean Nicholas Fortin (1750 – 1831). In other mercury barometers air pressure is calculated from the distance between the level of mercury in the reservoir and in the tube. In the Fortin barometer, the bottom of the reservoir is flexible (originally it was made from leather) and can be raised or lowered by a means of screw allowing the surface of mercury to be adjusted to a predetermined level.</w:t>
      </w:r>
    </w:p>
    <w:p>
      <w:pPr>
        <w:pStyle w:val="ListParagraph"/>
        <w:spacing w:lineRule="auto" w:line="360"/>
        <w:ind w:left="1080" w:hanging="0"/>
        <w:jc w:val="both"/>
        <w:rPr>
          <w:rFonts w:eastAsia="宋体" w:eastAsiaTheme="minorEastAsia"/>
          <w:sz w:val="32"/>
          <w:szCs w:val="24"/>
        </w:rPr>
      </w:pPr>
      <w:r>
        <w:rPr>
          <w:rFonts w:eastAsia="宋体" w:eastAsiaTheme="minorEastAsia"/>
          <w:sz w:val="32"/>
          <w:szCs w:val="24"/>
        </w:rPr>
        <w:t>A vernier scale on the side of the barometer tube is then lowered until its base touches the top of the mercury in the reservoir and a reading is taken  from the fixed scale marked on the tube. Before traveling , the  base of the reservoir is raised using the adjusting screw until both reservoir and tube are filled with mercury. The fortin barometer makes no correction for changes in temperature which affect the volume of mercury, or for capillarity, which introduces inaccuracies.</w:t>
      </w:r>
    </w:p>
    <w:p>
      <w:pPr>
        <w:pStyle w:val="ListParagraph"/>
        <w:spacing w:lineRule="auto" w:line="360"/>
        <w:ind w:left="1080" w:hanging="0"/>
        <w:jc w:val="both"/>
        <w:rPr>
          <w:rFonts w:eastAsia="宋体" w:eastAsiaTheme="minorEastAsia"/>
          <w:sz w:val="32"/>
          <w:szCs w:val="24"/>
        </w:rPr>
      </w:pPr>
      <w:r>
        <w:rPr>
          <w:rFonts w:eastAsia="宋体" w:eastAsiaTheme="minorEastAsia"/>
          <w:sz w:val="32"/>
          <w:szCs w:val="24"/>
        </w:rPr>
        <w:t>The instrument is nevertheless sufficiently accurate for most purposes.</w:t>
      </w:r>
    </w:p>
    <w:p>
      <w:pPr>
        <w:pStyle w:val="ListParagraph"/>
        <w:spacing w:lineRule="auto" w:line="360"/>
        <w:ind w:left="1080" w:hanging="0"/>
        <w:jc w:val="both"/>
        <w:rPr>
          <w:rFonts w:eastAsia="宋体" w:eastAsiaTheme="minorEastAsia"/>
          <w:sz w:val="32"/>
          <w:szCs w:val="24"/>
        </w:rPr>
      </w:pPr>
      <w:r>
        <w:rPr>
          <w:rFonts w:eastAsia="宋体" w:eastAsiaTheme="minorEastAsia"/>
          <w:sz w:val="32"/>
          <w:szCs w:val="24"/>
        </w:rPr>
        <w:t xml:space="preserve">Fiducial point and Kew barometer. </w:t>
      </w:r>
    </w:p>
    <w:p>
      <w:pPr>
        <w:pStyle w:val="ListParagraph"/>
        <w:numPr>
          <w:ilvl w:val="0"/>
          <w:numId w:val="26"/>
        </w:numPr>
        <w:spacing w:lineRule="auto" w:line="360"/>
        <w:jc w:val="both"/>
        <w:rPr>
          <w:rFonts w:eastAsia="宋体" w:eastAsiaTheme="minorEastAsia"/>
          <w:sz w:val="32"/>
          <w:szCs w:val="24"/>
        </w:rPr>
      </w:pPr>
      <w:r>
        <w:rPr>
          <w:rFonts w:eastAsia="宋体" w:eastAsiaTheme="minorEastAsia"/>
          <w:sz w:val="32"/>
          <w:szCs w:val="24"/>
        </w:rPr>
        <w:t>Simple Mercury Barometer: This is also called the Torricellian barometer. This is an inverted (upside down) glass tube standing in a bath of mercury. Air pressure pushes down on the surface of the mercury, making some rise up the tube. The greater the air pressure, the higher the mercury rises.</w:t>
      </w:r>
    </w:p>
    <w:p>
      <w:pPr>
        <w:pStyle w:val="ListParagraph"/>
        <w:numPr>
          <w:ilvl w:val="0"/>
          <w:numId w:val="25"/>
        </w:numPr>
        <w:spacing w:lineRule="auto" w:line="360"/>
        <w:jc w:val="both"/>
        <w:rPr>
          <w:rFonts w:eastAsia="宋体" w:eastAsiaTheme="minorEastAsia"/>
          <w:sz w:val="32"/>
          <w:szCs w:val="24"/>
        </w:rPr>
      </w:pPr>
      <w:r>
        <w:rPr>
          <w:rFonts w:eastAsia="宋体" w:eastAsiaTheme="minorEastAsia"/>
          <w:sz w:val="32"/>
          <w:szCs w:val="24"/>
        </w:rPr>
        <w:t>Manometer: This is used to measure Gas pressure</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Case 1: </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Gas</m:t>
          </m:r>
          <m:r>
            <w:rPr>
              <w:rFonts w:ascii="Cambria Math" w:hAnsi="Cambria Math"/>
            </w:rPr>
            <m:t xml:space="preserve">pressure</m:t>
          </m:r>
          <m:r>
            <w:rPr>
              <w:rFonts w:ascii="Cambria Math" w:hAnsi="Cambria Math"/>
            </w:rPr>
            <m:t xml:space="preserve">=</m:t>
          </m:r>
          <m:r>
            <w:rPr>
              <w:rFonts w:ascii="Cambria Math" w:hAnsi="Cambria Math"/>
            </w:rPr>
            <m:t xml:space="preserve">Atmospℎeric</m:t>
          </m:r>
          <m:r>
            <w:rPr>
              <w:rFonts w:ascii="Cambria Math" w:hAnsi="Cambria Math"/>
            </w:rPr>
            <m:t xml:space="preserve">pressure</m:t>
          </m:r>
          <m:r>
            <w:rPr>
              <w:rFonts w:ascii="Cambria Math" w:hAnsi="Cambria Math"/>
            </w:rPr>
            <m:t xml:space="preserve">+</m:t>
          </m:r>
          <m:r>
            <w:rPr>
              <w:rFonts w:ascii="Cambria Math" w:hAnsi="Cambria Math"/>
            </w:rPr>
            <m:t xml:space="preserve">Heigℎt</m:t>
          </m:r>
          <m:r>
            <w:rPr>
              <w:rFonts w:ascii="Cambria Math" w:hAnsi="Cambria Math"/>
            </w:rPr>
            <m:t xml:space="preserve">of</m:t>
          </m:r>
          <m:r>
            <w:rPr>
              <w:rFonts w:ascii="Cambria Math" w:hAnsi="Cambria Math"/>
            </w:rPr>
            <m:t xml:space="preserve">mercur</m:t>
          </m:r>
          <m:r>
            <w:rPr>
              <w:rFonts w:ascii="Cambria Math" w:hAnsi="Cambria Math"/>
            </w:rPr>
            <m:t xml:space="preserve">y</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g</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H</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Case 2:</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Gas</m:t>
          </m:r>
          <m:r>
            <w:rPr>
              <w:rFonts w:ascii="Cambria Math" w:hAnsi="Cambria Math"/>
            </w:rPr>
            <m:t xml:space="preserve">pressure</m:t>
          </m:r>
          <m:r>
            <w:rPr>
              <w:rFonts w:ascii="Cambria Math" w:hAnsi="Cambria Math"/>
            </w:rPr>
            <m:t xml:space="preserve">=</m:t>
          </m:r>
          <m:r>
            <w:rPr>
              <w:rFonts w:ascii="Cambria Math" w:hAnsi="Cambria Math"/>
            </w:rPr>
            <m:t xml:space="preserve">Atmospℎeric</m:t>
          </m:r>
          <m:r>
            <w:rPr>
              <w:rFonts w:ascii="Cambria Math" w:hAnsi="Cambria Math"/>
            </w:rPr>
            <m:t xml:space="preserve">pressure</m:t>
          </m:r>
          <m:r>
            <w:rPr>
              <w:rFonts w:ascii="Cambria Math" w:hAnsi="Cambria Math"/>
            </w:rPr>
            <m:t xml:space="preserve">−</m:t>
          </m:r>
          <m:r>
            <w:rPr>
              <w:rFonts w:ascii="Cambria Math" w:hAnsi="Cambria Math"/>
            </w:rPr>
            <m:t xml:space="preserve">Heigℎt</m:t>
          </m:r>
          <m:r>
            <w:rPr>
              <w:rFonts w:ascii="Cambria Math" w:hAnsi="Cambria Math"/>
            </w:rPr>
            <m:t xml:space="preserve">of</m:t>
          </m:r>
          <m:r>
            <w:rPr>
              <w:rFonts w:ascii="Cambria Math" w:hAnsi="Cambria Math"/>
            </w:rPr>
            <m:t xml:space="preserve">mercury</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g</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H</m:t>
          </m:r>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CHARACTERISTICS OF PRESSURE IN LIQUIDS</w:t>
      </w:r>
    </w:p>
    <w:p>
      <w:pPr>
        <w:pStyle w:val="ListParagraph"/>
        <w:numPr>
          <w:ilvl w:val="0"/>
          <w:numId w:val="27"/>
        </w:numPr>
        <w:spacing w:lineRule="auto" w:line="360"/>
        <w:jc w:val="both"/>
        <w:rPr>
          <w:rFonts w:eastAsia="宋体" w:eastAsiaTheme="minorEastAsia"/>
          <w:sz w:val="32"/>
          <w:szCs w:val="24"/>
        </w:rPr>
      </w:pPr>
      <w:r>
        <w:rPr>
          <w:rFonts w:eastAsia="宋体" w:eastAsiaTheme="minorEastAsia"/>
          <w:sz w:val="32"/>
          <w:szCs w:val="24"/>
        </w:rPr>
        <w:t>Pressure increases with depth in liquids. It increases with an increase in depth and not height. Depth is measured from up to down while height is measured from down to up</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ℎ</m:t>
          </m:r>
        </m:oMath>
      </m:oMathPara>
    </w:p>
    <w:p>
      <w:pPr>
        <w:pStyle w:val="ListParagraph"/>
        <w:numPr>
          <w:ilvl w:val="0"/>
          <w:numId w:val="27"/>
        </w:numPr>
        <w:spacing w:lineRule="auto" w:line="360"/>
        <w:jc w:val="both"/>
        <w:rPr>
          <w:rFonts w:eastAsia="宋体" w:eastAsiaTheme="minorEastAsia"/>
          <w:sz w:val="32"/>
          <w:szCs w:val="24"/>
        </w:rPr>
      </w:pPr>
      <w:r>
        <w:rPr>
          <w:rFonts w:eastAsia="宋体" w:eastAsiaTheme="minorEastAsia"/>
          <w:sz w:val="32"/>
          <w:szCs w:val="24"/>
        </w:rPr>
        <w:t>Pressure is directly proportional to the density of the fluid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ρ</m:t>
          </m:r>
        </m:oMath>
      </m:oMathPara>
    </w:p>
    <w:p>
      <w:pPr>
        <w:pStyle w:val="ListParagraph"/>
        <w:numPr>
          <w:ilvl w:val="0"/>
          <w:numId w:val="27"/>
        </w:numPr>
        <w:spacing w:lineRule="auto" w:line="360"/>
        <w:jc w:val="both"/>
        <w:rPr>
          <w:rFonts w:eastAsia="宋体" w:eastAsiaTheme="minorEastAsia"/>
          <w:sz w:val="32"/>
          <w:szCs w:val="24"/>
        </w:rPr>
      </w:pPr>
      <w:r>
        <w:rPr>
          <w:rFonts w:eastAsia="宋体" w:eastAsiaTheme="minorEastAsia"/>
          <w:sz w:val="32"/>
          <w:szCs w:val="24"/>
        </w:rPr>
        <w:t>Pressure depends on gravity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g</m:t>
          </m:r>
        </m:oMath>
      </m:oMathPara>
    </w:p>
    <w:p>
      <w:pPr>
        <w:pStyle w:val="ListParagraph"/>
        <w:numPr>
          <w:ilvl w:val="0"/>
          <w:numId w:val="27"/>
        </w:numPr>
        <w:spacing w:lineRule="auto" w:line="360"/>
        <w:jc w:val="both"/>
        <w:rPr>
          <w:rFonts w:eastAsia="宋体" w:eastAsiaTheme="minorEastAsia"/>
          <w:sz w:val="32"/>
          <w:szCs w:val="24"/>
        </w:rPr>
      </w:pPr>
      <w:r>
        <w:rPr>
          <w:rFonts w:eastAsia="宋体" w:eastAsiaTheme="minorEastAsia"/>
          <w:sz w:val="32"/>
          <w:szCs w:val="24"/>
        </w:rPr>
        <w:t>Pressure is independent on the area of cross section.</w:t>
      </w:r>
    </w:p>
    <w:p>
      <w:pPr>
        <w:pStyle w:val="ListParagraph"/>
        <w:numPr>
          <w:ilvl w:val="0"/>
          <w:numId w:val="27"/>
        </w:numPr>
        <w:spacing w:lineRule="auto" w:line="360"/>
        <w:jc w:val="both"/>
        <w:rPr>
          <w:rFonts w:eastAsia="宋体" w:eastAsiaTheme="minorEastAsia"/>
          <w:sz w:val="32"/>
          <w:szCs w:val="24"/>
        </w:rPr>
      </w:pPr>
      <w:r>
        <w:rPr>
          <w:rFonts w:eastAsia="宋体" w:eastAsiaTheme="minorEastAsia"/>
          <w:sz w:val="32"/>
          <w:szCs w:val="24"/>
        </w:rPr>
        <w:t>Pressure acts equally in all directions.</w:t>
      </w:r>
    </w:p>
    <w:p>
      <w:pPr>
        <w:pStyle w:val="ListParagraph"/>
        <w:numPr>
          <w:ilvl w:val="0"/>
          <w:numId w:val="27"/>
        </w:numPr>
        <w:spacing w:lineRule="auto" w:line="360"/>
        <w:jc w:val="both"/>
        <w:rPr>
          <w:rFonts w:eastAsia="宋体" w:eastAsiaTheme="minorEastAsia"/>
          <w:sz w:val="32"/>
          <w:szCs w:val="24"/>
        </w:rPr>
      </w:pPr>
      <w:r>
        <w:rPr>
          <w:rFonts w:eastAsia="宋体" w:eastAsiaTheme="minorEastAsia"/>
          <w:sz w:val="32"/>
          <w:szCs w:val="24"/>
        </w:rPr>
        <w:t>Pressure at the same level is the same</w:t>
      </w:r>
    </w:p>
    <w:p>
      <w:pPr>
        <w:pStyle w:val="ListParagraph"/>
        <w:numPr>
          <w:ilvl w:val="0"/>
          <w:numId w:val="27"/>
        </w:numPr>
        <w:spacing w:lineRule="auto" w:line="360"/>
        <w:jc w:val="both"/>
        <w:rPr>
          <w:rFonts w:eastAsia="宋体" w:eastAsiaTheme="minorEastAsia"/>
          <w:sz w:val="32"/>
          <w:szCs w:val="24"/>
        </w:rPr>
      </w:pPr>
      <w:r>
        <w:rPr>
          <w:rFonts w:eastAsia="宋体" w:eastAsiaTheme="minorEastAsia"/>
          <w:sz w:val="32"/>
          <w:szCs w:val="24"/>
        </w:rPr>
        <w:t>Combining the above equations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ℎ</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ρ</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g</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ρℎg</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kρℎg</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Taking k as 1</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ρℎg</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If the atmospheric pressure is involved, the total pressure is expressed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T</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P</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T</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ρℎg</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difference between the absolute pressure and atmospheric pressure is called the GUAGE PRESSURE</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PASCAL’S PRINCIPLE OF PRESSURE TRANSBILITY</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This principle is the basis for squeezing one end of a tube to get a toothpaste out the other end. </w:t>
      </w:r>
    </w:p>
    <w:p>
      <w:pPr>
        <w:pStyle w:val="Normal"/>
        <w:spacing w:lineRule="auto" w:line="360"/>
        <w:jc w:val="both"/>
        <w:rPr>
          <w:rFonts w:eastAsia="宋体" w:eastAsiaTheme="minorEastAsia"/>
          <w:sz w:val="32"/>
          <w:szCs w:val="24"/>
        </w:rPr>
      </w:pPr>
      <w:r>
        <w:rPr>
          <w:rFonts w:eastAsia="宋体" w:eastAsiaTheme="minorEastAsia"/>
          <w:sz w:val="32"/>
          <w:szCs w:val="24"/>
        </w:rPr>
        <w:t>The pressure at one end of a liquid is transmitted equally to all other ends of a liquid in a confined container.</w:t>
      </w:r>
    </w:p>
    <w:p>
      <w:pPr>
        <w:pStyle w:val="Normal"/>
        <w:spacing w:lineRule="auto" w:line="360"/>
        <w:jc w:val="both"/>
        <w:rPr>
          <w:rFonts w:eastAsia="宋体" w:eastAsiaTheme="minorEastAsia"/>
          <w:sz w:val="32"/>
          <w:szCs w:val="24"/>
        </w:rPr>
      </w:pPr>
      <w:r>
        <w:rPr>
          <w:rFonts w:eastAsia="宋体" w:eastAsiaTheme="minorEastAsia"/>
          <w:sz w:val="32"/>
          <w:szCs w:val="24"/>
        </w:rPr>
        <w:t>It is also said as: A change in pressure applied to an enclosed incompressible fluid is transmitted undiminished to every portion of the fluid and to the walls of the container</w:t>
      </w:r>
    </w:p>
    <w:p>
      <w:pPr>
        <w:pStyle w:val="Normal"/>
        <w:spacing w:lineRule="auto" w:line="360"/>
        <w:jc w:val="both"/>
        <w:rPr>
          <w:rFonts w:eastAsia="宋体" w:eastAsiaTheme="minorEastAsia"/>
          <w:sz w:val="32"/>
          <w:szCs w:val="24"/>
        </w:rPr>
      </w:pPr>
      <w:r>
        <w:rPr>
          <w:rFonts w:eastAsia="宋体" w:eastAsiaTheme="minorEastAsia"/>
          <w:sz w:val="32"/>
          <w:szCs w:val="24"/>
        </w:rPr>
        <w:t>This principle is applicable in many aspects which include</w:t>
      </w:r>
    </w:p>
    <w:p>
      <w:pPr>
        <w:pStyle w:val="Normal"/>
        <w:spacing w:lineRule="auto" w:line="360"/>
        <w:jc w:val="both"/>
        <w:rPr>
          <w:rFonts w:eastAsia="宋体" w:eastAsiaTheme="minorEastAsia"/>
          <w:sz w:val="32"/>
          <w:szCs w:val="24"/>
        </w:rPr>
      </w:pPr>
      <w:r>
        <w:rPr>
          <w:rFonts w:eastAsia="宋体" w:eastAsiaTheme="minorEastAsia"/>
          <w:sz w:val="32"/>
          <w:szCs w:val="24"/>
        </w:rPr>
        <w:t>Hydraulic press: This is used for lifting heavy objects (especially at the ports)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A</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2</m:t>
                  </m:r>
                </m:sub>
              </m:sSub>
            </m:num>
            <m:den>
              <m:sSub>
                <m:e>
                  <m:r>
                    <w:rPr>
                      <w:rFonts w:ascii="Cambria Math" w:hAnsi="Cambria Math"/>
                    </w:rPr>
                    <m:t xml:space="preserve">F</m:t>
                  </m:r>
                </m:e>
                <m:sub>
                  <m:r>
                    <w:rPr>
                      <w:rFonts w:ascii="Cambria Math" w:hAnsi="Cambria Math"/>
                    </w:rPr>
                    <m:t xml:space="preserve">2</m:t>
                  </m:r>
                </m:sub>
              </m:sSub>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Hydraulic Jack: This is used for lifting vehicles</w:t>
      </w:r>
    </w:p>
    <w:p>
      <w:pPr>
        <w:pStyle w:val="Normal"/>
        <w:spacing w:lineRule="auto" w:line="360"/>
        <w:jc w:val="both"/>
        <w:rPr>
          <w:rFonts w:eastAsia="宋体" w:eastAsiaTheme="minorEastAsia"/>
          <w:sz w:val="32"/>
          <w:szCs w:val="24"/>
        </w:rPr>
      </w:pPr>
      <w:r>
        <w:rPr>
          <w:rFonts w:eastAsia="宋体" w:eastAsiaTheme="minorEastAsia"/>
          <w:sz w:val="32"/>
          <w:szCs w:val="24"/>
        </w:rPr>
        <w:t>Hydraulic Brake: This is used for bringing vehicles to a halt</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SURFACE TENSION</w:t>
      </w:r>
    </w:p>
    <w:p>
      <w:pPr>
        <w:pStyle w:val="Normal"/>
        <w:spacing w:lineRule="auto" w:line="360"/>
        <w:jc w:val="both"/>
        <w:rPr>
          <w:rFonts w:eastAsia="宋体" w:eastAsiaTheme="minorEastAsia"/>
          <w:sz w:val="32"/>
          <w:szCs w:val="24"/>
        </w:rPr>
      </w:pPr>
      <w:r>
        <w:rPr>
          <w:rFonts w:eastAsia="宋体" w:eastAsiaTheme="minorEastAsia"/>
          <w:sz w:val="32"/>
          <w:szCs w:val="24"/>
        </w:rPr>
        <w:t>This can be defined as the force or tension that exists at the surface of a liquid that makes it act as if it were covered by an elastic material. This is due to cohesive forces that exist at the surface of the liquid. Mathematically, surface tension can be defined as the force per unit length</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Surface</m:t>
          </m:r>
          <m:r>
            <w:rPr>
              <w:rFonts w:ascii="Cambria Math" w:hAnsi="Cambria Math"/>
            </w:rPr>
            <m:t xml:space="preserve">tension</m:t>
          </m:r>
          <m:r>
            <w:rPr>
              <w:rFonts w:ascii="Cambria Math" w:hAnsi="Cambria Math"/>
            </w:rPr>
            <m:t xml:space="preserve">=</m:t>
          </m:r>
          <m:f>
            <m:num>
              <m:r>
                <w:rPr>
                  <w:rFonts w:ascii="Cambria Math" w:hAnsi="Cambria Math"/>
                </w:rPr>
                <m:t xml:space="preserve">Force</m:t>
              </m:r>
            </m:num>
            <m:den>
              <m:r>
                <w:rPr>
                  <w:rFonts w:ascii="Cambria Math" w:hAnsi="Cambria Math"/>
                </w:rPr>
                <m:t xml:space="preserve">lengtℎ</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r>
                <w:rPr>
                  <w:rFonts w:ascii="Cambria Math" w:hAnsi="Cambria Math"/>
                </w:rPr>
                <m:t xml:space="preserve">F</m:t>
              </m:r>
            </m:num>
            <m:den>
              <m:r>
                <w:rPr>
                  <w:rFonts w:ascii="Cambria Math" w:hAnsi="Cambria Math"/>
                </w:rPr>
                <m:t xml:space="preserve">l</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The SI unit of surface tension is newton per meter </w:t>
      </w:r>
      <w:r>
        <w:rPr/>
      </w:r>
      <m:oMath xmlns:m="http://schemas.openxmlformats.org/officeDocument/2006/math">
        <m:d>
          <m:dPr>
            <m:begChr m:val="("/>
            <m:endChr m:val=")"/>
          </m:dPr>
          <m:e>
            <m:r>
              <w:rPr>
                <w:rFonts w:ascii="Cambria Math" w:hAnsi="Cambria Math"/>
              </w:rPr>
              <m:t xml:space="preserve">N</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e>
        </m:d>
      </m:oMath>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EFFECTS OF SURFACE TENSION</w:t>
      </w:r>
    </w:p>
    <w:p>
      <w:pPr>
        <w:pStyle w:val="Normal"/>
        <w:spacing w:lineRule="auto" w:line="360"/>
        <w:jc w:val="both"/>
        <w:rPr>
          <w:rFonts w:eastAsia="宋体" w:eastAsiaTheme="minorEastAsia"/>
          <w:sz w:val="32"/>
          <w:szCs w:val="24"/>
        </w:rPr>
      </w:pPr>
      <w:r>
        <w:rPr>
          <w:rFonts w:eastAsia="宋体" w:eastAsiaTheme="minorEastAsia"/>
          <w:sz w:val="32"/>
          <w:szCs w:val="24"/>
        </w:rPr>
        <w:t>A needle resting gently on the surface of a liquid (water)</w:t>
      </w:r>
    </w:p>
    <w:p>
      <w:pPr>
        <w:pStyle w:val="Normal"/>
        <w:spacing w:lineRule="auto" w:line="360"/>
        <w:jc w:val="both"/>
        <w:rPr>
          <w:rFonts w:eastAsia="宋体" w:eastAsiaTheme="minorEastAsia"/>
          <w:sz w:val="32"/>
          <w:szCs w:val="24"/>
        </w:rPr>
      </w:pPr>
      <w:r>
        <w:rPr>
          <w:rFonts w:eastAsia="宋体" w:eastAsiaTheme="minorEastAsia"/>
          <w:sz w:val="32"/>
          <w:szCs w:val="24"/>
        </w:rPr>
        <w:t>An insect walking freely on the surface of water</w:t>
      </w:r>
    </w:p>
    <w:p>
      <w:pPr>
        <w:pStyle w:val="Normal"/>
        <w:spacing w:lineRule="auto" w:line="360"/>
        <w:jc w:val="both"/>
        <w:rPr>
          <w:rFonts w:eastAsia="宋体" w:eastAsiaTheme="minorEastAsia"/>
          <w:sz w:val="32"/>
          <w:szCs w:val="24"/>
        </w:rPr>
      </w:pPr>
      <w:r>
        <w:rPr>
          <w:rFonts w:eastAsia="宋体" w:eastAsiaTheme="minorEastAsia"/>
          <w:sz w:val="32"/>
          <w:szCs w:val="24"/>
        </w:rPr>
        <w:t>The spherical shape of water (or liquid) droplets from a tap</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WAYS OF REDUCING SURFACE TENSION</w:t>
      </w:r>
    </w:p>
    <w:p>
      <w:pPr>
        <w:pStyle w:val="Normal"/>
        <w:spacing w:lineRule="auto" w:line="360"/>
        <w:jc w:val="both"/>
        <w:rPr>
          <w:rFonts w:eastAsia="宋体" w:eastAsiaTheme="minorEastAsia"/>
          <w:sz w:val="32"/>
          <w:szCs w:val="24"/>
        </w:rPr>
      </w:pPr>
      <w:r>
        <w:rPr>
          <w:rFonts w:eastAsia="宋体" w:eastAsiaTheme="minorEastAsia"/>
          <w:sz w:val="32"/>
          <w:szCs w:val="24"/>
        </w:rPr>
        <w:t>An increase in temperature of the liquid</w:t>
      </w:r>
    </w:p>
    <w:p>
      <w:pPr>
        <w:pStyle w:val="Normal"/>
        <w:spacing w:lineRule="auto" w:line="360"/>
        <w:jc w:val="both"/>
        <w:rPr>
          <w:rFonts w:eastAsia="宋体" w:eastAsiaTheme="minorEastAsia"/>
          <w:sz w:val="32"/>
          <w:szCs w:val="24"/>
        </w:rPr>
      </w:pPr>
      <w:r>
        <w:rPr>
          <w:rFonts w:eastAsia="宋体" w:eastAsiaTheme="minorEastAsia"/>
          <w:sz w:val="32"/>
          <w:szCs w:val="24"/>
        </w:rPr>
        <w:t>Applying detergents or soap solutions</w:t>
      </w:r>
    </w:p>
    <w:p>
      <w:pPr>
        <w:pStyle w:val="Normal"/>
        <w:spacing w:lineRule="auto" w:line="360"/>
        <w:jc w:val="both"/>
        <w:rPr>
          <w:rFonts w:eastAsia="宋体" w:eastAsiaTheme="minorEastAsia"/>
          <w:sz w:val="32"/>
          <w:szCs w:val="24"/>
        </w:rPr>
      </w:pPr>
      <w:r>
        <w:rPr>
          <w:rFonts w:eastAsia="宋体" w:eastAsiaTheme="minorEastAsia"/>
          <w:sz w:val="32"/>
          <w:szCs w:val="24"/>
        </w:rPr>
        <w:t>Applying camphor</w:t>
      </w:r>
    </w:p>
    <w:p>
      <w:pPr>
        <w:pStyle w:val="Normal"/>
        <w:spacing w:lineRule="auto" w:line="360"/>
        <w:jc w:val="both"/>
        <w:rPr>
          <w:rFonts w:eastAsia="宋体" w:eastAsiaTheme="minorEastAsia"/>
          <w:sz w:val="32"/>
          <w:szCs w:val="24"/>
        </w:rPr>
      </w:pPr>
      <w:r>
        <w:rPr>
          <w:rFonts w:eastAsia="宋体" w:eastAsiaTheme="minorEastAsia"/>
          <w:sz w:val="32"/>
          <w:szCs w:val="24"/>
        </w:rPr>
        <w:t>Applying kerosene or petrol</w:t>
      </w:r>
    </w:p>
    <w:p>
      <w:pPr>
        <w:pStyle w:val="Normal"/>
        <w:spacing w:lineRule="auto" w:line="360"/>
        <w:jc w:val="both"/>
        <w:rPr>
          <w:rFonts w:eastAsia="宋体" w:eastAsiaTheme="minorEastAsia"/>
          <w:sz w:val="32"/>
          <w:szCs w:val="24"/>
        </w:rPr>
      </w:pPr>
      <w:r>
        <w:rPr>
          <w:rFonts w:eastAsia="宋体" w:eastAsiaTheme="minorEastAsia"/>
          <w:sz w:val="32"/>
          <w:szCs w:val="24"/>
        </w:rPr>
        <w:t>HOW TO INCREASE THE SURFACE TENSION</w:t>
      </w:r>
    </w:p>
    <w:p>
      <w:pPr>
        <w:pStyle w:val="Normal"/>
        <w:spacing w:lineRule="auto" w:line="360"/>
        <w:jc w:val="both"/>
        <w:rPr>
          <w:rFonts w:eastAsia="宋体" w:eastAsiaTheme="minorEastAsia"/>
          <w:sz w:val="32"/>
          <w:szCs w:val="24"/>
        </w:rPr>
      </w:pPr>
      <w:r>
        <w:rPr>
          <w:rFonts w:eastAsia="宋体" w:eastAsiaTheme="minorEastAsia"/>
          <w:sz w:val="32"/>
          <w:szCs w:val="24"/>
        </w:rPr>
        <w:t>Applying Grease</w:t>
      </w:r>
    </w:p>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sz w:val="32"/>
        </w:rPr>
      </w:pPr>
      <w:r>
        <w:rPr>
          <w:sz w:val="32"/>
        </w:rPr>
        <w:t xml:space="preserve">THE EQUATION OF CONTINUITY </w:t>
      </w:r>
    </w:p>
    <w:p>
      <w:pPr>
        <w:pStyle w:val="Normal"/>
        <w:spacing w:lineRule="auto" w:line="360"/>
        <w:jc w:val="both"/>
        <w:rPr>
          <w:sz w:val="32"/>
        </w:rPr>
      </w:pPr>
      <w:r>
        <w:rPr>
          <w:sz w:val="32"/>
        </w:rPr>
        <w:t xml:space="preserve">The equation relates speed v with cross-sectional area A. The volume </w:t>
      </w:r>
      <w:r>
        <w:rPr>
          <w:rFonts w:eastAsia="Symbol" w:cs="Symbol" w:ascii="Symbol" w:hAnsi="Symbol"/>
          <w:sz w:val="32"/>
        </w:rPr>
        <w:t></w:t>
      </w:r>
      <w:r>
        <w:rPr>
          <w:sz w:val="32"/>
        </w:rPr>
        <w:t xml:space="preserve">V of fluid that has passed through an opening in the time interval </w:t>
      </w:r>
      <w:r>
        <w:rPr>
          <w:rFonts w:eastAsia="Symbol" w:cs="Symbol" w:ascii="Symbol" w:hAnsi="Symbol"/>
          <w:sz w:val="32"/>
        </w:rPr>
        <w:t></w:t>
      </w:r>
      <w:r>
        <w:rPr>
          <w:sz w:val="32"/>
        </w:rPr>
        <w:t xml:space="preserve">t is </w:t>
      </w:r>
    </w:p>
    <w:p>
      <w:pPr>
        <w:pStyle w:val="Normal"/>
        <w:spacing w:lineRule="auto" w:line="360"/>
        <w:jc w:val="center"/>
        <w:rPr>
          <w:rFonts w:eastAsia="宋体" w:eastAsiaTheme="minorEastAsia"/>
          <w:sz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Av</m:t>
          </m:r>
          <m:r>
            <w:rPr>
              <w:rFonts w:ascii="Cambria Math" w:hAnsi="Cambria Math"/>
            </w:rPr>
            <m:t xml:space="preserve">∆</m:t>
          </m:r>
          <m:r>
            <w:rPr>
              <w:rFonts w:ascii="Cambria Math" w:hAnsi="Cambria Math"/>
            </w:rPr>
            <m:t xml:space="preserve">t</m:t>
          </m:r>
        </m:oMath>
      </m:oMathPara>
    </w:p>
    <w:p>
      <w:pPr>
        <w:pStyle w:val="Normal"/>
        <w:spacing w:lineRule="auto" w:line="360"/>
        <w:jc w:val="center"/>
        <w:rPr>
          <w:sz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Av</m:t>
          </m:r>
          <m:r>
            <w:rPr>
              <w:rFonts w:ascii="Cambria Math" w:hAnsi="Cambria Math"/>
            </w:rPr>
            <m:t xml:space="preserve">∆</m:t>
          </m:r>
          <m:r>
            <w:rPr>
              <w:rFonts w:ascii="Cambria Math" w:hAnsi="Cambria Math"/>
            </w:rPr>
            <m:t xml:space="preserve">t</m:t>
          </m:r>
        </m:oMath>
      </m:oMathPara>
    </w:p>
    <w:p>
      <w:pPr>
        <w:pStyle w:val="Normal"/>
        <w:spacing w:lineRule="auto" w:line="360"/>
        <w:jc w:val="both"/>
        <w:rPr>
          <w:sz w:val="32"/>
        </w:rPr>
      </w:pPr>
      <w:r>
        <w:rPr>
          <w:sz w:val="32"/>
        </w:rPr>
        <w:t>By applying the above equation to both the left and right ends of the tube segments in the figure below, we obtain</w:t>
      </w:r>
    </w:p>
    <w:p>
      <w:pPr>
        <w:pStyle w:val="Normal"/>
        <w:spacing w:lineRule="auto" w:line="360"/>
        <w:jc w:val="center"/>
        <w:rPr>
          <w:rFonts w:eastAsia="宋体" w:eastAsiaTheme="minorEastAsia"/>
          <w:sz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t</m:t>
          </m:r>
        </m:oMath>
      </m:oMathPara>
    </w:p>
    <w:p>
      <w:pPr>
        <w:pStyle w:val="Normal"/>
        <w:spacing w:lineRule="auto" w:line="360"/>
        <w:jc w:val="center"/>
        <w:rPr>
          <w:sz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oMath>
      </m:oMathPara>
    </w:p>
    <w:p>
      <w:pPr>
        <w:pStyle w:val="Normal"/>
        <w:spacing w:lineRule="auto" w:line="360"/>
        <w:jc w:val="both"/>
        <w:rPr>
          <w:sz w:val="32"/>
        </w:rPr>
      </w:pPr>
      <w:r>
        <w:rPr>
          <w:sz w:val="32"/>
        </w:rPr>
        <w:t xml:space="preserve">Where v1 &amp; v2 are speeds at 1st and 2nd ends respectively. The above equation is known as EQUATION OF CONTINUITY for the flow of an ideal fluid. The equation is applicable to both actual tube and imaginary tubes whose boundary consists of streamlines. </w:t>
      </w:r>
    </w:p>
    <w:p>
      <w:pPr>
        <w:pStyle w:val="Normal"/>
        <w:spacing w:lineRule="auto" w:line="360"/>
        <w:jc w:val="both"/>
        <w:rPr>
          <w:sz w:val="32"/>
        </w:rPr>
      </w:pPr>
      <w:r>
        <w:rPr>
          <w:sz w:val="32"/>
        </w:rPr>
        <w:t>BERNOULLI’S EQUATION:</w:t>
      </w:r>
    </w:p>
    <w:p>
      <w:pPr>
        <w:pStyle w:val="Normal"/>
        <w:spacing w:lineRule="auto" w:line="360"/>
        <w:jc w:val="both"/>
        <w:rPr>
          <w:sz w:val="32"/>
        </w:rPr>
      </w:pPr>
      <w:r>
        <w:rPr>
          <w:sz w:val="32"/>
        </w:rPr>
        <w:t xml:space="preserve"> </w:t>
      </w:r>
      <w:r>
        <w:rPr>
          <w:sz w:val="32"/>
        </w:rPr>
        <w:t xml:space="preserve">At about 1940, Bernoulli derived a relation the pressure and velocity at different parts of a moving incompressible fluid. He showed that if the net work done per unit volume by the fluid is P1 − P2 and … </w:t>
      </w:r>
    </w:p>
    <w:p>
      <w:pPr>
        <w:pStyle w:val="Normal"/>
        <w:spacing w:lineRule="auto" w:line="360"/>
        <w:jc w:val="both"/>
        <w:rPr>
          <w:sz w:val="32"/>
        </w:rPr>
      </w:pPr>
      <w:r>
        <w:rPr>
          <w:sz w:val="32"/>
        </w:rPr>
        <w:t xml:space="preserve">Kinetic energy gained per unit volume </w:t>
      </w:r>
      <w:r>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ρ</m:t>
        </m:r>
        <m:d>
          <m:dPr>
            <m:begChr m:val="("/>
            <m:endChr m:val=")"/>
          </m:dPr>
          <m:e>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1</m:t>
                </m:r>
              </m:sup>
            </m:sSup>
          </m:e>
        </m:d>
      </m:oMath>
    </w:p>
    <w:p>
      <w:pPr>
        <w:pStyle w:val="Normal"/>
        <w:spacing w:lineRule="auto" w:line="360"/>
        <w:jc w:val="both"/>
        <w:rPr>
          <w:sz w:val="32"/>
        </w:rPr>
      </w:pPr>
      <w:r>
        <w:rPr>
          <w:sz w:val="32"/>
        </w:rPr>
        <w:t xml:space="preserve">Here v1 &amp; v2 are the speeds at the beginning and ending of the pipe respectively. Further, if h1 &amp; h2 are the respective heights measured from a fixed level at the end and beginning of the pipe, the </w:t>
      </w:r>
    </w:p>
    <w:p>
      <w:pPr>
        <w:pStyle w:val="Normal"/>
        <w:spacing w:lineRule="auto" w:line="360"/>
        <w:jc w:val="both"/>
        <w:rPr>
          <w:sz w:val="32"/>
        </w:rPr>
      </w:pPr>
      <w:r>
        <w:rPr>
          <w:sz w:val="32"/>
        </w:rPr>
        <w:t xml:space="preserve">P.E. gained per unit volume = mass per unit volume </w:t>
      </w:r>
      <w:r>
        <w:rPr>
          <w:rFonts w:eastAsia="Symbol" w:cs="Symbol" w:ascii="Symbol" w:hAnsi="Symbol"/>
          <w:sz w:val="32"/>
        </w:rPr>
        <w:t></w:t>
      </w:r>
      <w:r>
        <w:rPr>
          <w:sz w:val="32"/>
        </w:rPr>
        <w:t xml:space="preserve"> g </w:t>
      </w:r>
      <w:r>
        <w:rPr>
          <w:rFonts w:eastAsia="Symbol" w:cs="Symbol" w:ascii="Symbol" w:hAnsi="Symbol"/>
          <w:sz w:val="32"/>
        </w:rPr>
        <w:t></w:t>
      </w:r>
      <w:r>
        <w:rPr>
          <w:sz w:val="32"/>
        </w:rPr>
        <w:t xml:space="preserve"> ( h2 &amp; h ) = </w:t>
      </w:r>
      <w:r>
        <w:rPr>
          <w:rFonts w:eastAsia="Symbol" w:cs="Symbol" w:ascii="Symbol" w:hAnsi="Symbol"/>
          <w:sz w:val="32"/>
        </w:rPr>
        <w:t></w:t>
      </w:r>
      <w:r>
        <w:rPr>
          <w:sz w:val="32"/>
        </w:rPr>
        <w:t>g(h2 &amp; h1).</w:t>
      </w:r>
    </w:p>
    <w:p>
      <w:pPr>
        <w:pStyle w:val="Normal"/>
        <w:spacing w:lineRule="auto" w:line="360"/>
        <w:jc w:val="both"/>
        <w:rPr>
          <w:sz w:val="32"/>
        </w:rPr>
      </w:pPr>
      <w:r>
        <w:rPr>
          <w:sz w:val="32"/>
        </w:rPr>
        <w:t>Hence, from the conservation of energy,</w:t>
      </w:r>
    </w:p>
    <w:p>
      <w:pPr>
        <w:pStyle w:val="Normal"/>
        <w:spacing w:lineRule="auto" w:line="360"/>
        <w:jc w:val="both"/>
        <w:rPr>
          <w:rFonts w:eastAsia="宋体" w:eastAsiaTheme="minorEastAsia"/>
          <w:sz w:val="32"/>
        </w:rPr>
      </w:pPr>
      <w:r>
        <w:rPr>
          <w:sz w:val="32"/>
        </w:rPr>
        <w:t xml:space="preserve">P1 − P2 = </w:t>
      </w:r>
      <w:r>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ρ</m:t>
        </m:r>
        <m:d>
          <m:dPr>
            <m:begChr m:val="("/>
            <m:endChr m:val=")"/>
          </m:dPr>
          <m:e>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1</m:t>
                </m:r>
              </m:sup>
            </m:sSup>
          </m:e>
        </m:d>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ℎ</m:t>
            </m:r>
            <m:r>
              <w:rPr>
                <w:rFonts w:ascii="Cambria Math" w:hAnsi="Cambria Math"/>
              </w:rPr>
              <m:t xml:space="preserve">2</m:t>
            </m:r>
            <m:r>
              <w:rPr>
                <w:rFonts w:ascii="Cambria Math" w:hAnsi="Cambria Math"/>
              </w:rPr>
              <m:t xml:space="preserve">−</m:t>
            </m:r>
            <m:r>
              <w:rPr>
                <w:rFonts w:ascii="Cambria Math" w:hAnsi="Cambria Math"/>
              </w:rPr>
              <m:t xml:space="preserve">ℎ</m:t>
            </m:r>
            <m:r>
              <w:rPr>
                <w:rFonts w:ascii="Cambria Math" w:hAnsi="Cambria Math"/>
              </w:rPr>
              <m:t xml:space="preserve">1</m:t>
            </m:r>
          </m:e>
        </m:d>
      </m:oMath>
    </w:p>
    <w:p>
      <w:pPr>
        <w:pStyle w:val="Normal"/>
        <w:spacing w:lineRule="auto" w:line="360"/>
        <w:jc w:val="both"/>
        <w:rPr>
          <w:rFonts w:eastAsia="宋体" w:eastAsiaTheme="minorEastAsia"/>
          <w:sz w:val="32"/>
        </w:rPr>
      </w:pPr>
      <w:r>
        <w:rPr>
          <w:rFonts w:eastAsia="宋体" w:eastAsiaTheme="minorEastAsia"/>
          <w:sz w:val="32"/>
        </w:rPr>
        <w:t>P1 = ½ pv1^2 + pgh1 = P1 = ½ pv2^2 + pgh2</w:t>
      </w:r>
    </w:p>
    <w:p>
      <w:pPr>
        <w:pStyle w:val="Normal"/>
        <w:spacing w:lineRule="auto" w:line="360"/>
        <w:jc w:val="both"/>
        <w:rPr>
          <w:sz w:val="32"/>
        </w:rPr>
      </w:pPr>
      <w:r>
        <w:rPr>
          <w:rFonts w:eastAsia="宋体" w:eastAsiaTheme="minorEastAsia"/>
          <w:sz w:val="32"/>
        </w:rPr>
        <w:t>P = ½ pv^2 + pgh = constant</w:t>
      </w:r>
    </w:p>
    <w:p>
      <w:pPr>
        <w:pStyle w:val="Normal"/>
        <w:spacing w:lineRule="auto" w:line="360"/>
        <w:jc w:val="both"/>
        <w:rPr>
          <w:sz w:val="32"/>
        </w:rPr>
      </w:pPr>
      <w:r>
        <w:rPr>
          <w:sz w:val="32"/>
        </w:rPr>
        <w:t>Where P is the pressure at any part and v is the velocity there.</w:t>
      </w:r>
    </w:p>
    <w:p>
      <w:pPr>
        <w:pStyle w:val="Normal"/>
        <w:spacing w:lineRule="auto" w:line="360"/>
        <w:jc w:val="both"/>
        <w:rPr>
          <w:rFonts w:eastAsia="宋体" w:eastAsiaTheme="minorEastAsia"/>
          <w:sz w:val="44"/>
          <w:szCs w:val="24"/>
        </w:rPr>
      </w:pPr>
      <w:r>
        <w:rPr>
          <w:sz w:val="32"/>
        </w:rPr>
        <w:t xml:space="preserve"> </w:t>
      </w:r>
      <w:r>
        <w:rPr>
          <w:sz w:val="32"/>
        </w:rPr>
        <w:t>Bernoulli’s principle states that “the sum of the pressure at any part plus the K.E. per unit volume plus P.E. per unit volume there is constant”.</w:t>
      </w:r>
    </w:p>
    <w:p>
      <w:pPr>
        <w:pStyle w:val="Normal"/>
        <w:spacing w:lineRule="auto" w:line="360"/>
        <w:jc w:val="both"/>
        <w:rPr>
          <w:rFonts w:eastAsia="宋体" w:eastAsiaTheme="minorEastAsia"/>
          <w:sz w:val="32"/>
          <w:szCs w:val="24"/>
          <w:u w:val="single"/>
        </w:rPr>
      </w:pPr>
      <w:r>
        <w:rPr>
          <w:rFonts w:eastAsia="宋体" w:eastAsiaTheme="minorEastAsia"/>
          <w:sz w:val="48"/>
          <w:szCs w:val="24"/>
          <w:u w:val="single"/>
        </w:rPr>
        <w:t>MECHANICAL PROPERTIES OF SOLIDS</w:t>
      </w:r>
    </w:p>
    <w:p>
      <w:pPr>
        <w:pStyle w:val="Normal"/>
        <w:spacing w:lineRule="auto" w:line="360"/>
        <w:jc w:val="both"/>
        <w:rPr>
          <w:rFonts w:eastAsia="宋体" w:eastAsiaTheme="minorEastAsia"/>
          <w:sz w:val="32"/>
          <w:szCs w:val="24"/>
        </w:rPr>
      </w:pPr>
      <w:r>
        <w:rPr>
          <w:rFonts w:eastAsia="宋体" w:eastAsiaTheme="minorEastAsia"/>
          <w:sz w:val="32"/>
          <w:szCs w:val="24"/>
        </w:rPr>
        <w:t>External forces can be applied to a solid to produce a charge in the shape or volume of the solid. This change in shape or volume is known as deformation. In some cases, when the deforming forces are removed, solids return to their original shapes and volumes.</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Elasticity is the ability of a material to regain its original length (size), shape and volume upon the removal of the deforming force (a load). Such kinds of solids (Materials that undergo elasticity) are called elastic solids or elastic materials or simply elastic. </w:t>
      </w:r>
    </w:p>
    <w:p>
      <w:pPr>
        <w:pStyle w:val="Normal"/>
        <w:spacing w:lineRule="auto" w:line="360"/>
        <w:jc w:val="both"/>
        <w:rPr>
          <w:rFonts w:eastAsia="宋体" w:eastAsiaTheme="minorEastAsia"/>
          <w:sz w:val="32"/>
          <w:szCs w:val="24"/>
        </w:rPr>
      </w:pPr>
      <w:r>
        <w:rPr>
          <w:rFonts w:eastAsia="宋体" w:eastAsiaTheme="minorEastAsia"/>
          <w:sz w:val="32"/>
          <w:szCs w:val="24"/>
        </w:rPr>
        <w:t>The deformation of this form is said to be an elastic deformation. This type of deformation is reversible. Once the forces are no longer applied, the object returns to its original shape and size</w:t>
      </w:r>
    </w:p>
    <w:p>
      <w:pPr>
        <w:pStyle w:val="Normal"/>
        <w:spacing w:lineRule="auto" w:line="360"/>
        <w:jc w:val="both"/>
        <w:rPr>
          <w:rFonts w:eastAsia="宋体" w:eastAsiaTheme="minorEastAsia"/>
          <w:sz w:val="32"/>
          <w:szCs w:val="24"/>
        </w:rPr>
      </w:pPr>
      <w:r>
        <w:rPr>
          <w:rFonts w:eastAsia="宋体" w:eastAsiaTheme="minorEastAsia"/>
          <w:sz w:val="32"/>
          <w:szCs w:val="24"/>
        </w:rPr>
        <w:t>Plasticity is the inability of a material to retain its original size and shape upon the removal of the load (deforming forces). Plastic deformation shape in a is the process in which enough force is applied on the metal or plastic to cause the object to change in size or shape in a way that is not reversible. In other words, the changes are permanent even when the force is removed, the material will not go back to its original shape. Sometimes it is referred to as Plasticity.</w:t>
      </w:r>
    </w:p>
    <w:p>
      <w:pPr>
        <w:pStyle w:val="Normal"/>
        <w:spacing w:lineRule="auto" w:line="360"/>
        <w:jc w:val="both"/>
        <w:rPr>
          <w:rFonts w:eastAsia="宋体" w:eastAsiaTheme="minorEastAsia"/>
          <w:sz w:val="32"/>
          <w:szCs w:val="24"/>
        </w:rPr>
      </w:pPr>
      <w:r>
        <w:rPr>
          <w:rFonts w:eastAsia="宋体" w:eastAsiaTheme="minorEastAsia"/>
          <w:sz w:val="32"/>
          <w:szCs w:val="24"/>
        </w:rPr>
        <w:t>Plasticity is the kind of deformation that can be conducted under control circumstances. Both  the deformation of plastics and the deformation of metals involve changes in the makeup of the material itself e.g. Metals that undergo this process of plastic deformation experience a condition known as dislocation. As force is exerted on the material, the material reaches a point known as the yield strength. When this point is reached , the pattern of the molecules that make up the metal begin to shift. The end result is that the molecules rearrange themselves in a pattern that is shaped by the external force placed on the object.</w:t>
      </w:r>
    </w:p>
    <w:p>
      <w:pPr>
        <w:pStyle w:val="Normal"/>
        <w:spacing w:lineRule="auto" w:line="360"/>
        <w:jc w:val="both"/>
        <w:rPr>
          <w:rFonts w:eastAsia="宋体" w:eastAsiaTheme="minorEastAsia"/>
          <w:sz w:val="32"/>
          <w:szCs w:val="24"/>
        </w:rPr>
      </w:pPr>
      <w:r>
        <w:rPr>
          <w:rFonts w:eastAsia="宋体" w:eastAsiaTheme="minorEastAsia"/>
          <w:sz w:val="32"/>
          <w:szCs w:val="24"/>
        </w:rPr>
        <w:t>Another type of deformation is FRACTURE.</w:t>
      </w:r>
    </w:p>
    <w:p>
      <w:pPr>
        <w:pStyle w:val="Normal"/>
        <w:spacing w:lineRule="auto" w:line="360"/>
        <w:jc w:val="both"/>
        <w:rPr>
          <w:rFonts w:eastAsia="宋体" w:eastAsiaTheme="minorEastAsia"/>
          <w:sz w:val="32"/>
          <w:szCs w:val="24"/>
        </w:rPr>
      </w:pPr>
      <w:r>
        <w:rPr>
          <w:rFonts w:eastAsia="宋体" w:eastAsiaTheme="minorEastAsia"/>
          <w:sz w:val="32"/>
          <w:szCs w:val="24"/>
        </w:rPr>
        <w:t>This type of deformation is also irreversible. A break occurs after the material has reached the end of the elastic and plastic limits. At this point, forces accumulate until they are sufficient to cause a fracture. All materials will eventually fracture if sufficient forces are applied.</w:t>
      </w:r>
    </w:p>
    <w:p>
      <w:pPr>
        <w:pStyle w:val="Normal"/>
        <w:spacing w:lineRule="auto" w:line="360"/>
        <w:jc w:val="both"/>
        <w:rPr>
          <w:rFonts w:eastAsia="宋体" w:eastAsiaTheme="minorEastAsia"/>
          <w:sz w:val="24"/>
          <w:szCs w:val="24"/>
          <w:u w:val="single"/>
        </w:rPr>
      </w:pPr>
      <w:r>
        <w:rPr>
          <w:rFonts w:eastAsia="宋体" w:eastAsiaTheme="minorEastAsia"/>
          <w:sz w:val="40"/>
          <w:szCs w:val="24"/>
          <w:u w:val="single"/>
        </w:rPr>
        <w:t>HOOKE’S LAW</w:t>
      </w:r>
    </w:p>
    <w:p>
      <w:pPr>
        <w:pStyle w:val="Normal"/>
        <w:spacing w:lineRule="auto" w:line="360"/>
        <w:jc w:val="both"/>
        <w:rPr>
          <w:rFonts w:eastAsia="宋体" w:eastAsiaTheme="minorEastAsia"/>
          <w:sz w:val="32"/>
          <w:szCs w:val="24"/>
        </w:rPr>
      </w:pPr>
      <w:r>
        <w:rPr>
          <w:rFonts w:eastAsia="宋体" w:eastAsiaTheme="minorEastAsia"/>
          <w:sz w:val="32"/>
          <w:szCs w:val="24"/>
        </w:rPr>
        <w:t>This states that The force applied to an elastic material is directly proportional to the extension provided that the elastic(or proportional) limit is not exceeded.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l</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ke</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k in the equation above is the constant of proportionality. It is called the FORCE CONSTANT or the  stiffness constant  or proportionality constant or elastic constant in the material</w:t>
      </w:r>
    </w:p>
    <w:p>
      <w:pPr>
        <w:pStyle w:val="Normal"/>
        <w:spacing w:lineRule="auto" w:line="360"/>
        <w:jc w:val="both"/>
        <w:rPr>
          <w:rFonts w:eastAsia="宋体" w:eastAsiaTheme="minorEastAsia"/>
          <w:sz w:val="32"/>
          <w:szCs w:val="24"/>
        </w:rPr>
      </w:pPr>
      <w:r>
        <w:rPr>
          <w:rFonts w:eastAsia="宋体" w:eastAsiaTheme="minorEastAsia"/>
          <w:sz w:val="32"/>
          <w:szCs w:val="24"/>
        </w:rPr>
        <w:t>For two situations,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e</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2</m:t>
                  </m:r>
                </m:sub>
              </m:sSub>
            </m:num>
            <m:den>
              <m:sSub>
                <m:e>
                  <m:r>
                    <w:rPr>
                      <w:rFonts w:ascii="Cambria Math" w:hAnsi="Cambria Math"/>
                    </w:rPr>
                    <m:t xml:space="preserve">e</m:t>
                  </m:r>
                </m:e>
                <m:sub>
                  <m:r>
                    <w:rPr>
                      <w:rFonts w:ascii="Cambria Math" w:hAnsi="Cambria Math"/>
                    </w:rPr>
                    <m:t xml:space="preserve">2</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2</m:t>
                  </m:r>
                </m:sub>
              </m:sSub>
            </m:num>
            <m:den>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2</m:t>
              </m:r>
            </m:sub>
          </m:sSub>
          <m:d>
            <m:dPr>
              <m:begChr m:val="("/>
              <m:endChr m:val=")"/>
            </m:dPr>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e>
          </m:d>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d>
            <m:dPr>
              <m:begChr m:val="("/>
              <m:endChr m:val=")"/>
            </m:dPr>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l</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o</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l</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o</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d>
            <m:dPr>
              <m:begChr m:val="("/>
              <m:endChr m:val=")"/>
            </m:dPr>
            <m:e>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l</m:t>
              </m:r>
            </m:e>
            <m:sub>
              <m:r>
                <w:rPr>
                  <w:rFonts w:ascii="Cambria Math" w:hAnsi="Cambria Math"/>
                </w:rPr>
                <m:t xml:space="preserve">o</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num>
            <m:den>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STRESS AND STRAIN</w:t>
      </w:r>
    </w:p>
    <w:p>
      <w:pPr>
        <w:pStyle w:val="Normal"/>
        <w:spacing w:lineRule="auto" w:line="360"/>
        <w:jc w:val="center"/>
        <w:rPr>
          <w:rFonts w:eastAsia="宋体" w:eastAsiaTheme="minorEastAsia"/>
          <w:sz w:val="32"/>
          <w:szCs w:val="24"/>
        </w:rPr>
      </w:pPr>
      <w:r>
        <w:rPr>
          <w:rFonts w:eastAsia="宋体" w:eastAsiaTheme="minorEastAsia"/>
          <w:sz w:val="32"/>
          <w:szCs w:val="24"/>
        </w:rPr>
        <w:t>Stress is defined as the force per unit area</w:t>
        <w:br/>
      </w:r>
      <w:r>
        <w:rPr/>
      </w:r>
      <m:oMath xmlns:m="http://schemas.openxmlformats.org/officeDocument/2006/math">
        <m:r>
          <w:rPr>
            <w:rFonts w:ascii="Cambria Math" w:hAnsi="Cambria Math"/>
          </w:rPr>
          <m:t xml:space="preserve">Stress</m:t>
        </m:r>
        <m:r>
          <w:rPr>
            <w:rFonts w:ascii="Cambria Math" w:hAnsi="Cambria Math"/>
          </w:rPr>
          <m:t xml:space="preserve">=</m:t>
        </m:r>
        <m:f>
          <m:num>
            <m:r>
              <w:rPr>
                <w:rFonts w:ascii="Cambria Math" w:hAnsi="Cambria Math"/>
              </w:rPr>
              <m:t xml:space="preserve">Force</m:t>
            </m:r>
          </m:num>
          <m:den>
            <m:r>
              <w:rPr>
                <w:rFonts w:ascii="Cambria Math" w:hAnsi="Cambria Math"/>
              </w:rPr>
              <m:t xml:space="preserve">Area</m:t>
            </m:r>
          </m:den>
        </m:f>
      </m:oMath>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Stress</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Tensile Strain: This is defined as extension per unit length.</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Tensile</m:t>
          </m:r>
          <m:r>
            <w:rPr>
              <w:rFonts w:ascii="Cambria Math" w:hAnsi="Cambria Math"/>
            </w:rPr>
            <m:t xml:space="preserve">Strain</m:t>
          </m:r>
          <m:r>
            <w:rPr>
              <w:rFonts w:ascii="Cambria Math" w:hAnsi="Cambria Math"/>
            </w:rPr>
            <m:t xml:space="preserve">=</m:t>
          </m:r>
          <m:f>
            <m:num>
              <m:r>
                <w:rPr>
                  <w:rFonts w:ascii="Cambria Math" w:hAnsi="Cambria Math"/>
                </w:rPr>
                <m:t xml:space="preserve">Extension</m:t>
              </m:r>
            </m:num>
            <m:den>
              <m:r>
                <w:rPr>
                  <w:rFonts w:ascii="Cambria Math" w:hAnsi="Cambria Math"/>
                </w:rPr>
                <m:t xml:space="preserve">Original</m:t>
              </m:r>
              <m:r>
                <w:rPr>
                  <w:rFonts w:ascii="Cambria Math" w:hAnsi="Cambria Math"/>
                </w:rPr>
                <m:t xml:space="preserve">lengtℎ</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Tensile</m:t>
          </m:r>
          <m:r>
            <w:rPr>
              <w:rFonts w:ascii="Cambria Math" w:hAnsi="Cambria Math"/>
            </w:rPr>
            <m:t xml:space="preserve">Strain</m:t>
          </m:r>
          <m:r>
            <w:rPr>
              <w:rFonts w:ascii="Cambria Math" w:hAnsi="Cambria Math"/>
            </w:rPr>
            <m:t xml:space="preserve">=</m:t>
          </m:r>
          <m:f>
            <m:num>
              <m:r>
                <w:rPr>
                  <w:rFonts w:ascii="Cambria Math" w:hAnsi="Cambria Math"/>
                </w:rPr>
                <m:t xml:space="preserve">e</m:t>
              </m:r>
            </m:num>
            <m:den>
              <m:r>
                <w:rPr>
                  <w:rFonts w:ascii="Cambria Math" w:hAnsi="Cambria Math"/>
                </w:rPr>
                <m:t xml:space="preserve">l</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Hooke’s law also states that the stress is directly proportional to the strain if the proportional limit is not exceeded.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Stress</m:t>
          </m:r>
          <m:r>
            <w:rPr>
              <w:rFonts w:ascii="Cambria Math" w:hAnsi="Cambria Math"/>
            </w:rPr>
            <m:t xml:space="preserve">∝</m:t>
          </m:r>
          <m:r>
            <w:rPr>
              <w:rFonts w:ascii="Cambria Math" w:hAnsi="Cambria Math"/>
            </w:rPr>
            <m:t xml:space="preserve">Strain</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Stress</m:t>
          </m:r>
          <m:r>
            <w:rPr>
              <w:rFonts w:ascii="Cambria Math" w:hAnsi="Cambria Math"/>
            </w:rPr>
            <m:t xml:space="preserve">=</m:t>
          </m:r>
          <m:r>
            <w:rPr>
              <w:rFonts w:ascii="Cambria Math" w:hAnsi="Cambria Math"/>
            </w:rPr>
            <m:t xml:space="preserve">γStrain</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r>
                <w:rPr>
                  <w:rFonts w:ascii="Cambria Math" w:hAnsi="Cambria Math"/>
                </w:rPr>
                <m:t xml:space="preserve">Stress</m:t>
              </m:r>
            </m:num>
            <m:den>
              <m:r>
                <w:rPr>
                  <w:rFonts w:ascii="Cambria Math" w:hAnsi="Cambria Math"/>
                </w:rPr>
                <m:t xml:space="preserve">Strain</m:t>
              </m:r>
            </m:den>
          </m:f>
        </m:oMath>
      </m:oMathPara>
    </w:p>
    <w:p>
      <w:pPr>
        <w:pStyle w:val="Normal"/>
        <w:spacing w:lineRule="auto" w:line="360"/>
        <w:jc w:val="both"/>
        <w:rPr>
          <w:rFonts w:eastAsia="宋体" w:eastAsiaTheme="minorEastAsia"/>
          <w:sz w:val="32"/>
          <w:szCs w:val="24"/>
        </w:rPr>
      </w:pPr>
      <w:r>
        <w:rPr/>
      </w:r>
      <m:oMath xmlns:m="http://schemas.openxmlformats.org/officeDocument/2006/math">
        <m:r>
          <w:rPr>
            <w:rFonts w:ascii="Cambria Math" w:hAnsi="Cambria Math"/>
          </w:rPr>
          <m:t xml:space="preserve">γ</m:t>
        </m:r>
      </m:oMath>
      <w:r>
        <w:rPr>
          <w:rFonts w:eastAsia="宋体" w:eastAsiaTheme="minorEastAsia"/>
          <w:sz w:val="32"/>
          <w:szCs w:val="24"/>
        </w:rPr>
        <w:t xml:space="preserve"> </w:t>
      </w:r>
      <w:r>
        <w:rPr>
          <w:rFonts w:eastAsia="宋体" w:eastAsiaTheme="minorEastAsia"/>
          <w:sz w:val="32"/>
          <w:szCs w:val="24"/>
        </w:rPr>
        <w:t>Is the constant of proportionality known as the Young’s Modulus or the modulus of elasticity for the deformation.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r>
            <w:rPr>
              <w:rFonts w:ascii="Cambria Math" w:hAnsi="Cambria Math"/>
            </w:rPr>
            <m:t xml:space="preserve">÷</m:t>
          </m:r>
          <m:f>
            <m:num>
              <m:r>
                <w:rPr>
                  <w:rFonts w:ascii="Cambria Math" w:hAnsi="Cambria Math"/>
                </w:rPr>
                <m:t xml:space="preserve">e</m:t>
              </m:r>
            </m:num>
            <m:den>
              <m:r>
                <w:rPr>
                  <w:rFonts w:ascii="Cambria Math" w:hAnsi="Cambria Math"/>
                </w:rPr>
                <m:t xml:space="preserve">l</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r>
            <w:rPr>
              <w:rFonts w:ascii="Cambria Math" w:hAnsi="Cambria Math"/>
            </w:rPr>
            <m:t xml:space="preserve">×</m:t>
          </m:r>
          <m:f>
            <m:num>
              <m:r>
                <w:rPr>
                  <w:rFonts w:ascii="Cambria Math" w:hAnsi="Cambria Math"/>
                </w:rPr>
                <m:t xml:space="preserve">l</m:t>
              </m:r>
            </m:num>
            <m:den>
              <m:r>
                <w:rPr>
                  <w:rFonts w:ascii="Cambria Math" w:hAnsi="Cambria Math"/>
                </w:rPr>
                <m:t xml:space="preserve">e</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r>
                <w:rPr>
                  <w:rFonts w:ascii="Cambria Math" w:hAnsi="Cambria Math"/>
                </w:rPr>
                <m:t xml:space="preserve">Fl</m:t>
              </m:r>
            </m:num>
            <m:den>
              <m:r>
                <w:rPr>
                  <w:rFonts w:ascii="Cambria Math" w:hAnsi="Cambria Math"/>
                </w:rPr>
                <m:t xml:space="preserve">Ae</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r>
                <w:rPr>
                  <w:rFonts w:ascii="Cambria Math" w:hAnsi="Cambria Math"/>
                </w:rPr>
                <m:t xml:space="preserve">F</m:t>
              </m:r>
            </m:num>
            <m:den>
              <m:r>
                <w:rPr>
                  <w:rFonts w:ascii="Cambria Math" w:hAnsi="Cambria Math"/>
                </w:rPr>
                <m:t xml:space="preserve">e</m:t>
              </m:r>
            </m:den>
          </m:f>
          <m:r>
            <w:rPr>
              <w:rFonts w:ascii="Cambria Math" w:hAnsi="Cambria Math"/>
            </w:rPr>
            <m:t xml:space="preserve">×</m:t>
          </m:r>
          <m:f>
            <m:num>
              <m:r>
                <w:rPr>
                  <w:rFonts w:ascii="Cambria Math" w:hAnsi="Cambria Math"/>
                </w:rPr>
                <m:t xml:space="preserve">l</m:t>
              </m:r>
            </m:num>
            <m:den>
              <m:r>
                <w:rPr>
                  <w:rFonts w:ascii="Cambria Math" w:hAnsi="Cambria Math"/>
                </w:rPr>
                <m:t xml:space="preserve">A</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F</m:t>
              </m:r>
            </m:num>
            <m:den>
              <m:r>
                <w:rPr>
                  <w:rFonts w:ascii="Cambria Math" w:hAnsi="Cambria Math"/>
                </w:rPr>
                <m:t xml:space="preserve">e</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r>
                <w:rPr>
                  <w:rFonts w:ascii="Cambria Math" w:hAnsi="Cambria Math"/>
                </w:rPr>
                <m:t xml:space="preserve">kl</m:t>
              </m:r>
            </m:num>
            <m:den>
              <m:r>
                <w:rPr>
                  <w:rFonts w:ascii="Cambria Math" w:hAnsi="Cambria Math"/>
                </w:rPr>
                <m:t xml:space="preserve">A</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γAe</m:t>
              </m:r>
            </m:num>
            <m:den>
              <m:r>
                <w:rPr>
                  <w:rFonts w:ascii="Cambria Math" w:hAnsi="Cambria Math"/>
                </w:rPr>
                <m:t xml:space="preserve">l</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γA</m:t>
              </m:r>
            </m:num>
            <m:den>
              <m:r>
                <w:rPr>
                  <w:rFonts w:ascii="Cambria Math" w:hAnsi="Cambria Math"/>
                </w:rPr>
                <m:t xml:space="preserve">l</m:t>
              </m:r>
            </m:den>
          </m:f>
          <m:r>
            <w:rPr>
              <w:rFonts w:ascii="Cambria Math" w:hAnsi="Cambria Math"/>
            </w:rPr>
            <m:t xml:space="preserve">e</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From Hooke’s law,</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F</m:t>
              </m:r>
            </m:num>
            <m:den>
              <m:r>
                <w:rPr>
                  <w:rFonts w:ascii="Cambria Math" w:hAnsi="Cambria Math"/>
                </w:rPr>
                <m:t xml:space="preserve">e</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F</m:t>
              </m:r>
            </m:num>
            <m:den>
              <m:r>
                <w:rPr>
                  <w:rFonts w:ascii="Cambria Math" w:hAnsi="Cambria Math"/>
                </w:rPr>
                <m:t xml:space="preserve">e</m:t>
              </m:r>
            </m:den>
          </m:f>
          <m:r>
            <w:rPr>
              <w:rFonts w:ascii="Cambria Math" w:hAnsi="Cambria Math"/>
            </w:rPr>
            <m:t xml:space="preserve">=</m:t>
          </m:r>
          <m:f>
            <m:num>
              <m:r>
                <w:rPr>
                  <w:rFonts w:ascii="Cambria Math" w:hAnsi="Cambria Math"/>
                </w:rPr>
                <m:t xml:space="preserve">γA</m:t>
              </m:r>
            </m:num>
            <m:den>
              <m:r>
                <w:rPr>
                  <w:rFonts w:ascii="Cambria Math" w:hAnsi="Cambria Math"/>
                </w:rPr>
                <m:t xml:space="preserve">l</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F</m:t>
              </m:r>
            </m:num>
            <m:den>
              <m:r>
                <w:rPr>
                  <w:rFonts w:ascii="Cambria Math" w:hAnsi="Cambria Math"/>
                </w:rPr>
                <m:t xml:space="preserve">γA</m:t>
              </m:r>
            </m:den>
          </m:f>
          <m:r>
            <w:rPr>
              <w:rFonts w:ascii="Cambria Math" w:hAnsi="Cambria Math"/>
            </w:rPr>
            <m:t xml:space="preserve">=</m:t>
          </m:r>
          <m:f>
            <m:num>
              <m:r>
                <w:rPr>
                  <w:rFonts w:ascii="Cambria Math" w:hAnsi="Cambria Math"/>
                </w:rPr>
                <m:t xml:space="preserve">e</m:t>
              </m:r>
            </m:num>
            <m:den>
              <m:r>
                <w:rPr>
                  <w:rFonts w:ascii="Cambria Math" w:hAnsi="Cambria Math"/>
                </w:rPr>
                <m:t xml:space="preserve">l</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From linear expansion,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e</m:t>
              </m:r>
            </m:num>
            <m:den>
              <m:r>
                <w:rPr>
                  <w:rFonts w:ascii="Cambria Math" w:hAnsi="Cambria Math"/>
                </w:rPr>
                <m:t xml:space="preserve">l</m:t>
              </m:r>
            </m:den>
          </m:f>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θ</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F</m:t>
              </m:r>
            </m:num>
            <m:den>
              <m:r>
                <w:rPr>
                  <w:rFonts w:ascii="Cambria Math" w:hAnsi="Cambria Math"/>
                </w:rPr>
                <m:t xml:space="preserve">γA</m:t>
              </m:r>
            </m:den>
          </m:f>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θ</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γAα</m:t>
          </m:r>
          <m:r>
            <w:rPr>
              <w:rFonts w:ascii="Cambria Math" w:hAnsi="Cambria Math"/>
            </w:rPr>
            <m:t xml:space="preserve">∆</m:t>
          </m:r>
          <m:r>
            <w:rPr>
              <w:rFonts w:ascii="Cambria Math" w:hAnsi="Cambria Math"/>
            </w:rPr>
            <m:t xml:space="preserve">θ</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F in the equation above is known as</w:t>
      </w:r>
    </w:p>
    <w:p>
      <w:pPr>
        <w:pStyle w:val="Normal"/>
        <w:spacing w:lineRule="auto" w:line="360"/>
        <w:jc w:val="both"/>
        <w:rPr>
          <w:rFonts w:eastAsia="宋体" w:eastAsiaTheme="minorEastAsia"/>
          <w:sz w:val="32"/>
          <w:szCs w:val="24"/>
        </w:rPr>
      </w:pPr>
      <w:r>
        <w:rPr>
          <w:rFonts w:eastAsia="宋体" w:eastAsiaTheme="minorEastAsia"/>
          <w:sz w:val="32"/>
          <w:szCs w:val="24"/>
        </w:rPr>
        <w:t>The force that opposes expansion</w:t>
      </w:r>
    </w:p>
    <w:p>
      <w:pPr>
        <w:pStyle w:val="Normal"/>
        <w:spacing w:lineRule="auto" w:line="360"/>
        <w:jc w:val="both"/>
        <w:rPr>
          <w:rFonts w:eastAsia="宋体" w:eastAsiaTheme="minorEastAsia"/>
          <w:sz w:val="32"/>
          <w:szCs w:val="24"/>
        </w:rPr>
      </w:pPr>
      <w:r>
        <w:rPr>
          <w:rFonts w:eastAsia="宋体" w:eastAsiaTheme="minorEastAsia"/>
          <w:sz w:val="32"/>
          <w:szCs w:val="24"/>
        </w:rPr>
        <w:t>The Young’s modulus can also be gotten from the slope of the graph of Stress against Strain</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MODULUS OF RIGIDITY</w:t>
      </w:r>
    </w:p>
    <w:p>
      <w:pPr>
        <w:pStyle w:val="Normal"/>
        <w:spacing w:lineRule="auto" w:line="360"/>
        <w:jc w:val="both"/>
        <w:rPr>
          <w:rFonts w:eastAsia="宋体" w:eastAsiaTheme="minorEastAsia"/>
          <w:sz w:val="32"/>
          <w:szCs w:val="24"/>
        </w:rPr>
      </w:pPr>
      <w:r>
        <w:rPr>
          <w:rFonts w:eastAsia="宋体" w:eastAsiaTheme="minorEastAsia"/>
          <w:sz w:val="32"/>
          <w:szCs w:val="24"/>
        </w:rPr>
        <w:t>Modulus of rigidity (n) can be defined as the ratio of sheer stress to sheer strain</w:t>
      </w:r>
    </w:p>
    <w:p>
      <w:pPr>
        <w:pStyle w:val="Normal"/>
        <w:spacing w:lineRule="auto" w:line="360"/>
        <w:jc w:val="both"/>
        <w:rPr>
          <w:rFonts w:eastAsia="宋体" w:eastAsiaTheme="minorEastAsia"/>
          <w:sz w:val="32"/>
          <w:szCs w:val="24"/>
        </w:rPr>
      </w:pPr>
      <w:r>
        <w:rPr>
          <w:rFonts w:eastAsia="宋体" w:eastAsiaTheme="minorEastAsia"/>
          <w:sz w:val="32"/>
          <w:szCs w:val="24"/>
        </w:rPr>
        <w:t>Sheer  modulus is the elastic modulus for the deformation which takes place when the force is applied parallel to one face of the object while the opposite face is held fixed by another equal force.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Sℎeer</m:t>
          </m:r>
          <m:r>
            <w:rPr>
              <w:rFonts w:ascii="Cambria Math" w:hAnsi="Cambria Math"/>
            </w:rPr>
            <m:t xml:space="preserve">strain</m:t>
          </m:r>
          <m:r>
            <w:rPr>
              <w:rFonts w:ascii="Cambria Math" w:hAnsi="Cambria Math"/>
            </w:rPr>
            <m:t xml:space="preserve">=</m:t>
          </m:r>
          <m:r>
            <w:rPr>
              <w:rFonts w:ascii="Cambria Math" w:hAnsi="Cambria Math"/>
            </w:rPr>
            <m:t xml:space="preserve">angular</m:t>
          </m:r>
          <m:r>
            <w:rPr>
              <w:rFonts w:ascii="Cambria Math" w:hAnsi="Cambria Math"/>
            </w:rPr>
            <m:t xml:space="preserve">di</m:t>
          </m:r>
          <m:r>
            <w:rPr>
              <w:rFonts w:ascii="Cambria Math" w:hAnsi="Cambria Math"/>
            </w:rPr>
            <m:t xml:space="preserve">s</m:t>
          </m:r>
          <m:r>
            <w:rPr>
              <w:rFonts w:ascii="Cambria Math" w:hAnsi="Cambria Math"/>
            </w:rPr>
            <m:t xml:space="preserve">placement</m:t>
          </m:r>
          <m:d>
            <m:dPr>
              <m:begChr m:val="("/>
              <m:endChr m:val=")"/>
            </m:dPr>
            <m:e>
              <m:r>
                <w:rPr>
                  <w:rFonts w:ascii="Cambria Math" w:hAnsi="Cambria Math"/>
                </w:rPr>
                <m:t xml:space="preserve">θ</m:t>
              </m:r>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Sℎeer</m:t>
              </m:r>
              <m:r>
                <w:rPr>
                  <w:rFonts w:ascii="Cambria Math" w:hAnsi="Cambria Math"/>
                </w:rPr>
                <m:t xml:space="preserve">stress</m:t>
              </m:r>
            </m:num>
            <m:den>
              <m:r>
                <w:rPr>
                  <w:rFonts w:ascii="Cambria Math" w:hAnsi="Cambria Math"/>
                </w:rPr>
                <m:t xml:space="preserve">Sℎeer</m:t>
              </m:r>
              <m:r>
                <w:rPr>
                  <w:rFonts w:ascii="Cambria Math" w:hAnsi="Cambria Math"/>
                </w:rPr>
                <m:t xml:space="preserve">strain</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r>
            <w:rPr>
              <w:rFonts w:ascii="Cambria Math" w:hAnsi="Cambria Math"/>
            </w:rPr>
            <m:t xml:space="preserve">÷</m:t>
          </m:r>
          <m:r>
            <w:rPr>
              <w:rFonts w:ascii="Cambria Math" w:hAnsi="Cambria Math"/>
            </w:rPr>
            <m:t xml:space="preserve">θ</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r>
            <w:rPr>
              <w:rFonts w:ascii="Cambria Math" w:hAnsi="Cambria Math"/>
            </w:rPr>
            <m:t xml:space="preserve">×</m:t>
          </m:r>
          <m:f>
            <m:num>
              <m:r>
                <w:rPr>
                  <w:rFonts w:ascii="Cambria Math" w:hAnsi="Cambria Math"/>
                </w:rPr>
                <m:t xml:space="preserve">1</m:t>
              </m:r>
            </m:num>
            <m:den>
              <m:r>
                <w:rPr>
                  <w:rFonts w:ascii="Cambria Math" w:hAnsi="Cambria Math"/>
                </w:rPr>
                <m:t xml:space="preserve">θ</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F</m:t>
              </m:r>
            </m:num>
            <m:den>
              <m:r>
                <w:rPr>
                  <w:rFonts w:ascii="Cambria Math" w:hAnsi="Cambria Math"/>
                </w:rPr>
                <m:t xml:space="preserve">Aθ</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Sℎear</m:t>
              </m:r>
              <m:r>
                <w:rPr>
                  <w:rFonts w:ascii="Cambria Math" w:hAnsi="Cambria Math"/>
                </w:rPr>
                <m:t xml:space="preserve">stress</m:t>
              </m:r>
            </m:num>
            <m:den>
              <m:r>
                <w:rPr>
                  <w:rFonts w:ascii="Cambria Math" w:hAnsi="Cambria Math"/>
                </w:rPr>
                <m:t xml:space="preserve">Sℎear</m:t>
              </m:r>
              <m:r>
                <w:rPr>
                  <w:rFonts w:ascii="Cambria Math" w:hAnsi="Cambria Math"/>
                </w:rPr>
                <m:t xml:space="preserve">strain</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r>
            <w:rPr>
              <w:rFonts w:ascii="Cambria Math" w:hAnsi="Cambria Math"/>
            </w:rPr>
            <m:t xml:space="preserve">÷</m:t>
          </m:r>
          <m:f>
            <m:num>
              <m:r>
                <w:rPr>
                  <w:rFonts w:ascii="Cambria Math" w:hAnsi="Cambria Math"/>
                </w:rPr>
                <m:t xml:space="preserve">∆</m:t>
              </m:r>
              <m:r>
                <w:rPr>
                  <w:rFonts w:ascii="Cambria Math" w:hAnsi="Cambria Math"/>
                </w:rPr>
                <m:t xml:space="preserve">l</m:t>
              </m:r>
            </m:num>
            <m:den>
              <m:r>
                <w:rPr>
                  <w:rFonts w:ascii="Cambria Math" w:hAnsi="Cambria Math"/>
                </w:rPr>
                <m:t xml:space="preserve">l</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bigger the shear modulus, the more rigid the material is since for the same change in horizontal distance, strain, you will need a bigger force (stress). This is why the shear modulus is sometimes called the modulus of rigidity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m:t>
              </m:r>
              <m:r>
                <w:rPr>
                  <w:rFonts w:ascii="Cambria Math" w:hAnsi="Cambria Math"/>
                </w:rPr>
                <m:t xml:space="preserve">l</m:t>
              </m:r>
            </m:num>
            <m:den>
              <m:r>
                <w:rPr>
                  <w:rFonts w:ascii="Cambria Math" w:hAnsi="Cambria Math"/>
                </w:rPr>
                <m:t xml:space="preserve">l</m:t>
              </m:r>
            </m:den>
          </m:f>
          <m:r>
            <w:rPr>
              <w:rFonts w:ascii="Cambria Math" w:hAnsi="Cambria Math"/>
            </w:rPr>
            <m:t xml:space="preserve">=</m:t>
          </m:r>
          <m:r>
            <w:rPr>
              <w:rFonts w:ascii="Cambria Math" w:hAnsi="Cambria Math"/>
            </w:rPr>
            <m:t xml:space="preserve">tan</m:t>
          </m:r>
          <m:r>
            <w:rPr>
              <w:rFonts w:ascii="Cambria Math" w:hAnsi="Cambria Math"/>
            </w:rPr>
            <m:t xml:space="preserve">∅</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If </w:t>
      </w:r>
      <w:r>
        <w:rPr/>
      </w:r>
      <m:oMath xmlns:m="http://schemas.openxmlformats.org/officeDocument/2006/math">
        <m:r>
          <w:rPr>
            <w:rFonts w:ascii="Cambria Math" w:hAnsi="Cambria Math"/>
          </w:rPr>
          <m:t xml:space="preserve">∅</m:t>
        </m:r>
      </m:oMath>
      <w:r>
        <w:rPr>
          <w:rFonts w:eastAsia="宋体" w:eastAsiaTheme="minorEastAsia"/>
          <w:sz w:val="32"/>
          <w:szCs w:val="24"/>
        </w:rPr>
        <w:t xml:space="preserve"> is very small, then </w:t>
      </w:r>
      <w:r>
        <w:rPr/>
      </w:r>
      <m:oMath xmlns:m="http://schemas.openxmlformats.org/officeDocument/2006/math">
        <m:r>
          <w:rPr>
            <w:rFonts w:ascii="Cambria Math" w:hAnsi="Cambria Math"/>
          </w:rPr>
          <m:t xml:space="preserve">tan</m:t>
        </m:r>
        <m:r>
          <w:rPr>
            <w:rFonts w:ascii="Cambria Math" w:hAnsi="Cambria Math"/>
          </w:rPr>
          <m:t xml:space="preserve">∅</m:t>
        </m:r>
        <m:r>
          <w:rPr>
            <w:rFonts w:ascii="Cambria Math" w:hAnsi="Cambria Math"/>
          </w:rPr>
          <m:t xml:space="preserve">≅</m:t>
        </m:r>
        <m:r>
          <w:rPr>
            <w:rFonts w:ascii="Cambria Math" w:hAnsi="Cambria Math"/>
          </w:rPr>
          <m:t xml:space="preserve">∅</m:t>
        </m:r>
      </m:oMath>
      <w:r>
        <w:rPr>
          <w:rFonts w:eastAsia="宋体" w:eastAsiaTheme="minorEastAsia"/>
          <w:sz w:val="32"/>
          <w:szCs w:val="24"/>
        </w:rPr>
        <w:t xml:space="preserve"> where </w:t>
      </w:r>
      <w:r>
        <w:rPr/>
      </w:r>
      <m:oMath xmlns:m="http://schemas.openxmlformats.org/officeDocument/2006/math">
        <m:r>
          <w:rPr>
            <w:rFonts w:ascii="Cambria Math" w:hAnsi="Cambria Math"/>
          </w:rPr>
          <m:t xml:space="preserve">∅</m:t>
        </m:r>
      </m:oMath>
      <w:r>
        <w:rPr>
          <w:rFonts w:eastAsia="宋体" w:eastAsiaTheme="minorEastAsia"/>
          <w:sz w:val="32"/>
          <w:szCs w:val="24"/>
        </w:rPr>
        <w:t xml:space="preserve"> is in radians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F</m:t>
              </m:r>
            </m:num>
            <m:den>
              <m:r>
                <w:rPr>
                  <w:rFonts w:ascii="Cambria Math" w:hAnsi="Cambria Math"/>
                </w:rPr>
                <m:t xml:space="preserve">Aθ</m:t>
              </m:r>
            </m:den>
          </m:f>
        </m:oMath>
      </m:oMathPara>
    </w:p>
    <w:p>
      <w:pPr>
        <w:pStyle w:val="Normal"/>
        <w:spacing w:lineRule="auto" w:line="360" w:before="0" w:after="0"/>
        <w:jc w:val="both"/>
        <w:rPr>
          <w:rFonts w:cs="Arial"/>
          <w:sz w:val="32"/>
          <w:szCs w:val="32"/>
          <w:shd w:fill="FFFFFF" w:val="clear"/>
        </w:rPr>
      </w:pPr>
      <w:r>
        <w:rPr>
          <w:rFonts w:cs="Arial"/>
          <w:sz w:val="32"/>
          <w:szCs w:val="32"/>
          <w:shd w:fill="FFFFFF" w:val="clear"/>
        </w:rPr>
        <w:t>Shear Modulus and the Speed of Shear Waves in Solids</w:t>
      </w:r>
    </w:p>
    <w:p>
      <w:pPr>
        <w:pStyle w:val="Normal"/>
        <w:spacing w:lineRule="auto" w:line="360" w:before="0" w:after="0"/>
        <w:jc w:val="both"/>
        <w:rPr>
          <w:sz w:val="32"/>
          <w:szCs w:val="32"/>
        </w:rPr>
      </w:pPr>
      <w:r>
        <w:rPr>
          <w:rFonts w:cs="Arial"/>
          <w:sz w:val="32"/>
          <w:szCs w:val="32"/>
          <w:shd w:fill="FFFFFF" w:val="clear"/>
        </w:rPr>
        <w:t>Sound waves in solids are composed of compression waves (just as in gases and liquids), and a different type of sound wave called a </w:t>
      </w:r>
      <w:hyperlink r:id="rId26" w:tgtFrame="S-wave">
        <w:r>
          <w:rPr>
            <w:rStyle w:val="InternetLink"/>
            <w:rFonts w:cs="Arial"/>
            <w:color w:val="000000"/>
            <w:sz w:val="32"/>
            <w:szCs w:val="32"/>
            <w:shd w:fill="FFFFFF" w:val="clear"/>
          </w:rPr>
          <w:t>shear wave</w:t>
        </w:r>
      </w:hyperlink>
      <w:r>
        <w:rPr>
          <w:rFonts w:cs="Arial"/>
          <w:sz w:val="32"/>
          <w:szCs w:val="32"/>
          <w:shd w:fill="FFFFFF" w:val="clear"/>
        </w:rPr>
        <w:t>, which occurs only in solids. Shear waves in solids usually travel at different speeds, as exhibited in </w:t>
      </w:r>
      <w:hyperlink r:id="rId27" w:tgtFrame="Seismology">
        <w:r>
          <w:rPr>
            <w:rStyle w:val="InternetLink"/>
            <w:rFonts w:cs="Arial"/>
            <w:color w:val="000000"/>
            <w:sz w:val="32"/>
            <w:szCs w:val="32"/>
            <w:shd w:fill="FFFFFF" w:val="clear"/>
          </w:rPr>
          <w:t>seismology</w:t>
        </w:r>
      </w:hyperlink>
      <w:r>
        <w:rPr>
          <w:rFonts w:cs="Arial"/>
          <w:sz w:val="32"/>
          <w:szCs w:val="32"/>
          <w:shd w:fill="FFFFFF" w:val="clear"/>
        </w:rPr>
        <w:t>. The speed of compression waves in solids is determined by the medium's </w:t>
      </w:r>
      <w:hyperlink r:id="rId28" w:tgtFrame="Compressibility">
        <w:r>
          <w:rPr>
            <w:rStyle w:val="InternetLink"/>
            <w:rFonts w:cs="Arial"/>
            <w:color w:val="000000"/>
            <w:sz w:val="32"/>
            <w:szCs w:val="32"/>
            <w:shd w:fill="FFFFFF" w:val="clear"/>
          </w:rPr>
          <w:t>compressibility</w:t>
        </w:r>
      </w:hyperlink>
      <w:r>
        <w:rPr>
          <w:rFonts w:cs="Arial"/>
          <w:sz w:val="32"/>
          <w:szCs w:val="32"/>
          <w:shd w:fill="FFFFFF" w:val="clear"/>
        </w:rPr>
        <w:t>, </w:t>
      </w:r>
      <w:hyperlink r:id="rId29" w:tgtFrame="Shear modulus">
        <w:r>
          <w:rPr>
            <w:rStyle w:val="InternetLink"/>
            <w:rFonts w:cs="Arial"/>
            <w:color w:val="000000"/>
            <w:sz w:val="32"/>
            <w:szCs w:val="32"/>
            <w:shd w:fill="FFFFFF" w:val="clear"/>
          </w:rPr>
          <w:t>shear modulus</w:t>
        </w:r>
      </w:hyperlink>
      <w:r>
        <w:rPr>
          <w:rFonts w:cs="Arial"/>
          <w:sz w:val="32"/>
          <w:szCs w:val="32"/>
          <w:shd w:fill="FFFFFF" w:val="clear"/>
        </w:rPr>
        <w:t> and density. The speed of shear waves is determined only by the solid material's shear modulus and density.</w:t>
      </w:r>
    </w:p>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BULK MODULUS</w:t>
      </w:r>
    </w:p>
    <w:p>
      <w:pPr>
        <w:pStyle w:val="Normal"/>
        <w:spacing w:lineRule="auto" w:line="360"/>
        <w:jc w:val="both"/>
        <w:rPr>
          <w:rFonts w:eastAsia="宋体" w:eastAsiaTheme="minorEastAsia"/>
          <w:sz w:val="32"/>
          <w:szCs w:val="24"/>
        </w:rPr>
      </w:pPr>
      <w:r>
        <w:rPr>
          <w:rFonts w:eastAsia="宋体" w:eastAsiaTheme="minorEastAsia"/>
          <w:sz w:val="32"/>
          <w:szCs w:val="24"/>
        </w:rPr>
        <w:t>This is just as young’s modulus. It is a measure of the resistance of a bar to deformation along with its length and shear modulus the resistance of a body to shearing forces applied along one face, the bulk modulus of a body is a measure of its resistance to compression</w:t>
      </w:r>
    </w:p>
    <w:p>
      <w:pPr>
        <w:pStyle w:val="Normal"/>
        <w:spacing w:lineRule="auto" w:line="360"/>
        <w:jc w:val="both"/>
        <w:rPr>
          <w:rFonts w:eastAsia="宋体" w:eastAsiaTheme="minorEastAsia"/>
          <w:sz w:val="32"/>
          <w:szCs w:val="24"/>
        </w:rPr>
      </w:pPr>
      <w:r>
        <w:rPr>
          <w:rFonts w:eastAsia="宋体" w:eastAsiaTheme="minorEastAsia"/>
          <w:sz w:val="32"/>
          <w:szCs w:val="24"/>
        </w:rPr>
        <w:t>A solid object can be compressed by applying the same compressional stress to all its phases</w:t>
      </w:r>
    </w:p>
    <w:p>
      <w:pPr>
        <w:pStyle w:val="Normal"/>
        <w:spacing w:lineRule="auto" w:line="360"/>
        <w:jc w:val="both"/>
        <w:rPr>
          <w:rFonts w:eastAsia="宋体" w:eastAsiaTheme="minorEastAsia"/>
          <w:sz w:val="32"/>
          <w:szCs w:val="24"/>
        </w:rPr>
      </w:pPr>
      <w:r>
        <w:rPr>
          <w:rFonts w:eastAsia="宋体" w:eastAsiaTheme="minorEastAsia"/>
          <w:sz w:val="32"/>
          <w:szCs w:val="24"/>
        </w:rPr>
        <w:t>Bulk stress or volume stress is the same as pressure in definition.</w:t>
      </w:r>
    </w:p>
    <w:p>
      <w:pPr>
        <w:pStyle w:val="Normal"/>
        <w:spacing w:lineRule="auto" w:line="360"/>
        <w:jc w:val="both"/>
        <w:rPr>
          <w:rFonts w:eastAsia="宋体" w:eastAsiaTheme="minorEastAsia"/>
          <w:sz w:val="32"/>
          <w:szCs w:val="24"/>
        </w:rPr>
      </w:pPr>
      <w:r>
        <w:rPr>
          <w:rFonts w:eastAsia="宋体" w:eastAsiaTheme="minorEastAsia"/>
          <w:sz w:val="32"/>
          <w:szCs w:val="24"/>
        </w:rPr>
        <w:t>It is defined mathematically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Bulk stress produces a reduction in the volume of the object to give what is known as bulk strain.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Bulk</m:t>
          </m:r>
          <m:r>
            <w:rPr>
              <w:rFonts w:ascii="Cambria Math" w:hAnsi="Cambria Math"/>
            </w:rPr>
            <m:t xml:space="preserve">strain</m:t>
          </m:r>
          <m:r>
            <w:rPr>
              <w:rFonts w:ascii="Cambria Math" w:hAnsi="Cambria Math"/>
            </w:rPr>
            <m:t xml:space="preserve">=</m:t>
          </m:r>
          <m:f>
            <m:num>
              <m:r>
                <w:rPr>
                  <w:rFonts w:ascii="Cambria Math" w:hAnsi="Cambria Math"/>
                </w:rPr>
                <m:t xml:space="preserve">∆</m:t>
              </m:r>
              <m:r>
                <w:rPr>
                  <w:rFonts w:ascii="Cambria Math" w:hAnsi="Cambria Math"/>
                </w:rPr>
                <m:t xml:space="preserve">V</m:t>
              </m:r>
            </m:num>
            <m:den>
              <m:sSub>
                <m:e>
                  <m:r>
                    <w:rPr>
                      <w:rFonts w:ascii="Cambria Math" w:hAnsi="Cambria Math"/>
                    </w:rPr>
                    <m:t xml:space="preserve">V</m:t>
                  </m:r>
                </m:e>
                <m:sub>
                  <m:r>
                    <w:rPr>
                      <w:rFonts w:ascii="Cambria Math" w:hAnsi="Cambria Math"/>
                    </w:rPr>
                    <m:t xml:space="preserve">o</m:t>
                  </m:r>
                </m:sub>
              </m:sSub>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Applying Hooke’s law,</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Bulk</m:t>
          </m:r>
          <m:r>
            <w:rPr>
              <w:rFonts w:ascii="Cambria Math" w:hAnsi="Cambria Math"/>
            </w:rPr>
            <m:t xml:space="preserve">stress</m:t>
          </m:r>
          <m:r>
            <w:rPr>
              <w:rFonts w:ascii="Cambria Math" w:hAnsi="Cambria Math"/>
            </w:rPr>
            <m:t xml:space="preserve">∝</m:t>
          </m:r>
          <m:r>
            <w:rPr>
              <w:rFonts w:ascii="Cambria Math" w:hAnsi="Cambria Math"/>
            </w:rPr>
            <m:t xml:space="preserve">Bulk</m:t>
          </m:r>
          <m:r>
            <w:rPr>
              <w:rFonts w:ascii="Cambria Math" w:hAnsi="Cambria Math"/>
            </w:rPr>
            <m:t xml:space="preserve">strain</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f>
            <m:num>
              <m:r>
                <w:rPr>
                  <w:rFonts w:ascii="Cambria Math" w:hAnsi="Cambria Math"/>
                </w:rPr>
                <m:t xml:space="preserve">∆</m:t>
              </m:r>
              <m:r>
                <w:rPr>
                  <w:rFonts w:ascii="Cambria Math" w:hAnsi="Cambria Math"/>
                </w:rPr>
                <m:t xml:space="preserve">V</m:t>
              </m:r>
            </m:num>
            <m:den>
              <m:sSub>
                <m:e>
                  <m:r>
                    <w:rPr>
                      <w:rFonts w:ascii="Cambria Math" w:hAnsi="Cambria Math"/>
                    </w:rPr>
                    <m:t xml:space="preserve">V</m:t>
                  </m:r>
                </m:e>
                <m:sub>
                  <m:r>
                    <w:rPr>
                      <w:rFonts w:ascii="Cambria Math" w:hAnsi="Cambria Math"/>
                    </w:rPr>
                    <m:t xml:space="preserve">o</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B</m:t>
          </m:r>
          <m:f>
            <m:num>
              <m:r>
                <w:rPr>
                  <w:rFonts w:ascii="Cambria Math" w:hAnsi="Cambria Math"/>
                </w:rPr>
                <m:t xml:space="preserve">∆</m:t>
              </m:r>
              <m:r>
                <w:rPr>
                  <w:rFonts w:ascii="Cambria Math" w:hAnsi="Cambria Math"/>
                </w:rPr>
                <m:t xml:space="preserve">V</m:t>
              </m:r>
            </m:num>
            <m:den>
              <m:sSub>
                <m:e>
                  <m:r>
                    <w:rPr>
                      <w:rFonts w:ascii="Cambria Math" w:hAnsi="Cambria Math"/>
                    </w:rPr>
                    <m:t xml:space="preserve">V</m:t>
                  </m:r>
                </m:e>
                <m:sub>
                  <m:r>
                    <w:rPr>
                      <w:rFonts w:ascii="Cambria Math" w:hAnsi="Cambria Math"/>
                    </w:rPr>
                    <m:t xml:space="preserve">o</m:t>
                  </m:r>
                </m:sub>
              </m:sSub>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B in the equation above is the constant of proportionality known as Bulk’s Modulus.</w:t>
      </w:r>
    </w:p>
    <w:p>
      <w:pPr>
        <w:pStyle w:val="Normal"/>
        <w:spacing w:lineRule="auto" w:line="360"/>
        <w:jc w:val="both"/>
        <w:rPr>
          <w:rFonts w:eastAsia="宋体" w:eastAsiaTheme="minorEastAsia"/>
          <w:sz w:val="32"/>
          <w:szCs w:val="24"/>
        </w:rPr>
      </w:pPr>
      <w:r>
        <w:rPr>
          <w:rFonts w:eastAsia="宋体" w:eastAsiaTheme="minorEastAsia"/>
          <w:sz w:val="32"/>
          <w:szCs w:val="24"/>
        </w:rPr>
        <w:t>It has a unit Pascal or Newton per square meter.</w:t>
      </w:r>
    </w:p>
    <w:p>
      <w:pPr>
        <w:pStyle w:val="Normal"/>
        <w:spacing w:lineRule="auto" w:line="360"/>
        <w:jc w:val="both"/>
        <w:rPr>
          <w:rFonts w:eastAsia="宋体" w:eastAsiaTheme="minorEastAsia"/>
          <w:sz w:val="32"/>
          <w:szCs w:val="24"/>
        </w:rPr>
      </w:pPr>
      <w:r>
        <w:rPr>
          <w:rFonts w:eastAsia="宋体" w:eastAsiaTheme="minorEastAsia"/>
          <w:sz w:val="32"/>
          <w:szCs w:val="24"/>
        </w:rPr>
        <w:t>The equation above can be modified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f>
            <m:num>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r>
                <w:rPr>
                  <w:rFonts w:ascii="Cambria Math" w:hAnsi="Cambria Math"/>
                </w:rPr>
                <m:t xml:space="preserve">P</m:t>
              </m:r>
            </m:num>
            <m:den>
              <m:r>
                <w:rPr>
                  <w:rFonts w:ascii="Cambria Math" w:hAnsi="Cambria Math"/>
                </w:rPr>
                <m:t xml:space="preserve">∆</m:t>
              </m:r>
              <m:r>
                <w:rPr>
                  <w:rFonts w:ascii="Cambria Math" w:hAnsi="Cambria Math"/>
                </w:rPr>
                <m:t xml:space="preserve">V</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We include the minus sign because an increase in pressure corresponds to a decrease in volume.</w:t>
      </w:r>
    </w:p>
    <w:p>
      <w:pPr>
        <w:pStyle w:val="Normal"/>
        <w:spacing w:lineRule="auto" w:line="360"/>
        <w:jc w:val="both"/>
        <w:rPr>
          <w:rFonts w:eastAsia="宋体" w:eastAsiaTheme="minorEastAsia"/>
          <w:sz w:val="32"/>
          <w:szCs w:val="24"/>
        </w:rPr>
      </w:pPr>
      <w:r>
        <w:rPr>
          <w:rFonts w:eastAsia="宋体" w:eastAsiaTheme="minorEastAsia"/>
          <w:sz w:val="32"/>
          <w:szCs w:val="24"/>
        </w:rPr>
        <w:t>The reciprocal of the Bulk’s modulus is known as compressibility and is denoted as C</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B</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m:t>
              </m:r>
              <m:r>
                <w:rPr>
                  <w:rFonts w:ascii="Cambria Math" w:hAnsi="Cambria Math"/>
                </w:rPr>
                <m:t xml:space="preserve">∆</m:t>
              </m:r>
              <m:r>
                <w:rPr>
                  <w:rFonts w:ascii="Cambria Math" w:hAnsi="Cambria Math"/>
                </w:rPr>
                <m:t xml:space="preserve">V</m:t>
              </m:r>
            </m:num>
            <m:den>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r>
                <w:rPr>
                  <w:rFonts w:ascii="Cambria Math" w:hAnsi="Cambria Math"/>
                </w:rPr>
                <m:t xml:space="preserve">P</m:t>
              </m:r>
            </m:den>
          </m:f>
        </m:oMath>
      </m:oMathPara>
    </w:p>
    <w:p>
      <w:pPr>
        <w:pStyle w:val="Normal"/>
        <w:spacing w:lineRule="auto" w:line="360" w:before="0" w:after="0"/>
        <w:jc w:val="both"/>
        <w:rPr>
          <w:sz w:val="32"/>
          <w:szCs w:val="32"/>
        </w:rPr>
      </w:pPr>
      <w:r>
        <w:rPr>
          <w:sz w:val="32"/>
          <w:szCs w:val="32"/>
        </w:rPr>
        <w:t>Bulk Modulus and Speed of Sound Waves</w:t>
      </w:r>
    </w:p>
    <w:p>
      <w:pPr>
        <w:pStyle w:val="Normal"/>
        <w:spacing w:lineRule="auto" w:line="360" w:before="0" w:after="0"/>
        <w:jc w:val="both"/>
        <w:rPr>
          <w:sz w:val="32"/>
          <w:szCs w:val="32"/>
        </w:rPr>
      </w:pPr>
      <w:r>
        <w:rPr>
          <w:sz w:val="32"/>
          <w:szCs w:val="32"/>
        </w:rPr>
        <w:t xml:space="preserve">Sound waves are an example of longitudinal mechanical waves. A mechanical wave is a wave that propagates as an oscillation of matter. This is why we say sound needs a material medium for its propagation. As we said before, individual particles performing simple harmonic motion do so about their equilibrium positions. As such, they do not travel far along the direction of propagation of energy. </w:t>
      </w:r>
    </w:p>
    <w:p>
      <w:pPr>
        <w:pStyle w:val="Normal"/>
        <w:spacing w:lineRule="auto" w:line="360" w:before="45" w:after="300"/>
        <w:jc w:val="both"/>
        <w:rPr>
          <w:sz w:val="32"/>
          <w:szCs w:val="32"/>
          <w:lang w:val="en-US"/>
        </w:rPr>
      </w:pPr>
      <w:bookmarkStart w:id="0" w:name="p4"/>
      <w:bookmarkEnd w:id="0"/>
      <w:r>
        <w:rPr>
          <w:sz w:val="32"/>
          <w:szCs w:val="32"/>
          <w:lang w:val="en-US"/>
        </w:rPr>
        <w:t>As a sound wave moves from one point to another, particles of air perform simple harmonic motion, i.e., they vibrate back and forth in the same direction and the opposite direction of energy transport. The vibration (back and forth) of the particles in the direction of energy transport creates regions in which particles of the medium are pressed together and other regions where the particles are spread apart, compression and rarefaction.</w:t>
      </w:r>
    </w:p>
    <w:p>
      <w:pPr>
        <w:pStyle w:val="Normal"/>
        <w:spacing w:lineRule="auto" w:line="360"/>
        <w:jc w:val="both"/>
        <w:rPr>
          <w:sz w:val="32"/>
          <w:szCs w:val="32"/>
        </w:rPr>
      </w:pPr>
      <w:r>
        <w:rPr>
          <w:sz w:val="32"/>
          <w:szCs w:val="32"/>
        </w:rPr>
        <w:t>Sound waves are generated via compression and rarefaction. Consider a tube of length much greater than the width. Assume a piston is attached to the left end. Pushing the piston in compresses the fluid next to the piston. This fluid layer in turn passes this compression onto other fluid layers farther down the tube. The result is a compression pulse. If we now withdraw the piston, the fluid pressure and density in front of the piston drops, sending a rarefaction down the length of the tube. If the piston vibrates to and fro, then a continuous train of compression and rarefaction travels down the tube.</w:t>
      </w:r>
    </w:p>
    <w:p>
      <w:pPr>
        <w:pStyle w:val="Normal"/>
        <w:spacing w:lineRule="auto" w:line="360" w:before="0" w:after="0"/>
        <w:jc w:val="both"/>
        <w:rPr>
          <w:sz w:val="32"/>
          <w:szCs w:val="32"/>
        </w:rPr>
      </w:pPr>
      <w:r>
        <w:rPr>
          <w:sz w:val="32"/>
          <w:szCs w:val="32"/>
        </w:rPr>
        <w:t>Applying Newton’s laws to the fluid element when it is entering the compressional zone, we have</w:t>
      </w:r>
    </w:p>
    <w:p>
      <w:pPr>
        <w:pStyle w:val="Normal"/>
        <w:spacing w:lineRule="auto" w:line="360" w:before="0" w:after="0"/>
        <w:jc w:val="both"/>
        <w:rPr>
          <w:sz w:val="32"/>
          <w:szCs w:val="32"/>
        </w:rPr>
      </w:pPr>
      <w:r>
        <w:rPr>
          <w:sz w:val="32"/>
          <w:szCs w:val="32"/>
        </w:rPr>
        <w:tab/>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Δp</m:t>
        </m:r>
        <m:r>
          <w:rPr>
            <w:rFonts w:ascii="Cambria Math" w:hAnsi="Cambria Math"/>
          </w:rPr>
          <m:t xml:space="preserve">)</m:t>
        </m:r>
        <m:r>
          <w:rPr>
            <w:rFonts w:ascii="Cambria Math" w:hAnsi="Cambria Math"/>
          </w:rPr>
          <m:t xml:space="preserve">A</m:t>
        </m:r>
        <m:r>
          <w:rPr>
            <w:rFonts w:ascii="Cambria Math" w:hAnsi="Cambria Math"/>
          </w:rPr>
          <m:t xml:space="preserve">−</m:t>
        </m:r>
        <m:r>
          <m:rPr>
            <m:lit/>
            <m:nor/>
          </m:rPr>
          <w:rPr>
            <w:rFonts w:ascii="Cambria Math" w:hAnsi="Cambria Math"/>
          </w:rPr>
          <m:t xml:space="preserve">pA</m:t>
        </m:r>
        <m:r>
          <w:rPr>
            <w:rFonts w:ascii="Cambria Math" w:hAnsi="Cambria Math"/>
          </w:rPr>
          <m:t xml:space="preserve">=</m:t>
        </m:r>
        <m:r>
          <w:rPr>
            <w:rFonts w:ascii="Cambria Math" w:hAnsi="Cambria Math"/>
          </w:rPr>
          <m:t xml:space="preserve">Δ</m:t>
        </m:r>
        <m:r>
          <m:rPr>
            <m:lit/>
            <m:nor/>
          </m:rPr>
          <w:rPr>
            <w:rFonts w:ascii="Cambria Math" w:hAnsi="Cambria Math"/>
          </w:rPr>
          <m:t xml:space="preserve">pA</m:t>
        </m:r>
      </m:oMath>
    </w:p>
    <w:p>
      <w:pPr>
        <w:pStyle w:val="Normal"/>
        <w:spacing w:lineRule="auto" w:line="360" w:before="0" w:after="0"/>
        <w:jc w:val="both"/>
        <w:rPr>
          <w:sz w:val="32"/>
          <w:szCs w:val="32"/>
        </w:rPr>
      </w:pPr>
      <w:r>
        <w:rPr>
          <w:sz w:val="32"/>
          <w:szCs w:val="32"/>
        </w:rPr>
        <w:t xml:space="preserve">where </w:t>
      </w:r>
      <w:r>
        <w:rPr/>
      </w:r>
      <m:oMath xmlns:m="http://schemas.openxmlformats.org/officeDocument/2006/math">
        <m:r>
          <w:rPr>
            <w:rFonts w:ascii="Cambria Math" w:hAnsi="Cambria Math"/>
          </w:rPr>
          <m:t xml:space="preserve">A</m:t>
        </m:r>
      </m:oMath>
      <w:r>
        <w:rPr>
          <w:sz w:val="32"/>
          <w:szCs w:val="32"/>
        </w:rPr>
        <w:t>is the cross-sectional area of the tube.</w:t>
      </w:r>
    </w:p>
    <w:p>
      <w:pPr>
        <w:pStyle w:val="Normal"/>
        <w:spacing w:lineRule="auto" w:line="360" w:before="0" w:after="0"/>
        <w:jc w:val="both"/>
        <w:rPr>
          <w:sz w:val="32"/>
          <w:szCs w:val="32"/>
        </w:rPr>
      </w:pPr>
      <w:r>
        <w:rPr>
          <w:sz w:val="32"/>
          <w:szCs w:val="32"/>
        </w:rPr>
      </w:r>
    </w:p>
    <w:p>
      <w:pPr>
        <w:pStyle w:val="Normal"/>
        <w:spacing w:lineRule="auto" w:line="360" w:before="0" w:after="0"/>
        <w:jc w:val="both"/>
        <w:rPr>
          <w:sz w:val="32"/>
          <w:szCs w:val="32"/>
        </w:rPr>
      </w:pPr>
      <w:r>
        <w:rPr>
          <w:sz w:val="32"/>
          <w:szCs w:val="32"/>
        </w:rPr>
        <w:t xml:space="preserve">This is balanced by the inertial force </w:t>
      </w:r>
      <w:r>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ma</m:t>
        </m:r>
      </m:oMath>
      <w:r>
        <w:rPr>
          <w:sz w:val="32"/>
          <w:szCs w:val="32"/>
        </w:rPr>
        <w:t xml:space="preserve">. The mass of the fluid element is </w:t>
      </w:r>
    </w:p>
    <w:p>
      <w:pPr>
        <w:pStyle w:val="Normal"/>
        <w:spacing w:lineRule="auto" w:line="360" w:before="0" w:after="0"/>
        <w:jc w:val="both"/>
        <w:rPr>
          <w:sz w:val="32"/>
          <w:szCs w:val="32"/>
        </w:rPr>
      </w:pPr>
      <w:r>
        <w:rPr>
          <w:sz w:val="32"/>
          <w:szCs w:val="32"/>
        </w:rPr>
        <w:tab/>
      </w:r>
      <w:r>
        <w:rPr/>
      </w:r>
      <m:oMath xmlns:m="http://schemas.openxmlformats.org/officeDocument/2006/math">
        <m:sSub>
          <m:e>
            <m:r>
              <w:rPr>
                <w:rFonts w:ascii="Cambria Math" w:hAnsi="Cambria Math"/>
              </w:rPr>
              <m:t xml:space="preserve">ρ</m:t>
            </m:r>
          </m:e>
          <m:sub>
            <m:r>
              <w:rPr>
                <w:rFonts w:ascii="Cambria Math" w:hAnsi="Cambria Math"/>
              </w:rPr>
              <m:t xml:space="preserve">0</m:t>
            </m:r>
          </m:sub>
        </m:sSub>
        <m:r>
          <m:t xml:space="preserve"> </m:t>
        </m:r>
        <m:r>
          <w:rPr>
            <w:rFonts w:ascii="Cambria Math" w:hAnsi="Cambria Math"/>
          </w:rPr>
          <m:t xml:space="preserve">(</m:t>
        </m:r>
        <m:r>
          <w:rPr>
            <w:rFonts w:ascii="Cambria Math" w:hAnsi="Cambria Math"/>
          </w:rPr>
          <m:t xml:space="preserve">vΔt</m:t>
        </m:r>
        <m:r>
          <w:rPr>
            <w:rFonts w:ascii="Cambria Math" w:hAnsi="Cambria Math"/>
          </w:rPr>
          <m:t xml:space="preserve">)</m:t>
        </m:r>
        <m:r>
          <w:rPr>
            <w:rFonts w:ascii="Cambria Math" w:hAnsi="Cambria Math"/>
          </w:rPr>
          <m:t xml:space="preserve">A</m:t>
        </m:r>
      </m:oMath>
    </w:p>
    <w:p>
      <w:pPr>
        <w:pStyle w:val="Normal"/>
        <w:spacing w:lineRule="auto" w:line="360" w:before="0" w:after="0"/>
        <w:jc w:val="both"/>
        <w:rPr>
          <w:sz w:val="32"/>
          <w:szCs w:val="32"/>
        </w:rPr>
      </w:pPr>
      <w:r>
        <w:rPr>
          <w:sz w:val="32"/>
          <w:szCs w:val="32"/>
        </w:rPr>
        <w:t>and the acceleration</w:t>
      </w:r>
    </w:p>
    <w:p>
      <w:pPr>
        <w:pStyle w:val="Normal"/>
        <w:spacing w:lineRule="auto" w:line="360" w:before="0" w:after="0"/>
        <w:jc w:val="both"/>
        <w:rPr>
          <w:sz w:val="32"/>
          <w:szCs w:val="32"/>
        </w:rPr>
      </w:pPr>
      <w:r>
        <w:rPr>
          <w:sz w:val="32"/>
          <w:szCs w:val="32"/>
        </w:rPr>
        <w:tab/>
      </w:r>
      <w:r>
        <w:rPr/>
      </w:r>
      <m:oMath xmlns:m="http://schemas.openxmlformats.org/officeDocument/2006/math">
        <m:r>
          <w:rPr>
            <w:rFonts w:ascii="Cambria Math" w:hAnsi="Cambria Math"/>
          </w:rPr>
          <m:t xml:space="preserve">−</m:t>
        </m:r>
        <m:f>
          <m:num>
            <m:r>
              <w:rPr>
                <w:rFonts w:ascii="Cambria Math" w:hAnsi="Cambria Math"/>
              </w:rPr>
              <m:t xml:space="preserve">Δv</m:t>
            </m:r>
          </m:num>
          <m:den>
            <m:r>
              <w:rPr>
                <w:rFonts w:ascii="Cambria Math" w:hAnsi="Cambria Math"/>
              </w:rPr>
              <m:t xml:space="preserve">Δt</m:t>
            </m:r>
          </m:den>
        </m:f>
      </m:oMath>
    </w:p>
    <w:p>
      <w:pPr>
        <w:pStyle w:val="Normal"/>
        <w:spacing w:lineRule="auto" w:line="360" w:before="0" w:after="0"/>
        <w:jc w:val="both"/>
        <w:rPr>
          <w:sz w:val="32"/>
          <w:szCs w:val="32"/>
        </w:rPr>
      </w:pPr>
      <w:r>
        <w:rPr>
          <w:sz w:val="32"/>
          <w:szCs w:val="32"/>
        </w:rPr>
        <w:t>Balancing these two forces,</w:t>
      </w:r>
    </w:p>
    <w:p>
      <w:pPr>
        <w:pStyle w:val="Normal"/>
        <w:spacing w:lineRule="auto" w:line="360" w:before="0" w:after="0"/>
        <w:jc w:val="both"/>
        <w:rPr>
          <w:sz w:val="32"/>
          <w:szCs w:val="32"/>
        </w:rPr>
      </w:pPr>
      <w:r>
        <w:rPr>
          <w:sz w:val="32"/>
          <w:szCs w:val="32"/>
        </w:rPr>
        <w:tab/>
      </w:r>
      <w:r>
        <w:rPr/>
      </w:r>
      <m:oMath xmlns:m="http://schemas.openxmlformats.org/officeDocument/2006/math">
        <m:r>
          <w:rPr>
            <w:rFonts w:ascii="Cambria Math" w:hAnsi="Cambria Math"/>
          </w:rPr>
          <m:t xml:space="preserve">Δ</m:t>
        </m:r>
        <m:r>
          <m:rPr>
            <m:lit/>
            <m:nor/>
          </m:rPr>
          <w:rPr>
            <w:rFonts w:ascii="Cambria Math" w:hAnsi="Cambria Math"/>
          </w:rPr>
          <m:t xml:space="preserve">pA</m:t>
        </m:r>
        <m:r>
          <w:rPr>
            <w:rFonts w:ascii="Cambria Math" w:hAnsi="Cambria Math"/>
          </w:rPr>
          <m:t xml:space="preserve">=</m:t>
        </m:r>
        <m:r>
          <w:rPr>
            <w:rFonts w:ascii="Cambria Math" w:hAnsi="Cambria Math"/>
          </w:rPr>
          <m:t xml:space="preserve">−</m:t>
        </m:r>
        <m:sSub>
          <m:e>
            <m:r>
              <w:rPr>
                <w:rFonts w:ascii="Cambria Math" w:hAnsi="Cambria Math"/>
              </w:rPr>
              <m:t xml:space="preserve">ρ</m:t>
            </m:r>
          </m:e>
          <m:sub>
            <m:r>
              <w:rPr>
                <w:rFonts w:ascii="Cambria Math" w:hAnsi="Cambria Math"/>
              </w:rPr>
              <m:t xml:space="preserve">0</m:t>
            </m:r>
          </m:sub>
        </m:sSub>
        <m:r>
          <w:rPr>
            <w:rFonts w:ascii="Cambria Math" w:hAnsi="Cambria Math"/>
          </w:rPr>
          <m:t xml:space="preserve">(</m:t>
        </m:r>
        <m:r>
          <w:rPr>
            <w:rFonts w:ascii="Cambria Math" w:hAnsi="Cambria Math"/>
          </w:rPr>
          <m:t xml:space="preserve">vΔt</m:t>
        </m:r>
        <m:r>
          <w:rPr>
            <w:rFonts w:ascii="Cambria Math" w:hAnsi="Cambria Math"/>
          </w:rPr>
          <m:t xml:space="preserve">)</m:t>
        </m:r>
        <m:r>
          <w:rPr>
            <w:rFonts w:ascii="Cambria Math" w:hAnsi="Cambria Math"/>
          </w:rPr>
          <m:t xml:space="preserve">A</m:t>
        </m:r>
        <m:f>
          <m:num>
            <m:r>
              <w:rPr>
                <w:rFonts w:ascii="Cambria Math" w:hAnsi="Cambria Math"/>
              </w:rPr>
              <m:t xml:space="preserve">Δv</m:t>
            </m:r>
          </m:num>
          <m:den>
            <m:r>
              <w:rPr>
                <w:rFonts w:ascii="Cambria Math" w:hAnsi="Cambria Math"/>
              </w:rPr>
              <m:t xml:space="preserve">Δt</m:t>
            </m:r>
          </m:den>
        </m:f>
      </m:oMath>
    </w:p>
    <w:p>
      <w:pPr>
        <w:pStyle w:val="Normal"/>
        <w:spacing w:lineRule="auto" w:line="360" w:before="0" w:after="0"/>
        <w:jc w:val="both"/>
        <w:rPr>
          <w:sz w:val="32"/>
          <w:szCs w:val="32"/>
        </w:rPr>
      </w:pPr>
      <w:r>
        <w:rPr>
          <w:sz w:val="32"/>
          <w:szCs w:val="32"/>
        </w:rPr>
        <w:t xml:space="preserve">Therefore, </w:t>
      </w:r>
      <w:r>
        <w:rPr/>
      </w:r>
      <m:oMath xmlns:m="http://schemas.openxmlformats.org/officeDocument/2006/math">
        <m:sSub>
          <m:e>
            <m:r>
              <w:rPr>
                <w:rFonts w:ascii="Cambria Math" w:hAnsi="Cambria Math"/>
              </w:rPr>
              <m:t xml:space="preserve">ρ</m:t>
            </m:r>
          </m:e>
          <m:sub>
            <m:r>
              <w:rPr>
                <w:rFonts w:ascii="Cambria Math" w:hAnsi="Cambria Math"/>
              </w:rPr>
              <m:t xml:space="preserve">0</m:t>
            </m:r>
          </m:sub>
        </m:sSub>
        <m:r>
          <w:rPr>
            <w:rFonts w:ascii="Cambria Math" w:hAnsi="Cambria Math"/>
          </w:rPr>
          <m:t xml:space="preserve">v</m:t>
        </m:r>
        <m:r>
          <w:rPr>
            <w:rFonts w:ascii="Cambria Math" w:hAnsi="Cambria Math"/>
          </w:rPr>
          <m:t xml:space="preserve">=</m:t>
        </m:r>
        <m:f>
          <m:num>
            <m:r>
              <w:rPr>
                <w:rFonts w:ascii="Cambria Math" w:hAnsi="Cambria Math"/>
              </w:rPr>
              <m:t xml:space="preserve">−</m:t>
            </m:r>
            <m:r>
              <w:rPr>
                <w:rFonts w:ascii="Cambria Math" w:hAnsi="Cambria Math"/>
              </w:rPr>
              <m:t xml:space="preserve">Δp</m:t>
            </m:r>
          </m:num>
          <m:den>
            <m:r>
              <w:rPr>
                <w:rFonts w:ascii="Cambria Math" w:hAnsi="Cambria Math"/>
              </w:rPr>
              <m:t xml:space="preserve">Δv</m:t>
            </m:r>
          </m:den>
        </m:f>
      </m:oMath>
      <w:r>
        <w:rPr>
          <w:sz w:val="32"/>
          <w:szCs w:val="32"/>
        </w:rPr>
        <w:t>,</w:t>
      </w:r>
    </w:p>
    <w:p>
      <w:pPr>
        <w:pStyle w:val="Normal"/>
        <w:spacing w:lineRule="auto" w:line="360" w:before="0" w:after="0"/>
        <w:jc w:val="both"/>
        <w:rPr>
          <w:sz w:val="32"/>
          <w:szCs w:val="32"/>
        </w:rPr>
      </w:pPr>
      <w:r>
        <w:rPr>
          <w:sz w:val="32"/>
          <w:szCs w:val="32"/>
        </w:rPr>
        <w:t xml:space="preserve">Or </w:t>
      </w:r>
      <w:r>
        <w:rPr/>
      </w:r>
      <m:oMath xmlns:m="http://schemas.openxmlformats.org/officeDocument/2006/math">
        <m:sSub>
          <m:e>
            <m:r>
              <w:rPr>
                <w:rFonts w:ascii="Cambria Math" w:hAnsi="Cambria Math"/>
              </w:rPr>
              <m:t xml:space="preserve">ρ</m:t>
            </m:r>
          </m:e>
          <m:sub>
            <m:r>
              <w:rPr>
                <w:rFonts w:ascii="Cambria Math" w:hAnsi="Cambria Math"/>
              </w:rPr>
              <m:t xml:space="preserve">0</m:t>
            </m:r>
          </m:sub>
        </m:sSub>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Δp</m:t>
            </m:r>
          </m:num>
          <m:den>
            <m:f>
              <m:fPr>
                <m:type m:val="lin"/>
              </m:fPr>
              <m:num>
                <m:r>
                  <w:rPr>
                    <w:rFonts w:ascii="Cambria Math" w:hAnsi="Cambria Math"/>
                  </w:rPr>
                  <m:t xml:space="preserve">Δv</m:t>
                </m:r>
              </m:num>
              <m:den>
                <m:r>
                  <w:rPr>
                    <w:rFonts w:ascii="Cambria Math" w:hAnsi="Cambria Math"/>
                  </w:rPr>
                  <m:t xml:space="preserve">v</m:t>
                </m:r>
              </m:den>
            </m:f>
          </m:den>
        </m:f>
      </m:oMath>
      <w:r>
        <w:rPr>
          <w:sz w:val="32"/>
          <w:szCs w:val="32"/>
        </w:rPr>
        <w:t>.</w:t>
      </w:r>
    </w:p>
    <w:p>
      <w:pPr>
        <w:pStyle w:val="Normal"/>
        <w:spacing w:lineRule="auto" w:line="360" w:before="0" w:after="0"/>
        <w:jc w:val="both"/>
        <w:rPr>
          <w:sz w:val="32"/>
          <w:szCs w:val="32"/>
        </w:rPr>
      </w:pPr>
      <w:r>
        <w:rPr>
          <w:sz w:val="32"/>
          <w:szCs w:val="32"/>
        </w:rPr>
      </w:r>
    </w:p>
    <w:p>
      <w:pPr>
        <w:pStyle w:val="Normal"/>
        <w:spacing w:lineRule="auto" w:line="360" w:before="0" w:after="0"/>
        <w:jc w:val="both"/>
        <w:rPr>
          <w:sz w:val="32"/>
          <w:szCs w:val="32"/>
        </w:rPr>
      </w:pPr>
      <w:r>
        <w:rPr>
          <w:sz w:val="32"/>
          <w:szCs w:val="32"/>
        </w:rPr>
        <w:t xml:space="preserve">Let </w:t>
      </w:r>
      <w:r>
        <w:rPr/>
      </w:r>
      <m:oMath xmlns:m="http://schemas.openxmlformats.org/officeDocument/2006/math">
        <m:r>
          <w:rPr>
            <w:rFonts w:ascii="Cambria Math" w:hAnsi="Cambria Math"/>
          </w:rPr>
          <m:t xml:space="preserve">V</m:t>
        </m:r>
      </m:oMath>
      <w:r>
        <w:rPr>
          <w:sz w:val="32"/>
          <w:szCs w:val="32"/>
        </w:rPr>
        <w:t xml:space="preserve"> be the volume of the fluid element before entering the compressional zone and </w:t>
      </w:r>
      <w:r>
        <w:rPr/>
      </w:r>
      <m:oMath xmlns:m="http://schemas.openxmlformats.org/officeDocument/2006/math">
        <m:r>
          <w:rPr>
            <w:rFonts w:ascii="Cambria Math" w:hAnsi="Cambria Math"/>
          </w:rPr>
          <m:t xml:space="preserve">ΔV</m:t>
        </m:r>
      </m:oMath>
      <w:r>
        <w:rPr>
          <w:sz w:val="32"/>
          <w:szCs w:val="32"/>
        </w:rPr>
        <w:t xml:space="preserve"> be the change in volume when it is in the compressional zone. Then,</w:t>
      </w:r>
    </w:p>
    <w:p>
      <w:pPr>
        <w:pStyle w:val="Normal"/>
        <w:spacing w:lineRule="auto" w:line="360" w:before="0" w:after="0"/>
        <w:jc w:val="both"/>
        <w:rPr>
          <w:sz w:val="32"/>
          <w:szCs w:val="32"/>
        </w:rPr>
      </w:pPr>
      <w:r>
        <w:rPr>
          <w:sz w:val="32"/>
          <w:szCs w:val="32"/>
        </w:rPr>
        <w:tab/>
      </w:r>
      <w:r>
        <w:rPr/>
      </w:r>
      <m:oMath xmlns:m="http://schemas.openxmlformats.org/officeDocument/2006/math">
        <m:f>
          <m:num>
            <m:r>
              <w:rPr>
                <w:rFonts w:ascii="Cambria Math" w:hAnsi="Cambria Math"/>
              </w:rPr>
              <m:t xml:space="preserve">ΔV</m:t>
            </m:r>
          </m:num>
          <m:den>
            <m:r>
              <w:rPr>
                <w:rFonts w:ascii="Cambria Math" w:hAnsi="Cambria Math"/>
              </w:rPr>
              <m:t xml:space="preserve">V</m:t>
            </m:r>
          </m:den>
        </m:f>
        <m:r>
          <w:rPr>
            <w:rFonts w:ascii="Cambria Math" w:hAnsi="Cambria Math"/>
          </w:rPr>
          <m:t xml:space="preserve">=</m:t>
        </m:r>
        <m:f>
          <m:num>
            <m:r>
              <w:rPr>
                <w:rFonts w:ascii="Cambria Math" w:hAnsi="Cambria Math"/>
              </w:rPr>
              <m:t xml:space="preserve">Δv</m:t>
            </m:r>
          </m:num>
          <m:den>
            <m:r>
              <w:rPr>
                <w:rFonts w:ascii="Cambria Math" w:hAnsi="Cambria Math"/>
              </w:rPr>
              <m:t xml:space="preserve">v</m:t>
            </m:r>
          </m:den>
        </m:f>
      </m:oMath>
    </w:p>
    <w:p>
      <w:pPr>
        <w:pStyle w:val="Normal"/>
        <w:spacing w:lineRule="auto" w:line="360" w:before="0" w:after="0"/>
        <w:jc w:val="both"/>
        <w:rPr>
          <w:sz w:val="32"/>
          <w:szCs w:val="32"/>
        </w:rPr>
      </w:pPr>
      <w:r>
        <w:rPr>
          <w:sz w:val="32"/>
          <w:szCs w:val="32"/>
        </w:rPr>
        <w:t>Hence, we conclude that</w:t>
      </w:r>
    </w:p>
    <w:p>
      <w:pPr>
        <w:pStyle w:val="Normal"/>
        <w:spacing w:lineRule="auto" w:line="360" w:before="0" w:after="0"/>
        <w:jc w:val="both"/>
        <w:rPr>
          <w:sz w:val="32"/>
          <w:szCs w:val="32"/>
        </w:rPr>
      </w:pPr>
      <w:r>
        <w:rPr>
          <w:sz w:val="32"/>
          <w:szCs w:val="32"/>
        </w:rPr>
        <w:tab/>
      </w:r>
      <w:r>
        <w:rPr/>
      </w:r>
      <m:oMath xmlns:m="http://schemas.openxmlformats.org/officeDocument/2006/math">
        <m:sSub>
          <m:e>
            <m:r>
              <w:rPr>
                <w:rFonts w:ascii="Cambria Math" w:hAnsi="Cambria Math"/>
              </w:rPr>
              <m:t xml:space="preserve">ρ</m:t>
            </m:r>
          </m:e>
          <m:sub>
            <m:r>
              <w:rPr>
                <w:rFonts w:ascii="Cambria Math" w:hAnsi="Cambria Math"/>
              </w:rPr>
              <m:t xml:space="preserve">0</m:t>
            </m:r>
          </m:sub>
        </m:sSub>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Δp</m:t>
            </m:r>
          </m:num>
          <m:den>
            <m:f>
              <m:fPr>
                <m:type m:val="lin"/>
              </m:fPr>
              <m:num>
                <m:r>
                  <w:rPr>
                    <w:rFonts w:ascii="Cambria Math" w:hAnsi="Cambria Math"/>
                  </w:rPr>
                  <m:t xml:space="preserve">ΔV</m:t>
                </m:r>
              </m:num>
              <m:den>
                <m:r>
                  <w:rPr>
                    <w:rFonts w:ascii="Cambria Math" w:hAnsi="Cambria Math"/>
                  </w:rPr>
                  <m:t xml:space="preserve">V</m:t>
                </m:r>
              </m:den>
            </m:f>
          </m:den>
        </m:f>
      </m:oMath>
    </w:p>
    <w:p>
      <w:pPr>
        <w:pStyle w:val="Normal"/>
        <w:spacing w:lineRule="auto" w:line="360" w:before="0" w:after="0"/>
        <w:jc w:val="both"/>
        <w:rPr>
          <w:sz w:val="32"/>
          <w:szCs w:val="32"/>
        </w:rPr>
      </w:pPr>
      <w:r>
        <w:rPr>
          <w:sz w:val="32"/>
          <w:szCs w:val="32"/>
        </w:rPr>
        <w:t xml:space="preserve">The term on the right is the bulk modulus of elasticity, </w:t>
      </w:r>
      <w:r>
        <w:rPr/>
      </w:r>
      <m:oMath xmlns:m="http://schemas.openxmlformats.org/officeDocument/2006/math">
        <m:r>
          <w:rPr>
            <w:rFonts w:ascii="Cambria Math" w:hAnsi="Cambria Math"/>
          </w:rPr>
          <m:t xml:space="preserve">B</m:t>
        </m:r>
      </m:oMath>
      <w:r>
        <w:rPr>
          <w:sz w:val="32"/>
          <w:szCs w:val="32"/>
        </w:rPr>
        <w:t xml:space="preserve">, of the fluid. Notice that </w:t>
      </w:r>
      <w:r>
        <w:rPr/>
      </w:r>
      <m:oMath xmlns:m="http://schemas.openxmlformats.org/officeDocument/2006/math">
        <m:f>
          <m:fPr>
            <m:type m:val="lin"/>
          </m:fPr>
          <m:num>
            <m:r>
              <w:rPr>
                <w:rFonts w:ascii="Cambria Math" w:hAnsi="Cambria Math"/>
              </w:rPr>
              <m:t xml:space="preserve">ΔV</m:t>
            </m:r>
          </m:num>
          <m:den>
            <m:r>
              <w:rPr>
                <w:rFonts w:ascii="Cambria Math" w:hAnsi="Cambria Math"/>
              </w:rPr>
              <m:t xml:space="preserve">V</m:t>
            </m:r>
          </m:den>
        </m:f>
      </m:oMath>
      <w:r>
        <w:rPr>
          <w:sz w:val="32"/>
          <w:szCs w:val="32"/>
        </w:rPr>
        <w:t xml:space="preserve"> is itself negative since it is a compression. Hence, </w:t>
      </w:r>
      <w:r>
        <w:rPr/>
      </w:r>
      <m:oMath xmlns:m="http://schemas.openxmlformats.org/officeDocument/2006/math">
        <m:r>
          <w:rPr>
            <w:rFonts w:ascii="Cambria Math" w:hAnsi="Cambria Math"/>
          </w:rPr>
          <m:t xml:space="preserve">B</m:t>
        </m:r>
      </m:oMath>
      <w:r>
        <w:rPr>
          <w:sz w:val="32"/>
          <w:szCs w:val="32"/>
        </w:rPr>
        <w:t xml:space="preserve"> is positive. Thus, the velocity of the longitudinal pulse in the medium is </w:t>
      </w:r>
    </w:p>
    <w:p>
      <w:pPr>
        <w:pStyle w:val="Normal"/>
        <w:spacing w:lineRule="auto" w:line="360" w:before="0" w:after="0"/>
        <w:jc w:val="both"/>
        <w:rPr>
          <w:sz w:val="32"/>
          <w:szCs w:val="32"/>
        </w:rPr>
      </w:pPr>
      <w:r>
        <w:rPr>
          <w:sz w:val="32"/>
          <w:szCs w:val="32"/>
        </w:rPr>
        <w:tab/>
      </w:r>
      <w:r>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B</m:t>
                </m:r>
              </m:num>
              <m:den>
                <m:sSub>
                  <m:e>
                    <m:r>
                      <w:rPr>
                        <w:rFonts w:ascii="Cambria Math" w:hAnsi="Cambria Math"/>
                      </w:rPr>
                      <m:t xml:space="preserve">ρ</m:t>
                    </m:r>
                  </m:e>
                  <m:sub>
                    <m:r>
                      <w:rPr>
                        <w:rFonts w:ascii="Cambria Math" w:hAnsi="Cambria Math"/>
                      </w:rPr>
                      <m:t xml:space="preserve">0</m:t>
                    </m:r>
                  </m:sub>
                </m:sSub>
              </m:den>
            </m:f>
          </m:e>
        </m:rad>
      </m:oMath>
    </w:p>
    <w:p>
      <w:pPr>
        <w:pStyle w:val="Normal"/>
        <w:spacing w:lineRule="auto" w:line="360" w:before="0" w:after="0"/>
        <w:jc w:val="both"/>
        <w:rPr>
          <w:sz w:val="32"/>
          <w:szCs w:val="32"/>
        </w:rPr>
      </w:pPr>
      <w:r>
        <w:rPr>
          <w:sz w:val="32"/>
          <w:szCs w:val="32"/>
        </w:rPr>
        <w:t xml:space="preserve">The above analysis applies to pulses of any shape and to extended wave trains. </w:t>
      </w:r>
    </w:p>
    <w:p>
      <w:pPr>
        <w:pStyle w:val="Normal"/>
        <w:spacing w:lineRule="auto" w:line="360" w:before="0" w:after="0"/>
        <w:jc w:val="both"/>
        <w:rPr>
          <w:sz w:val="32"/>
          <w:szCs w:val="32"/>
        </w:rPr>
      </w:pPr>
      <w:r>
        <w:rPr>
          <w:sz w:val="32"/>
          <w:szCs w:val="32"/>
        </w:rPr>
      </w:r>
    </w:p>
    <w:p>
      <w:pPr>
        <w:pStyle w:val="Normal"/>
        <w:spacing w:lineRule="auto" w:line="360" w:before="0" w:after="0"/>
        <w:jc w:val="both"/>
        <w:rPr>
          <w:sz w:val="32"/>
          <w:szCs w:val="32"/>
        </w:rPr>
      </w:pPr>
      <w:r>
        <w:rPr>
          <w:sz w:val="32"/>
          <w:szCs w:val="32"/>
        </w:rPr>
        <w:t xml:space="preserve">For a gaseous medium, we can express the Bulk modulus in terms of the undisturbed gas pressure </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sz w:val="32"/>
          <w:szCs w:val="32"/>
        </w:rPr>
        <w:t xml:space="preserve"> as </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γp</m:t>
            </m:r>
          </m:e>
          <m:sub>
            <m:r>
              <w:rPr>
                <w:rFonts w:ascii="Cambria Math" w:hAnsi="Cambria Math"/>
              </w:rPr>
              <m:t xml:space="preserve">0</m:t>
            </m:r>
          </m:sub>
        </m:sSub>
      </m:oMath>
      <w:r>
        <w:rPr>
          <w:sz w:val="32"/>
          <w:szCs w:val="32"/>
        </w:rPr>
        <w:t xml:space="preserve">, where </w:t>
      </w:r>
      <w:r>
        <w:rPr/>
      </w:r>
      <m:oMath xmlns:m="http://schemas.openxmlformats.org/officeDocument/2006/math">
        <m:r>
          <w:rPr>
            <w:rFonts w:ascii="Cambria Math" w:hAnsi="Cambria Math"/>
          </w:rPr>
          <m:t xml:space="preserve">γ</m:t>
        </m:r>
      </m:oMath>
      <w:r>
        <w:rPr>
          <w:sz w:val="32"/>
          <w:szCs w:val="32"/>
        </w:rPr>
        <w:t xml:space="preserve"> is the ratio of specific heats </w:t>
      </w:r>
      <w:r>
        <w:rPr/>
      </w:r>
      <m:oMath xmlns:m="http://schemas.openxmlformats.org/officeDocument/2006/math">
        <m:r>
          <w:rPr>
            <w:rFonts w:ascii="Cambria Math" w:hAnsi="Cambria Math"/>
          </w:rPr>
          <m:t xml:space="preserve">(</m:t>
        </m:r>
        <m:f>
          <m:fPr>
            <m:type m:val="lin"/>
          </m:fPr>
          <m:num>
            <m:sSub>
              <m:e>
                <m:r>
                  <w:rPr>
                    <w:rFonts w:ascii="Cambria Math" w:hAnsi="Cambria Math"/>
                  </w:rPr>
                  <m:t xml:space="preserve">c</m:t>
                </m:r>
              </m:e>
              <m:sub>
                <m:r>
                  <w:rPr>
                    <w:rFonts w:ascii="Cambria Math" w:hAnsi="Cambria Math"/>
                  </w:rPr>
                  <m:t xml:space="preserve">p</m:t>
                </m:r>
              </m:sub>
            </m:sSub>
          </m:num>
          <m:den>
            <m:sSub>
              <m:e>
                <m:r>
                  <w:rPr>
                    <w:rFonts w:ascii="Cambria Math" w:hAnsi="Cambria Math"/>
                  </w:rPr>
                  <m:t xml:space="preserve">c</m:t>
                </m:r>
              </m:e>
              <m:sub>
                <m:r>
                  <w:rPr>
                    <w:rFonts w:ascii="Cambria Math" w:hAnsi="Cambria Math"/>
                  </w:rPr>
                  <m:t xml:space="preserve">v</m:t>
                </m:r>
              </m:sub>
            </m:sSub>
          </m:den>
        </m:f>
        <m:r>
          <w:rPr>
            <w:rFonts w:ascii="Cambria Math" w:hAnsi="Cambria Math"/>
          </w:rPr>
          <m:t xml:space="preserve">)</m:t>
        </m:r>
      </m:oMath>
      <w:r>
        <w:rPr>
          <w:sz w:val="32"/>
          <w:szCs w:val="32"/>
        </w:rPr>
        <w:t xml:space="preserve">for the gas. </w:t>
      </w:r>
    </w:p>
    <w:p>
      <w:pPr>
        <w:pStyle w:val="Normal"/>
        <w:spacing w:lineRule="auto" w:line="360" w:before="0" w:after="0"/>
        <w:jc w:val="both"/>
        <w:rPr>
          <w:sz w:val="32"/>
          <w:szCs w:val="32"/>
        </w:rPr>
      </w:pPr>
      <w:r>
        <w:rPr>
          <w:sz w:val="32"/>
          <w:szCs w:val="32"/>
        </w:rPr>
        <w:tab/>
      </w:r>
      <w:r>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f>
              <m:num>
                <m:sSub>
                  <m:e>
                    <m:r>
                      <w:rPr>
                        <w:rFonts w:ascii="Cambria Math" w:hAnsi="Cambria Math"/>
                      </w:rPr>
                      <m:t xml:space="preserve">γp</m:t>
                    </m:r>
                  </m:e>
                  <m:sub>
                    <m:r>
                      <w:rPr>
                        <w:rFonts w:ascii="Cambria Math" w:hAnsi="Cambria Math"/>
                      </w:rPr>
                      <m:t xml:space="preserve">0</m:t>
                    </m:r>
                  </m:sub>
                </m:sSub>
              </m:num>
              <m:den>
                <m:sSub>
                  <m:e>
                    <m:r>
                      <w:rPr>
                        <w:rFonts w:ascii="Cambria Math" w:hAnsi="Cambria Math"/>
                      </w:rPr>
                      <m:t xml:space="preserve">ρ</m:t>
                    </m:r>
                  </m:e>
                  <m:sub>
                    <m:r>
                      <w:rPr>
                        <w:rFonts w:ascii="Cambria Math" w:hAnsi="Cambria Math"/>
                      </w:rPr>
                      <m:t xml:space="preserve">0</m:t>
                    </m:r>
                  </m:sub>
                </m:sSub>
              </m:den>
            </m:f>
          </m:e>
        </m:rad>
      </m:oMath>
    </w:p>
    <w:p>
      <w:pPr>
        <w:pStyle w:val="Normal"/>
        <w:spacing w:lineRule="auto" w:line="360" w:before="0" w:after="0"/>
        <w:jc w:val="both"/>
        <w:rPr>
          <w:sz w:val="32"/>
          <w:szCs w:val="32"/>
        </w:rPr>
      </w:pPr>
      <w:r>
        <w:rPr>
          <w:sz w:val="32"/>
          <w:szCs w:val="32"/>
        </w:rPr>
        <w:t xml:space="preserve">For a solid thin rod, bulk modulus is replaced by the Young’s modulus </w:t>
      </w:r>
      <w:r>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E</m:t>
                </m:r>
              </m:num>
              <m:den>
                <m:sSub>
                  <m:e>
                    <m:r>
                      <w:rPr>
                        <w:rFonts w:ascii="Cambria Math" w:hAnsi="Cambria Math"/>
                      </w:rPr>
                      <m:t xml:space="preserve">ρ</m:t>
                    </m:r>
                  </m:e>
                  <m:sub>
                    <m:r>
                      <w:rPr>
                        <w:rFonts w:ascii="Cambria Math" w:hAnsi="Cambria Math"/>
                      </w:rPr>
                      <m:t xml:space="preserve">0</m:t>
                    </m:r>
                  </m:sub>
                </m:sSub>
              </m:den>
            </m:f>
          </m:e>
        </m:rad>
      </m:oMath>
      <w:r>
        <w:rPr>
          <w:sz w:val="32"/>
          <w:szCs w:val="32"/>
        </w:rPr>
        <w:t xml:space="preserve">and for an extended solid, we have to make use of the shear modulus (a measure of elastic resistance to tangential or shearing force) and the bulk modulus.  </w:t>
      </w:r>
    </w:p>
    <w:p>
      <w:pPr>
        <w:pStyle w:val="Normal"/>
        <w:spacing w:lineRule="auto" w:line="360" w:before="0" w:after="0"/>
        <w:jc w:val="both"/>
        <w:rPr>
          <w:sz w:val="32"/>
          <w:szCs w:val="32"/>
        </w:rPr>
      </w:pPr>
      <w:r>
        <w:rPr>
          <w:sz w:val="32"/>
          <w:szCs w:val="32"/>
        </w:rPr>
        <w:t>The velocity of sound in some media:</w:t>
      </w:r>
    </w:p>
    <w:tbl>
      <w:tblPr>
        <w:tblStyle w:val="3"/>
        <w:tblW w:w="6413" w:type="dxa"/>
        <w:jc w:val="center"/>
        <w:tblInd w:w="0" w:type="dxa"/>
        <w:tblLayout w:type="fixed"/>
        <w:tblCellMar>
          <w:top w:w="0" w:type="dxa"/>
          <w:left w:w="108" w:type="dxa"/>
          <w:bottom w:w="0" w:type="dxa"/>
          <w:right w:w="108" w:type="dxa"/>
        </w:tblCellMar>
      </w:tblPr>
      <w:tblGrid>
        <w:gridCol w:w="1496"/>
        <w:gridCol w:w="2925"/>
        <w:gridCol w:w="1992"/>
      </w:tblGrid>
      <w:tr>
        <w:trPr/>
        <w:tc>
          <w:tcPr>
            <w:tcW w:w="14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both"/>
              <w:rPr>
                <w:sz w:val="32"/>
                <w:szCs w:val="32"/>
              </w:rPr>
            </w:pPr>
            <w:r>
              <w:rPr>
                <w:kern w:val="0"/>
                <w:sz w:val="32"/>
                <w:szCs w:val="32"/>
              </w:rPr>
              <w:t>Medium</w:t>
            </w:r>
          </w:p>
        </w:tc>
        <w:tc>
          <w:tcPr>
            <w:tcW w:w="29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both"/>
              <w:rPr>
                <w:sz w:val="32"/>
                <w:szCs w:val="32"/>
              </w:rPr>
            </w:pPr>
            <w:r>
              <w:rPr>
                <w:kern w:val="0"/>
                <w:sz w:val="32"/>
                <w:szCs w:val="32"/>
              </w:rPr>
              <w:t xml:space="preserve">Temperature </w:t>
            </w:r>
            <w:r>
              <w:rPr>
                <w:kern w:val="0"/>
                <w:sz w:val="20"/>
              </w:rPr>
            </w:r>
            <m:oMath xmlns:m="http://schemas.openxmlformats.org/officeDocument/2006/math">
              <m:sSup>
                <m:e>
                  <m:r>
                    <w:rPr>
                      <w:rFonts w:ascii="Cambria Math" w:hAnsi="Cambria Math"/>
                    </w:rPr>
                    <m:t xml:space="preserve">(</m:t>
                  </m:r>
                </m:e>
                <m:sup>
                  <m:r>
                    <w:rPr>
                      <w:rFonts w:ascii="Cambria Math" w:hAnsi="Cambria Math"/>
                    </w:rPr>
                    <m:t xml:space="preserve">0</m:t>
                  </m:r>
                </m:sup>
              </m:sSup>
              <m:r>
                <w:rPr>
                  <w:rFonts w:ascii="Cambria Math" w:hAnsi="Cambria Math"/>
                </w:rPr>
                <m:t xml:space="preserve">C</m:t>
              </m:r>
              <m:r>
                <w:rPr>
                  <w:rFonts w:ascii="Cambria Math" w:hAnsi="Cambria Math"/>
                </w:rPr>
                <m:t xml:space="preserve">)</m:t>
              </m:r>
            </m:oMath>
          </w:p>
        </w:tc>
        <w:tc>
          <w:tcPr>
            <w:tcW w:w="199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both"/>
              <w:rPr>
                <w:sz w:val="32"/>
                <w:szCs w:val="32"/>
              </w:rPr>
            </w:pPr>
            <w:r>
              <w:rPr>
                <w:kern w:val="0"/>
                <w:sz w:val="32"/>
                <w:szCs w:val="32"/>
              </w:rPr>
              <w:t xml:space="preserve">Speed </w:t>
            </w:r>
            <w:r>
              <w:rPr>
                <w:kern w:val="0"/>
                <w:sz w:val="20"/>
              </w:rPr>
            </w:r>
            <m:oMath xmlns:m="http://schemas.openxmlformats.org/officeDocument/2006/math">
              <m:r>
                <w:rPr>
                  <w:rFonts w:ascii="Cambria Math" w:hAnsi="Cambria Math"/>
                </w:rPr>
                <m:t xml:space="preserve">(</m:t>
              </m:r>
              <m:f>
                <m:fPr>
                  <m:type m:val="lin"/>
                </m:fPr>
                <m:num>
                  <m:r>
                    <w:rPr>
                      <w:rFonts w:ascii="Cambria Math" w:hAnsi="Cambria Math"/>
                    </w:rPr>
                    <m:t xml:space="preserve">m</m:t>
                  </m:r>
                </m:num>
                <m:den>
                  <m:r>
                    <w:rPr>
                      <w:rFonts w:ascii="Cambria Math" w:hAnsi="Cambria Math"/>
                    </w:rPr>
                    <m:t xml:space="preserve">s</m:t>
                  </m:r>
                </m:den>
              </m:f>
              <m:r>
                <w:rPr>
                  <w:rFonts w:ascii="Cambria Math" w:hAnsi="Cambria Math"/>
                </w:rPr>
                <m:t xml:space="preserve">)</m:t>
              </m:r>
            </m:oMath>
          </w:p>
        </w:tc>
      </w:tr>
      <w:tr>
        <w:trPr/>
        <w:tc>
          <w:tcPr>
            <w:tcW w:w="14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both"/>
              <w:rPr>
                <w:sz w:val="32"/>
                <w:szCs w:val="32"/>
              </w:rPr>
            </w:pPr>
            <w:r>
              <w:rPr>
                <w:kern w:val="0"/>
                <w:sz w:val="32"/>
                <w:szCs w:val="32"/>
              </w:rPr>
              <w:t>Air</w:t>
            </w:r>
          </w:p>
          <w:p>
            <w:pPr>
              <w:pStyle w:val="Normal"/>
              <w:widowControl/>
              <w:spacing w:lineRule="auto" w:line="360" w:before="0" w:after="0"/>
              <w:jc w:val="both"/>
              <w:rPr>
                <w:sz w:val="32"/>
                <w:szCs w:val="32"/>
              </w:rPr>
            </w:pPr>
            <w:r>
              <w:rPr>
                <w:kern w:val="0"/>
                <w:sz w:val="32"/>
                <w:szCs w:val="32"/>
              </w:rPr>
              <w:t>Water</w:t>
            </w:r>
          </w:p>
          <w:p>
            <w:pPr>
              <w:pStyle w:val="Normal"/>
              <w:widowControl/>
              <w:spacing w:lineRule="auto" w:line="360" w:before="0" w:after="0"/>
              <w:jc w:val="both"/>
              <w:rPr>
                <w:sz w:val="32"/>
                <w:szCs w:val="32"/>
              </w:rPr>
            </w:pPr>
            <w:r>
              <w:rPr>
                <w:kern w:val="0"/>
                <w:sz w:val="32"/>
                <w:szCs w:val="32"/>
              </w:rPr>
              <w:t>Copper</w:t>
            </w:r>
          </w:p>
        </w:tc>
        <w:tc>
          <w:tcPr>
            <w:tcW w:w="29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both"/>
              <w:rPr>
                <w:sz w:val="32"/>
                <w:szCs w:val="32"/>
              </w:rPr>
            </w:pPr>
            <w:r>
              <w:rPr>
                <w:kern w:val="0"/>
                <w:sz w:val="32"/>
                <w:szCs w:val="32"/>
              </w:rPr>
              <w:t>0</w:t>
            </w:r>
          </w:p>
          <w:p>
            <w:pPr>
              <w:pStyle w:val="Normal"/>
              <w:widowControl/>
              <w:spacing w:lineRule="auto" w:line="360" w:before="0" w:after="0"/>
              <w:jc w:val="both"/>
              <w:rPr>
                <w:sz w:val="32"/>
                <w:szCs w:val="32"/>
              </w:rPr>
            </w:pPr>
            <w:r>
              <w:rPr>
                <w:kern w:val="0"/>
                <w:sz w:val="32"/>
                <w:szCs w:val="32"/>
              </w:rPr>
              <w:t>15</w:t>
            </w:r>
          </w:p>
          <w:p>
            <w:pPr>
              <w:pStyle w:val="Normal"/>
              <w:widowControl/>
              <w:spacing w:lineRule="auto" w:line="360" w:before="0" w:after="0"/>
              <w:jc w:val="both"/>
              <w:rPr>
                <w:sz w:val="32"/>
                <w:szCs w:val="32"/>
              </w:rPr>
            </w:pPr>
            <w:r>
              <w:rPr>
                <w:kern w:val="0"/>
                <w:sz w:val="32"/>
                <w:szCs w:val="32"/>
              </w:rPr>
              <w:t>20</w:t>
            </w:r>
          </w:p>
        </w:tc>
        <w:tc>
          <w:tcPr>
            <w:tcW w:w="199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both"/>
              <w:rPr>
                <w:sz w:val="32"/>
                <w:szCs w:val="32"/>
              </w:rPr>
            </w:pPr>
            <w:r>
              <w:rPr>
                <w:kern w:val="0"/>
                <w:sz w:val="32"/>
                <w:szCs w:val="32"/>
              </w:rPr>
              <w:t>330</w:t>
            </w:r>
          </w:p>
          <w:p>
            <w:pPr>
              <w:pStyle w:val="Normal"/>
              <w:widowControl/>
              <w:spacing w:lineRule="auto" w:line="360" w:before="0" w:after="0"/>
              <w:jc w:val="both"/>
              <w:rPr>
                <w:sz w:val="32"/>
                <w:szCs w:val="32"/>
              </w:rPr>
            </w:pPr>
            <w:r>
              <w:rPr>
                <w:kern w:val="0"/>
                <w:sz w:val="32"/>
                <w:szCs w:val="32"/>
              </w:rPr>
              <w:t>1450</w:t>
            </w:r>
          </w:p>
          <w:p>
            <w:pPr>
              <w:pStyle w:val="Normal"/>
              <w:widowControl/>
              <w:spacing w:lineRule="auto" w:line="360" w:before="0" w:after="0"/>
              <w:jc w:val="both"/>
              <w:rPr>
                <w:sz w:val="32"/>
                <w:szCs w:val="32"/>
              </w:rPr>
            </w:pPr>
            <w:r>
              <w:rPr>
                <w:kern w:val="0"/>
                <w:sz w:val="32"/>
                <w:szCs w:val="32"/>
              </w:rPr>
              <w:t>3560</w:t>
            </w:r>
          </w:p>
        </w:tc>
      </w:tr>
    </w:tbl>
    <w:p>
      <w:pPr>
        <w:pStyle w:val="Normal"/>
        <w:spacing w:lineRule="auto" w:line="360" w:before="0" w:after="0"/>
        <w:jc w:val="both"/>
        <w:rPr>
          <w:sz w:val="32"/>
          <w:szCs w:val="32"/>
        </w:rPr>
      </w:pPr>
      <w:r>
        <w:rPr>
          <w:sz w:val="32"/>
          <w:szCs w:val="32"/>
        </w:rPr>
        <w:t>You would observe that the larger these moduli, the higher the speed of sound in the medium. This is why sound travels fastest in solids as they are the most difficult to compress. Seen another way, the molecules are so close the sound wave is easily transmitted from one to the other. The speed of sound in liquids is much faster than the speed of sound in gases.  In air, about 340 m/s, in water, about 1,400 m and in iron, about 5,000 m/s. In diamond (443 GPa, 3.51 g/cm</w:t>
      </w:r>
      <w:r>
        <w:rPr>
          <w:sz w:val="32"/>
          <w:szCs w:val="32"/>
          <w:vertAlign w:val="superscript"/>
        </w:rPr>
        <w:t>3</w:t>
      </w:r>
      <w:r>
        <w:rPr>
          <w:sz w:val="32"/>
          <w:szCs w:val="32"/>
        </w:rPr>
        <w:t>), an extremely compact material, sound travels at about 11,000 m/s.</w:t>
      </w:r>
    </w:p>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ENERGY STORED IN AN ELASTIC MATERIAL</w:t>
      </w:r>
    </w:p>
    <w:p>
      <w:pPr>
        <w:pStyle w:val="Normal"/>
        <w:spacing w:lineRule="auto" w:line="360"/>
        <w:jc w:val="both"/>
        <w:rPr>
          <w:rFonts w:eastAsia="宋体" w:eastAsiaTheme="minorEastAsia"/>
          <w:sz w:val="32"/>
          <w:szCs w:val="24"/>
        </w:rPr>
      </w:pPr>
      <w:r>
        <w:rPr>
          <w:rFonts w:eastAsia="宋体" w:eastAsiaTheme="minorEastAsia"/>
          <w:sz w:val="32"/>
          <w:szCs w:val="24"/>
        </w:rPr>
        <w:t>The linear portion of the force against extension graph provides very useful info.</w:t>
      </w:r>
    </w:p>
    <w:p>
      <w:pPr>
        <w:pStyle w:val="Normal"/>
        <w:spacing w:lineRule="auto" w:line="360"/>
        <w:jc w:val="both"/>
        <w:rPr>
          <w:rFonts w:eastAsia="宋体" w:eastAsiaTheme="minorEastAsia"/>
          <w:sz w:val="32"/>
          <w:szCs w:val="24"/>
        </w:rPr>
      </w:pPr>
      <w:r>
        <w:rPr>
          <w:rFonts w:eastAsia="宋体" w:eastAsiaTheme="minorEastAsia"/>
          <w:sz w:val="32"/>
          <w:szCs w:val="24"/>
        </w:rPr>
        <w:t>The slope of the graph gives the force constant.</w:t>
      </w:r>
    </w:p>
    <w:p>
      <w:pPr>
        <w:pStyle w:val="Normal"/>
        <w:spacing w:lineRule="auto" w:line="360"/>
        <w:jc w:val="both"/>
        <w:rPr>
          <w:rFonts w:eastAsia="宋体" w:eastAsiaTheme="minorEastAsia"/>
          <w:sz w:val="32"/>
          <w:szCs w:val="24"/>
        </w:rPr>
      </w:pPr>
      <w:r>
        <w:rPr>
          <w:rFonts w:eastAsia="宋体" w:eastAsiaTheme="minorEastAsia"/>
          <w:sz w:val="32"/>
          <w:szCs w:val="24"/>
        </w:rPr>
        <w:t>The area under the graph gives the energy stored in the elastic material or the work done on the elastic material.</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Slope</m:t>
          </m:r>
          <m:r>
            <w:rPr>
              <w:rFonts w:ascii="Cambria Math" w:hAnsi="Cambria Math"/>
            </w:rPr>
            <m:t xml:space="preserve">=</m:t>
          </m:r>
          <m:r>
            <w:rPr>
              <w:rFonts w:ascii="Cambria Math" w:hAnsi="Cambria Math"/>
            </w:rPr>
            <m:t xml:space="preserve">Force</m:t>
          </m:r>
          <m:r>
            <w:rPr>
              <w:rFonts w:ascii="Cambria Math" w:hAnsi="Cambria Math"/>
            </w:rPr>
            <m:t xml:space="preserve">constant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Area</m:t>
          </m:r>
          <m:r>
            <w:rPr>
              <w:rFonts w:ascii="Cambria Math" w:hAnsi="Cambria Math"/>
            </w:rPr>
            <m:t xml:space="preserve">under</m:t>
          </m:r>
          <m:r>
            <w:rPr>
              <w:rFonts w:ascii="Cambria Math" w:hAnsi="Cambria Math"/>
            </w:rPr>
            <m:t xml:space="preserve">tℎe</m:t>
          </m:r>
          <m:r>
            <w:rPr>
              <w:rFonts w:ascii="Cambria Math" w:hAnsi="Cambria Math"/>
            </w:rPr>
            <m:t xml:space="preserve">grapℎ</m:t>
          </m:r>
          <m:d>
            <m:dPr>
              <m:begChr m:val="("/>
              <m:endChr m:val=")"/>
            </m:dPr>
            <m:e>
              <m:r>
                <w:rPr>
                  <w:rFonts w:ascii="Cambria Math" w:hAnsi="Cambria Math"/>
                </w:rPr>
                <m:t xml:space="preserve">Triangle</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eF</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Area</m:t>
          </m:r>
          <m:r>
            <w:rPr>
              <w:rFonts w:ascii="Cambria Math" w:hAnsi="Cambria Math"/>
            </w:rPr>
            <m:t xml:space="preserve">under</m:t>
          </m:r>
          <m:r>
            <w:rPr>
              <w:rFonts w:ascii="Cambria Math" w:hAnsi="Cambria Math"/>
            </w:rPr>
            <m:t xml:space="preserve">grapℎ</m:t>
          </m:r>
          <m:r>
            <w:rPr>
              <w:rFonts w:ascii="Cambria Math" w:hAnsi="Cambria Math"/>
            </w:rPr>
            <m:t xml:space="preserve">=</m:t>
          </m:r>
          <m:r>
            <w:rPr>
              <w:rFonts w:ascii="Cambria Math" w:hAnsi="Cambria Math"/>
            </w:rPr>
            <m:t xml:space="preserve">Energy</m:t>
          </m:r>
          <m:r>
            <w:rPr>
              <w:rFonts w:ascii="Cambria Math" w:hAnsi="Cambria Math"/>
            </w:rPr>
            <m:t xml:space="preserve">stored</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Energy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eF</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Fe</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ke</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ke</m:t>
              </m:r>
            </m:e>
          </m:d>
          <m:r>
            <w:rPr>
              <w:rFonts w:ascii="Cambria Math" w:hAnsi="Cambria Math"/>
            </w:rPr>
            <m:t xml:space="preserve">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r>
                <w:rPr>
                  <w:rFonts w:ascii="Cambria Math" w:hAnsi="Cambria Math"/>
                </w:rPr>
                <m:t xml:space="preserve">e</m:t>
              </m:r>
            </m:e>
            <m:sup>
              <m:r>
                <w:rPr>
                  <w:rFonts w:ascii="Cambria Math" w:hAnsi="Cambria Math"/>
                </w:rPr>
                <m:t xml:space="preserve">2</m:t>
              </m:r>
            </m:sup>
          </m:sSup>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F</m:t>
              </m:r>
            </m:num>
            <m:den>
              <m:r>
                <w:rPr>
                  <w:rFonts w:ascii="Cambria Math" w:hAnsi="Cambria Math"/>
                </w:rPr>
                <m:t xml:space="preserve">k</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d>
                <m:dPr>
                  <m:begChr m:val="("/>
                  <m:endChr m:val=")"/>
                </m:dPr>
                <m:e>
                  <m:f>
                    <m:num>
                      <m:r>
                        <w:rPr>
                          <w:rFonts w:ascii="Cambria Math" w:hAnsi="Cambria Math"/>
                        </w:rPr>
                        <m:t xml:space="preserve">F</m:t>
                      </m:r>
                    </m:num>
                    <m:den>
                      <m:r>
                        <w:rPr>
                          <w:rFonts w:ascii="Cambria Math" w:hAnsi="Cambria Math"/>
                        </w:rPr>
                        <m:t xml:space="preserve">k</m:t>
                      </m:r>
                    </m:den>
                  </m:f>
                </m:e>
              </m:d>
            </m:e>
            <m:sup>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d>
            <m:dPr>
              <m:begChr m:val="("/>
              <m:endChr m:val=")"/>
            </m:dPr>
            <m:e>
              <m:f>
                <m:num>
                  <m:sSup>
                    <m:e>
                      <m:r>
                        <w:rPr>
                          <w:rFonts w:ascii="Cambria Math" w:hAnsi="Cambria Math"/>
                        </w:rPr>
                        <m:t xml:space="preserve">F</m:t>
                      </m:r>
                    </m:e>
                    <m:sup>
                      <m:r>
                        <w:rPr>
                          <w:rFonts w:ascii="Cambria Math" w:hAnsi="Cambria Math"/>
                        </w:rPr>
                        <m:t xml:space="preserve">2</m:t>
                      </m:r>
                    </m:sup>
                  </m:sSup>
                </m:num>
                <m:den>
                  <m:sSup>
                    <m:e>
                      <m:r>
                        <w:rPr>
                          <w:rFonts w:ascii="Cambria Math" w:hAnsi="Cambria Math"/>
                        </w:rPr>
                        <m:t xml:space="preserve">k</m:t>
                      </m:r>
                    </m:e>
                    <m:sup>
                      <m:r>
                        <w:rPr>
                          <w:rFonts w:ascii="Cambria Math" w:hAnsi="Cambria Math"/>
                        </w:rPr>
                        <m:t xml:space="preserve">2</m:t>
                      </m:r>
                    </m:sup>
                  </m:sSup>
                </m:den>
              </m:f>
            </m:e>
          </m:d>
        </m:oMath>
      </m:oMathPara>
    </w:p>
    <w:p>
      <w:pPr>
        <w:pStyle w:val="Normal"/>
        <w:spacing w:lineRule="auto" w:line="360"/>
        <w:jc w:val="center"/>
        <w:rPr>
          <w:rFonts w:eastAsia="宋体" w:eastAsiaTheme="minorEastAsia"/>
          <w:sz w:val="24"/>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sSup>
                <m:e>
                  <m:r>
                    <w:rPr>
                      <w:rFonts w:ascii="Cambria Math" w:hAnsi="Cambria Math"/>
                    </w:rPr>
                    <m:t xml:space="preserve">F</m:t>
                  </m:r>
                </m:e>
                <m:sup>
                  <m:r>
                    <w:rPr>
                      <w:rFonts w:ascii="Cambria Math" w:hAnsi="Cambria Math"/>
                    </w:rPr>
                    <m:t xml:space="preserve">2</m:t>
                  </m:r>
                </m:sup>
              </m:sSup>
            </m:num>
            <m:den>
              <m:r>
                <w:rPr>
                  <w:rFonts w:ascii="Cambria Math" w:hAnsi="Cambria Math"/>
                </w:rPr>
                <m:t xml:space="preserve">k</m:t>
              </m:r>
            </m:den>
          </m:f>
        </m:oMath>
      </m:oMathPara>
    </w:p>
    <w:p>
      <w:pPr>
        <w:pStyle w:val="Normal"/>
        <w:spacing w:lineRule="auto" w:line="360"/>
        <w:jc w:val="both"/>
        <w:rPr>
          <w:rFonts w:eastAsia="宋体" w:eastAsiaTheme="minorEastAsia"/>
          <w:sz w:val="32"/>
          <w:szCs w:val="24"/>
          <w:u w:val="single"/>
        </w:rPr>
      </w:pPr>
      <w:r>
        <w:rPr>
          <w:rFonts w:eastAsia="宋体" w:eastAsiaTheme="minorEastAsia"/>
          <w:sz w:val="48"/>
          <w:szCs w:val="24"/>
          <w:u w:val="single"/>
        </w:rPr>
        <w:t>SIMPLE MACHINES</w:t>
      </w:r>
    </w:p>
    <w:p>
      <w:pPr>
        <w:pStyle w:val="Normal"/>
        <w:spacing w:lineRule="auto" w:line="360"/>
        <w:jc w:val="both"/>
        <w:rPr>
          <w:rFonts w:eastAsia="宋体" w:eastAsiaTheme="minorEastAsia"/>
          <w:sz w:val="32"/>
          <w:szCs w:val="24"/>
        </w:rPr>
      </w:pPr>
      <w:r>
        <w:rPr>
          <w:rFonts w:eastAsia="宋体" w:eastAsiaTheme="minorEastAsia"/>
          <w:sz w:val="32"/>
          <w:szCs w:val="24"/>
        </w:rPr>
        <w:t>A Machine is a device where the application of a little effort (force) will overcome large amount of load. It is used for doing work easily. A machine also converts force</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TERMS USED IN SIMPLE MACHINE</w:t>
      </w:r>
    </w:p>
    <w:p>
      <w:pPr>
        <w:pStyle w:val="ListParagraph"/>
        <w:numPr>
          <w:ilvl w:val="0"/>
          <w:numId w:val="28"/>
        </w:numPr>
        <w:spacing w:lineRule="auto" w:line="360"/>
        <w:jc w:val="both"/>
        <w:rPr>
          <w:rFonts w:eastAsia="宋体" w:eastAsiaTheme="minorEastAsia"/>
          <w:sz w:val="32"/>
          <w:szCs w:val="24"/>
        </w:rPr>
      </w:pPr>
      <w:r>
        <w:rPr>
          <w:rFonts w:eastAsia="宋体" w:eastAsiaTheme="minorEastAsia"/>
          <w:sz w:val="32"/>
          <w:szCs w:val="24"/>
        </w:rPr>
        <w:t>Mechanical Advantage: This is defined as the ratio of the load carried to the effort applied.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Mecℎanical</m:t>
          </m:r>
          <m:r>
            <w:rPr>
              <w:rFonts w:ascii="Cambria Math" w:hAnsi="Cambria Math"/>
            </w:rPr>
            <m:t xml:space="preserve">Advantage</m:t>
          </m:r>
          <m:r>
            <w:rPr>
              <w:rFonts w:ascii="Cambria Math" w:hAnsi="Cambria Math"/>
            </w:rPr>
            <m:t xml:space="preserve">=</m:t>
          </m:r>
          <m:f>
            <m:num>
              <m:r>
                <w:rPr>
                  <w:rFonts w:ascii="Cambria Math" w:hAnsi="Cambria Math"/>
                </w:rPr>
                <m:t xml:space="preserve">Load</m:t>
              </m:r>
            </m:num>
            <m:den>
              <m:r>
                <w:rPr>
                  <w:rFonts w:ascii="Cambria Math" w:hAnsi="Cambria Math"/>
                </w:rPr>
                <m:t xml:space="preserve">Effort</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L</m:t>
              </m:r>
            </m:num>
            <m:den>
              <m:r>
                <w:rPr>
                  <w:rFonts w:ascii="Cambria Math" w:hAnsi="Cambria Math"/>
                </w:rPr>
                <m:t xml:space="preserve">E</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Mechanical Advantage is affected by friction. It is dependent on friction</w:t>
      </w:r>
    </w:p>
    <w:p>
      <w:pPr>
        <w:pStyle w:val="ListParagraph"/>
        <w:numPr>
          <w:ilvl w:val="0"/>
          <w:numId w:val="28"/>
        </w:numPr>
        <w:spacing w:lineRule="auto" w:line="360"/>
        <w:jc w:val="both"/>
        <w:rPr>
          <w:rFonts w:eastAsia="宋体" w:eastAsiaTheme="minorEastAsia"/>
          <w:sz w:val="32"/>
          <w:szCs w:val="24"/>
        </w:rPr>
      </w:pPr>
      <w:r>
        <w:rPr>
          <w:rFonts w:eastAsia="宋体" w:eastAsiaTheme="minorEastAsia"/>
          <w:sz w:val="32"/>
          <w:szCs w:val="24"/>
        </w:rPr>
        <w:t>Velocity Ratio: This is defined as the ratio of the distance moved by the effort to the distance moved by the load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Velocity</m:t>
          </m:r>
          <m:r>
            <w:rPr>
              <w:rFonts w:ascii="Cambria Math" w:hAnsi="Cambria Math"/>
            </w:rPr>
            <m:t xml:space="preserve">Ratio</m:t>
          </m:r>
          <m:r>
            <w:rPr>
              <w:rFonts w:ascii="Cambria Math" w:hAnsi="Cambria Math"/>
            </w:rPr>
            <m:t xml:space="preserve">=</m:t>
          </m:r>
          <m:f>
            <m:num>
              <m:r>
                <w:rPr>
                  <w:rFonts w:ascii="Cambria Math" w:hAnsi="Cambria Math"/>
                </w:rPr>
                <m:t xml:space="preserve">Effort</m:t>
              </m:r>
              <m:r>
                <w:rPr>
                  <w:rFonts w:ascii="Cambria Math" w:hAnsi="Cambria Math"/>
                </w:rPr>
                <m:t xml:space="preserve">distance</m:t>
              </m:r>
            </m:num>
            <m:den>
              <m:r>
                <w:rPr>
                  <w:rFonts w:ascii="Cambria Math" w:hAnsi="Cambria Math"/>
                </w:rPr>
                <m:t xml:space="preserve">Load</m:t>
              </m:r>
              <m:r>
                <w:rPr>
                  <w:rFonts w:ascii="Cambria Math" w:hAnsi="Cambria Math"/>
                </w:rPr>
                <m:t xml:space="preserve">distance</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f>
            <m:num>
              <m:sSub>
                <m:e>
                  <m:r>
                    <w:rPr>
                      <w:rFonts w:ascii="Cambria Math" w:hAnsi="Cambria Math"/>
                    </w:rPr>
                    <m:t xml:space="preserve">d</m:t>
                  </m:r>
                </m:e>
                <m:sub>
                  <m:r>
                    <w:rPr>
                      <w:rFonts w:ascii="Cambria Math" w:hAnsi="Cambria Math"/>
                    </w:rPr>
                    <m:t xml:space="preserve">E</m:t>
                  </m:r>
                </m:sub>
              </m:sSub>
            </m:num>
            <m:den>
              <m:sSub>
                <m:e>
                  <m:r>
                    <w:rPr>
                      <w:rFonts w:ascii="Cambria Math" w:hAnsi="Cambria Math"/>
                    </w:rPr>
                    <m:t xml:space="preserve">d</m:t>
                  </m:r>
                </m:e>
                <m:sub>
                  <m:r>
                    <w:rPr>
                      <w:rFonts w:ascii="Cambria Math" w:hAnsi="Cambria Math"/>
                    </w:rPr>
                    <m:t xml:space="preserve">L</m:t>
                  </m:r>
                </m:sub>
              </m:sSub>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velocity ratio is also defined as the ratio of the effort arm to the load arm.</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VR</m:t>
          </m:r>
          <m:r>
            <w:rPr>
              <w:rFonts w:ascii="Cambria Math" w:hAnsi="Cambria Math"/>
            </w:rPr>
            <m:t xml:space="preserve">=</m:t>
          </m:r>
          <m:f>
            <m:num>
              <m:r>
                <w:rPr>
                  <w:rFonts w:ascii="Cambria Math" w:hAnsi="Cambria Math"/>
                </w:rPr>
                <m:t xml:space="preserve">Effort</m:t>
              </m:r>
              <m:r>
                <w:rPr>
                  <w:rFonts w:ascii="Cambria Math" w:hAnsi="Cambria Math"/>
                </w:rPr>
                <m:t xml:space="preserve">arm</m:t>
              </m:r>
            </m:num>
            <m:den>
              <m:r>
                <w:rPr>
                  <w:rFonts w:ascii="Cambria Math" w:hAnsi="Cambria Math"/>
                </w:rPr>
                <m:t xml:space="preserve">Load</m:t>
              </m:r>
              <m:r>
                <w:rPr>
                  <w:rFonts w:ascii="Cambria Math" w:hAnsi="Cambria Math"/>
                </w:rPr>
                <m:t xml:space="preserve">arm</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Velocity ratio is independent on friction</w:t>
      </w:r>
    </w:p>
    <w:p>
      <w:pPr>
        <w:pStyle w:val="ListParagraph"/>
        <w:numPr>
          <w:ilvl w:val="0"/>
          <w:numId w:val="28"/>
        </w:numPr>
        <w:spacing w:lineRule="auto" w:line="360"/>
        <w:jc w:val="both"/>
        <w:rPr>
          <w:rFonts w:eastAsia="宋体" w:eastAsiaTheme="minorEastAsia"/>
          <w:sz w:val="32"/>
          <w:szCs w:val="24"/>
        </w:rPr>
      </w:pPr>
      <w:r>
        <w:rPr>
          <w:rFonts w:eastAsia="宋体" w:eastAsiaTheme="minorEastAsia"/>
          <w:sz w:val="32"/>
          <w:szCs w:val="24"/>
        </w:rPr>
        <w:t>Work Output: This is defined as the work done on the load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output</m:t>
          </m:r>
          <m:r>
            <w:rPr>
              <w:rFonts w:ascii="Cambria Math" w:hAnsi="Cambria Math"/>
            </w:rPr>
            <m:t xml:space="preserve">=</m:t>
          </m:r>
          <m:r>
            <w:rPr>
              <w:rFonts w:ascii="Cambria Math" w:hAnsi="Cambria Math"/>
            </w:rPr>
            <m:t xml:space="preserve">work</m:t>
          </m:r>
          <m:r>
            <w:rPr>
              <w:rFonts w:ascii="Cambria Math" w:hAnsi="Cambria Math"/>
            </w:rPr>
            <m:t xml:space="preserve">done</m:t>
          </m:r>
          <m:r>
            <w:rPr>
              <w:rFonts w:ascii="Cambria Math" w:hAnsi="Cambria Math"/>
            </w:rPr>
            <m:t xml:space="preserve">on</m:t>
          </m:r>
          <m:r>
            <w:rPr>
              <w:rFonts w:ascii="Cambria Math" w:hAnsi="Cambria Math"/>
            </w:rPr>
            <m:t xml:space="preserve">load</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output</m:t>
          </m:r>
          <m:r>
            <w:rPr>
              <w:rFonts w:ascii="Cambria Math" w:hAnsi="Cambria Math"/>
            </w:rPr>
            <m:t xml:space="preserve">=</m:t>
          </m:r>
          <m:r>
            <w:rPr>
              <w:rFonts w:ascii="Cambria Math" w:hAnsi="Cambria Math"/>
            </w:rPr>
            <m:t xml:space="preserve">Load</m:t>
          </m:r>
          <m:r>
            <w:rPr>
              <w:rFonts w:ascii="Cambria Math" w:hAnsi="Cambria Math"/>
            </w:rPr>
            <m:t xml:space="preserve">×</m:t>
          </m:r>
          <m:r>
            <w:rPr>
              <w:rFonts w:ascii="Cambria Math" w:hAnsi="Cambria Math"/>
            </w:rPr>
            <m:t xml:space="preserve">Load</m:t>
          </m:r>
          <m:r>
            <w:rPr>
              <w:rFonts w:ascii="Cambria Math" w:hAnsi="Cambria Math"/>
            </w:rPr>
            <m:t xml:space="preserve">distance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W</m:t>
              </m:r>
            </m:e>
            <m:sub>
              <m:r>
                <w:rPr>
                  <w:rFonts w:ascii="Cambria Math" w:hAnsi="Cambria Math"/>
                </w:rPr>
                <m:t xml:space="preserve">O</m:t>
              </m:r>
            </m:sub>
          </m:sSub>
          <m:r>
            <w:rPr>
              <w:rFonts w:ascii="Cambria Math" w:hAnsi="Cambria Math"/>
            </w:rPr>
            <m:t xml:space="preserve">=</m:t>
          </m:r>
          <m:r>
            <w:rPr>
              <w:rFonts w:ascii="Cambria Math" w:hAnsi="Cambria Math"/>
            </w:rPr>
            <m:t xml:space="preserve">L</m:t>
          </m:r>
          <m:sSub>
            <m:e>
              <m:r>
                <w:rPr>
                  <w:rFonts w:ascii="Cambria Math" w:hAnsi="Cambria Math"/>
                </w:rPr>
                <m:t xml:space="preserve">d</m:t>
              </m:r>
            </m:e>
            <m:sub>
              <m:r>
                <w:rPr>
                  <w:rFonts w:ascii="Cambria Math" w:hAnsi="Cambria Math"/>
                </w:rPr>
                <m:t xml:space="preserve">L</m:t>
              </m:r>
            </m:sub>
          </m:sSub>
        </m:oMath>
      </m:oMathPara>
    </w:p>
    <w:p>
      <w:pPr>
        <w:pStyle w:val="ListParagraph"/>
        <w:numPr>
          <w:ilvl w:val="0"/>
          <w:numId w:val="28"/>
        </w:numPr>
        <w:spacing w:lineRule="auto" w:line="360"/>
        <w:jc w:val="both"/>
        <w:rPr>
          <w:rFonts w:eastAsia="宋体" w:eastAsiaTheme="minorEastAsia"/>
          <w:sz w:val="32"/>
          <w:szCs w:val="24"/>
        </w:rPr>
      </w:pPr>
      <w:r>
        <w:rPr>
          <w:rFonts w:eastAsia="宋体" w:eastAsiaTheme="minorEastAsia"/>
          <w:sz w:val="32"/>
          <w:szCs w:val="24"/>
        </w:rPr>
        <w:t>Work Input: This is the work done by the effort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input</m:t>
          </m:r>
          <m:r>
            <w:rPr>
              <w:rFonts w:ascii="Cambria Math" w:hAnsi="Cambria Math"/>
            </w:rPr>
            <m:t xml:space="preserve">=</m:t>
          </m:r>
          <m:r>
            <w:rPr>
              <w:rFonts w:ascii="Cambria Math" w:hAnsi="Cambria Math"/>
            </w:rPr>
            <m:t xml:space="preserve">work</m:t>
          </m:r>
          <m:r>
            <w:rPr>
              <w:rFonts w:ascii="Cambria Math" w:hAnsi="Cambria Math"/>
            </w:rPr>
            <m:t xml:space="preserve">done</m:t>
          </m:r>
          <m:r>
            <w:rPr>
              <w:rFonts w:ascii="Cambria Math" w:hAnsi="Cambria Math"/>
            </w:rPr>
            <m:t xml:space="preserve">by</m:t>
          </m:r>
          <m:r>
            <w:rPr>
              <w:rFonts w:ascii="Cambria Math" w:hAnsi="Cambria Math"/>
            </w:rPr>
            <m:t xml:space="preserve">tℎe</m:t>
          </m:r>
          <m:r>
            <w:rPr>
              <w:rFonts w:ascii="Cambria Math" w:hAnsi="Cambria Math"/>
            </w:rPr>
            <m:t xml:space="preserve">effort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input</m:t>
          </m:r>
          <m:r>
            <w:rPr>
              <w:rFonts w:ascii="Cambria Math" w:hAnsi="Cambria Math"/>
            </w:rPr>
            <m:t xml:space="preserve">=</m:t>
          </m:r>
          <m:r>
            <w:rPr>
              <w:rFonts w:ascii="Cambria Math" w:hAnsi="Cambria Math"/>
            </w:rPr>
            <m:t xml:space="preserve">Effort</m:t>
          </m:r>
          <m:r>
            <w:rPr>
              <w:rFonts w:ascii="Cambria Math" w:hAnsi="Cambria Math"/>
            </w:rPr>
            <m:t xml:space="preserve">×</m:t>
          </m:r>
          <m:r>
            <w:rPr>
              <w:rFonts w:ascii="Cambria Math" w:hAnsi="Cambria Math"/>
            </w:rPr>
            <m:t xml:space="preserve">Effort</m:t>
          </m:r>
          <m:r>
            <w:rPr>
              <w:rFonts w:ascii="Cambria Math" w:hAnsi="Cambria Math"/>
            </w:rPr>
            <m:t xml:space="preserve">distance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E</m:t>
          </m:r>
          <m:sSub>
            <m:e>
              <m:r>
                <w:rPr>
                  <w:rFonts w:ascii="Cambria Math" w:hAnsi="Cambria Math"/>
                </w:rPr>
                <m:t xml:space="preserve">d</m:t>
              </m:r>
            </m:e>
            <m:sub>
              <m:r>
                <w:rPr>
                  <w:rFonts w:ascii="Cambria Math" w:hAnsi="Cambria Math"/>
                </w:rPr>
                <m:t xml:space="preserve">E</m:t>
              </m:r>
            </m:sub>
          </m:sSub>
        </m:oMath>
      </m:oMathPara>
    </w:p>
    <w:p>
      <w:pPr>
        <w:pStyle w:val="ListParagraph"/>
        <w:numPr>
          <w:ilvl w:val="0"/>
          <w:numId w:val="28"/>
        </w:numPr>
        <w:spacing w:lineRule="auto" w:line="360"/>
        <w:jc w:val="both"/>
        <w:rPr>
          <w:rFonts w:eastAsia="宋体" w:eastAsiaTheme="minorEastAsia"/>
          <w:sz w:val="32"/>
          <w:szCs w:val="24"/>
        </w:rPr>
      </w:pPr>
      <w:r>
        <w:rPr>
          <w:rFonts w:eastAsia="宋体" w:eastAsiaTheme="minorEastAsia"/>
          <w:sz w:val="32"/>
          <w:szCs w:val="24"/>
        </w:rPr>
        <w:t>Work done Against Friction: This is defined as the difference between work input ant work output.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done</m:t>
          </m:r>
          <m:r>
            <w:rPr>
              <w:rFonts w:ascii="Cambria Math" w:hAnsi="Cambria Math"/>
            </w:rPr>
            <m:t xml:space="preserve">against</m:t>
          </m:r>
          <m:r>
            <w:rPr>
              <w:rFonts w:ascii="Cambria Math" w:hAnsi="Cambria Math"/>
            </w:rPr>
            <m:t xml:space="preserve">friction</m:t>
          </m:r>
          <m:r>
            <w:rPr>
              <w:rFonts w:ascii="Cambria Math" w:hAnsi="Cambria Math"/>
            </w:rPr>
            <m:t xml:space="preserve">=</m:t>
          </m:r>
          <m:r>
            <w:rPr>
              <w:rFonts w:ascii="Cambria Math" w:hAnsi="Cambria Math"/>
            </w:rPr>
            <m:t xml:space="preserve">Work</m:t>
          </m:r>
          <m:r>
            <w:rPr>
              <w:rFonts w:ascii="Cambria Math" w:hAnsi="Cambria Math"/>
            </w:rPr>
            <m:t xml:space="preserve">input</m:t>
          </m:r>
          <m:r>
            <w:rPr>
              <w:rFonts w:ascii="Cambria Math" w:hAnsi="Cambria Math"/>
            </w:rPr>
            <m:t xml:space="preserve">−</m:t>
          </m:r>
          <m:r>
            <w:rPr>
              <w:rFonts w:ascii="Cambria Math" w:hAnsi="Cambria Math"/>
            </w:rPr>
            <m:t xml:space="preserve">Work</m:t>
          </m:r>
          <m:r>
            <w:rPr>
              <w:rFonts w:ascii="Cambria Math" w:hAnsi="Cambria Math"/>
            </w:rPr>
            <m:t xml:space="preserve">output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W</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O</m:t>
              </m:r>
            </m:sub>
          </m:sSub>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EFFICIENCY OF A MACHINE</w:t>
      </w:r>
    </w:p>
    <w:p>
      <w:pPr>
        <w:pStyle w:val="Normal"/>
        <w:spacing w:lineRule="auto" w:line="360"/>
        <w:jc w:val="both"/>
        <w:rPr>
          <w:rFonts w:eastAsia="宋体" w:eastAsiaTheme="minorEastAsia"/>
          <w:sz w:val="32"/>
          <w:szCs w:val="24"/>
        </w:rPr>
      </w:pPr>
      <w:r>
        <w:rPr>
          <w:rFonts w:eastAsia="宋体" w:eastAsiaTheme="minorEastAsia"/>
          <w:sz w:val="32"/>
          <w:szCs w:val="24"/>
        </w:rPr>
        <w:t>This is the percentage ratio of the work output to the work input.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Efficiency</m:t>
          </m:r>
          <m:r>
            <w:rPr>
              <w:rFonts w:ascii="Cambria Math" w:hAnsi="Cambria Math"/>
            </w:rPr>
            <m:t xml:space="preserve">=</m:t>
          </m:r>
          <m:f>
            <m:num>
              <m:r>
                <w:rPr>
                  <w:rFonts w:ascii="Cambria Math" w:hAnsi="Cambria Math"/>
                </w:rPr>
                <m:t xml:space="preserve">Work</m:t>
              </m:r>
              <m:r>
                <w:rPr>
                  <w:rFonts w:ascii="Cambria Math" w:hAnsi="Cambria Math"/>
                </w:rPr>
                <m:t xml:space="preserve">ouput</m:t>
              </m:r>
            </m:num>
            <m:den>
              <m:r>
                <w:rPr>
                  <w:rFonts w:ascii="Cambria Math" w:hAnsi="Cambria Math"/>
                </w:rPr>
                <m:t xml:space="preserve">Work</m:t>
              </m:r>
              <m:r>
                <w:rPr>
                  <w:rFonts w:ascii="Cambria Math" w:hAnsi="Cambria Math"/>
                </w:rPr>
                <m:t xml:space="preserve">input</m:t>
              </m:r>
            </m:den>
          </m:f>
          <m:r>
            <w:rPr>
              <w:rFonts w:ascii="Cambria Math" w:hAnsi="Cambria Math"/>
            </w:rPr>
            <m:t xml:space="preserve">×</m:t>
          </m:r>
          <m:r>
            <w:rPr>
              <w:rFonts w:ascii="Cambria Math" w:hAnsi="Cambria Math"/>
            </w:rPr>
            <m:t xml:space="preserve">100</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sSub>
                <m:e>
                  <m:r>
                    <w:rPr>
                      <w:rFonts w:ascii="Cambria Math" w:hAnsi="Cambria Math"/>
                    </w:rPr>
                    <m:t xml:space="preserve">W</m:t>
                  </m:r>
                </m:e>
                <m:sub>
                  <m:r>
                    <w:rPr>
                      <w:rFonts w:ascii="Cambria Math" w:hAnsi="Cambria Math"/>
                    </w:rPr>
                    <m:t xml:space="preserve">O</m:t>
                  </m:r>
                </m:sub>
              </m:sSub>
            </m:num>
            <m:den>
              <m:sSub>
                <m:e>
                  <m:r>
                    <w:rPr>
                      <w:rFonts w:ascii="Cambria Math" w:hAnsi="Cambria Math"/>
                    </w:rPr>
                    <m:t xml:space="preserve">W</m:t>
                  </m:r>
                </m:e>
                <m:sub>
                  <m:r>
                    <w:rPr>
                      <w:rFonts w:ascii="Cambria Math" w:hAnsi="Cambria Math"/>
                    </w:rPr>
                    <m:t xml:space="preserve">I</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L</m:t>
              </m:r>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num>
            <m:den>
              <m:r>
                <w:rPr>
                  <w:rFonts w:ascii="Cambria Math" w:hAnsi="Cambria Math"/>
                </w:rPr>
                <m:t xml:space="preserve">E</m:t>
              </m:r>
              <m:r>
                <w:rPr>
                  <w:rFonts w:ascii="Cambria Math" w:hAnsi="Cambria Math"/>
                </w:rPr>
                <m:t xml:space="preserve">×</m:t>
              </m:r>
              <m:sSub>
                <m:e>
                  <m:r>
                    <w:rPr>
                      <w:rFonts w:ascii="Cambria Math" w:hAnsi="Cambria Math"/>
                    </w:rPr>
                    <m:t xml:space="preserve">d</m:t>
                  </m:r>
                </m:e>
                <m:sub>
                  <m:r>
                    <w:rPr>
                      <w:rFonts w:ascii="Cambria Math" w:hAnsi="Cambria Math"/>
                    </w:rPr>
                    <m:t xml:space="preserve">E</m:t>
                  </m:r>
                </m:sub>
              </m:sSub>
            </m:den>
          </m:f>
          <m:r>
            <w:rPr>
              <w:rFonts w:ascii="Cambria Math" w:hAnsi="Cambria Math"/>
            </w:rPr>
            <m:t xml:space="preserve">×</m:t>
          </m:r>
          <m:r>
            <w:rPr>
              <w:rFonts w:ascii="Cambria Math" w:hAnsi="Cambria Math"/>
            </w:rPr>
            <m:t xml:space="preserve">100</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L</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num>
            <m:den>
              <m:f>
                <m:num>
                  <m:sSub>
                    <m:e>
                      <m:r>
                        <w:rPr>
                          <w:rFonts w:ascii="Cambria Math" w:hAnsi="Cambria Math"/>
                        </w:rPr>
                        <m:t xml:space="preserve">d</m:t>
                      </m:r>
                    </m:e>
                    <m:sub>
                      <m:r>
                        <w:rPr>
                          <w:rFonts w:ascii="Cambria Math" w:hAnsi="Cambria Math"/>
                        </w:rPr>
                        <m:t xml:space="preserve">E</m:t>
                      </m:r>
                    </m:sub>
                  </m:sSub>
                </m:num>
                <m:den>
                  <m:sSub>
                    <m:e>
                      <m:r>
                        <w:rPr>
                          <w:rFonts w:ascii="Cambria Math" w:hAnsi="Cambria Math"/>
                        </w:rPr>
                        <m:t xml:space="preserve">d</m:t>
                      </m:r>
                    </m:e>
                    <m:sub>
                      <m:r>
                        <w:rPr>
                          <w:rFonts w:ascii="Cambria Math" w:hAnsi="Cambria Math"/>
                        </w:rPr>
                        <m:t xml:space="preserve">L</m:t>
                      </m:r>
                    </m:sub>
                  </m:sSub>
                </m:den>
              </m:f>
            </m:den>
          </m:f>
          <m:r>
            <w:rPr>
              <w:rFonts w:ascii="Cambria Math" w:hAnsi="Cambria Math"/>
            </w:rPr>
            <m:t xml:space="preserve">×</m:t>
          </m:r>
          <m:r>
            <w:rPr>
              <w:rFonts w:ascii="Cambria Math" w:hAnsi="Cambria Math"/>
            </w:rPr>
            <m:t xml:space="preserve">100</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L</m:t>
              </m:r>
            </m:num>
            <m:den>
              <m:r>
                <w:rPr>
                  <w:rFonts w:ascii="Cambria Math" w:hAnsi="Cambria Math"/>
                </w:rPr>
                <m:t xml:space="preserve">E</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f>
            <m:num>
              <m:sSub>
                <m:e>
                  <m:r>
                    <w:rPr>
                      <w:rFonts w:ascii="Cambria Math" w:hAnsi="Cambria Math"/>
                    </w:rPr>
                    <m:t xml:space="preserve">d</m:t>
                  </m:r>
                </m:e>
                <m:sub>
                  <m:r>
                    <w:rPr>
                      <w:rFonts w:ascii="Cambria Math" w:hAnsi="Cambria Math"/>
                    </w:rPr>
                    <m:t xml:space="preserve">E</m:t>
                  </m:r>
                </m:sub>
              </m:sSub>
            </m:num>
            <m:den>
              <m:sSub>
                <m:e>
                  <m:r>
                    <w:rPr>
                      <w:rFonts w:ascii="Cambria Math" w:hAnsi="Cambria Math"/>
                    </w:rPr>
                    <m:t xml:space="preserve">d</m:t>
                  </m:r>
                </m:e>
                <m:sub>
                  <m:r>
                    <w:rPr>
                      <w:rFonts w:ascii="Cambria Math" w:hAnsi="Cambria Math"/>
                    </w:rPr>
                    <m:t xml:space="preserve">L</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1</m:t>
              </m:r>
            </m:num>
            <m:den>
              <m:sSub>
                <m:e>
                  <m:r>
                    <w:rPr>
                      <w:rFonts w:ascii="Cambria Math" w:hAnsi="Cambria Math"/>
                    </w:rPr>
                    <m:t xml:space="preserve">V</m:t>
                  </m:r>
                </m:e>
                <m:sub>
                  <m:r>
                    <w:rPr>
                      <w:rFonts w:ascii="Cambria Math" w:hAnsi="Cambria Math"/>
                    </w:rPr>
                    <m:t xml:space="preserve">R</m:t>
                  </m:r>
                </m:sub>
              </m:sSub>
            </m:den>
          </m:f>
          <m:r>
            <w:rPr>
              <w:rFonts w:ascii="Cambria Math" w:hAnsi="Cambria Math"/>
            </w:rPr>
            <m:t xml:space="preserve">×</m:t>
          </m:r>
          <m:r>
            <w:rPr>
              <w:rFonts w:ascii="Cambria Math" w:hAnsi="Cambria Math"/>
            </w:rPr>
            <m:t xml:space="preserve">100</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R</m:t>
                  </m:r>
                </m:sub>
              </m:sSub>
            </m:den>
          </m:f>
          <m:r>
            <w:rPr>
              <w:rFonts w:ascii="Cambria Math" w:hAnsi="Cambria Math"/>
            </w:rPr>
            <m:t xml:space="preserve">×</m:t>
          </m:r>
          <m:r>
            <w:rPr>
              <w:rFonts w:ascii="Cambria Math" w:hAnsi="Cambria Math"/>
            </w:rPr>
            <m:t xml:space="preserve">100</m:t>
          </m:r>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VELOCITY RATIO OF SOME SIMPLE MACHINES</w:t>
      </w:r>
    </w:p>
    <w:p>
      <w:pPr>
        <w:pStyle w:val="ListParagraph"/>
        <w:numPr>
          <w:ilvl w:val="0"/>
          <w:numId w:val="29"/>
        </w:numPr>
        <w:spacing w:lineRule="auto" w:line="360"/>
        <w:jc w:val="both"/>
        <w:rPr>
          <w:rFonts w:eastAsia="宋体" w:eastAsiaTheme="minorEastAsia"/>
          <w:sz w:val="32"/>
          <w:szCs w:val="24"/>
        </w:rPr>
      </w:pPr>
      <w:r>
        <w:rPr>
          <w:rFonts w:eastAsia="宋体" w:eastAsiaTheme="minorEastAsia"/>
          <w:sz w:val="32"/>
          <w:szCs w:val="24"/>
        </w:rPr>
        <w:t xml:space="preserve">Inclined plane: This is a device used for raising or lowering object. For example, when trying to bring heavy objects from a truck, a piece of wood is put between the truck and the floor so that the object can be rolled down. The wood there is acting as an inclined plane. In this machine, the velocity ratio is defined as the reciprocal of the sine of the angle of inclination </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sin</m:t>
              </m:r>
              <m:r>
                <w:rPr>
                  <w:rFonts w:ascii="Cambria Math" w:hAnsi="Cambria Math"/>
                </w:rPr>
                <m:t xml:space="preserve">θ</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r>
            <w:rPr>
              <w:rFonts w:ascii="Cambria Math" w:hAnsi="Cambria Math"/>
            </w:rPr>
            <m:t xml:space="preserve">cosecθ</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smaller the angle, the higher the velocity ratio and vice versa</w:t>
      </w:r>
    </w:p>
    <w:p>
      <w:pPr>
        <w:pStyle w:val="Normal"/>
        <w:spacing w:lineRule="auto" w:line="360"/>
        <w:jc w:val="both"/>
        <w:rPr>
          <w:rFonts w:eastAsia="宋体" w:eastAsiaTheme="minorEastAsia"/>
          <w:sz w:val="32"/>
          <w:szCs w:val="24"/>
        </w:rPr>
      </w:pPr>
      <w:r>
        <w:rPr>
          <w:rFonts w:eastAsia="宋体" w:eastAsiaTheme="minorEastAsia"/>
          <w:sz w:val="32"/>
          <w:szCs w:val="24"/>
        </w:rPr>
        <w:t>If the angle of inclination is 30 then the velocity ratio will be 2</w:t>
      </w:r>
    </w:p>
    <w:p>
      <w:pPr>
        <w:pStyle w:val="ListParagraph"/>
        <w:numPr>
          <w:ilvl w:val="0"/>
          <w:numId w:val="29"/>
        </w:numPr>
        <w:spacing w:lineRule="auto" w:line="360"/>
        <w:jc w:val="both"/>
        <w:rPr>
          <w:rFonts w:eastAsia="宋体" w:eastAsiaTheme="minorEastAsia"/>
          <w:sz w:val="32"/>
          <w:szCs w:val="24"/>
        </w:rPr>
      </w:pPr>
      <w:r>
        <w:rPr>
          <w:rFonts w:eastAsia="宋体" w:eastAsiaTheme="minorEastAsia"/>
          <w:sz w:val="32"/>
          <w:szCs w:val="24"/>
        </w:rPr>
        <w:t>The screw jack: The velocity ratio of this machine is a function of its radius amp (r) and the pitch (P)</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P</m:t>
              </m:r>
            </m:den>
          </m:f>
        </m:oMath>
      </m:oMathPara>
    </w:p>
    <w:p>
      <w:pPr>
        <w:pStyle w:val="ListParagraph"/>
        <w:numPr>
          <w:ilvl w:val="0"/>
          <w:numId w:val="29"/>
        </w:numPr>
        <w:spacing w:lineRule="auto" w:line="360"/>
        <w:jc w:val="both"/>
        <w:rPr>
          <w:rFonts w:eastAsia="宋体" w:eastAsiaTheme="minorEastAsia"/>
          <w:sz w:val="32"/>
          <w:szCs w:val="24"/>
        </w:rPr>
      </w:pPr>
      <w:r>
        <w:rPr>
          <w:rFonts w:eastAsia="宋体" w:eastAsiaTheme="minorEastAsia"/>
          <w:sz w:val="32"/>
          <w:szCs w:val="24"/>
        </w:rPr>
        <w:t>The pulley system (or the Block and Tackle system): The velocity ratio of this system is the number of pulleys.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r>
            <w:rPr>
              <w:rFonts w:ascii="Cambria Math" w:hAnsi="Cambria Math"/>
            </w:rPr>
            <m:t xml:space="preserve">n</m:t>
          </m:r>
        </m:oMath>
      </m:oMathPara>
    </w:p>
    <w:p>
      <w:pPr>
        <w:pStyle w:val="ListParagraph"/>
        <w:numPr>
          <w:ilvl w:val="0"/>
          <w:numId w:val="29"/>
        </w:numPr>
        <w:spacing w:lineRule="auto" w:line="360"/>
        <w:jc w:val="both"/>
        <w:rPr>
          <w:rFonts w:eastAsia="宋体" w:eastAsiaTheme="minorEastAsia"/>
          <w:sz w:val="32"/>
          <w:szCs w:val="24"/>
        </w:rPr>
      </w:pPr>
      <w:r>
        <w:rPr>
          <w:rFonts w:eastAsia="宋体" w:eastAsiaTheme="minorEastAsia"/>
          <w:sz w:val="32"/>
          <w:szCs w:val="24"/>
        </w:rPr>
        <w:t>The gear system: The velocity ratio of this machine is the ratio of the number of teeth in the larger gear to the number of teeth in the smaller gear.</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L</m:t>
                  </m:r>
                </m:sub>
              </m:sSub>
            </m:num>
            <m:den>
              <m:sSub>
                <m:e>
                  <m:r>
                    <w:rPr>
                      <w:rFonts w:ascii="Cambria Math" w:hAnsi="Cambria Math"/>
                    </w:rPr>
                    <m:t xml:space="preserve">n</m:t>
                  </m:r>
                </m:e>
                <m:sub>
                  <m:r>
                    <w:rPr>
                      <w:rFonts w:ascii="Cambria Math" w:hAnsi="Cambria Math"/>
                    </w:rPr>
                    <m:t xml:space="preserve">S</m:t>
                  </m:r>
                </m:sub>
              </m:sSub>
            </m:den>
          </m:f>
        </m:oMath>
      </m:oMathPara>
    </w:p>
    <w:p>
      <w:pPr>
        <w:pStyle w:val="ListParagraph"/>
        <w:numPr>
          <w:ilvl w:val="0"/>
          <w:numId w:val="29"/>
        </w:numPr>
        <w:spacing w:lineRule="auto" w:line="360"/>
        <w:jc w:val="both"/>
        <w:rPr>
          <w:rFonts w:eastAsia="宋体" w:eastAsiaTheme="minorEastAsia"/>
          <w:sz w:val="32"/>
          <w:szCs w:val="24"/>
        </w:rPr>
      </w:pPr>
      <w:r>
        <w:rPr>
          <w:rFonts w:eastAsia="宋体" w:eastAsiaTheme="minorEastAsia"/>
          <w:sz w:val="32"/>
          <w:szCs w:val="24"/>
        </w:rPr>
        <w:t>Wheel And axle: The velocity ratio of this machine is defined as the ratio of the radius of the wheel to the radius of the axle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w</m:t>
                  </m:r>
                </m:sub>
              </m:sSub>
            </m:num>
            <m:den>
              <m:sSub>
                <m:e>
                  <m:r>
                    <w:rPr>
                      <w:rFonts w:ascii="Cambria Math" w:hAnsi="Cambria Math"/>
                    </w:rPr>
                    <m:t xml:space="preserve">r</m:t>
                  </m:r>
                </m:e>
                <m:sub>
                  <m:r>
                    <w:rPr>
                      <w:rFonts w:ascii="Cambria Math" w:hAnsi="Cambria Math"/>
                    </w:rPr>
                    <m:t xml:space="preserve">a</m:t>
                  </m:r>
                </m:sub>
              </m:sSub>
            </m:den>
          </m:f>
        </m:oMath>
      </m:oMathPara>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THE LEVER SYSTEM</w:t>
      </w:r>
    </w:p>
    <w:p>
      <w:pPr>
        <w:pStyle w:val="Normal"/>
        <w:spacing w:lineRule="auto" w:line="360"/>
        <w:jc w:val="both"/>
        <w:rPr>
          <w:rFonts w:eastAsia="宋体" w:eastAsiaTheme="minorEastAsia"/>
          <w:sz w:val="32"/>
          <w:szCs w:val="24"/>
        </w:rPr>
      </w:pPr>
      <w:r>
        <w:rPr>
          <w:rFonts w:eastAsia="宋体" w:eastAsiaTheme="minorEastAsia"/>
          <w:sz w:val="32"/>
          <w:szCs w:val="24"/>
        </w:rPr>
        <w:t>A Lever can be defined as a simple machine which has an effort (a force applied), a fulcrum and a load.</w:t>
      </w:r>
    </w:p>
    <w:p>
      <w:pPr>
        <w:pStyle w:val="Normal"/>
        <w:spacing w:lineRule="auto" w:line="360"/>
        <w:jc w:val="both"/>
        <w:rPr>
          <w:rFonts w:eastAsia="宋体" w:eastAsiaTheme="minorEastAsia"/>
          <w:sz w:val="32"/>
          <w:szCs w:val="24"/>
        </w:rPr>
      </w:pPr>
      <w:r>
        <w:rPr>
          <w:rFonts w:eastAsia="宋体" w:eastAsiaTheme="minorEastAsia"/>
          <w:sz w:val="32"/>
          <w:szCs w:val="24"/>
        </w:rPr>
        <w:t>This can be classified into three namely</w:t>
      </w:r>
    </w:p>
    <w:p>
      <w:pPr>
        <w:pStyle w:val="ListParagraph"/>
        <w:numPr>
          <w:ilvl w:val="0"/>
          <w:numId w:val="30"/>
        </w:numPr>
        <w:spacing w:lineRule="auto" w:line="360"/>
        <w:jc w:val="both"/>
        <w:rPr>
          <w:rFonts w:eastAsia="宋体" w:eastAsiaTheme="minorEastAsia"/>
          <w:sz w:val="32"/>
          <w:szCs w:val="24"/>
        </w:rPr>
      </w:pPr>
      <w:r>
        <w:rPr>
          <w:rFonts w:eastAsia="宋体" w:eastAsiaTheme="minorEastAsia"/>
          <w:sz w:val="32"/>
          <w:szCs w:val="24"/>
        </w:rPr>
        <w:t>First Class Lever: In this lever system, the fulcrum is between the effort and the load</w:t>
      </w:r>
    </w:p>
    <w:p>
      <w:pPr>
        <w:pStyle w:val="ListParagraph"/>
        <w:numPr>
          <w:ilvl w:val="0"/>
          <w:numId w:val="30"/>
        </w:numPr>
        <w:spacing w:lineRule="auto" w:line="360"/>
        <w:jc w:val="both"/>
        <w:rPr>
          <w:rFonts w:eastAsia="宋体" w:eastAsiaTheme="minorEastAsia"/>
          <w:sz w:val="32"/>
          <w:szCs w:val="24"/>
        </w:rPr>
      </w:pPr>
      <w:r>
        <w:rPr>
          <w:rFonts w:eastAsia="宋体" w:eastAsiaTheme="minorEastAsia"/>
          <w:sz w:val="32"/>
          <w:szCs w:val="24"/>
        </w:rPr>
        <w:t>Second Class Lever: In this lever system, the load is between the effort and the fulcrum</w:t>
      </w:r>
    </w:p>
    <w:p>
      <w:pPr>
        <w:pStyle w:val="ListParagraph"/>
        <w:numPr>
          <w:ilvl w:val="0"/>
          <w:numId w:val="30"/>
        </w:numPr>
        <w:spacing w:lineRule="auto" w:line="360"/>
        <w:jc w:val="both"/>
        <w:rPr>
          <w:rFonts w:eastAsia="宋体" w:eastAsiaTheme="minorEastAsia"/>
          <w:sz w:val="32"/>
          <w:szCs w:val="24"/>
        </w:rPr>
      </w:pPr>
      <w:r>
        <w:rPr>
          <w:rFonts w:eastAsia="宋体" w:eastAsiaTheme="minorEastAsia"/>
          <w:sz w:val="32"/>
          <w:szCs w:val="24"/>
        </w:rPr>
        <w:t>Third Class Lever: In this lever arrangement, the effort is between the fulcrum and the load.</w:t>
      </w:r>
    </w:p>
    <w:p>
      <w:pPr>
        <w:pStyle w:val="Normal"/>
        <w:spacing w:lineRule="auto" w:line="360"/>
        <w:jc w:val="both"/>
        <w:rPr>
          <w:rFonts w:eastAsia="宋体" w:eastAsiaTheme="minorEastAsia"/>
          <w:sz w:val="24"/>
          <w:szCs w:val="24"/>
          <w:u w:val="single"/>
        </w:rPr>
      </w:pPr>
      <w:r>
        <w:rPr>
          <w:rFonts w:eastAsia="宋体" w:eastAsiaTheme="minorEastAsia"/>
          <w:sz w:val="48"/>
          <w:szCs w:val="24"/>
          <w:u w:val="single"/>
        </w:rPr>
        <w:t>THERMAL PHYSICS</w:t>
      </w:r>
    </w:p>
    <w:p>
      <w:pPr>
        <w:pStyle w:val="Normal"/>
        <w:spacing w:lineRule="auto" w:line="360"/>
        <w:jc w:val="both"/>
        <w:rPr>
          <w:rFonts w:eastAsia="宋体" w:eastAsiaTheme="minorEastAsia"/>
          <w:sz w:val="32"/>
          <w:szCs w:val="24"/>
        </w:rPr>
      </w:pPr>
      <w:r>
        <w:rPr>
          <w:rFonts w:eastAsia="宋体" w:eastAsiaTheme="minorEastAsia"/>
          <w:sz w:val="32"/>
          <w:szCs w:val="24"/>
        </w:rPr>
        <w:t>This is the branch of physics that deals with the study of heat and temperature.</w:t>
      </w:r>
    </w:p>
    <w:p>
      <w:pPr>
        <w:pStyle w:val="Normal"/>
        <w:spacing w:lineRule="auto" w:line="360"/>
        <w:jc w:val="both"/>
        <w:rPr>
          <w:rFonts w:eastAsia="宋体" w:eastAsiaTheme="minorEastAsia"/>
          <w:sz w:val="32"/>
          <w:szCs w:val="24"/>
        </w:rPr>
      </w:pPr>
      <w:r>
        <w:rPr>
          <w:rFonts w:eastAsia="宋体" w:eastAsiaTheme="minorEastAsia"/>
          <w:sz w:val="32"/>
          <w:szCs w:val="24"/>
        </w:rPr>
        <w:t>Heat can be defined as the internal energy that flows from one body to another due to temperature difference. Heat energy is a scalar quantity. It is measured using a calorimeter.</w:t>
      </w:r>
    </w:p>
    <w:p>
      <w:pPr>
        <w:pStyle w:val="Normal"/>
        <w:spacing w:lineRule="auto" w:line="360"/>
        <w:jc w:val="both"/>
        <w:rPr>
          <w:rFonts w:eastAsia="宋体" w:eastAsiaTheme="minorEastAsia"/>
          <w:sz w:val="32"/>
          <w:szCs w:val="24"/>
        </w:rPr>
      </w:pPr>
      <w:r>
        <w:rPr>
          <w:rFonts w:eastAsia="宋体" w:eastAsiaTheme="minorEastAsia"/>
          <w:sz w:val="32"/>
          <w:szCs w:val="24"/>
        </w:rPr>
        <w:t>Temperature can be defined as the physical property that determines the direction in which heat energy will flow when two bodies are in contact with each other. Heat energy will flow from a body of higher temperature to a body of lower temperature.</w:t>
      </w:r>
    </w:p>
    <w:p>
      <w:pPr>
        <w:pStyle w:val="Normal"/>
        <w:spacing w:lineRule="auto" w:line="360"/>
        <w:jc w:val="both"/>
        <w:rPr>
          <w:rFonts w:eastAsia="宋体" w:eastAsiaTheme="minorEastAsia"/>
          <w:sz w:val="32"/>
          <w:szCs w:val="24"/>
        </w:rPr>
      </w:pPr>
      <w:r>
        <w:rPr>
          <w:rFonts w:eastAsia="宋体" w:eastAsiaTheme="minorEastAsia"/>
          <w:sz w:val="32"/>
          <w:szCs w:val="24"/>
        </w:rPr>
        <w:t>Temperature is also defined as the measure of the degree of hotness or coldness of the body. In molecular physics it is defined as the measure of the average kinetic energy of the molecules.</w:t>
      </w:r>
    </w:p>
    <w:p>
      <w:pPr>
        <w:pStyle w:val="Normal"/>
        <w:spacing w:lineRule="auto" w:line="360"/>
        <w:jc w:val="both"/>
        <w:rPr>
          <w:rFonts w:eastAsia="宋体" w:eastAsiaTheme="minorEastAsia"/>
          <w:sz w:val="32"/>
          <w:szCs w:val="24"/>
        </w:rPr>
      </w:pPr>
      <w:r>
        <w:rPr>
          <w:rFonts w:eastAsia="宋体" w:eastAsiaTheme="minorEastAsia"/>
          <w:sz w:val="32"/>
          <w:szCs w:val="24"/>
        </w:rPr>
        <w:t>The instrument used to measure temperature is called a Thermometer.</w:t>
      </w:r>
    </w:p>
    <w:p>
      <w:pPr>
        <w:pStyle w:val="Normal"/>
        <w:spacing w:lineRule="auto" w:line="360"/>
        <w:jc w:val="both"/>
        <w:rPr>
          <w:rFonts w:eastAsia="宋体" w:eastAsiaTheme="minorEastAsia"/>
          <w:sz w:val="32"/>
          <w:szCs w:val="24"/>
        </w:rPr>
      </w:pPr>
      <w:r>
        <w:rPr>
          <w:rFonts w:eastAsia="宋体" w:eastAsiaTheme="minorEastAsia"/>
          <w:sz w:val="32"/>
          <w:szCs w:val="24"/>
        </w:rPr>
        <w:t>NB:</w:t>
      </w:r>
    </w:p>
    <w:p>
      <w:pPr>
        <w:pStyle w:val="Normal"/>
        <w:spacing w:lineRule="auto" w:line="360"/>
        <w:jc w:val="both"/>
        <w:rPr>
          <w:rFonts w:eastAsia="宋体" w:eastAsiaTheme="minorEastAsia"/>
          <w:sz w:val="32"/>
          <w:szCs w:val="24"/>
        </w:rPr>
      </w:pPr>
      <w:r>
        <w:rPr>
          <w:rFonts w:eastAsia="宋体" w:eastAsiaTheme="minorEastAsia"/>
          <w:sz w:val="32"/>
          <w:szCs w:val="24"/>
        </w:rPr>
        <w:t>The instrument used to measure very low temperature is the cryometer. The cryometer is a thermometer. The following devices can be used as cryometers</w:t>
      </w:r>
    </w:p>
    <w:p>
      <w:pPr>
        <w:pStyle w:val="ListParagraph"/>
        <w:numPr>
          <w:ilvl w:val="0"/>
          <w:numId w:val="31"/>
        </w:numPr>
        <w:spacing w:lineRule="auto" w:line="360"/>
        <w:jc w:val="both"/>
        <w:rPr>
          <w:rFonts w:eastAsia="宋体" w:eastAsiaTheme="minorEastAsia"/>
          <w:sz w:val="32"/>
          <w:szCs w:val="24"/>
        </w:rPr>
      </w:pPr>
      <w:r>
        <w:rPr>
          <w:rFonts w:eastAsia="宋体" w:eastAsiaTheme="minorEastAsia"/>
          <w:sz w:val="32"/>
          <w:szCs w:val="24"/>
        </w:rPr>
        <w:t>Thermocouples: They can measure temperature of about 1K</w:t>
      </w:r>
    </w:p>
    <w:p>
      <w:pPr>
        <w:pStyle w:val="ListParagraph"/>
        <w:numPr>
          <w:ilvl w:val="0"/>
          <w:numId w:val="31"/>
        </w:numPr>
        <w:spacing w:lineRule="auto" w:line="360"/>
        <w:jc w:val="both"/>
        <w:rPr>
          <w:rFonts w:eastAsia="宋体" w:eastAsiaTheme="minorEastAsia"/>
          <w:sz w:val="32"/>
          <w:szCs w:val="24"/>
        </w:rPr>
      </w:pPr>
      <w:r>
        <w:rPr>
          <w:rFonts w:eastAsia="宋体" w:eastAsiaTheme="minorEastAsia"/>
          <w:sz w:val="32"/>
          <w:szCs w:val="24"/>
        </w:rPr>
        <w:t>Vapor temperature thermometers: They can measure about 0.5K</w:t>
      </w:r>
    </w:p>
    <w:p>
      <w:pPr>
        <w:pStyle w:val="ListParagraph"/>
        <w:numPr>
          <w:ilvl w:val="0"/>
          <w:numId w:val="31"/>
        </w:numPr>
        <w:spacing w:lineRule="auto" w:line="360"/>
        <w:jc w:val="both"/>
        <w:rPr>
          <w:rFonts w:eastAsia="宋体" w:eastAsiaTheme="minorEastAsia"/>
          <w:sz w:val="32"/>
          <w:szCs w:val="24"/>
        </w:rPr>
      </w:pPr>
      <w:r>
        <w:rPr>
          <w:rFonts w:eastAsia="宋体" w:eastAsiaTheme="minorEastAsia"/>
          <w:sz w:val="32"/>
          <w:szCs w:val="24"/>
        </w:rPr>
        <w:t>Resistance thermometers: They can measure 0.01K</w:t>
      </w:r>
    </w:p>
    <w:p>
      <w:pPr>
        <w:pStyle w:val="ListParagraph"/>
        <w:numPr>
          <w:ilvl w:val="0"/>
          <w:numId w:val="31"/>
        </w:numPr>
        <w:spacing w:lineRule="auto" w:line="360"/>
        <w:jc w:val="both"/>
        <w:rPr>
          <w:rFonts w:eastAsia="宋体" w:eastAsiaTheme="minorEastAsia"/>
          <w:sz w:val="32"/>
          <w:szCs w:val="24"/>
        </w:rPr>
      </w:pPr>
      <w:r>
        <w:rPr>
          <w:rFonts w:eastAsia="宋体" w:eastAsiaTheme="minorEastAsia"/>
          <w:sz w:val="32"/>
          <w:szCs w:val="24"/>
        </w:rPr>
        <w:t>Melting curve thermometers: They can measure between 0.001 and 0.5K</w:t>
      </w:r>
    </w:p>
    <w:p>
      <w:pPr>
        <w:pStyle w:val="ListParagraph"/>
        <w:numPr>
          <w:ilvl w:val="0"/>
          <w:numId w:val="31"/>
        </w:numPr>
        <w:spacing w:lineRule="auto" w:line="360"/>
        <w:jc w:val="both"/>
        <w:rPr>
          <w:rFonts w:eastAsia="宋体" w:eastAsiaTheme="minorEastAsia"/>
          <w:sz w:val="32"/>
          <w:szCs w:val="24"/>
        </w:rPr>
      </w:pPr>
      <w:r>
        <w:rPr>
          <w:rFonts w:eastAsia="宋体" w:eastAsiaTheme="minorEastAsia"/>
          <w:sz w:val="32"/>
          <w:szCs w:val="24"/>
        </w:rPr>
        <w:t>Resistance noise Theremometers</w:t>
      </w:r>
    </w:p>
    <w:p>
      <w:pPr>
        <w:pStyle w:val="ListParagraph"/>
        <w:numPr>
          <w:ilvl w:val="0"/>
          <w:numId w:val="31"/>
        </w:numPr>
        <w:spacing w:lineRule="auto" w:line="360"/>
        <w:jc w:val="both"/>
        <w:rPr>
          <w:rFonts w:eastAsia="宋体" w:eastAsiaTheme="minorEastAsia"/>
          <w:sz w:val="32"/>
          <w:szCs w:val="24"/>
        </w:rPr>
      </w:pPr>
      <w:r>
        <w:rPr>
          <w:rFonts w:eastAsia="宋体" w:eastAsiaTheme="minorEastAsia"/>
          <w:sz w:val="32"/>
          <w:szCs w:val="24"/>
        </w:rPr>
        <w:t>Magnetic Thermometers</w:t>
      </w:r>
    </w:p>
    <w:p>
      <w:pPr>
        <w:pStyle w:val="ListParagraph"/>
        <w:numPr>
          <w:ilvl w:val="0"/>
          <w:numId w:val="31"/>
        </w:numPr>
        <w:spacing w:lineRule="auto" w:line="360"/>
        <w:jc w:val="both"/>
        <w:rPr>
          <w:rFonts w:eastAsia="宋体" w:eastAsiaTheme="minorEastAsia"/>
          <w:sz w:val="32"/>
          <w:szCs w:val="24"/>
        </w:rPr>
      </w:pPr>
      <w:r>
        <w:rPr>
          <w:rFonts w:eastAsia="宋体" w:eastAsiaTheme="minorEastAsia"/>
          <w:sz w:val="32"/>
          <w:szCs w:val="24"/>
        </w:rPr>
        <w:t>Nuclear-Resonance Thermometers: These can measure 0.000000K</w:t>
      </w:r>
    </w:p>
    <w:p>
      <w:pPr>
        <w:pStyle w:val="Normal"/>
        <w:spacing w:lineRule="auto" w:line="360"/>
        <w:jc w:val="both"/>
        <w:rPr>
          <w:rFonts w:eastAsia="宋体" w:eastAsiaTheme="minorEastAsia"/>
          <w:sz w:val="32"/>
          <w:szCs w:val="24"/>
        </w:rPr>
      </w:pPr>
      <w:r>
        <w:rPr>
          <w:rFonts w:eastAsia="宋体" w:eastAsiaTheme="minorEastAsia"/>
          <w:sz w:val="32"/>
          <w:szCs w:val="24"/>
        </w:rPr>
        <w:t>NB:</w:t>
      </w:r>
    </w:p>
    <w:p>
      <w:pPr>
        <w:pStyle w:val="Normal"/>
        <w:spacing w:lineRule="auto" w:line="360"/>
        <w:jc w:val="both"/>
        <w:rPr>
          <w:rFonts w:eastAsia="宋体" w:eastAsiaTheme="minorEastAsia"/>
          <w:sz w:val="24"/>
          <w:szCs w:val="24"/>
        </w:rPr>
      </w:pPr>
      <w:r>
        <w:rPr>
          <w:rFonts w:eastAsia="宋体" w:eastAsiaTheme="minorEastAsia"/>
          <w:sz w:val="32"/>
          <w:szCs w:val="24"/>
        </w:rPr>
        <w:t>The instrument used relatively high temperatures such as are encountered in furnaces. Most pyrometers work by measuring radiation from the body whose temperature is to be measured. Radiation devices have the advantage of not having to touch the material being measured</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UNITS OF TEMPERATURE</w:t>
      </w:r>
    </w:p>
    <w:p>
      <w:pPr>
        <w:pStyle w:val="Normal"/>
        <w:spacing w:lineRule="auto" w:line="360"/>
        <w:jc w:val="both"/>
        <w:rPr>
          <w:rFonts w:eastAsia="宋体" w:eastAsiaTheme="minorEastAsia"/>
          <w:sz w:val="32"/>
          <w:szCs w:val="24"/>
        </w:rPr>
      </w:pPr>
      <w:r>
        <w:rPr>
          <w:rFonts w:eastAsia="宋体" w:eastAsiaTheme="minorEastAsia"/>
          <w:sz w:val="32"/>
          <w:szCs w:val="24"/>
        </w:rPr>
        <w:t>Temperature is measured in three different units which are</w:t>
      </w:r>
    </w:p>
    <w:p>
      <w:pPr>
        <w:pStyle w:val="ListParagraph"/>
        <w:numPr>
          <w:ilvl w:val="0"/>
          <w:numId w:val="32"/>
        </w:numPr>
        <w:spacing w:lineRule="auto" w:line="360"/>
        <w:jc w:val="both"/>
        <w:rPr>
          <w:rFonts w:eastAsia="宋体" w:eastAsiaTheme="minorEastAsia"/>
          <w:sz w:val="32"/>
          <w:szCs w:val="24"/>
        </w:rPr>
      </w:pPr>
      <w:r>
        <w:rPr>
          <w:rFonts w:eastAsia="宋体" w:eastAsiaTheme="minorEastAsia"/>
          <w:sz w:val="32"/>
          <w:szCs w:val="24"/>
        </w:rPr>
        <w:t>Celsius or Centigrade</w:t>
      </w:r>
      <w:r>
        <w:rPr/>
      </w:r>
      <m:oMath xmlns:m="http://schemas.openxmlformats.org/officeDocument/2006/math">
        <m:d>
          <m:dPr>
            <m:begChr m:val="("/>
            <m:endChr m:val=")"/>
          </m:dPr>
          <m:e>
            <m:r>
              <w:rPr>
                <w:rFonts w:ascii="Cambria Math" w:hAnsi="Cambria Math"/>
              </w:rPr>
              <m:t xml:space="preserve">℃</m:t>
            </m:r>
          </m:e>
        </m:d>
      </m:oMath>
    </w:p>
    <w:p>
      <w:pPr>
        <w:pStyle w:val="ListParagraph"/>
        <w:numPr>
          <w:ilvl w:val="0"/>
          <w:numId w:val="32"/>
        </w:numPr>
        <w:spacing w:lineRule="auto" w:line="360"/>
        <w:jc w:val="both"/>
        <w:rPr>
          <w:rFonts w:eastAsia="宋体" w:eastAsiaTheme="minorEastAsia"/>
          <w:sz w:val="32"/>
          <w:szCs w:val="24"/>
        </w:rPr>
      </w:pPr>
      <w:r>
        <w:rPr>
          <w:rFonts w:eastAsia="宋体" w:eastAsiaTheme="minorEastAsia"/>
          <w:sz w:val="32"/>
          <w:szCs w:val="24"/>
        </w:rPr>
        <w:t xml:space="preserve">Fahrenheit </w:t>
      </w:r>
      <w:r>
        <w:rPr/>
      </w:r>
      <m:oMath xmlns:m="http://schemas.openxmlformats.org/officeDocument/2006/math">
        <m:d>
          <m:dPr>
            <m:begChr m:val="("/>
            <m:endChr m:val=")"/>
          </m:dPr>
          <m:e>
            <m:r>
              <w:rPr>
                <w:rFonts w:ascii="Cambria Math" w:hAnsi="Cambria Math"/>
              </w:rPr>
              <m:t xml:space="preserve">℉</m:t>
            </m:r>
          </m:e>
        </m:d>
      </m:oMath>
    </w:p>
    <w:p>
      <w:pPr>
        <w:pStyle w:val="ListParagraph"/>
        <w:numPr>
          <w:ilvl w:val="0"/>
          <w:numId w:val="32"/>
        </w:numPr>
        <w:spacing w:lineRule="auto" w:line="360"/>
        <w:jc w:val="both"/>
        <w:rPr>
          <w:rFonts w:eastAsia="宋体" w:eastAsiaTheme="minorEastAsia"/>
          <w:sz w:val="32"/>
          <w:szCs w:val="24"/>
        </w:rPr>
      </w:pPr>
      <w:r>
        <w:rPr>
          <w:rFonts w:eastAsia="宋体" w:eastAsiaTheme="minorEastAsia"/>
          <w:sz w:val="32"/>
          <w:szCs w:val="24"/>
        </w:rPr>
        <w:t>Kelvin (K)</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A temperature in Kelvin is known as absolute temperature. The Kelvin scale has no negative values that means the minimum value in the Kelvin scale is </w:t>
      </w:r>
      <w:r>
        <w:rPr/>
      </w:r>
      <m:oMath xmlns:m="http://schemas.openxmlformats.org/officeDocument/2006/math">
        <m:r>
          <w:rPr>
            <w:rFonts w:ascii="Cambria Math" w:hAnsi="Cambria Math"/>
          </w:rPr>
          <m:t xml:space="preserve">0</m:t>
        </m:r>
        <m:r>
          <w:rPr>
            <w:rFonts w:ascii="Cambria Math" w:hAnsi="Cambria Math"/>
          </w:rPr>
          <m:t xml:space="preserve">K</m:t>
        </m:r>
      </m:oMath>
    </w:p>
    <w:p>
      <w:pPr>
        <w:pStyle w:val="Normal"/>
        <w:spacing w:lineRule="auto" w:line="360"/>
        <w:jc w:val="both"/>
        <w:rPr>
          <w:rFonts w:eastAsia="宋体" w:eastAsiaTheme="minorEastAsia"/>
          <w:sz w:val="32"/>
          <w:szCs w:val="24"/>
        </w:rPr>
      </w:pPr>
      <w:r>
        <w:rPr>
          <w:rFonts w:eastAsia="宋体" w:eastAsiaTheme="minorEastAsia"/>
          <w:sz w:val="32"/>
          <w:szCs w:val="24"/>
        </w:rPr>
        <w:t>0K is also known as the absolute zero temperature. 0K is equals</w:t>
      </w:r>
      <w:r>
        <w:rPr/>
      </w:r>
      <m:oMath xmlns:m="http://schemas.openxmlformats.org/officeDocument/2006/math">
        <m:r>
          <w:rPr>
            <w:rFonts w:ascii="Cambria Math" w:hAnsi="Cambria Math"/>
          </w:rPr>
          <m:t xml:space="preserve">−</m:t>
        </m:r>
        <m:r>
          <w:rPr>
            <w:rFonts w:ascii="Cambria Math" w:hAnsi="Cambria Math"/>
          </w:rPr>
          <m:t xml:space="preserve">273.15</m:t>
        </m:r>
        <m:r>
          <w:rPr>
            <w:rFonts w:ascii="Cambria Math" w:hAnsi="Cambria Math"/>
          </w:rPr>
          <m:t xml:space="preserve">℃</m:t>
        </m:r>
      </m:oMath>
      <w:r>
        <w:rPr>
          <w:rFonts w:eastAsia="宋体" w:eastAsiaTheme="minorEastAsia"/>
          <w:sz w:val="32"/>
          <w:szCs w:val="24"/>
        </w:rPr>
        <w:t>.</w:t>
      </w:r>
    </w:p>
    <w:p>
      <w:pPr>
        <w:pStyle w:val="Normal"/>
        <w:spacing w:lineRule="auto" w:line="360"/>
        <w:jc w:val="both"/>
        <w:rPr>
          <w:rFonts w:eastAsia="宋体" w:eastAsiaTheme="minorEastAsia"/>
          <w:sz w:val="32"/>
          <w:szCs w:val="24"/>
        </w:rPr>
      </w:pPr>
      <w:r>
        <w:rPr>
          <w:rFonts w:eastAsia="宋体" w:eastAsiaTheme="minorEastAsia"/>
          <w:sz w:val="32"/>
          <w:szCs w:val="24"/>
        </w:rPr>
        <w:t>At 0K, the volume of any gas is theoretically at 0</w:t>
      </w:r>
    </w:p>
    <w:p>
      <w:pPr>
        <w:pStyle w:val="Normal"/>
        <w:spacing w:lineRule="auto" w:line="360"/>
        <w:jc w:val="both"/>
        <w:rPr>
          <w:rFonts w:eastAsia="宋体" w:eastAsiaTheme="minorEastAsia"/>
          <w:sz w:val="32"/>
          <w:szCs w:val="24"/>
        </w:rPr>
      </w:pPr>
      <w:r>
        <w:rPr>
          <w:rFonts w:eastAsia="宋体" w:eastAsiaTheme="minorEastAsia"/>
          <w:sz w:val="32"/>
          <w:szCs w:val="24"/>
        </w:rPr>
        <w:t>These units can be converted from one form to another.</w:t>
      </w:r>
    </w:p>
    <w:p>
      <w:pPr>
        <w:pStyle w:val="Normal"/>
        <w:spacing w:lineRule="auto" w:line="360"/>
        <w:jc w:val="both"/>
        <w:rPr>
          <w:rFonts w:eastAsia="宋体" w:eastAsiaTheme="minorEastAsia"/>
          <w:sz w:val="32"/>
          <w:szCs w:val="24"/>
        </w:rPr>
      </w:pPr>
      <w:r>
        <w:rPr>
          <w:rFonts w:eastAsia="宋体" w:eastAsiaTheme="minorEastAsia"/>
          <w:sz w:val="32"/>
          <w:szCs w:val="24"/>
        </w:rPr>
        <w:t>To convert between Celsius and Fahrenheit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r>
                <w:rPr>
                  <w:rFonts w:ascii="Cambria Math" w:hAnsi="Cambria Math"/>
                </w:rPr>
                <m:t xml:space="preserve">5</m:t>
              </m:r>
            </m:num>
            <m:den>
              <m:r>
                <w:rPr>
                  <w:rFonts w:ascii="Cambria Math" w:hAnsi="Cambria Math"/>
                </w:rPr>
                <m:t xml:space="preserve">9</m:t>
              </m:r>
            </m:den>
          </m:f>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32</m:t>
              </m:r>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9</m:t>
          </m:r>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160</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9</m:t>
              </m:r>
            </m:num>
            <m:den>
              <m:r>
                <w:rPr>
                  <w:rFonts w:ascii="Cambria Math" w:hAnsi="Cambria Math"/>
                </w:rPr>
                <m:t xml:space="preserve">5</m:t>
              </m:r>
            </m:den>
          </m:f>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32</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1.8</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32</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To covert between Celsius and Kelvin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273.15</m:t>
          </m:r>
          <m:r>
            <w:rPr>
              <w:rFonts w:ascii="Cambria Math" w:hAnsi="Cambria Math"/>
            </w:rPr>
            <m:t xml:space="preserve">=</m:t>
          </m:r>
          <m:r>
            <w:rPr>
              <w:rFonts w:ascii="Cambria Math" w:hAnsi="Cambria Math"/>
            </w:rPr>
            <m:t xml:space="preserve">K</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273.15</m:t>
          </m:r>
          <m:r>
            <w:rPr>
              <w:rFonts w:ascii="Cambria Math" w:hAnsi="Cambria Math"/>
            </w:rPr>
            <m:t xml:space="preserve">=</m:t>
          </m:r>
          <m:r>
            <w:rPr>
              <w:rFonts w:ascii="Cambria Math" w:hAnsi="Cambria Math"/>
            </w:rPr>
            <m:t xml:space="preserv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273.15</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For the purpose of (Nigerian) exams, the following is used instead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273</m:t>
          </m:r>
          <m:r>
            <w:rPr>
              <w:rFonts w:ascii="Cambria Math" w:hAnsi="Cambria Math"/>
            </w:rPr>
            <m:t xml:space="preserve">=</m:t>
          </m:r>
          <m:r>
            <w:rPr>
              <w:rFonts w:ascii="Cambria Math" w:hAnsi="Cambria Math"/>
            </w:rPr>
            <m:t xml:space="preserve">K</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273</m:t>
          </m:r>
          <m:r>
            <w:rPr>
              <w:rFonts w:ascii="Cambria Math" w:hAnsi="Cambria Math"/>
            </w:rPr>
            <m:t xml:space="preserve">=</m:t>
          </m:r>
          <m:r>
            <w:rPr>
              <w:rFonts w:ascii="Cambria Math" w:hAnsi="Cambria Math"/>
            </w:rPr>
            <m:t xml:space="preserv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273</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From</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1.8</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32</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273</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1.8</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273.15</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32</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1.8</m:t>
          </m:r>
          <m:r>
            <w:rPr>
              <w:rFonts w:ascii="Cambria Math" w:hAnsi="Cambria Math"/>
            </w:rPr>
            <m:t xml:space="preserve">K</m:t>
          </m:r>
          <m:r>
            <w:rPr>
              <w:rFonts w:ascii="Cambria Math" w:hAnsi="Cambria Math"/>
            </w:rPr>
            <m:t xml:space="preserve">−</m:t>
          </m:r>
          <m:r>
            <w:rPr>
              <w:rFonts w:ascii="Cambria Math" w:hAnsi="Cambria Math"/>
            </w:rPr>
            <m:t xml:space="preserve">491.4</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32</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1.8</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491.4</m:t>
          </m:r>
          <m:r>
            <w:rPr>
              <w:rFonts w:ascii="Cambria Math" w:hAnsi="Cambria Math"/>
            </w:rPr>
            <m:t xml:space="preserve">−</m:t>
          </m:r>
          <m:r>
            <w:rPr>
              <w:rFonts w:ascii="Cambria Math" w:hAnsi="Cambria Math"/>
            </w:rPr>
            <m:t xml:space="preserve">32</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1.8</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459.4</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If we want to multiply through by 5</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5</m:t>
          </m:r>
          <m:d>
            <m:dPr>
              <m:begChr m:val="("/>
              <m:endChr m:val=")"/>
            </m:dPr>
            <m:e>
              <m:r>
                <w:rPr>
                  <w:rFonts w:ascii="Cambria Math" w:hAnsi="Cambria Math"/>
                </w:rPr>
                <m:t xml:space="preserve">1.8</m:t>
              </m:r>
              <m:r>
                <w:rPr>
                  <w:rFonts w:ascii="Cambria Math" w:hAnsi="Cambria Math"/>
                </w:rPr>
                <m:t xml:space="preserve">K</m:t>
              </m:r>
              <m:r>
                <w:rPr>
                  <w:rFonts w:ascii="Cambria Math" w:hAnsi="Cambria Math"/>
                </w:rPr>
                <m:t xml:space="preserve">−</m:t>
              </m:r>
              <m:r>
                <w:rPr>
                  <w:rFonts w:ascii="Cambria Math" w:hAnsi="Cambria Math"/>
                </w:rPr>
                <m:t xml:space="preserve">℉</m:t>
              </m:r>
            </m:e>
          </m:d>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459.4</m:t>
              </m:r>
            </m:e>
          </m:d>
        </m:oMath>
      </m:oMathPara>
    </w:p>
    <w:p>
      <w:pPr>
        <w:pStyle w:val="Normal"/>
        <w:spacing w:lineRule="auto" w:line="360"/>
        <w:jc w:val="center"/>
        <w:rPr>
          <w:rFonts w:eastAsia="宋体" w:eastAsiaTheme="minorEastAsia"/>
          <w:sz w:val="24"/>
          <w:szCs w:val="24"/>
        </w:rPr>
      </w:pPr>
      <w:r>
        <w:rPr/>
      </w:r>
      <m:oMathPara xmlns:m="http://schemas.openxmlformats.org/officeDocument/2006/math">
        <m:oMathParaPr>
          <m:jc m:val="center"/>
        </m:oMathParaPr>
        <m:oMath>
          <m:r>
            <w:rPr>
              <w:rFonts w:ascii="Cambria Math" w:hAnsi="Cambria Math"/>
            </w:rPr>
            <m:t xml:space="preserve">9</m:t>
          </m:r>
          <m:r>
            <w:rPr>
              <w:rFonts w:ascii="Cambria Math" w:hAnsi="Cambria Math"/>
            </w:rPr>
            <m:t xml:space="preserve">K</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2297</m:t>
          </m:r>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THERMAL EQUILIBRIUM</w:t>
      </w:r>
    </w:p>
    <w:p>
      <w:pPr>
        <w:pStyle w:val="Normal"/>
        <w:spacing w:lineRule="auto" w:line="360"/>
        <w:jc w:val="both"/>
        <w:rPr>
          <w:rFonts w:eastAsia="宋体" w:eastAsiaTheme="minorEastAsia"/>
          <w:sz w:val="32"/>
          <w:szCs w:val="24"/>
        </w:rPr>
      </w:pPr>
      <w:r>
        <w:rPr>
          <w:rFonts w:eastAsia="宋体" w:eastAsiaTheme="minorEastAsia"/>
          <w:sz w:val="32"/>
          <w:szCs w:val="24"/>
        </w:rPr>
        <w:t>Two bodies are said to be in thermal equilibrium if they have the same temperature</w:t>
      </w:r>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ZEROTH’S LAW OF THERMODYNAMIC EQUILIBRIUM</w:t>
      </w:r>
    </w:p>
    <w:p>
      <w:pPr>
        <w:pStyle w:val="Normal"/>
        <w:spacing w:lineRule="auto" w:line="360"/>
        <w:jc w:val="both"/>
        <w:rPr>
          <w:rFonts w:eastAsia="宋体" w:eastAsiaTheme="minorEastAsia"/>
          <w:sz w:val="40"/>
          <w:szCs w:val="24"/>
          <w:u w:val="single"/>
        </w:rPr>
      </w:pPr>
      <w:r>
        <w:rPr>
          <w:rFonts w:eastAsia="宋体" w:eastAsiaTheme="minorEastAsia"/>
          <w:sz w:val="32"/>
          <w:szCs w:val="24"/>
        </w:rPr>
        <w:t>This states that;</w:t>
      </w:r>
    </w:p>
    <w:p>
      <w:pPr>
        <w:pStyle w:val="Normal"/>
        <w:spacing w:lineRule="auto" w:line="360"/>
        <w:jc w:val="both"/>
        <w:rPr>
          <w:rFonts w:eastAsia="宋体" w:eastAsiaTheme="minorEastAsia"/>
          <w:sz w:val="32"/>
          <w:szCs w:val="24"/>
        </w:rPr>
      </w:pPr>
      <w:r>
        <w:rPr>
          <w:rFonts w:eastAsia="宋体" w:eastAsiaTheme="minorEastAsia"/>
          <w:sz w:val="32"/>
          <w:szCs w:val="24"/>
        </w:rPr>
        <w:t>If two thermodynamic systems are each in thermal equilibrium with a third system, then they are in thermal equilibrium with each other.</w:t>
      </w:r>
    </w:p>
    <w:p>
      <w:pPr>
        <w:pStyle w:val="Normal"/>
        <w:spacing w:lineRule="auto" w:line="360"/>
        <w:jc w:val="both"/>
        <w:rPr>
          <w:rFonts w:eastAsia="宋体" w:eastAsiaTheme="minorEastAsia"/>
          <w:sz w:val="32"/>
          <w:szCs w:val="24"/>
        </w:rPr>
      </w:pPr>
      <w:r>
        <w:rPr>
          <w:rFonts w:eastAsia="宋体" w:eastAsiaTheme="minorEastAsia"/>
          <w:sz w:val="32"/>
          <w:szCs w:val="24"/>
        </w:rPr>
        <w:t>Two systems are said to be in the relation of thermal equilibrium if they are linked by a wall permeable only to heat and they do not change overtime.</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THERMOMETERS</w:t>
      </w:r>
    </w:p>
    <w:p>
      <w:pPr>
        <w:pStyle w:val="Normal"/>
        <w:spacing w:lineRule="auto" w:line="360"/>
        <w:jc w:val="both"/>
        <w:rPr>
          <w:rFonts w:eastAsia="宋体" w:eastAsiaTheme="minorEastAsia"/>
          <w:sz w:val="32"/>
          <w:szCs w:val="24"/>
        </w:rPr>
      </w:pPr>
      <w:r>
        <w:rPr>
          <w:rFonts w:eastAsia="宋体" w:eastAsiaTheme="minorEastAsia"/>
          <w:sz w:val="32"/>
          <w:szCs w:val="24"/>
        </w:rPr>
        <w:t>A thermometer is a device that is used to measure temperature</w:t>
      </w:r>
    </w:p>
    <w:p>
      <w:pPr>
        <w:pStyle w:val="Normal"/>
        <w:spacing w:lineRule="auto" w:line="360"/>
        <w:jc w:val="both"/>
        <w:rPr>
          <w:rFonts w:eastAsia="宋体" w:eastAsiaTheme="minorEastAsia"/>
          <w:sz w:val="32"/>
          <w:szCs w:val="24"/>
        </w:rPr>
      </w:pPr>
      <w:r>
        <w:rPr>
          <w:rFonts w:eastAsia="宋体" w:eastAsiaTheme="minorEastAsia"/>
          <w:sz w:val="32"/>
          <w:szCs w:val="24"/>
        </w:rPr>
        <w:t>Before taking the types of thermometers we’re going to look at how thermometers are constructed.</w:t>
      </w:r>
    </w:p>
    <w:p>
      <w:pPr>
        <w:pStyle w:val="Normal"/>
        <w:spacing w:lineRule="auto" w:line="360"/>
        <w:jc w:val="both"/>
        <w:rPr>
          <w:rFonts w:eastAsia="宋体" w:eastAsiaTheme="minorEastAsia"/>
          <w:sz w:val="32"/>
          <w:szCs w:val="24"/>
        </w:rPr>
      </w:pPr>
      <w:r>
        <w:rPr>
          <w:rFonts w:eastAsia="宋体" w:eastAsiaTheme="minorEastAsia"/>
          <w:sz w:val="32"/>
          <w:szCs w:val="24"/>
        </w:rPr>
        <w:t>A thermometer consists of a thermometric substance and this thermometric substance has a thermometric property.</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THERMOMETRIC SUBSTANCES</w:t>
      </w:r>
    </w:p>
    <w:p>
      <w:pPr>
        <w:pStyle w:val="Normal"/>
        <w:spacing w:lineRule="auto" w:line="360"/>
        <w:jc w:val="both"/>
        <w:rPr>
          <w:rFonts w:eastAsia="宋体" w:eastAsiaTheme="minorEastAsia"/>
          <w:sz w:val="32"/>
          <w:szCs w:val="24"/>
        </w:rPr>
      </w:pPr>
      <w:r>
        <w:rPr>
          <w:rFonts w:eastAsia="宋体" w:eastAsiaTheme="minorEastAsia"/>
          <w:sz w:val="32"/>
          <w:szCs w:val="24"/>
        </w:rPr>
        <w:t>These are substances that employed in the construction of thermometers</w:t>
      </w:r>
    </w:p>
    <w:p>
      <w:pPr>
        <w:pStyle w:val="Normal"/>
        <w:spacing w:lineRule="auto" w:line="360"/>
        <w:jc w:val="both"/>
        <w:rPr>
          <w:rFonts w:eastAsia="宋体" w:eastAsiaTheme="minorEastAsia"/>
          <w:sz w:val="32"/>
          <w:szCs w:val="24"/>
        </w:rPr>
      </w:pPr>
      <w:r>
        <w:rPr>
          <w:rFonts w:eastAsia="宋体" w:eastAsiaTheme="minorEastAsia"/>
          <w:sz w:val="32"/>
          <w:szCs w:val="24"/>
        </w:rPr>
        <w:t>Mercury and Alcohol: These are thermometric substances that are usually used in liquid in glass thermometers. Mercury is used in clinical thermometer and are used in the maximum and minimum thermometers.</w:t>
      </w:r>
    </w:p>
    <w:p>
      <w:pPr>
        <w:pStyle w:val="Normal"/>
        <w:spacing w:lineRule="auto" w:line="360"/>
        <w:jc w:val="both"/>
        <w:rPr>
          <w:rFonts w:eastAsia="宋体" w:eastAsiaTheme="minorEastAsia"/>
          <w:sz w:val="24"/>
          <w:szCs w:val="24"/>
          <w:u w:val="single"/>
        </w:rPr>
      </w:pPr>
      <w:r>
        <w:rPr>
          <w:rFonts w:eastAsia="宋体" w:eastAsiaTheme="minorEastAsia"/>
          <w:sz w:val="40"/>
          <w:szCs w:val="24"/>
          <w:u w:val="single"/>
        </w:rPr>
        <w:t>DIFFERENCES BETWEEN MERCURY AND ALCOHOL</w:t>
      </w:r>
    </w:p>
    <w:tbl>
      <w:tblPr>
        <w:tblStyle w:val="10"/>
        <w:tblW w:w="9576" w:type="dxa"/>
        <w:jc w:val="left"/>
        <w:tblInd w:w="0" w:type="dxa"/>
        <w:tblLayout w:type="fixed"/>
        <w:tblCellMar>
          <w:top w:w="0" w:type="dxa"/>
          <w:left w:w="108" w:type="dxa"/>
          <w:bottom w:w="0" w:type="dxa"/>
          <w:right w:w="108" w:type="dxa"/>
        </w:tblCellMar>
      </w:tblPr>
      <w:tblGrid>
        <w:gridCol w:w="4788"/>
        <w:gridCol w:w="4787"/>
      </w:tblGrid>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Mercury</w:t>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Alcohol</w:t>
            </w:r>
          </w:p>
        </w:tc>
      </w:tr>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Boils at a very high temperature</w:t>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 xml:space="preserve">Boils at </w:t>
            </w:r>
            <w:r>
              <w:rPr>
                <w:kern w:val="0"/>
                <w:sz w:val="20"/>
              </w:rPr>
            </w:r>
            <m:oMath xmlns:m="http://schemas.openxmlformats.org/officeDocument/2006/math">
              <m:r>
                <w:rPr>
                  <w:rFonts w:ascii="Cambria Math" w:hAnsi="Cambria Math"/>
                </w:rPr>
                <m:t xml:space="preserve">78</m:t>
              </m:r>
              <m:r>
                <w:rPr>
                  <w:rFonts w:ascii="Cambria Math" w:hAnsi="Cambria Math"/>
                </w:rPr>
                <m:t xml:space="preserve">℃</m:t>
              </m:r>
            </m:oMath>
          </w:p>
        </w:tc>
      </w:tr>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 xml:space="preserve">Freezes at </w:t>
            </w:r>
            <w:r>
              <w:rPr>
                <w:kern w:val="0"/>
                <w:sz w:val="20"/>
              </w:rPr>
            </w:r>
            <m:oMath xmlns:m="http://schemas.openxmlformats.org/officeDocument/2006/math">
              <m:r>
                <w:rPr>
                  <w:rFonts w:ascii="Cambria Math" w:hAnsi="Cambria Math"/>
                </w:rPr>
                <m:t xml:space="preserve">−</m:t>
              </m:r>
              <m:r>
                <w:rPr>
                  <w:rFonts w:ascii="Cambria Math" w:hAnsi="Cambria Math"/>
                </w:rPr>
                <m:t xml:space="preserve">39</m:t>
              </m:r>
              <m:r>
                <w:rPr>
                  <w:rFonts w:ascii="Cambria Math" w:hAnsi="Cambria Math"/>
                </w:rPr>
                <m:t xml:space="preserve">℃</m:t>
              </m:r>
            </m:oMath>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 xml:space="preserve">Freezes at </w:t>
            </w:r>
            <w:r>
              <w:rPr>
                <w:kern w:val="0"/>
                <w:sz w:val="20"/>
              </w:rPr>
            </w:r>
            <m:oMath xmlns:m="http://schemas.openxmlformats.org/officeDocument/2006/math">
              <m:r>
                <w:rPr>
                  <w:rFonts w:ascii="Cambria Math" w:hAnsi="Cambria Math"/>
                </w:rPr>
                <m:t xml:space="preserve">−</m:t>
              </m:r>
              <m:r>
                <w:rPr>
                  <w:rFonts w:ascii="Cambria Math" w:hAnsi="Cambria Math"/>
                </w:rPr>
                <m:t xml:space="preserve">115</m:t>
              </m:r>
              <m:r>
                <w:rPr>
                  <w:rFonts w:ascii="Cambria Math" w:hAnsi="Cambria Math"/>
                </w:rPr>
                <m:t xml:space="preserve">℃</m:t>
              </m:r>
            </m:oMath>
          </w:p>
        </w:tc>
      </w:tr>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Measures relatively high temperatures well</w:t>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Measures relatively low temperatures well</w:t>
            </w:r>
          </w:p>
        </w:tc>
      </w:tr>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Does not wet glass</w:t>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Wets glass which is bad</w:t>
            </w:r>
          </w:p>
        </w:tc>
      </w:tr>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r>
    </w:tbl>
    <w:p>
      <w:pPr>
        <w:pStyle w:val="Normal"/>
        <w:spacing w:lineRule="auto" w:line="360"/>
        <w:jc w:val="both"/>
        <w:rPr>
          <w:rFonts w:eastAsia="宋体" w:eastAsiaTheme="minorEastAsia"/>
          <w:sz w:val="24"/>
          <w:szCs w:val="24"/>
        </w:rPr>
      </w:pPr>
      <w:r>
        <w:rPr>
          <w:rFonts w:eastAsia="宋体" w:eastAsiaTheme="minorEastAsia"/>
          <w:sz w:val="24"/>
          <w:szCs w:val="24"/>
        </w:rPr>
      </w:r>
    </w:p>
    <w:p>
      <w:pPr>
        <w:pStyle w:val="Normal"/>
        <w:spacing w:lineRule="auto" w:line="360"/>
        <w:jc w:val="both"/>
        <w:rPr>
          <w:rFonts w:eastAsia="宋体" w:eastAsiaTheme="minorEastAsia"/>
          <w:sz w:val="24"/>
          <w:szCs w:val="24"/>
          <w:u w:val="single"/>
        </w:rPr>
      </w:pPr>
      <w:r>
        <w:rPr>
          <w:rFonts w:eastAsia="宋体" w:eastAsiaTheme="minorEastAsia"/>
          <w:sz w:val="40"/>
          <w:szCs w:val="24"/>
          <w:u w:val="single"/>
        </w:rPr>
        <w:t>THERMOMETRIC PROPERTIES</w:t>
      </w:r>
    </w:p>
    <w:p>
      <w:pPr>
        <w:pStyle w:val="Normal"/>
        <w:spacing w:lineRule="auto" w:line="360"/>
        <w:jc w:val="both"/>
        <w:rPr>
          <w:rFonts w:eastAsia="宋体" w:eastAsiaTheme="minorEastAsia"/>
          <w:sz w:val="32"/>
          <w:szCs w:val="24"/>
        </w:rPr>
      </w:pPr>
      <w:r>
        <w:rPr>
          <w:rFonts w:eastAsia="宋体" w:eastAsiaTheme="minorEastAsia"/>
          <w:sz w:val="32"/>
          <w:szCs w:val="24"/>
        </w:rPr>
        <w:t>These are the physical properties that vary with temperature. They are used to measure the temperature of a substance. Examples include</w:t>
      </w:r>
    </w:p>
    <w:p>
      <w:pPr>
        <w:pStyle w:val="ListParagraph"/>
        <w:numPr>
          <w:ilvl w:val="0"/>
          <w:numId w:val="33"/>
        </w:numPr>
        <w:spacing w:lineRule="auto" w:line="360"/>
        <w:jc w:val="both"/>
        <w:rPr>
          <w:rFonts w:eastAsia="宋体" w:eastAsiaTheme="minorEastAsia"/>
          <w:sz w:val="32"/>
          <w:szCs w:val="24"/>
        </w:rPr>
      </w:pPr>
      <w:r>
        <w:rPr>
          <w:rFonts w:eastAsia="宋体" w:eastAsiaTheme="minorEastAsia"/>
          <w:sz w:val="32"/>
          <w:szCs w:val="24"/>
        </w:rPr>
        <w:t>Expansion of a liquid ion terms of volume</w:t>
      </w:r>
    </w:p>
    <w:p>
      <w:pPr>
        <w:pStyle w:val="ListParagraph"/>
        <w:numPr>
          <w:ilvl w:val="0"/>
          <w:numId w:val="33"/>
        </w:numPr>
        <w:spacing w:lineRule="auto" w:line="360"/>
        <w:jc w:val="both"/>
        <w:rPr>
          <w:rFonts w:eastAsia="宋体" w:eastAsiaTheme="minorEastAsia"/>
          <w:sz w:val="32"/>
          <w:szCs w:val="24"/>
        </w:rPr>
      </w:pPr>
      <w:r>
        <w:rPr>
          <w:rFonts w:eastAsia="宋体" w:eastAsiaTheme="minorEastAsia"/>
          <w:sz w:val="32"/>
          <w:szCs w:val="24"/>
        </w:rPr>
        <w:t>Expansion of a liquid in terms of length</w:t>
      </w:r>
    </w:p>
    <w:p>
      <w:pPr>
        <w:pStyle w:val="ListParagraph"/>
        <w:numPr>
          <w:ilvl w:val="0"/>
          <w:numId w:val="33"/>
        </w:numPr>
        <w:spacing w:lineRule="auto" w:line="360"/>
        <w:jc w:val="both"/>
        <w:rPr>
          <w:rFonts w:eastAsia="宋体" w:eastAsiaTheme="minorEastAsia"/>
          <w:sz w:val="32"/>
          <w:szCs w:val="24"/>
        </w:rPr>
      </w:pPr>
      <w:r>
        <w:rPr>
          <w:rFonts w:eastAsia="宋体" w:eastAsiaTheme="minorEastAsia"/>
          <w:sz w:val="32"/>
          <w:szCs w:val="24"/>
        </w:rPr>
        <w:t>Increase in pressure at constant volume</w:t>
      </w:r>
    </w:p>
    <w:p>
      <w:pPr>
        <w:pStyle w:val="ListParagraph"/>
        <w:numPr>
          <w:ilvl w:val="0"/>
          <w:numId w:val="33"/>
        </w:numPr>
        <w:spacing w:lineRule="auto" w:line="360"/>
        <w:jc w:val="both"/>
        <w:rPr>
          <w:rFonts w:eastAsia="宋体" w:eastAsiaTheme="minorEastAsia"/>
          <w:sz w:val="32"/>
          <w:szCs w:val="24"/>
        </w:rPr>
      </w:pPr>
      <w:r>
        <w:rPr>
          <w:rFonts w:eastAsia="宋体" w:eastAsiaTheme="minorEastAsia"/>
          <w:sz w:val="32"/>
          <w:szCs w:val="24"/>
        </w:rPr>
        <w:t>Electrical Resistance</w:t>
      </w:r>
    </w:p>
    <w:p>
      <w:pPr>
        <w:pStyle w:val="ListParagraph"/>
        <w:numPr>
          <w:ilvl w:val="0"/>
          <w:numId w:val="33"/>
        </w:numPr>
        <w:spacing w:lineRule="auto" w:line="360"/>
        <w:jc w:val="both"/>
        <w:rPr>
          <w:rFonts w:eastAsia="宋体" w:eastAsiaTheme="minorEastAsia"/>
          <w:sz w:val="32"/>
          <w:szCs w:val="24"/>
        </w:rPr>
      </w:pPr>
      <w:r>
        <w:rPr>
          <w:rFonts w:eastAsia="宋体" w:eastAsiaTheme="minorEastAsia"/>
          <w:sz w:val="32"/>
          <w:szCs w:val="24"/>
        </w:rPr>
        <w:t>Electromotive Force</w:t>
      </w:r>
    </w:p>
    <w:p>
      <w:pPr>
        <w:pStyle w:val="ListParagraph"/>
        <w:numPr>
          <w:ilvl w:val="0"/>
          <w:numId w:val="33"/>
        </w:numPr>
        <w:spacing w:lineRule="auto" w:line="360"/>
        <w:jc w:val="both"/>
        <w:rPr>
          <w:rFonts w:eastAsia="宋体" w:eastAsiaTheme="minorEastAsia"/>
          <w:sz w:val="32"/>
          <w:szCs w:val="24"/>
        </w:rPr>
      </w:pPr>
      <w:r>
        <w:rPr>
          <w:rFonts w:eastAsia="宋体" w:eastAsiaTheme="minorEastAsia"/>
          <w:sz w:val="32"/>
          <w:szCs w:val="24"/>
        </w:rPr>
        <w:t>Change in color in an optical pyrometer</w:t>
      </w:r>
    </w:p>
    <w:p>
      <w:pPr>
        <w:pStyle w:val="ListParagraph"/>
        <w:numPr>
          <w:ilvl w:val="0"/>
          <w:numId w:val="33"/>
        </w:numPr>
        <w:spacing w:lineRule="auto" w:line="360"/>
        <w:jc w:val="both"/>
        <w:rPr>
          <w:rFonts w:eastAsia="宋体" w:eastAsiaTheme="minorEastAsia"/>
          <w:sz w:val="32"/>
          <w:szCs w:val="24"/>
        </w:rPr>
      </w:pPr>
      <w:r>
        <w:rPr>
          <w:rFonts w:eastAsia="宋体" w:eastAsiaTheme="minorEastAsia"/>
          <w:sz w:val="32"/>
          <w:szCs w:val="24"/>
        </w:rPr>
        <w:t>All thermometric substance should</w:t>
      </w:r>
    </w:p>
    <w:p>
      <w:pPr>
        <w:pStyle w:val="ListParagraph"/>
        <w:numPr>
          <w:ilvl w:val="0"/>
          <w:numId w:val="33"/>
        </w:numPr>
        <w:spacing w:lineRule="auto" w:line="360"/>
        <w:jc w:val="both"/>
        <w:rPr>
          <w:rFonts w:eastAsia="宋体" w:eastAsiaTheme="minorEastAsia"/>
          <w:sz w:val="32"/>
          <w:szCs w:val="24"/>
        </w:rPr>
      </w:pPr>
      <w:r>
        <w:rPr>
          <w:rFonts w:eastAsia="宋体" w:eastAsiaTheme="minorEastAsia"/>
          <w:sz w:val="32"/>
          <w:szCs w:val="24"/>
        </w:rPr>
        <w:t>Be good conductors of heat</w:t>
      </w:r>
    </w:p>
    <w:p>
      <w:pPr>
        <w:pStyle w:val="ListParagraph"/>
        <w:numPr>
          <w:ilvl w:val="0"/>
          <w:numId w:val="33"/>
        </w:numPr>
        <w:spacing w:lineRule="auto" w:line="360"/>
        <w:jc w:val="both"/>
        <w:rPr>
          <w:rFonts w:eastAsia="宋体" w:eastAsiaTheme="minorEastAsia"/>
          <w:sz w:val="32"/>
          <w:szCs w:val="24"/>
        </w:rPr>
      </w:pPr>
      <w:r>
        <w:rPr>
          <w:rFonts w:eastAsia="宋体" w:eastAsiaTheme="minorEastAsia"/>
          <w:sz w:val="32"/>
          <w:szCs w:val="24"/>
        </w:rPr>
        <w:t>Have uniform expansion</w:t>
      </w:r>
    </w:p>
    <w:p>
      <w:pPr>
        <w:pStyle w:val="ListParagraph"/>
        <w:numPr>
          <w:ilvl w:val="0"/>
          <w:numId w:val="33"/>
        </w:numPr>
        <w:spacing w:lineRule="auto" w:line="360"/>
        <w:jc w:val="both"/>
        <w:rPr>
          <w:rFonts w:eastAsia="宋体" w:eastAsiaTheme="minorEastAsia"/>
          <w:sz w:val="32"/>
          <w:szCs w:val="24"/>
        </w:rPr>
      </w:pPr>
      <w:r>
        <w:rPr>
          <w:rFonts w:eastAsia="宋体" w:eastAsiaTheme="minorEastAsia"/>
          <w:sz w:val="32"/>
          <w:szCs w:val="24"/>
        </w:rPr>
        <w:t>Have high coefficient of expansion</w:t>
      </w:r>
    </w:p>
    <w:p>
      <w:pPr>
        <w:pStyle w:val="ListParagraph"/>
        <w:numPr>
          <w:ilvl w:val="0"/>
          <w:numId w:val="33"/>
        </w:numPr>
        <w:spacing w:lineRule="auto" w:line="360"/>
        <w:jc w:val="both"/>
        <w:rPr>
          <w:rFonts w:eastAsia="宋体" w:eastAsiaTheme="minorEastAsia"/>
          <w:sz w:val="32"/>
          <w:szCs w:val="24"/>
        </w:rPr>
      </w:pPr>
      <w:r>
        <w:rPr>
          <w:rFonts w:eastAsia="宋体" w:eastAsiaTheme="minorEastAsia"/>
          <w:sz w:val="32"/>
          <w:szCs w:val="24"/>
        </w:rPr>
        <w:t>Have low melting points</w:t>
      </w:r>
    </w:p>
    <w:p>
      <w:pPr>
        <w:pStyle w:val="ListParagraph"/>
        <w:numPr>
          <w:ilvl w:val="0"/>
          <w:numId w:val="33"/>
        </w:numPr>
        <w:spacing w:lineRule="auto" w:line="360"/>
        <w:jc w:val="both"/>
        <w:rPr>
          <w:rFonts w:eastAsia="宋体" w:eastAsiaTheme="minorEastAsia"/>
          <w:sz w:val="32"/>
          <w:szCs w:val="24"/>
        </w:rPr>
      </w:pPr>
      <w:r>
        <w:rPr>
          <w:rFonts w:eastAsia="宋体" w:eastAsiaTheme="minorEastAsia"/>
          <w:sz w:val="32"/>
          <w:szCs w:val="24"/>
        </w:rPr>
        <w:t>High boiling points</w:t>
      </w:r>
    </w:p>
    <w:p>
      <w:pPr>
        <w:pStyle w:val="ListParagraph"/>
        <w:numPr>
          <w:ilvl w:val="0"/>
          <w:numId w:val="33"/>
        </w:numPr>
        <w:spacing w:lineRule="auto" w:line="360"/>
        <w:jc w:val="both"/>
        <w:rPr>
          <w:rFonts w:eastAsia="宋体" w:eastAsiaTheme="minorEastAsia"/>
          <w:sz w:val="32"/>
          <w:szCs w:val="24"/>
        </w:rPr>
      </w:pPr>
      <w:r>
        <w:rPr>
          <w:rFonts w:eastAsia="宋体" w:eastAsiaTheme="minorEastAsia"/>
          <w:sz w:val="32"/>
          <w:szCs w:val="24"/>
        </w:rPr>
        <w:t>Low specific heat capacity</w:t>
      </w:r>
    </w:p>
    <w:p>
      <w:pPr>
        <w:pStyle w:val="Normal"/>
        <w:spacing w:lineRule="auto" w:line="360"/>
        <w:jc w:val="both"/>
        <w:rPr>
          <w:rFonts w:eastAsia="宋体" w:eastAsiaTheme="minorEastAsia"/>
          <w:sz w:val="24"/>
          <w:szCs w:val="24"/>
        </w:rPr>
      </w:pPr>
      <w:r>
        <w:rPr>
          <w:rFonts w:eastAsia="宋体" w:eastAsiaTheme="minorEastAsia"/>
          <w:sz w:val="32"/>
          <w:szCs w:val="24"/>
        </w:rPr>
        <w:t>NB: Water is not a suitable thermometric substance because</w:t>
      </w:r>
    </w:p>
    <w:p>
      <w:pPr>
        <w:pStyle w:val="Normal"/>
        <w:spacing w:lineRule="auto" w:line="360"/>
        <w:jc w:val="both"/>
        <w:rPr>
          <w:rFonts w:eastAsia="宋体" w:eastAsiaTheme="minorEastAsia"/>
          <w:sz w:val="24"/>
          <w:szCs w:val="24"/>
          <w:u w:val="single"/>
        </w:rPr>
      </w:pPr>
      <w:r>
        <w:rPr>
          <w:rFonts w:eastAsia="宋体" w:eastAsiaTheme="minorEastAsia"/>
          <w:sz w:val="40"/>
          <w:szCs w:val="24"/>
          <w:u w:val="single"/>
        </w:rPr>
        <w:t>CONSTRUCTION AND CALIBRATION</w:t>
      </w:r>
    </w:p>
    <w:p>
      <w:pPr>
        <w:pStyle w:val="Normal"/>
        <w:spacing w:lineRule="auto" w:line="360"/>
        <w:jc w:val="both"/>
        <w:rPr>
          <w:rFonts w:eastAsia="宋体" w:eastAsiaTheme="minorEastAsia"/>
          <w:sz w:val="32"/>
          <w:szCs w:val="24"/>
        </w:rPr>
      </w:pPr>
      <w:r>
        <w:rPr>
          <w:rFonts w:eastAsia="宋体" w:eastAsiaTheme="minorEastAsia"/>
          <w:sz w:val="32"/>
          <w:szCs w:val="24"/>
        </w:rPr>
        <w:t>Fixed points are usually employed in when constructing  and calibrating thermometers. Fixed points are the unique temperatures at which physical events such as melting of ice or boiling of water take place.</w:t>
      </w:r>
    </w:p>
    <w:p>
      <w:pPr>
        <w:pStyle w:val="ListParagraph"/>
        <w:numPr>
          <w:ilvl w:val="0"/>
          <w:numId w:val="34"/>
        </w:numPr>
        <w:spacing w:lineRule="auto" w:line="360"/>
        <w:jc w:val="both"/>
        <w:rPr>
          <w:rFonts w:eastAsia="宋体" w:eastAsiaTheme="minorEastAsia"/>
          <w:sz w:val="32"/>
          <w:szCs w:val="24"/>
        </w:rPr>
      </w:pPr>
      <w:r>
        <w:rPr>
          <w:rFonts w:eastAsia="宋体" w:eastAsiaTheme="minorEastAsia"/>
          <w:sz w:val="32"/>
          <w:szCs w:val="24"/>
        </w:rPr>
        <w:t xml:space="preserve">Upper Fixed point (Steam point): This is the temperature of steam of boiling water at normal atmospheric pressure. It can also be defined as the temperature at which pure water and pure water vapor are in equilibrium. This temperature is </w:t>
      </w:r>
      <w:r>
        <w:rPr/>
      </w:r>
      <m:oMath xmlns:m="http://schemas.openxmlformats.org/officeDocument/2006/math">
        <m:r>
          <w:rPr>
            <w:rFonts w:ascii="Cambria Math" w:hAnsi="Cambria Math"/>
          </w:rPr>
          <m:t xml:space="preserve">100</m:t>
        </m:r>
        <m:r>
          <w:rPr>
            <w:rFonts w:ascii="Cambria Math" w:hAnsi="Cambria Math"/>
          </w:rPr>
          <m:t xml:space="preserve">℃</m:t>
        </m:r>
      </m:oMath>
      <w:r>
        <w:rPr>
          <w:rFonts w:eastAsia="宋体" w:eastAsiaTheme="minorEastAsia"/>
          <w:sz w:val="32"/>
          <w:szCs w:val="24"/>
        </w:rPr>
        <w:t xml:space="preserve"> or </w:t>
      </w:r>
      <w:r>
        <w:rPr/>
      </w:r>
      <m:oMath xmlns:m="http://schemas.openxmlformats.org/officeDocument/2006/math">
        <m:r>
          <w:rPr>
            <w:rFonts w:ascii="Cambria Math" w:hAnsi="Cambria Math"/>
          </w:rPr>
          <m:t xml:space="preserve">212</m:t>
        </m:r>
        <m:r>
          <w:rPr>
            <w:rFonts w:ascii="Cambria Math" w:hAnsi="Cambria Math"/>
          </w:rPr>
          <m:t xml:space="preserve">℉</m:t>
        </m:r>
      </m:oMath>
      <w:r>
        <w:rPr>
          <w:rFonts w:eastAsia="宋体" w:eastAsiaTheme="minorEastAsia"/>
          <w:sz w:val="32"/>
          <w:szCs w:val="24"/>
        </w:rPr>
        <w:t>or</w:t>
      </w:r>
      <w:r>
        <w:rPr/>
      </w:r>
      <m:oMath xmlns:m="http://schemas.openxmlformats.org/officeDocument/2006/math">
        <m:r>
          <w:rPr>
            <w:rFonts w:ascii="Cambria Math" w:hAnsi="Cambria Math"/>
          </w:rPr>
          <m:t xml:space="preserve">373</m:t>
        </m:r>
        <m:r>
          <w:rPr>
            <w:rFonts w:ascii="Cambria Math" w:hAnsi="Cambria Math"/>
          </w:rPr>
          <m:t xml:space="preserve">K</m:t>
        </m:r>
      </m:oMath>
      <w:r>
        <w:rPr>
          <w:rFonts w:eastAsia="宋体" w:eastAsiaTheme="minorEastAsia"/>
          <w:sz w:val="32"/>
          <w:szCs w:val="24"/>
        </w:rPr>
        <w:t>. The instrument used to determine the upper fixed point of a thermometer is called a Hypsometer</w:t>
      </w:r>
    </w:p>
    <w:p>
      <w:pPr>
        <w:pStyle w:val="ListParagraph"/>
        <w:numPr>
          <w:ilvl w:val="0"/>
          <w:numId w:val="34"/>
        </w:numPr>
        <w:spacing w:lineRule="auto" w:line="360"/>
        <w:jc w:val="both"/>
        <w:rPr>
          <w:rFonts w:eastAsia="宋体" w:eastAsiaTheme="minorEastAsia"/>
          <w:sz w:val="32"/>
          <w:szCs w:val="24"/>
        </w:rPr>
      </w:pPr>
      <w:r>
        <w:rPr>
          <w:rFonts w:eastAsia="宋体" w:eastAsiaTheme="minorEastAsia"/>
          <w:sz w:val="32"/>
          <w:szCs w:val="24"/>
        </w:rPr>
        <w:t xml:space="preserve">Lower fixed point: This is the temperature of pure ice. It can be defined as the temperature at which pure ice and pure water are in equilibrium at normal atmospheric pressure. This temperature is </w:t>
      </w:r>
      <w:r>
        <w:rPr/>
      </w:r>
      <m:oMath xmlns:m="http://schemas.openxmlformats.org/officeDocument/2006/math">
        <m:r>
          <w:rPr>
            <w:rFonts w:ascii="Cambria Math" w:hAnsi="Cambria Math"/>
          </w:rPr>
          <m:t xml:space="preserve">0</m:t>
        </m:r>
        <m:r>
          <w:rPr>
            <w:rFonts w:ascii="Cambria Math" w:hAnsi="Cambria Math"/>
          </w:rPr>
          <m:t xml:space="preserve">℃</m:t>
        </m:r>
      </m:oMath>
      <w:r>
        <w:rPr>
          <w:rFonts w:eastAsia="宋体" w:eastAsiaTheme="minorEastAsia"/>
          <w:sz w:val="32"/>
          <w:szCs w:val="24"/>
        </w:rPr>
        <w:t xml:space="preserve"> and </w:t>
      </w:r>
      <w:r>
        <w:rPr/>
      </w:r>
      <m:oMath xmlns:m="http://schemas.openxmlformats.org/officeDocument/2006/math">
        <m:r>
          <w:rPr>
            <w:rFonts w:ascii="Cambria Math" w:hAnsi="Cambria Math"/>
          </w:rPr>
          <m:t xml:space="preserve">32</m:t>
        </m:r>
        <m:r>
          <w:rPr>
            <w:rFonts w:ascii="Cambria Math" w:hAnsi="Cambria Math"/>
          </w:rPr>
          <m:t xml:space="preserve">℉</m:t>
        </m:r>
      </m:oMath>
      <w:r>
        <w:rPr>
          <w:rFonts w:eastAsia="宋体" w:eastAsiaTheme="minorEastAsia"/>
          <w:sz w:val="32"/>
          <w:szCs w:val="24"/>
        </w:rPr>
        <w:t>or</w:t>
      </w:r>
      <w:r>
        <w:rPr/>
      </w:r>
      <m:oMath xmlns:m="http://schemas.openxmlformats.org/officeDocument/2006/math">
        <m:r>
          <w:rPr>
            <w:rFonts w:ascii="Cambria Math" w:hAnsi="Cambria Math"/>
          </w:rPr>
          <m:t xml:space="preserve">273</m:t>
        </m:r>
        <m:r>
          <w:rPr>
            <w:rFonts w:ascii="Cambria Math" w:hAnsi="Cambria Math"/>
          </w:rPr>
          <m:t xml:space="preserve">K</m:t>
        </m:r>
      </m:oMath>
      <w:r>
        <w:rPr>
          <w:rFonts w:eastAsia="宋体" w:eastAsiaTheme="minorEastAsia"/>
          <w:sz w:val="32"/>
          <w:szCs w:val="24"/>
        </w:rPr>
        <w:t>.</w:t>
      </w:r>
    </w:p>
    <w:p>
      <w:pPr>
        <w:pStyle w:val="ListParagraph"/>
        <w:numPr>
          <w:ilvl w:val="0"/>
          <w:numId w:val="34"/>
        </w:numPr>
        <w:spacing w:lineRule="auto" w:line="360"/>
        <w:jc w:val="both"/>
        <w:rPr>
          <w:rFonts w:eastAsia="宋体" w:eastAsiaTheme="minorEastAsia"/>
          <w:sz w:val="32"/>
          <w:szCs w:val="24"/>
        </w:rPr>
      </w:pPr>
      <w:r>
        <w:rPr>
          <w:rFonts w:eastAsia="宋体" w:eastAsiaTheme="minorEastAsia"/>
          <w:sz w:val="32"/>
          <w:szCs w:val="24"/>
        </w:rPr>
        <w:t>Triple point of water: This is the unique temperature at which pure ice, pure water and pure water vapor are at equilibrium. The triple point of water is</w:t>
      </w:r>
      <w:r>
        <w:rPr/>
      </w:r>
      <m:oMath xmlns:m="http://schemas.openxmlformats.org/officeDocument/2006/math">
        <m:r>
          <w:rPr>
            <w:rFonts w:ascii="Cambria Math" w:hAnsi="Cambria Math"/>
          </w:rPr>
          <m:t xml:space="preserve">273.15</m:t>
        </m:r>
        <m:r>
          <w:rPr>
            <w:rFonts w:ascii="Cambria Math" w:hAnsi="Cambria Math"/>
          </w:rPr>
          <m:t xml:space="preserve">K</m:t>
        </m:r>
      </m:oMath>
      <w:r>
        <w:rPr>
          <w:rFonts w:eastAsia="宋体" w:eastAsiaTheme="minorEastAsia"/>
          <w:sz w:val="32"/>
          <w:szCs w:val="24"/>
        </w:rPr>
        <w:t>.</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TYPES OF THERMOMETERS</w:t>
      </w:r>
    </w:p>
    <w:p>
      <w:pPr>
        <w:pStyle w:val="ListParagraph"/>
        <w:numPr>
          <w:ilvl w:val="0"/>
          <w:numId w:val="35"/>
        </w:numPr>
        <w:spacing w:lineRule="auto" w:line="360"/>
        <w:jc w:val="both"/>
        <w:rPr>
          <w:rFonts w:eastAsia="宋体" w:eastAsiaTheme="minorEastAsia"/>
          <w:sz w:val="32"/>
          <w:szCs w:val="24"/>
        </w:rPr>
      </w:pPr>
      <w:r>
        <w:rPr>
          <w:rFonts w:eastAsia="宋体" w:eastAsiaTheme="minorEastAsia"/>
          <w:sz w:val="32"/>
          <w:szCs w:val="24"/>
        </w:rPr>
        <w:t>Liquid in glass thermometer: This is the thermometer used in our day to day lives. They are broadly classified into two</w:t>
      </w:r>
    </w:p>
    <w:p>
      <w:pPr>
        <w:pStyle w:val="ListParagraph"/>
        <w:numPr>
          <w:ilvl w:val="0"/>
          <w:numId w:val="36"/>
        </w:numPr>
        <w:spacing w:lineRule="auto" w:line="360"/>
        <w:jc w:val="both"/>
        <w:rPr>
          <w:rFonts w:eastAsia="宋体" w:eastAsiaTheme="minorEastAsia"/>
          <w:sz w:val="32"/>
          <w:szCs w:val="24"/>
        </w:rPr>
      </w:pPr>
      <w:r>
        <w:rPr>
          <w:rFonts w:eastAsia="宋体" w:eastAsiaTheme="minorEastAsia"/>
          <w:sz w:val="32"/>
          <w:szCs w:val="24"/>
        </w:rPr>
        <w:t xml:space="preserve">Clinical thermometer: This uses mercury as its thermometric substance. These are thermometers used in hospitals and at home to check the temperature of humans. Since the average temperature of the body is </w:t>
      </w:r>
      <w:r>
        <w:rPr/>
      </w:r>
      <m:oMath xmlns:m="http://schemas.openxmlformats.org/officeDocument/2006/math">
        <m:r>
          <w:rPr>
            <w:rFonts w:ascii="Cambria Math" w:hAnsi="Cambria Math"/>
          </w:rPr>
          <m:t xml:space="preserve">36.6</m:t>
        </m:r>
        <m:r>
          <w:rPr>
            <w:rFonts w:ascii="Cambria Math" w:hAnsi="Cambria Math"/>
          </w:rPr>
          <m:t xml:space="preserve">℃</m:t>
        </m:r>
      </m:oMath>
      <w:r>
        <w:rPr>
          <w:rFonts w:eastAsia="宋体" w:eastAsiaTheme="minorEastAsia"/>
          <w:sz w:val="32"/>
          <w:szCs w:val="24"/>
        </w:rPr>
        <w:t xml:space="preserve">, This thermometer is constructed to have a short range (i.e. from </w:t>
      </w:r>
      <w:r>
        <w:rPr/>
      </w:r>
      <m:oMath xmlns:m="http://schemas.openxmlformats.org/officeDocument/2006/math">
        <m:r>
          <w:rPr>
            <w:rFonts w:ascii="Cambria Math" w:hAnsi="Cambria Math"/>
          </w:rPr>
          <m:t xml:space="preserve">35</m:t>
        </m:r>
        <m:r>
          <w:rPr>
            <w:rFonts w:ascii="Cambria Math" w:hAnsi="Cambria Math"/>
          </w:rPr>
          <m:t xml:space="preserve">℃</m:t>
        </m:r>
      </m:oMath>
      <w:r>
        <w:rPr>
          <w:rFonts w:eastAsia="宋体" w:eastAsiaTheme="minorEastAsia"/>
          <w:sz w:val="32"/>
          <w:szCs w:val="24"/>
        </w:rPr>
        <w:t xml:space="preserve"> to </w:t>
      </w:r>
      <w:r>
        <w:rPr/>
      </w:r>
      <m:oMath xmlns:m="http://schemas.openxmlformats.org/officeDocument/2006/math">
        <m:r>
          <w:rPr>
            <w:rFonts w:ascii="Cambria Math" w:hAnsi="Cambria Math"/>
          </w:rPr>
          <m:t xml:space="preserve">43</m:t>
        </m:r>
        <m:r>
          <w:rPr>
            <w:rFonts w:ascii="Cambria Math" w:hAnsi="Cambria Math"/>
          </w:rPr>
          <m:t xml:space="preserve">℃</m:t>
        </m:r>
      </m:oMath>
      <w:r>
        <w:rPr>
          <w:rFonts w:eastAsia="宋体" w:eastAsiaTheme="minorEastAsia"/>
          <w:sz w:val="32"/>
          <w:szCs w:val="24"/>
        </w:rPr>
        <w:t>)</w:t>
      </w:r>
    </w:p>
    <w:p>
      <w:pPr>
        <w:pStyle w:val="Normal"/>
        <w:spacing w:lineRule="auto" w:line="360"/>
        <w:jc w:val="both"/>
        <w:rPr>
          <w:rFonts w:eastAsia="宋体" w:eastAsiaTheme="minorEastAsia"/>
          <w:sz w:val="32"/>
          <w:szCs w:val="24"/>
        </w:rPr>
      </w:pPr>
      <w:r>
        <w:rPr>
          <w:rFonts w:eastAsia="宋体" w:eastAsiaTheme="minorEastAsia"/>
          <w:sz w:val="32"/>
          <w:szCs w:val="24"/>
        </w:rPr>
        <w:t>One of the main features in this thermometer is the constriction (kink) which prevents the mercury from running back to the bulb.</w:t>
      </w:r>
    </w:p>
    <w:p>
      <w:pPr>
        <w:pStyle w:val="Normal"/>
        <w:spacing w:lineRule="auto" w:line="360"/>
        <w:jc w:val="both"/>
        <w:rPr>
          <w:rFonts w:eastAsia="宋体" w:eastAsiaTheme="minorEastAsia"/>
          <w:sz w:val="32"/>
          <w:szCs w:val="24"/>
        </w:rPr>
      </w:pPr>
      <w:r>
        <w:rPr>
          <w:rFonts w:eastAsia="宋体" w:eastAsiaTheme="minorEastAsia"/>
          <w:sz w:val="32"/>
          <w:szCs w:val="24"/>
        </w:rPr>
        <w:t>This thermometer can be sterilized in boiling water due to the rapid increase in the mercury level that can cause the thermometer to break.</w:t>
      </w:r>
    </w:p>
    <w:p>
      <w:pPr>
        <w:pStyle w:val="ListParagraph"/>
        <w:numPr>
          <w:ilvl w:val="0"/>
          <w:numId w:val="36"/>
        </w:numPr>
        <w:spacing w:lineRule="auto" w:line="360"/>
        <w:jc w:val="both"/>
        <w:rPr>
          <w:rFonts w:eastAsia="宋体" w:eastAsiaTheme="minorEastAsia"/>
          <w:sz w:val="32"/>
          <w:szCs w:val="24"/>
        </w:rPr>
      </w:pPr>
      <w:r>
        <w:rPr>
          <w:rFonts w:eastAsia="宋体" w:eastAsiaTheme="minorEastAsia"/>
          <w:sz w:val="32"/>
          <w:szCs w:val="24"/>
        </w:rPr>
        <w:t>Maximum and minimum thermometer: This thermometer is used to measure the maximum and minimum temperatures of the day. It makes use of mercury and volatile alcohol. Both components are arranged in the form</w:t>
      </w:r>
    </w:p>
    <w:p>
      <w:pPr>
        <w:pStyle w:val="Normal"/>
        <w:spacing w:lineRule="auto" w:line="360"/>
        <w:jc w:val="both"/>
        <w:rPr>
          <w:rFonts w:eastAsia="宋体" w:eastAsiaTheme="minorEastAsia"/>
          <w:sz w:val="32"/>
          <w:szCs w:val="24"/>
        </w:rPr>
      </w:pPr>
      <w:r>
        <w:rPr>
          <w:rFonts w:eastAsia="宋体" w:eastAsiaTheme="minorEastAsia"/>
          <w:sz w:val="32"/>
          <w:szCs w:val="24"/>
        </w:rPr>
        <w:t>Alcohol (at one end of the tube) – Mercury (at the U-Tube) – Alcohol (At the other end)</w:t>
      </w:r>
    </w:p>
    <w:p>
      <w:pPr>
        <w:pStyle w:val="ListParagraph"/>
        <w:numPr>
          <w:ilvl w:val="0"/>
          <w:numId w:val="35"/>
        </w:numPr>
        <w:spacing w:lineRule="auto" w:line="360"/>
        <w:jc w:val="both"/>
        <w:rPr>
          <w:rFonts w:eastAsia="宋体" w:eastAsiaTheme="minorEastAsia"/>
          <w:sz w:val="32"/>
          <w:szCs w:val="24"/>
        </w:rPr>
      </w:pPr>
      <w:r>
        <w:rPr>
          <w:rFonts w:eastAsia="宋体" w:eastAsiaTheme="minorEastAsia"/>
          <w:sz w:val="32"/>
          <w:szCs w:val="24"/>
        </w:rPr>
        <w:t>Resistance Thermometer: The thermometric property of this thermometer is the electrical resistance of the wire in it. The thermometric substance (wire) is the Platinum wire. Platinum is used because it is pure and does not take part in chemical reactions easily.</w:t>
      </w:r>
    </w:p>
    <w:p>
      <w:pPr>
        <w:pStyle w:val="Normal"/>
        <w:spacing w:lineRule="auto" w:line="360"/>
        <w:jc w:val="both"/>
        <w:rPr>
          <w:rFonts w:eastAsia="宋体" w:eastAsiaTheme="minorEastAsia"/>
          <w:sz w:val="32"/>
          <w:szCs w:val="24"/>
        </w:rPr>
      </w:pPr>
      <w:r>
        <w:rPr>
          <w:rFonts w:eastAsia="宋体" w:eastAsiaTheme="minorEastAsia"/>
          <w:sz w:val="32"/>
          <w:szCs w:val="24"/>
        </w:rPr>
        <w:t>This thermometer is used to measure the temperature of liquids accurately. It measures a wider range of temperatures than the liquid in glass thermometers.</w:t>
      </w:r>
    </w:p>
    <w:p>
      <w:pPr>
        <w:pStyle w:val="Normal"/>
        <w:spacing w:lineRule="auto" w:line="360"/>
        <w:jc w:val="both"/>
        <w:rPr>
          <w:rFonts w:eastAsia="宋体" w:eastAsiaTheme="minorEastAsia"/>
          <w:sz w:val="32"/>
          <w:szCs w:val="24"/>
        </w:rPr>
      </w:pPr>
      <w:r>
        <w:rPr>
          <w:rFonts w:eastAsia="宋体" w:eastAsiaTheme="minorEastAsia"/>
          <w:sz w:val="32"/>
          <w:szCs w:val="24"/>
        </w:rPr>
        <w:t>The major disadvantage of this thermometer is that it can’t be used to measure varied temperatures.</w:t>
      </w:r>
    </w:p>
    <w:p>
      <w:pPr>
        <w:pStyle w:val="ListParagraph"/>
        <w:numPr>
          <w:ilvl w:val="0"/>
          <w:numId w:val="35"/>
        </w:numPr>
        <w:spacing w:lineRule="auto" w:line="360"/>
        <w:jc w:val="both"/>
        <w:rPr>
          <w:rFonts w:eastAsia="宋体" w:eastAsiaTheme="minorEastAsia"/>
          <w:sz w:val="32"/>
          <w:szCs w:val="24"/>
        </w:rPr>
      </w:pPr>
      <w:r>
        <w:rPr>
          <w:rFonts w:eastAsia="宋体" w:eastAsiaTheme="minorEastAsia"/>
          <w:sz w:val="32"/>
          <w:szCs w:val="24"/>
        </w:rPr>
        <w:t>Thermocouple: The thermometric property of this thermometer is the electromotive force (emf) of the cell involved or created.</w:t>
      </w:r>
    </w:p>
    <w:p>
      <w:pPr>
        <w:pStyle w:val="ListParagraph"/>
        <w:spacing w:lineRule="auto" w:line="360"/>
        <w:jc w:val="both"/>
        <w:rPr>
          <w:rFonts w:eastAsia="宋体" w:eastAsiaTheme="minorEastAsia"/>
          <w:sz w:val="32"/>
          <w:szCs w:val="24"/>
        </w:rPr>
      </w:pPr>
      <w:r>
        <w:rPr>
          <w:rFonts w:eastAsia="宋体" w:eastAsiaTheme="minorEastAsia"/>
          <w:sz w:val="32"/>
          <w:szCs w:val="24"/>
        </w:rPr>
        <w:t>A thermocouple consists of two different metal s joined at different ends. If one of the ends is heated and the other is cooed (frozen), an electric current will be created. The electric current can be used to measure a temperature that will be established between the junctions.</w:t>
      </w:r>
    </w:p>
    <w:p>
      <w:pPr>
        <w:pStyle w:val="ListParagraph"/>
        <w:spacing w:lineRule="auto" w:line="360"/>
        <w:jc w:val="both"/>
        <w:rPr>
          <w:rFonts w:eastAsia="宋体" w:eastAsiaTheme="minorEastAsia"/>
          <w:sz w:val="32"/>
          <w:szCs w:val="24"/>
        </w:rPr>
      </w:pPr>
      <w:r>
        <w:rPr>
          <w:rFonts w:eastAsia="宋体" w:eastAsiaTheme="minorEastAsia"/>
          <w:sz w:val="32"/>
          <w:szCs w:val="24"/>
        </w:rPr>
        <w:t>The magnitude of the current depends on:</w:t>
      </w:r>
    </w:p>
    <w:p>
      <w:pPr>
        <w:pStyle w:val="ListParagraph"/>
        <w:spacing w:lineRule="auto" w:line="360"/>
        <w:jc w:val="both"/>
        <w:rPr>
          <w:rFonts w:eastAsia="宋体" w:eastAsiaTheme="minorEastAsia"/>
          <w:sz w:val="32"/>
          <w:szCs w:val="24"/>
        </w:rPr>
      </w:pPr>
      <w:r>
        <w:rPr>
          <w:rFonts w:eastAsia="宋体" w:eastAsiaTheme="minorEastAsia"/>
          <w:sz w:val="32"/>
          <w:szCs w:val="24"/>
        </w:rPr>
        <w:t>The metals used</w:t>
      </w:r>
    </w:p>
    <w:p>
      <w:pPr>
        <w:pStyle w:val="ListParagraph"/>
        <w:spacing w:lineRule="auto" w:line="360"/>
        <w:jc w:val="both"/>
        <w:rPr>
          <w:rFonts w:eastAsia="宋体" w:eastAsiaTheme="minorEastAsia"/>
          <w:sz w:val="32"/>
          <w:szCs w:val="24"/>
        </w:rPr>
      </w:pPr>
      <w:r>
        <w:rPr>
          <w:rFonts w:eastAsia="宋体" w:eastAsiaTheme="minorEastAsia"/>
          <w:sz w:val="32"/>
          <w:szCs w:val="24"/>
        </w:rPr>
        <w:t>The temperature between the two junctions;</w:t>
      </w:r>
    </w:p>
    <w:p>
      <w:pPr>
        <w:pStyle w:val="ListParagraph"/>
        <w:spacing w:lineRule="auto" w:line="360"/>
        <w:jc w:val="both"/>
        <w:rPr>
          <w:rFonts w:eastAsia="宋体" w:eastAsiaTheme="minorEastAsia"/>
          <w:sz w:val="32"/>
          <w:szCs w:val="24"/>
        </w:rPr>
      </w:pPr>
      <w:r>
        <w:rPr>
          <w:rFonts w:eastAsia="宋体" w:eastAsiaTheme="minorEastAsia"/>
          <w:sz w:val="32"/>
          <w:szCs w:val="24"/>
        </w:rPr>
        <w:t>A thermocouple is used to measure a wider range of temperatures accurately. It is also used to measure varied temperatures such as the temperature of an airplane wing after flight.</w:t>
      </w:r>
    </w:p>
    <w:p>
      <w:pPr>
        <w:pStyle w:val="ListParagraph"/>
        <w:numPr>
          <w:ilvl w:val="0"/>
          <w:numId w:val="35"/>
        </w:numPr>
        <w:spacing w:lineRule="auto" w:line="360"/>
        <w:jc w:val="both"/>
        <w:rPr>
          <w:rFonts w:eastAsia="宋体" w:eastAsiaTheme="minorEastAsia"/>
          <w:sz w:val="32"/>
          <w:szCs w:val="24"/>
        </w:rPr>
      </w:pPr>
      <w:r>
        <w:rPr>
          <w:rFonts w:eastAsia="宋体" w:eastAsiaTheme="minorEastAsia"/>
          <w:sz w:val="32"/>
          <w:szCs w:val="24"/>
        </w:rPr>
        <w:t>Gas Thermometer: this is the thermometer that can be used to measure a very high temperature accurately. It is also known as a standard thermometer because of its high degree of accuracy and precision.</w:t>
      </w:r>
    </w:p>
    <w:p>
      <w:pPr>
        <w:pStyle w:val="ListParagraph"/>
        <w:numPr>
          <w:ilvl w:val="0"/>
          <w:numId w:val="37"/>
        </w:numPr>
        <w:spacing w:lineRule="auto" w:line="360"/>
        <w:jc w:val="both"/>
        <w:rPr>
          <w:rFonts w:eastAsia="宋体" w:eastAsiaTheme="minorEastAsia"/>
          <w:sz w:val="32"/>
          <w:szCs w:val="24"/>
        </w:rPr>
      </w:pPr>
      <w:r>
        <w:rPr>
          <w:rFonts w:eastAsia="宋体" w:eastAsiaTheme="minorEastAsia"/>
          <w:sz w:val="32"/>
          <w:szCs w:val="24"/>
        </w:rPr>
        <w:t>Constant Volume Gas Thermometer</w:t>
      </w:r>
    </w:p>
    <w:p>
      <w:pPr>
        <w:pStyle w:val="ListParagraph"/>
        <w:numPr>
          <w:ilvl w:val="0"/>
          <w:numId w:val="37"/>
        </w:numPr>
        <w:spacing w:lineRule="auto" w:line="360"/>
        <w:jc w:val="both"/>
        <w:rPr>
          <w:rFonts w:eastAsia="宋体" w:eastAsiaTheme="minorEastAsia"/>
          <w:sz w:val="32"/>
          <w:szCs w:val="24"/>
        </w:rPr>
      </w:pPr>
      <w:r>
        <w:rPr>
          <w:rFonts w:eastAsia="宋体" w:eastAsiaTheme="minorEastAsia"/>
          <w:sz w:val="32"/>
          <w:szCs w:val="24"/>
        </w:rPr>
        <w:t>Constant Pressure</w:t>
      </w:r>
    </w:p>
    <w:p>
      <w:pPr>
        <w:pStyle w:val="Normal"/>
        <w:spacing w:lineRule="auto" w:line="360"/>
        <w:ind w:left="720" w:hanging="0"/>
        <w:jc w:val="both"/>
        <w:rPr>
          <w:rFonts w:eastAsia="宋体" w:eastAsiaTheme="minorEastAsia"/>
          <w:sz w:val="32"/>
          <w:szCs w:val="24"/>
        </w:rPr>
      </w:pPr>
      <w:r>
        <w:rPr>
          <w:rFonts w:eastAsia="宋体" w:eastAsiaTheme="minorEastAsia"/>
          <w:sz w:val="32"/>
          <w:szCs w:val="24"/>
        </w:rPr>
        <w:t>The major disadvantage of this thermometer is that it does not attain thermal equilibrium easily. Also, it can’t be used in school because of its large size.</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THERMAL EXPANSION</w:t>
      </w:r>
    </w:p>
    <w:p>
      <w:pPr>
        <w:pStyle w:val="Normal"/>
        <w:spacing w:lineRule="auto" w:line="360"/>
        <w:jc w:val="both"/>
        <w:rPr>
          <w:rFonts w:eastAsia="宋体" w:eastAsiaTheme="minorEastAsia"/>
          <w:sz w:val="32"/>
          <w:szCs w:val="24"/>
        </w:rPr>
      </w:pPr>
      <w:r>
        <w:rPr>
          <w:rFonts w:eastAsia="宋体" w:eastAsiaTheme="minorEastAsia"/>
          <w:sz w:val="32"/>
          <w:szCs w:val="24"/>
        </w:rPr>
        <w:t>The size of a solid is altered when there is an increase in temperature. Solids expand when heated and contract when cooled. The amount of expansion depends on the nature of the solid and the temperature involved.</w:t>
      </w:r>
    </w:p>
    <w:p>
      <w:pPr>
        <w:pStyle w:val="Normal"/>
        <w:spacing w:lineRule="auto" w:line="360"/>
        <w:jc w:val="both"/>
        <w:rPr>
          <w:rFonts w:eastAsia="宋体" w:eastAsiaTheme="minorEastAsia"/>
          <w:sz w:val="32"/>
          <w:szCs w:val="24"/>
        </w:rPr>
      </w:pPr>
      <w:r>
        <w:rPr>
          <w:rFonts w:eastAsia="宋体" w:eastAsiaTheme="minorEastAsia"/>
          <w:sz w:val="32"/>
          <w:szCs w:val="24"/>
        </w:rPr>
        <w:t>Actually when a solid is heated, so many effects can happen which include</w:t>
      </w:r>
    </w:p>
    <w:p>
      <w:pPr>
        <w:pStyle w:val="ListParagraph"/>
        <w:numPr>
          <w:ilvl w:val="0"/>
          <w:numId w:val="38"/>
        </w:numPr>
        <w:spacing w:lineRule="auto" w:line="360"/>
        <w:jc w:val="both"/>
        <w:rPr>
          <w:rFonts w:eastAsia="宋体" w:eastAsiaTheme="minorEastAsia"/>
          <w:sz w:val="32"/>
          <w:szCs w:val="24"/>
        </w:rPr>
      </w:pPr>
      <w:r>
        <w:rPr>
          <w:rFonts w:eastAsia="宋体" w:eastAsiaTheme="minorEastAsia"/>
          <w:sz w:val="32"/>
          <w:szCs w:val="24"/>
        </w:rPr>
        <w:t>Expansion</w:t>
      </w:r>
    </w:p>
    <w:p>
      <w:pPr>
        <w:pStyle w:val="ListParagraph"/>
        <w:numPr>
          <w:ilvl w:val="0"/>
          <w:numId w:val="38"/>
        </w:numPr>
        <w:spacing w:lineRule="auto" w:line="360"/>
        <w:jc w:val="both"/>
        <w:rPr>
          <w:rFonts w:eastAsia="宋体" w:eastAsiaTheme="minorEastAsia"/>
          <w:sz w:val="32"/>
          <w:szCs w:val="24"/>
        </w:rPr>
      </w:pPr>
      <w:r>
        <w:rPr>
          <w:rFonts w:eastAsia="宋体" w:eastAsiaTheme="minorEastAsia"/>
          <w:sz w:val="32"/>
          <w:szCs w:val="24"/>
        </w:rPr>
        <w:t>Change in state</w:t>
      </w:r>
    </w:p>
    <w:p>
      <w:pPr>
        <w:pStyle w:val="ListParagraph"/>
        <w:numPr>
          <w:ilvl w:val="0"/>
          <w:numId w:val="38"/>
        </w:numPr>
        <w:spacing w:lineRule="auto" w:line="360"/>
        <w:jc w:val="both"/>
        <w:rPr>
          <w:rFonts w:eastAsia="宋体" w:eastAsiaTheme="minorEastAsia"/>
          <w:sz w:val="32"/>
          <w:szCs w:val="24"/>
        </w:rPr>
      </w:pPr>
      <w:r>
        <w:rPr>
          <w:rFonts w:eastAsia="宋体" w:eastAsiaTheme="minorEastAsia"/>
          <w:sz w:val="32"/>
          <w:szCs w:val="24"/>
        </w:rPr>
        <w:t>Increase in temperature</w:t>
      </w:r>
    </w:p>
    <w:p>
      <w:pPr>
        <w:pStyle w:val="ListParagraph"/>
        <w:numPr>
          <w:ilvl w:val="0"/>
          <w:numId w:val="38"/>
        </w:numPr>
        <w:spacing w:lineRule="auto" w:line="360"/>
        <w:jc w:val="both"/>
        <w:rPr>
          <w:rFonts w:eastAsia="宋体" w:eastAsiaTheme="minorEastAsia"/>
          <w:sz w:val="32"/>
          <w:szCs w:val="24"/>
        </w:rPr>
      </w:pPr>
      <w:r>
        <w:rPr>
          <w:rFonts w:eastAsia="宋体" w:eastAsiaTheme="minorEastAsia"/>
          <w:sz w:val="32"/>
          <w:szCs w:val="24"/>
        </w:rPr>
        <w:t>Burning</w:t>
      </w:r>
    </w:p>
    <w:p>
      <w:pPr>
        <w:pStyle w:val="ListParagraph"/>
        <w:numPr>
          <w:ilvl w:val="0"/>
          <w:numId w:val="38"/>
        </w:numPr>
        <w:spacing w:lineRule="auto" w:line="360"/>
        <w:jc w:val="both"/>
        <w:rPr>
          <w:rFonts w:eastAsia="宋体" w:eastAsiaTheme="minorEastAsia"/>
          <w:sz w:val="32"/>
          <w:szCs w:val="24"/>
        </w:rPr>
      </w:pPr>
      <w:r>
        <w:rPr>
          <w:rFonts w:eastAsia="宋体" w:eastAsiaTheme="minorEastAsia"/>
          <w:sz w:val="32"/>
          <w:szCs w:val="24"/>
        </w:rPr>
        <w:t>Deformation</w:t>
      </w:r>
    </w:p>
    <w:p>
      <w:pPr>
        <w:pStyle w:val="ListParagraph"/>
        <w:numPr>
          <w:ilvl w:val="0"/>
          <w:numId w:val="38"/>
        </w:numPr>
        <w:spacing w:lineRule="auto" w:line="360"/>
        <w:jc w:val="both"/>
        <w:rPr>
          <w:rFonts w:eastAsia="宋体" w:eastAsiaTheme="minorEastAsia"/>
          <w:sz w:val="32"/>
          <w:szCs w:val="24"/>
        </w:rPr>
      </w:pPr>
      <w:r>
        <w:rPr>
          <w:rFonts w:eastAsia="宋体" w:eastAsiaTheme="minorEastAsia"/>
          <w:sz w:val="32"/>
          <w:szCs w:val="24"/>
        </w:rPr>
        <w:t>Change (i.e. increase or decrease) in resistance</w:t>
      </w:r>
    </w:p>
    <w:p>
      <w:pPr>
        <w:pStyle w:val="ListParagraph"/>
        <w:numPr>
          <w:ilvl w:val="0"/>
          <w:numId w:val="38"/>
        </w:numPr>
        <w:spacing w:lineRule="auto" w:line="360"/>
        <w:jc w:val="both"/>
        <w:rPr>
          <w:rFonts w:eastAsia="宋体" w:eastAsiaTheme="minorEastAsia"/>
          <w:sz w:val="32"/>
          <w:szCs w:val="24"/>
        </w:rPr>
      </w:pPr>
      <w:r>
        <w:rPr>
          <w:rFonts w:eastAsia="宋体" w:eastAsiaTheme="minorEastAsia"/>
          <w:sz w:val="32"/>
          <w:szCs w:val="24"/>
        </w:rPr>
        <w:t>Thermionic Emission</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ADVANTAGES OF EXPANSION</w:t>
      </w:r>
    </w:p>
    <w:p>
      <w:pPr>
        <w:pStyle w:val="Normal"/>
        <w:spacing w:lineRule="auto" w:line="360"/>
        <w:jc w:val="both"/>
        <w:rPr>
          <w:rFonts w:eastAsia="宋体" w:eastAsiaTheme="minorEastAsia"/>
          <w:sz w:val="32"/>
          <w:szCs w:val="24"/>
        </w:rPr>
      </w:pPr>
      <w:r>
        <w:rPr>
          <w:rFonts w:eastAsia="宋体" w:eastAsiaTheme="minorEastAsia"/>
          <w:sz w:val="32"/>
          <w:szCs w:val="24"/>
        </w:rPr>
        <w:t>The knowledge of expansion is used to constructing thermostats. A thermostat is a device used to maintain constant temperature</w:t>
      </w:r>
    </w:p>
    <w:p>
      <w:pPr>
        <w:pStyle w:val="Normal"/>
        <w:spacing w:lineRule="auto" w:line="360"/>
        <w:jc w:val="both"/>
        <w:rPr>
          <w:rFonts w:eastAsia="宋体" w:eastAsiaTheme="minorEastAsia"/>
          <w:sz w:val="32"/>
          <w:szCs w:val="24"/>
        </w:rPr>
      </w:pPr>
      <w:r>
        <w:rPr>
          <w:rFonts w:eastAsia="宋体" w:eastAsiaTheme="minorEastAsia"/>
          <w:sz w:val="32"/>
          <w:szCs w:val="24"/>
        </w:rPr>
        <w:t>It is also used to construct bimetallic thermometers</w:t>
      </w:r>
    </w:p>
    <w:p>
      <w:pPr>
        <w:pStyle w:val="Normal"/>
        <w:spacing w:lineRule="auto" w:line="360"/>
        <w:jc w:val="both"/>
        <w:rPr>
          <w:rFonts w:eastAsia="宋体" w:eastAsiaTheme="minorEastAsia"/>
          <w:sz w:val="32"/>
          <w:szCs w:val="24"/>
        </w:rPr>
      </w:pPr>
      <w:r>
        <w:rPr>
          <w:rFonts w:eastAsia="宋体" w:eastAsiaTheme="minorEastAsia"/>
          <w:sz w:val="32"/>
          <w:szCs w:val="24"/>
        </w:rPr>
        <w:t>They are used in the balance wheels of rails</w:t>
      </w:r>
    </w:p>
    <w:p>
      <w:pPr>
        <w:pStyle w:val="Normal"/>
        <w:spacing w:lineRule="auto" w:line="360"/>
        <w:jc w:val="both"/>
        <w:rPr>
          <w:rFonts w:eastAsia="宋体" w:eastAsiaTheme="minorEastAsia"/>
          <w:sz w:val="32"/>
          <w:szCs w:val="24"/>
        </w:rPr>
      </w:pPr>
      <w:r>
        <w:rPr>
          <w:rFonts w:eastAsia="宋体" w:eastAsiaTheme="minorEastAsia"/>
          <w:sz w:val="32"/>
          <w:szCs w:val="24"/>
        </w:rPr>
        <w:t>The knowledge of expansion helps to remove tight rubbers from glasses without the glasses breaking or destroying the rubber.</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DISADVANTAGES OF EXPANSION</w:t>
      </w:r>
    </w:p>
    <w:p>
      <w:pPr>
        <w:pStyle w:val="ListParagraph"/>
        <w:numPr>
          <w:ilvl w:val="0"/>
          <w:numId w:val="39"/>
        </w:numPr>
        <w:spacing w:lineRule="auto" w:line="360"/>
        <w:jc w:val="both"/>
        <w:rPr>
          <w:rFonts w:eastAsia="宋体" w:eastAsiaTheme="minorEastAsia"/>
          <w:sz w:val="32"/>
          <w:szCs w:val="24"/>
        </w:rPr>
      </w:pPr>
      <w:r>
        <w:rPr>
          <w:rFonts w:eastAsia="宋体" w:eastAsiaTheme="minorEastAsia"/>
          <w:sz w:val="32"/>
          <w:szCs w:val="24"/>
        </w:rPr>
        <w:t>Sagging of overhead cables</w:t>
      </w:r>
    </w:p>
    <w:p>
      <w:pPr>
        <w:pStyle w:val="ListParagraph"/>
        <w:numPr>
          <w:ilvl w:val="0"/>
          <w:numId w:val="39"/>
        </w:numPr>
        <w:spacing w:lineRule="auto" w:line="360"/>
        <w:jc w:val="both"/>
        <w:rPr>
          <w:rFonts w:eastAsia="宋体" w:eastAsiaTheme="minorEastAsia"/>
          <w:sz w:val="32"/>
          <w:szCs w:val="24"/>
        </w:rPr>
      </w:pPr>
      <w:r>
        <w:rPr>
          <w:rFonts w:eastAsia="宋体" w:eastAsiaTheme="minorEastAsia"/>
          <w:sz w:val="32"/>
          <w:szCs w:val="24"/>
        </w:rPr>
        <w:t>Gaining and/or losing of time as a result of the expansion and contraction of the balance wheel of a watch</w:t>
      </w:r>
    </w:p>
    <w:p>
      <w:pPr>
        <w:pStyle w:val="ListParagraph"/>
        <w:numPr>
          <w:ilvl w:val="0"/>
          <w:numId w:val="39"/>
        </w:numPr>
        <w:spacing w:lineRule="auto" w:line="360"/>
        <w:jc w:val="both"/>
        <w:rPr>
          <w:rFonts w:eastAsia="宋体" w:eastAsiaTheme="minorEastAsia"/>
          <w:sz w:val="32"/>
          <w:szCs w:val="24"/>
        </w:rPr>
      </w:pPr>
      <w:r>
        <w:rPr>
          <w:rFonts w:eastAsia="宋体" w:eastAsiaTheme="minorEastAsia"/>
          <w:sz w:val="32"/>
          <w:szCs w:val="24"/>
        </w:rPr>
        <w:t>It can cause the collapse of a bridge if it expands at a fixed point. That’s why they usually use rollers in the construction of bridges.</w:t>
      </w:r>
    </w:p>
    <w:p>
      <w:pPr>
        <w:pStyle w:val="ListParagraph"/>
        <w:numPr>
          <w:ilvl w:val="0"/>
          <w:numId w:val="39"/>
        </w:numPr>
        <w:spacing w:lineRule="auto" w:line="360"/>
        <w:jc w:val="both"/>
        <w:rPr>
          <w:rFonts w:eastAsia="宋体" w:eastAsiaTheme="minorEastAsia"/>
          <w:sz w:val="32"/>
          <w:szCs w:val="24"/>
        </w:rPr>
      </w:pPr>
      <w:r>
        <w:rPr>
          <w:rFonts w:eastAsia="宋体" w:eastAsiaTheme="minorEastAsia"/>
          <w:sz w:val="32"/>
          <w:szCs w:val="24"/>
        </w:rPr>
        <w:t xml:space="preserve">It can cause the bursting of water pipes in cold weathers since solids contract in cold weathers. </w:t>
      </w:r>
    </w:p>
    <w:p>
      <w:pPr>
        <w:pStyle w:val="ListParagraph"/>
        <w:numPr>
          <w:ilvl w:val="0"/>
          <w:numId w:val="39"/>
        </w:numPr>
        <w:spacing w:lineRule="auto" w:line="360"/>
        <w:jc w:val="both"/>
        <w:rPr>
          <w:rFonts w:eastAsia="宋体" w:eastAsiaTheme="minorEastAsia"/>
          <w:sz w:val="32"/>
          <w:szCs w:val="24"/>
        </w:rPr>
      </w:pPr>
      <w:r>
        <w:rPr>
          <w:rFonts w:eastAsia="宋体" w:eastAsiaTheme="minorEastAsia"/>
          <w:sz w:val="32"/>
          <w:szCs w:val="24"/>
        </w:rPr>
        <w:t>Expansion causes thick glasses to break or crack if hot water is poured into it due to uneven expansion of the class. It should be noted that thin glasses have uniform expansion while thick glass have differential or varying expansion</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LINEAR EPANSION</w:t>
      </w:r>
    </w:p>
    <w:p>
      <w:pPr>
        <w:pStyle w:val="Normal"/>
        <w:spacing w:lineRule="auto" w:line="360"/>
        <w:jc w:val="both"/>
        <w:rPr>
          <w:rFonts w:eastAsia="宋体" w:eastAsiaTheme="minorEastAsia"/>
          <w:sz w:val="32"/>
          <w:szCs w:val="24"/>
        </w:rPr>
      </w:pPr>
      <w:r>
        <w:rPr>
          <w:rFonts w:eastAsia="宋体" w:eastAsiaTheme="minorEastAsia"/>
          <w:sz w:val="32"/>
          <w:szCs w:val="24"/>
        </w:rPr>
        <w:t>This is defined as the increase in length per unit per degree rise in temperature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Linear</m:t>
          </m:r>
          <m:r>
            <w:rPr>
              <w:rFonts w:ascii="Cambria Math" w:hAnsi="Cambria Math"/>
            </w:rPr>
            <m:t xml:space="preserve">epansion</m:t>
          </m:r>
          <m:r>
            <w:rPr>
              <w:rFonts w:ascii="Cambria Math" w:hAnsi="Cambria Math"/>
            </w:rPr>
            <m:t xml:space="preserve">=</m:t>
          </m:r>
          <m:f>
            <m:num>
              <m:r>
                <w:rPr>
                  <w:rFonts w:ascii="Cambria Math" w:hAnsi="Cambria Math"/>
                </w:rPr>
                <m:t xml:space="preserve">increase</m:t>
              </m:r>
              <m:r>
                <w:rPr>
                  <w:rFonts w:ascii="Cambria Math" w:hAnsi="Cambria Math"/>
                </w:rPr>
                <m:t xml:space="preserve">∈</m:t>
              </m:r>
              <m:r>
                <w:rPr>
                  <w:rFonts w:ascii="Cambria Math" w:hAnsi="Cambria Math"/>
                </w:rPr>
                <m:t xml:space="preserve">lengtℎ</m:t>
              </m:r>
            </m:num>
            <m:den>
              <m:r>
                <w:rPr>
                  <w:rFonts w:ascii="Cambria Math" w:hAnsi="Cambria Math"/>
                </w:rPr>
                <m:t xml:space="preserve">unit</m:t>
              </m:r>
              <m:r>
                <w:rPr>
                  <w:rFonts w:ascii="Cambria Math" w:hAnsi="Cambria Math"/>
                </w:rPr>
                <m:t xml:space="preserve">lengtℎ</m:t>
              </m:r>
              <m:d>
                <m:dPr>
                  <m:begChr m:val="("/>
                  <m:endChr m:val=")"/>
                </m:dPr>
                <m:e>
                  <m:r>
                    <w:rPr>
                      <w:rFonts w:ascii="Cambria Math" w:hAnsi="Cambria Math"/>
                    </w:rPr>
                    <m:t xml:space="preserve">original</m:t>
                  </m:r>
                  <m:r>
                    <w:rPr>
                      <w:rFonts w:ascii="Cambria Math" w:hAnsi="Cambria Math"/>
                    </w:rPr>
                    <m:t xml:space="preserve">lengtℎ</m:t>
                  </m:r>
                </m:e>
              </m:d>
            </m:den>
          </m:f>
          <m:r>
            <w:rPr>
              <w:rFonts w:ascii="Cambria Math" w:hAnsi="Cambria Math"/>
            </w:rPr>
            <m:t xml:space="preserve">÷</m:t>
          </m:r>
          <m:r>
            <w:rPr>
              <w:rFonts w:ascii="Cambria Math" w:hAnsi="Cambria Math"/>
            </w:rPr>
            <m:t xml:space="preserve">cℎange</m:t>
          </m:r>
          <m:r>
            <w:rPr>
              <w:rFonts w:ascii="Cambria Math" w:hAnsi="Cambria Math"/>
            </w:rPr>
            <m:t xml:space="preserve">∈</m:t>
          </m:r>
          <m:r>
            <w:rPr>
              <w:rFonts w:ascii="Cambria Math" w:hAnsi="Cambria Math"/>
            </w:rPr>
            <m:t xml:space="preserve">temperature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1</m:t>
                  </m:r>
                </m:sub>
              </m:sSub>
            </m:den>
          </m:f>
          <m:r>
            <w:rPr>
              <w:rFonts w:ascii="Cambria Math" w:hAnsi="Cambria Math"/>
            </w:rPr>
            <m:t xml:space="preserve">÷</m:t>
          </m:r>
          <m:d>
            <m:dPr>
              <m:begChr m:val="("/>
              <m:endChr m:val=")"/>
            </m:dPr>
            <m:e>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d>
                <m:dPr>
                  <m:begChr m:val="("/>
                  <m:endChr m:val=")"/>
                </m:dPr>
                <m:e>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e>
              </m:d>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1</m:t>
                  </m:r>
                </m:sub>
              </m:sSub>
              <m:d>
                <m:dPr>
                  <m:begChr m:val="("/>
                  <m:endChr m:val=")"/>
                </m:dPr>
                <m:e>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e>
              </m:d>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m:t>
              </m:r>
              <m:r>
                <w:rPr>
                  <w:rFonts w:ascii="Cambria Math" w:hAnsi="Cambria Math"/>
                </w:rPr>
                <m:t xml:space="preserve">l</m:t>
              </m:r>
            </m:num>
            <m:den>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θ</m:t>
              </m:r>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AREA EXPANSION</w:t>
      </w:r>
    </w:p>
    <w:p>
      <w:pPr>
        <w:pStyle w:val="Normal"/>
        <w:spacing w:lineRule="auto" w:line="360"/>
        <w:jc w:val="both"/>
        <w:rPr>
          <w:rFonts w:eastAsia="宋体" w:eastAsiaTheme="minorEastAsia"/>
          <w:sz w:val="32"/>
          <w:szCs w:val="24"/>
        </w:rPr>
      </w:pPr>
      <w:r>
        <w:rPr>
          <w:rFonts w:eastAsia="宋体" w:eastAsiaTheme="minorEastAsia"/>
          <w:sz w:val="32"/>
          <w:szCs w:val="24"/>
        </w:rPr>
        <w:t>This is also called superficial expansivity</w:t>
      </w:r>
    </w:p>
    <w:p>
      <w:pPr>
        <w:pStyle w:val="Normal"/>
        <w:spacing w:lineRule="auto" w:line="360"/>
        <w:jc w:val="both"/>
        <w:rPr>
          <w:rFonts w:eastAsia="宋体" w:eastAsiaTheme="minorEastAsia"/>
          <w:sz w:val="32"/>
          <w:szCs w:val="24"/>
        </w:rPr>
      </w:pPr>
      <w:r>
        <w:rPr>
          <w:rFonts w:eastAsia="宋体" w:eastAsiaTheme="minorEastAsia"/>
          <w:sz w:val="32"/>
          <w:szCs w:val="24"/>
        </w:rPr>
        <w:t>This is the increase in Area per unit area per degree rise in temperature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β</m:t>
          </m:r>
          <m:r>
            <w:rPr>
              <w:rFonts w:ascii="Cambria Math" w:hAnsi="Cambria Math"/>
            </w:rPr>
            <m:t xml:space="preserve">=</m:t>
          </m:r>
          <m:f>
            <m:num>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num>
            <m:den>
              <m:sSub>
                <m:e>
                  <m:r>
                    <w:rPr>
                      <w:rFonts w:ascii="Cambria Math" w:hAnsi="Cambria Math"/>
                    </w:rPr>
                    <m:t xml:space="preserve">A</m:t>
                  </m:r>
                </m:e>
                <m:sub>
                  <m:r>
                    <w:rPr>
                      <w:rFonts w:ascii="Cambria Math" w:hAnsi="Cambria Math"/>
                    </w:rPr>
                    <m:t xml:space="preserve">1</m:t>
                  </m:r>
                </m:sub>
              </m:sSub>
              <m:d>
                <m:dPr>
                  <m:begChr m:val="("/>
                  <m:endChr m:val=")"/>
                </m:dPr>
                <m:e>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e>
              </m:d>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β</m:t>
          </m:r>
          <m:r>
            <w:rPr>
              <w:rFonts w:ascii="Cambria Math" w:hAnsi="Cambria Math"/>
            </w:rPr>
            <m:t xml:space="preserve">=</m:t>
          </m:r>
          <m:f>
            <m:num>
              <m:r>
                <w:rPr>
                  <w:rFonts w:ascii="Cambria Math" w:hAnsi="Cambria Math"/>
                </w:rPr>
                <m:t xml:space="preserve">∆</m:t>
              </m:r>
              <m:r>
                <w:rPr>
                  <w:rFonts w:ascii="Cambria Math" w:hAnsi="Cambria Math"/>
                </w:rPr>
                <m:t xml:space="preserve">A</m:t>
              </m:r>
            </m:num>
            <m:den>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r>
                <w:rPr>
                  <w:rFonts w:ascii="Cambria Math" w:hAnsi="Cambria Math"/>
                </w:rPr>
                <m:t xml:space="preserve">θ</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p>
            <m:e>
              <m:d>
                <m:dPr>
                  <m:begChr m:val="("/>
                  <m:endChr m:val=")"/>
                </m:dPr>
                <m:e>
                  <m:sSub>
                    <m:e>
                      <m:r>
                        <w:rPr>
                          <w:rFonts w:ascii="Cambria Math" w:hAnsi="Cambria Math"/>
                        </w:rPr>
                        <m:t xml:space="preserve">l</m:t>
                      </m:r>
                    </m:e>
                    <m:sub>
                      <m:r>
                        <w:rPr>
                          <w:rFonts w:ascii="Cambria Math" w:hAnsi="Cambria Math"/>
                        </w:rPr>
                        <m:t xml:space="preserve">1</m:t>
                      </m:r>
                    </m:sub>
                  </m:sSub>
                </m:e>
              </m:d>
            </m:e>
            <m:sup>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p>
            <m:e>
              <m:d>
                <m:dPr>
                  <m:begChr m:val="("/>
                  <m:endChr m:val=")"/>
                </m:dPr>
                <m:e>
                  <m:sSub>
                    <m:e>
                      <m:r>
                        <w:rPr>
                          <w:rFonts w:ascii="Cambria Math" w:hAnsi="Cambria Math"/>
                        </w:rPr>
                        <m:t xml:space="preserve">l</m:t>
                      </m:r>
                    </m:e>
                    <m:sub>
                      <m:r>
                        <w:rPr>
                          <w:rFonts w:ascii="Cambria Math" w:hAnsi="Cambria Math"/>
                        </w:rPr>
                        <m:t xml:space="preserve">2</m:t>
                      </m:r>
                    </m:sub>
                  </m:sSub>
                </m:e>
              </m:d>
            </m:e>
            <m:sup>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β</m:t>
          </m:r>
          <m:r>
            <w:rPr>
              <w:rFonts w:ascii="Cambria Math" w:hAnsi="Cambria Math"/>
            </w:rPr>
            <m:t xml:space="preserve">=</m:t>
          </m:r>
          <m:r>
            <w:rPr>
              <w:rFonts w:ascii="Cambria Math" w:hAnsi="Cambria Math"/>
            </w:rPr>
            <m:t xml:space="preserve">2</m:t>
          </m:r>
          <m:r>
            <w:rPr>
              <w:rFonts w:ascii="Cambria Math" w:hAnsi="Cambria Math"/>
            </w:rPr>
            <m:t xml:space="preserve">α</m:t>
          </m:r>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VOLUME EXPANSIVITY</w:t>
      </w:r>
    </w:p>
    <w:p>
      <w:pPr>
        <w:pStyle w:val="Normal"/>
        <w:spacing w:lineRule="auto" w:line="360"/>
        <w:jc w:val="both"/>
        <w:rPr>
          <w:rFonts w:eastAsia="宋体" w:eastAsiaTheme="minorEastAsia"/>
          <w:sz w:val="32"/>
          <w:szCs w:val="24"/>
        </w:rPr>
      </w:pPr>
      <w:r>
        <w:rPr>
          <w:rFonts w:eastAsia="宋体" w:eastAsiaTheme="minorEastAsia"/>
          <w:sz w:val="32"/>
          <w:szCs w:val="24"/>
        </w:rPr>
        <w:t>This is also called cubic expansion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d>
                <m:dPr>
                  <m:begChr m:val="("/>
                  <m:endChr m:val=")"/>
                </m:dPr>
                <m:e>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e>
              </m:d>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r>
                <w:rPr>
                  <w:rFonts w:ascii="Cambria Math" w:hAnsi="Cambria Math"/>
                </w:rPr>
                <m:t xml:space="preserve">∆</m:t>
              </m:r>
              <m:r>
                <w:rPr>
                  <w:rFonts w:ascii="Cambria Math" w:hAnsi="Cambria Math"/>
                </w:rPr>
                <m:t xml:space="preserve">V</m:t>
              </m:r>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θ</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p>
            <m:e>
              <m:d>
                <m:dPr>
                  <m:begChr m:val="("/>
                  <m:endChr m:val=")"/>
                </m:dPr>
                <m:e>
                  <m:sSub>
                    <m:e>
                      <m:r>
                        <w:rPr>
                          <w:rFonts w:ascii="Cambria Math" w:hAnsi="Cambria Math"/>
                        </w:rPr>
                        <m:t xml:space="preserve">l</m:t>
                      </m:r>
                    </m:e>
                    <m:sub>
                      <m:r>
                        <w:rPr>
                          <w:rFonts w:ascii="Cambria Math" w:hAnsi="Cambria Math"/>
                        </w:rPr>
                        <m:t xml:space="preserve">1</m:t>
                      </m:r>
                    </m:sub>
                  </m:sSub>
                </m:e>
              </m:d>
            </m:e>
            <m:sup>
              <m:r>
                <w:rPr>
                  <w:rFonts w:ascii="Cambria Math" w:hAnsi="Cambria Math"/>
                </w:rPr>
                <m:t xml:space="preserve">3</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p>
            <m:e>
              <m:d>
                <m:dPr>
                  <m:begChr m:val="("/>
                  <m:endChr m:val=")"/>
                </m:dPr>
                <m:e>
                  <m:sSub>
                    <m:e>
                      <m:r>
                        <w:rPr>
                          <w:rFonts w:ascii="Cambria Math" w:hAnsi="Cambria Math"/>
                        </w:rPr>
                        <m:t xml:space="preserve">l</m:t>
                      </m:r>
                    </m:e>
                    <m:sub>
                      <m:r>
                        <w:rPr>
                          <w:rFonts w:ascii="Cambria Math" w:hAnsi="Cambria Math"/>
                        </w:rPr>
                        <m:t xml:space="preserve">2</m:t>
                      </m:r>
                    </m:sub>
                  </m:sSub>
                </m:e>
              </m:d>
            </m:e>
            <m:sup>
              <m:r>
                <w:rPr>
                  <w:rFonts w:ascii="Cambria Math" w:hAnsi="Cambria Math"/>
                </w:rPr>
                <m:t xml:space="preserve">3</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r>
            <w:rPr>
              <w:rFonts w:ascii="Cambria Math" w:hAnsi="Cambria Math"/>
            </w:rPr>
            <m:t xml:space="preserve">3</m:t>
          </m:r>
          <m:r>
            <w:rPr>
              <w:rFonts w:ascii="Cambria Math" w:hAnsi="Cambria Math"/>
            </w:rPr>
            <m:t xml:space="preserve">α</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instrument used to determine the cubic expansion of a substance is called a Dilatometer.</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THERMAL EXPANSION OF LIQUIDS</w:t>
      </w:r>
    </w:p>
    <w:p>
      <w:pPr>
        <w:pStyle w:val="Normal"/>
        <w:spacing w:lineRule="auto" w:line="360"/>
        <w:jc w:val="both"/>
        <w:rPr>
          <w:rFonts w:eastAsia="宋体" w:eastAsiaTheme="minorEastAsia"/>
          <w:sz w:val="32"/>
          <w:szCs w:val="24"/>
        </w:rPr>
      </w:pPr>
      <w:r>
        <w:rPr>
          <w:rFonts w:eastAsia="宋体" w:eastAsiaTheme="minorEastAsia"/>
          <w:sz w:val="32"/>
          <w:szCs w:val="24"/>
        </w:rPr>
        <w:t>When a liquid in a container is heated, the level of the liquid initially drops and then increases (like it normally should) later on. The initial drop in the level of the liquid is due to the expansion of the container in which it is placed.</w:t>
      </w:r>
    </w:p>
    <w:p>
      <w:pPr>
        <w:pStyle w:val="Normal"/>
        <w:spacing w:lineRule="auto" w:line="360"/>
        <w:jc w:val="both"/>
        <w:rPr>
          <w:rFonts w:eastAsia="宋体" w:eastAsiaTheme="minorEastAsia"/>
          <w:sz w:val="32"/>
          <w:szCs w:val="24"/>
        </w:rPr>
      </w:pPr>
      <w:r>
        <w:rPr>
          <w:rFonts w:eastAsia="宋体" w:eastAsiaTheme="minorEastAsia"/>
          <w:sz w:val="32"/>
          <w:szCs w:val="24"/>
        </w:rPr>
        <w:t>Equal volumes of different liquids expand by different amounts for every degree rise in temperature.</w:t>
      </w:r>
    </w:p>
    <w:p>
      <w:pPr>
        <w:pStyle w:val="Normal"/>
        <w:spacing w:lineRule="auto" w:line="360"/>
        <w:jc w:val="both"/>
        <w:rPr>
          <w:rFonts w:eastAsia="宋体" w:eastAsiaTheme="minorEastAsia"/>
          <w:sz w:val="32"/>
          <w:szCs w:val="24"/>
        </w:rPr>
      </w:pPr>
      <w:r>
        <w:rPr>
          <w:rFonts w:eastAsia="宋体" w:eastAsiaTheme="minorEastAsia"/>
          <w:sz w:val="32"/>
          <w:szCs w:val="24"/>
        </w:rPr>
        <w:t>The expansion of the liquid alone is called apparent cubic expansion</w:t>
      </w:r>
    </w:p>
    <w:p>
      <w:pPr>
        <w:pStyle w:val="Normal"/>
        <w:spacing w:lineRule="auto" w:line="360"/>
        <w:jc w:val="both"/>
        <w:rPr>
          <w:rFonts w:eastAsia="宋体" w:eastAsiaTheme="minorEastAsia"/>
          <w:sz w:val="32"/>
          <w:szCs w:val="24"/>
        </w:rPr>
      </w:pPr>
      <w:r>
        <w:rPr>
          <w:rFonts w:eastAsia="宋体" w:eastAsiaTheme="minorEastAsia"/>
          <w:sz w:val="32"/>
          <w:szCs w:val="24"/>
        </w:rPr>
        <w:t>The expansion of the liquid and the container is called real cubic expansion</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APPARENT CUBIC EXPANSION</w:t>
      </w:r>
    </w:p>
    <w:p>
      <w:pPr>
        <w:pStyle w:val="Normal"/>
        <w:spacing w:lineRule="auto" w:line="360"/>
        <w:jc w:val="both"/>
        <w:rPr>
          <w:rFonts w:eastAsia="宋体" w:eastAsiaTheme="minorEastAsia"/>
          <w:sz w:val="32"/>
          <w:szCs w:val="24"/>
        </w:rPr>
      </w:pPr>
      <w:r>
        <w:rPr>
          <w:rFonts w:eastAsia="宋体" w:eastAsiaTheme="minorEastAsia"/>
          <w:sz w:val="32"/>
          <w:szCs w:val="24"/>
        </w:rPr>
        <w:t>This can be defined as the apparent increase in volume (mass) per unit volume (mass) per each degree rise in temperature when the volume of the container is taken as constant.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mass</m:t>
              </m:r>
              <m:d>
                <m:dPr>
                  <m:begChr m:val="("/>
                  <m:endChr m:val=")"/>
                </m:dPr>
                <m:e>
                  <m:r>
                    <w:rPr>
                      <w:rFonts w:ascii="Cambria Math" w:hAnsi="Cambria Math"/>
                    </w:rPr>
                    <m:t xml:space="preserve">volume</m:t>
                  </m:r>
                </m:e>
              </m:d>
              <m:r>
                <w:rPr>
                  <w:rFonts w:ascii="Cambria Math" w:hAnsi="Cambria Math"/>
                </w:rPr>
                <m:t xml:space="preserve">of</m:t>
              </m:r>
              <m:r>
                <w:rPr>
                  <w:rFonts w:ascii="Cambria Math" w:hAnsi="Cambria Math"/>
                </w:rPr>
                <m:t xml:space="preserve">tℎe</m:t>
              </m:r>
              <m:r>
                <w:rPr>
                  <w:rFonts w:ascii="Cambria Math" w:hAnsi="Cambria Math"/>
                </w:rPr>
                <m:t xml:space="preserve">liquid</m:t>
              </m:r>
              <m:r>
                <w:rPr>
                  <w:rFonts w:ascii="Cambria Math" w:hAnsi="Cambria Math"/>
                </w:rPr>
                <m:t xml:space="preserve">expelled</m:t>
              </m:r>
            </m:num>
            <m:den>
              <m:r>
                <w:rPr>
                  <w:rFonts w:ascii="Cambria Math" w:hAnsi="Cambria Math"/>
                </w:rPr>
                <m:t xml:space="preserve">mass</m:t>
              </m:r>
              <m:d>
                <m:dPr>
                  <m:begChr m:val="("/>
                  <m:endChr m:val=")"/>
                </m:dPr>
                <m:e>
                  <m:r>
                    <w:rPr>
                      <w:rFonts w:ascii="Cambria Math" w:hAnsi="Cambria Math"/>
                    </w:rPr>
                    <m:t xml:space="preserve">o</m:t>
                  </m:r>
                  <m:r>
                    <w:rPr>
                      <w:rFonts w:ascii="Cambria Math" w:hAnsi="Cambria Math"/>
                    </w:rPr>
                    <m:t xml:space="preserve">r</m:t>
                  </m:r>
                  <m:r>
                    <w:rPr>
                      <w:rFonts w:ascii="Cambria Math" w:hAnsi="Cambria Math"/>
                    </w:rPr>
                    <m:t xml:space="preserve">volume</m:t>
                  </m:r>
                </m:e>
              </m:d>
              <m:r>
                <w:rPr>
                  <w:rFonts w:ascii="Cambria Math" w:hAnsi="Cambria Math"/>
                </w:rPr>
                <m:t xml:space="preserve">of</m:t>
              </m:r>
              <m:r>
                <w:rPr>
                  <w:rFonts w:ascii="Cambria Math" w:hAnsi="Cambria Math"/>
                </w:rPr>
                <m:t xml:space="preserve">liquid</m:t>
              </m:r>
              <m:r>
                <w:rPr>
                  <w:rFonts w:ascii="Cambria Math" w:hAnsi="Cambria Math"/>
                </w:rPr>
                <m:t xml:space="preserve">remaining</m:t>
              </m:r>
              <m:r>
                <w:rPr>
                  <w:rFonts w:ascii="Cambria Math" w:hAnsi="Cambria Math"/>
                </w:rPr>
                <m:t xml:space="preserve">×</m:t>
              </m:r>
              <m:r>
                <w:rPr>
                  <w:rFonts w:ascii="Cambria Math" w:hAnsi="Cambria Math"/>
                </w:rPr>
                <m:t xml:space="preserve">temperature</m:t>
              </m:r>
              <m:r>
                <w:rPr>
                  <w:rFonts w:ascii="Cambria Math" w:hAnsi="Cambria Math"/>
                </w:rPr>
                <m:t xml:space="preserve">rise</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a</m:t>
              </m:r>
            </m:sub>
          </m:sSub>
          <m:r>
            <w:rPr>
              <w:rFonts w:ascii="Cambria Math" w:hAnsi="Cambria Math"/>
            </w:rPr>
            <m:t xml:space="preserve">=</m:t>
          </m:r>
          <m:f>
            <m:num>
              <m:sSub>
                <m:e>
                  <m:r>
                    <w:rPr>
                      <w:rFonts w:ascii="Cambria Math" w:hAnsi="Cambria Math"/>
                    </w:rPr>
                    <m:t xml:space="preserve">mass</m:t>
                  </m:r>
                </m:e>
                <m:sub>
                  <m:r>
                    <w:rPr>
                      <w:rFonts w:ascii="Cambria Math" w:hAnsi="Cambria Math"/>
                    </w:rPr>
                    <m:t xml:space="preserve">cold</m:t>
                  </m:r>
                </m:sub>
              </m:sSub>
              <m:r>
                <w:rPr>
                  <w:rFonts w:ascii="Cambria Math" w:hAnsi="Cambria Math"/>
                </w:rPr>
                <m:t xml:space="preserve">−</m:t>
              </m:r>
              <m:sSub>
                <m:e>
                  <m:r>
                    <w:rPr>
                      <w:rFonts w:ascii="Cambria Math" w:hAnsi="Cambria Math"/>
                    </w:rPr>
                    <m:t xml:space="preserve">mass</m:t>
                  </m:r>
                </m:e>
                <m:sub>
                  <m:r>
                    <w:rPr>
                      <w:rFonts w:ascii="Cambria Math" w:hAnsi="Cambria Math"/>
                    </w:rPr>
                    <m:t xml:space="preserve">ℎot</m:t>
                  </m:r>
                </m:sub>
              </m:sSub>
            </m:num>
            <m:den>
              <m:sSub>
                <m:e>
                  <m:r>
                    <w:rPr>
                      <w:rFonts w:ascii="Cambria Math" w:hAnsi="Cambria Math"/>
                    </w:rPr>
                    <m:t xml:space="preserve">mass</m:t>
                  </m:r>
                </m:e>
                <m:sub>
                  <m:r>
                    <w:rPr>
                      <w:rFonts w:ascii="Cambria Math" w:hAnsi="Cambria Math"/>
                    </w:rPr>
                    <m:t xml:space="preserve">ℎot</m:t>
                  </m:r>
                </m:sub>
              </m:sSub>
              <m:r>
                <w:rPr>
                  <w:rFonts w:ascii="Cambria Math" w:hAnsi="Cambria Math"/>
                </w:rPr>
                <m:t xml:space="preserve">×</m:t>
              </m:r>
              <m:d>
                <m:dPr>
                  <m:begChr m:val="("/>
                  <m:endChr m:val=")"/>
                </m:dPr>
                <m:e>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e>
              </m:d>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a</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ℎ</m:t>
                  </m:r>
                </m:sub>
              </m:sSub>
            </m:num>
            <m:den>
              <m:sSub>
                <m:e>
                  <m:r>
                    <w:rPr>
                      <w:rFonts w:ascii="Cambria Math" w:hAnsi="Cambria Math"/>
                    </w:rPr>
                    <m:t xml:space="preserve">m</m:t>
                  </m:r>
                </m:e>
                <m:sub>
                  <m:r>
                    <w:rPr>
                      <w:rFonts w:ascii="Cambria Math" w:hAnsi="Cambria Math"/>
                    </w:rPr>
                    <m:t xml:space="preserve">ℎ</m:t>
                  </m:r>
                </m:sub>
              </m:sSub>
              <m:r>
                <w:rPr>
                  <w:rFonts w:ascii="Cambria Math" w:hAnsi="Cambria Math"/>
                </w:rPr>
                <m:t xml:space="preserve">∆</m:t>
              </m:r>
              <m:r>
                <w:rPr>
                  <w:rFonts w:ascii="Cambria Math" w:hAnsi="Cambria Math"/>
                </w:rPr>
                <m:t xml:space="preserve">θ</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Real</m:t>
          </m:r>
          <m:r>
            <w:rPr>
              <w:rFonts w:ascii="Cambria Math" w:hAnsi="Cambria Math"/>
            </w:rPr>
            <m:t xml:space="preserve">cubic</m:t>
          </m:r>
          <m:r>
            <w:rPr>
              <w:rFonts w:ascii="Cambria Math" w:hAnsi="Cambria Math"/>
            </w:rPr>
            <m:t xml:space="preserve">expansion</m:t>
          </m:r>
          <m:r>
            <w:rPr>
              <w:rFonts w:ascii="Cambria Math" w:hAnsi="Cambria Math"/>
            </w:rPr>
            <m:t xml:space="preserve">=</m:t>
          </m:r>
          <m:r>
            <w:rPr>
              <w:rFonts w:ascii="Cambria Math" w:hAnsi="Cambria Math"/>
            </w:rPr>
            <m:t xml:space="preserve">apparent</m:t>
          </m:r>
          <m:r>
            <w:rPr>
              <w:rFonts w:ascii="Cambria Math" w:hAnsi="Cambria Math"/>
            </w:rPr>
            <m:t xml:space="preserve">cubic</m:t>
          </m:r>
          <m:r>
            <w:rPr>
              <w:rFonts w:ascii="Cambria Math" w:hAnsi="Cambria Math"/>
            </w:rPr>
            <m:t xml:space="preserve">expansion</m:t>
          </m:r>
          <m:r>
            <w:rPr>
              <w:rFonts w:ascii="Cambria Math" w:hAnsi="Cambria Math"/>
            </w:rPr>
            <m:t xml:space="preserve">+</m:t>
          </m:r>
          <m:r>
            <w:rPr>
              <w:rFonts w:ascii="Cambria Math" w:hAnsi="Cambria Math"/>
            </w:rPr>
            <m:t xml:space="preserve">expa</m:t>
          </m:r>
          <m:r>
            <w:rPr>
              <w:rFonts w:ascii="Cambria Math" w:hAnsi="Cambria Math"/>
            </w:rPr>
            <m:t xml:space="preserve">n</m:t>
          </m:r>
          <m:r>
            <w:rPr>
              <w:rFonts w:ascii="Cambria Math" w:hAnsi="Cambria Math"/>
            </w:rPr>
            <m:t xml:space="preserve">sion</m:t>
          </m:r>
          <m:r>
            <w:rPr>
              <w:rFonts w:ascii="Cambria Math" w:hAnsi="Cambria Math"/>
            </w:rPr>
            <m:t xml:space="preserve">of</m:t>
          </m:r>
          <m:r>
            <w:rPr>
              <w:rFonts w:ascii="Cambria Math" w:hAnsi="Cambria Math"/>
            </w:rPr>
            <m:t xml:space="preserve">solid</m:t>
          </m:r>
          <m:d>
            <m:dPr>
              <m:begChr m:val="("/>
              <m:endChr m:val=")"/>
            </m:dPr>
            <m:e>
              <m:r>
                <w:rPr>
                  <w:rFonts w:ascii="Cambria Math" w:hAnsi="Cambria Math"/>
                </w:rPr>
                <m:t xml:space="preserve">glass</m:t>
              </m:r>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g</m:t>
              </m:r>
            </m:sub>
          </m:sSub>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ANOMALOUS EXPANSION OF WATER</w:t>
      </w:r>
    </w:p>
    <w:p>
      <w:pPr>
        <w:pStyle w:val="Normal"/>
        <w:spacing w:lineRule="auto" w:line="360"/>
        <w:jc w:val="both"/>
        <w:rPr>
          <w:rFonts w:eastAsia="宋体" w:eastAsiaTheme="minorEastAsia"/>
          <w:sz w:val="32"/>
          <w:szCs w:val="24"/>
        </w:rPr>
      </w:pPr>
      <w:r>
        <w:rPr>
          <w:rFonts w:eastAsia="宋体" w:eastAsiaTheme="minorEastAsia"/>
          <w:sz w:val="32"/>
          <w:szCs w:val="24"/>
        </w:rPr>
        <w:t>This explains the anomalous (strange) behavior of water when it is heated over a wide range of temperatures.</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When ice below </w:t>
      </w:r>
      <w:r>
        <w:rPr/>
      </w:r>
      <m:oMath xmlns:m="http://schemas.openxmlformats.org/officeDocument/2006/math">
        <m:r>
          <w:rPr>
            <w:rFonts w:ascii="Cambria Math" w:hAnsi="Cambria Math"/>
          </w:rPr>
          <m:t xml:space="preserve">0</m:t>
        </m:r>
        <m:r>
          <w:rPr>
            <w:rFonts w:ascii="Cambria Math" w:hAnsi="Cambria Math"/>
          </w:rPr>
          <m:t xml:space="preserve">℃</m:t>
        </m:r>
      </m:oMath>
      <w:r>
        <w:rPr>
          <w:rFonts w:eastAsia="宋体" w:eastAsiaTheme="minorEastAsia"/>
          <w:sz w:val="32"/>
          <w:szCs w:val="24"/>
        </w:rPr>
        <w:t xml:space="preserve"> is heated, the ice increases in volume until it gets to</w:t>
      </w:r>
      <w:r>
        <w:rPr/>
      </w:r>
      <m:oMath xmlns:m="http://schemas.openxmlformats.org/officeDocument/2006/math">
        <m:r>
          <w:rPr>
            <w:rFonts w:ascii="Cambria Math" w:hAnsi="Cambria Math"/>
          </w:rPr>
          <m:t xml:space="preserve">0</m:t>
        </m:r>
        <m:r>
          <w:rPr>
            <w:rFonts w:ascii="Cambria Math" w:hAnsi="Cambria Math"/>
          </w:rPr>
          <m:t xml:space="preserve">℃</m:t>
        </m:r>
      </m:oMath>
      <w:r>
        <w:rPr>
          <w:rFonts w:eastAsia="宋体" w:eastAsiaTheme="minorEastAsia"/>
          <w:sz w:val="32"/>
          <w:szCs w:val="24"/>
        </w:rPr>
        <w:t xml:space="preserve">. Between </w:t>
      </w:r>
      <w:r>
        <w:rPr/>
      </w:r>
      <m:oMath xmlns:m="http://schemas.openxmlformats.org/officeDocument/2006/math">
        <m:r>
          <w:rPr>
            <w:rFonts w:ascii="Cambria Math" w:hAnsi="Cambria Math"/>
          </w:rPr>
          <m:t xml:space="preserve">0</m:t>
        </m:r>
        <m:r>
          <w:rPr>
            <w:rFonts w:ascii="Cambria Math" w:hAnsi="Cambria Math"/>
          </w:rPr>
          <m:t xml:space="preserve">℃</m:t>
        </m:r>
      </m:oMath>
      <w:r>
        <w:rPr>
          <w:rFonts w:eastAsia="宋体" w:eastAsiaTheme="minorEastAsia"/>
          <w:sz w:val="32"/>
          <w:szCs w:val="24"/>
        </w:rPr>
        <w:t xml:space="preserve"> and</w:t>
      </w:r>
      <w:r>
        <w:rPr/>
      </w:r>
      <m:oMath xmlns:m="http://schemas.openxmlformats.org/officeDocument/2006/math">
        <m:r>
          <w:rPr>
            <w:rFonts w:ascii="Cambria Math" w:hAnsi="Cambria Math"/>
          </w:rPr>
          <m:t xml:space="preserve">4</m:t>
        </m:r>
        <m:r>
          <w:rPr>
            <w:rFonts w:ascii="Cambria Math" w:hAnsi="Cambria Math"/>
          </w:rPr>
          <m:t xml:space="preserve">℃</m:t>
        </m:r>
      </m:oMath>
      <w:r>
        <w:rPr>
          <w:rFonts w:eastAsia="宋体" w:eastAsiaTheme="minorEastAsia"/>
          <w:sz w:val="32"/>
          <w:szCs w:val="24"/>
        </w:rPr>
        <w:t xml:space="preserve">, there is a decrease in the volume of water. At </w:t>
      </w:r>
      <w:r>
        <w:rPr/>
      </w:r>
      <m:oMath xmlns:m="http://schemas.openxmlformats.org/officeDocument/2006/math">
        <m:r>
          <w:rPr>
            <w:rFonts w:ascii="Cambria Math" w:hAnsi="Cambria Math"/>
          </w:rPr>
          <m:t xml:space="preserve">4</m:t>
        </m:r>
        <m:r>
          <w:rPr>
            <w:rFonts w:ascii="Cambria Math" w:hAnsi="Cambria Math"/>
          </w:rPr>
          <m:t xml:space="preserve">℃</m:t>
        </m:r>
      </m:oMath>
      <w:r>
        <w:rPr>
          <w:rFonts w:eastAsia="宋体" w:eastAsiaTheme="minorEastAsia"/>
          <w:sz w:val="32"/>
          <w:szCs w:val="24"/>
        </w:rPr>
        <w:t xml:space="preserve"> and above, the volume begins to increase as all other liquids.</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It can therefore be said that the anomalous behavior of water is between </w:t>
      </w:r>
      <w:r>
        <w:rPr/>
      </w:r>
      <m:oMath xmlns:m="http://schemas.openxmlformats.org/officeDocument/2006/math">
        <m:r>
          <w:rPr>
            <w:rFonts w:ascii="Cambria Math" w:hAnsi="Cambria Math"/>
          </w:rPr>
          <m:t xml:space="preserve">0</m:t>
        </m:r>
        <m:r>
          <w:rPr>
            <w:rFonts w:ascii="Cambria Math" w:hAnsi="Cambria Math"/>
          </w:rPr>
          <m:t xml:space="preserve">℃</m:t>
        </m:r>
      </m:oMath>
      <w:r>
        <w:rPr>
          <w:rFonts w:eastAsia="宋体" w:eastAsiaTheme="minorEastAsia"/>
          <w:sz w:val="32"/>
          <w:szCs w:val="24"/>
        </w:rPr>
        <w:t xml:space="preserve"> and</w:t>
      </w:r>
      <w:r>
        <w:rPr/>
      </w:r>
      <m:oMath xmlns:m="http://schemas.openxmlformats.org/officeDocument/2006/math">
        <m:r>
          <w:rPr>
            <w:rFonts w:ascii="Cambria Math" w:hAnsi="Cambria Math"/>
          </w:rPr>
          <m:t xml:space="preserve">4</m:t>
        </m:r>
        <m:r>
          <w:rPr>
            <w:rFonts w:ascii="Cambria Math" w:hAnsi="Cambria Math"/>
          </w:rPr>
          <m:t xml:space="preserve">℃</m:t>
        </m:r>
      </m:oMath>
      <w:r>
        <w:rPr>
          <w:rFonts w:eastAsia="宋体" w:eastAsiaTheme="minorEastAsia"/>
          <w:sz w:val="32"/>
          <w:szCs w:val="24"/>
        </w:rPr>
        <w:t>.</w:t>
      </w:r>
    </w:p>
    <w:p>
      <w:pPr>
        <w:pStyle w:val="Normal"/>
        <w:spacing w:lineRule="auto" w:line="360"/>
        <w:jc w:val="both"/>
        <w:rPr>
          <w:rFonts w:eastAsia="宋体" w:eastAsiaTheme="minorEastAsia"/>
          <w:sz w:val="32"/>
          <w:szCs w:val="24"/>
        </w:rPr>
      </w:pPr>
      <w:r>
        <w:rPr>
          <w:rFonts w:eastAsia="宋体" w:eastAsiaTheme="minorEastAsia"/>
          <w:sz w:val="32"/>
          <w:szCs w:val="24"/>
        </w:rPr>
        <w:t>Since density varies inversely as volume, an increase in volume will correspond to a decrease in density and vice versa. Therefore the maximum density of water which is</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g</m:t>
            </m:r>
            <m:sSup>
              <m:e>
                <m:r>
                  <w:rPr>
                    <w:rFonts w:ascii="Cambria Math" w:hAnsi="Cambria Math"/>
                  </w:rPr>
                  <m:t xml:space="preserve">cm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1000</m:t>
            </m:r>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e>
        </m:d>
      </m:oMath>
      <w:r>
        <w:rPr>
          <w:rFonts w:eastAsia="宋体" w:eastAsiaTheme="minorEastAsia"/>
          <w:sz w:val="32"/>
          <w:szCs w:val="24"/>
        </w:rPr>
        <w:t xml:space="preserve"> is at</w:t>
      </w:r>
      <w:r>
        <w:rPr/>
      </w:r>
      <m:oMath xmlns:m="http://schemas.openxmlformats.org/officeDocument/2006/math">
        <m:r>
          <w:rPr>
            <w:rFonts w:ascii="Cambria Math" w:hAnsi="Cambria Math"/>
          </w:rPr>
          <m:t xml:space="preserve">4</m:t>
        </m:r>
        <m:r>
          <w:rPr>
            <w:rFonts w:ascii="Cambria Math" w:hAnsi="Cambria Math"/>
          </w:rPr>
          <m:t xml:space="preserve">℃</m:t>
        </m:r>
      </m:oMath>
      <w:r>
        <w:rPr>
          <w:rFonts w:eastAsia="宋体" w:eastAsiaTheme="minorEastAsia"/>
          <w:sz w:val="32"/>
          <w:szCs w:val="24"/>
        </w:rPr>
        <w:t>.</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THERMAL EXPANSION OF GASES</w:t>
      </w:r>
    </w:p>
    <w:p>
      <w:pPr>
        <w:pStyle w:val="Normal"/>
        <w:spacing w:lineRule="auto" w:line="360"/>
        <w:jc w:val="both"/>
        <w:rPr>
          <w:rFonts w:eastAsia="宋体" w:eastAsiaTheme="minorEastAsia"/>
          <w:sz w:val="32"/>
          <w:szCs w:val="24"/>
        </w:rPr>
      </w:pPr>
      <w:r>
        <w:rPr>
          <w:rFonts w:eastAsia="宋体" w:eastAsiaTheme="minorEastAsia"/>
          <w:sz w:val="32"/>
          <w:szCs w:val="24"/>
        </w:rPr>
        <w:t>Matter in different states has different characteristics which differ from one state to another. Those in solids differ from the one in liquids and those in liquids from the one in gases.</w:t>
      </w:r>
    </w:p>
    <w:p>
      <w:pPr>
        <w:pStyle w:val="Normal"/>
        <w:spacing w:lineRule="auto" w:line="360"/>
        <w:jc w:val="both"/>
        <w:rPr>
          <w:rFonts w:eastAsia="宋体" w:eastAsiaTheme="minorEastAsia"/>
          <w:sz w:val="32"/>
          <w:szCs w:val="24"/>
        </w:rPr>
      </w:pPr>
      <w:r>
        <w:rPr>
          <w:rFonts w:eastAsia="宋体" w:eastAsiaTheme="minorEastAsia"/>
          <w:sz w:val="32"/>
          <w:szCs w:val="24"/>
        </w:rPr>
        <w:t>The main physical properties of gases are</w:t>
      </w:r>
    </w:p>
    <w:p>
      <w:pPr>
        <w:pStyle w:val="ListParagraph"/>
        <w:numPr>
          <w:ilvl w:val="0"/>
          <w:numId w:val="40"/>
        </w:numPr>
        <w:spacing w:lineRule="auto" w:line="360"/>
        <w:jc w:val="both"/>
        <w:rPr>
          <w:rFonts w:eastAsia="宋体" w:eastAsiaTheme="minorEastAsia"/>
          <w:sz w:val="32"/>
          <w:szCs w:val="24"/>
        </w:rPr>
      </w:pPr>
      <w:r>
        <w:rPr>
          <w:rFonts w:eastAsia="宋体" w:eastAsiaTheme="minorEastAsia"/>
          <w:sz w:val="32"/>
          <w:szCs w:val="24"/>
        </w:rPr>
        <w:t>Expansion</w:t>
      </w:r>
    </w:p>
    <w:p>
      <w:pPr>
        <w:pStyle w:val="ListParagraph"/>
        <w:numPr>
          <w:ilvl w:val="0"/>
          <w:numId w:val="40"/>
        </w:numPr>
        <w:spacing w:lineRule="auto" w:line="360"/>
        <w:jc w:val="both"/>
        <w:rPr>
          <w:rFonts w:eastAsia="宋体" w:eastAsiaTheme="minorEastAsia"/>
          <w:sz w:val="32"/>
          <w:szCs w:val="24"/>
        </w:rPr>
      </w:pPr>
      <w:r>
        <w:rPr>
          <w:rFonts w:eastAsia="宋体" w:eastAsiaTheme="minorEastAsia"/>
          <w:sz w:val="32"/>
          <w:szCs w:val="24"/>
        </w:rPr>
        <w:t>Compression</w:t>
      </w:r>
    </w:p>
    <w:p>
      <w:pPr>
        <w:pStyle w:val="ListParagraph"/>
        <w:numPr>
          <w:ilvl w:val="0"/>
          <w:numId w:val="40"/>
        </w:numPr>
        <w:spacing w:lineRule="auto" w:line="360"/>
        <w:jc w:val="both"/>
        <w:rPr>
          <w:rFonts w:eastAsia="宋体" w:eastAsiaTheme="minorEastAsia"/>
          <w:sz w:val="32"/>
          <w:szCs w:val="24"/>
        </w:rPr>
      </w:pPr>
      <w:r>
        <w:rPr>
          <w:rFonts w:eastAsia="宋体" w:eastAsiaTheme="minorEastAsia"/>
          <w:sz w:val="32"/>
          <w:szCs w:val="24"/>
        </w:rPr>
        <w:t>Diffusion</w:t>
      </w:r>
    </w:p>
    <w:p>
      <w:pPr>
        <w:pStyle w:val="Normal"/>
        <w:spacing w:lineRule="auto" w:line="360"/>
        <w:jc w:val="both"/>
        <w:rPr>
          <w:rFonts w:eastAsia="宋体" w:eastAsiaTheme="minorEastAsia"/>
          <w:sz w:val="32"/>
          <w:szCs w:val="24"/>
        </w:rPr>
      </w:pPr>
      <w:r>
        <w:rPr>
          <w:rFonts w:eastAsia="宋体" w:eastAsiaTheme="minorEastAsia"/>
          <w:sz w:val="32"/>
          <w:szCs w:val="24"/>
        </w:rPr>
        <w:t>Others include</w:t>
      </w:r>
    </w:p>
    <w:p>
      <w:pPr>
        <w:pStyle w:val="ListParagraph"/>
        <w:numPr>
          <w:ilvl w:val="0"/>
          <w:numId w:val="40"/>
        </w:numPr>
        <w:spacing w:lineRule="auto" w:line="360"/>
        <w:jc w:val="both"/>
        <w:rPr>
          <w:rFonts w:eastAsia="宋体" w:eastAsiaTheme="minorEastAsia"/>
          <w:sz w:val="32"/>
          <w:szCs w:val="24"/>
        </w:rPr>
      </w:pPr>
      <w:r>
        <w:rPr>
          <w:rFonts w:eastAsia="宋体" w:eastAsiaTheme="minorEastAsia"/>
          <w:sz w:val="32"/>
          <w:szCs w:val="24"/>
        </w:rPr>
        <w:t>Pressure</w:t>
      </w:r>
    </w:p>
    <w:p>
      <w:pPr>
        <w:pStyle w:val="ListParagraph"/>
        <w:numPr>
          <w:ilvl w:val="0"/>
          <w:numId w:val="40"/>
        </w:numPr>
        <w:spacing w:lineRule="auto" w:line="360"/>
        <w:jc w:val="both"/>
        <w:rPr>
          <w:rFonts w:eastAsia="宋体" w:eastAsiaTheme="minorEastAsia"/>
          <w:sz w:val="32"/>
          <w:szCs w:val="24"/>
        </w:rPr>
      </w:pPr>
      <w:r>
        <w:rPr>
          <w:rFonts w:eastAsia="宋体" w:eastAsiaTheme="minorEastAsia"/>
          <w:sz w:val="32"/>
          <w:szCs w:val="24"/>
        </w:rPr>
        <w:t>Low density</w:t>
      </w:r>
    </w:p>
    <w:p>
      <w:pPr>
        <w:pStyle w:val="ListParagraph"/>
        <w:numPr>
          <w:ilvl w:val="0"/>
          <w:numId w:val="40"/>
        </w:numPr>
        <w:spacing w:lineRule="auto" w:line="360"/>
        <w:jc w:val="both"/>
        <w:rPr>
          <w:rFonts w:eastAsia="宋体" w:eastAsiaTheme="minorEastAsia"/>
          <w:sz w:val="32"/>
          <w:szCs w:val="24"/>
        </w:rPr>
      </w:pPr>
      <w:r>
        <w:rPr>
          <w:rFonts w:eastAsia="宋体" w:eastAsiaTheme="minorEastAsia"/>
          <w:sz w:val="32"/>
          <w:szCs w:val="24"/>
        </w:rPr>
        <w:t>Indefinite shape</w:t>
      </w:r>
    </w:p>
    <w:p>
      <w:pPr>
        <w:pStyle w:val="ListParagraph"/>
        <w:numPr>
          <w:ilvl w:val="0"/>
          <w:numId w:val="40"/>
        </w:numPr>
        <w:spacing w:lineRule="auto" w:line="360"/>
        <w:jc w:val="both"/>
        <w:rPr>
          <w:rFonts w:eastAsia="宋体" w:eastAsiaTheme="minorEastAsia"/>
          <w:sz w:val="32"/>
          <w:szCs w:val="24"/>
        </w:rPr>
      </w:pPr>
      <w:r>
        <w:rPr>
          <w:rFonts w:eastAsia="宋体" w:eastAsiaTheme="minorEastAsia"/>
          <w:sz w:val="32"/>
          <w:szCs w:val="24"/>
        </w:rPr>
        <w:t>Indefinite volume</w:t>
      </w:r>
    </w:p>
    <w:p>
      <w:pPr>
        <w:pStyle w:val="Normal"/>
        <w:spacing w:lineRule="auto" w:line="360"/>
        <w:jc w:val="both"/>
        <w:rPr>
          <w:rFonts w:eastAsia="宋体" w:eastAsiaTheme="minorEastAsia"/>
          <w:sz w:val="32"/>
          <w:szCs w:val="24"/>
        </w:rPr>
      </w:pPr>
      <w:r>
        <w:rPr>
          <w:rFonts w:eastAsia="宋体" w:eastAsiaTheme="minorEastAsia"/>
          <w:sz w:val="32"/>
          <w:szCs w:val="24"/>
        </w:rPr>
        <w:t>The physical behavior of gases was studied by early scientists such as Charles, Boyle, and more.</w:t>
      </w:r>
    </w:p>
    <w:p>
      <w:pPr>
        <w:pStyle w:val="Normal"/>
        <w:spacing w:lineRule="auto" w:line="360"/>
        <w:jc w:val="both"/>
        <w:rPr>
          <w:rFonts w:eastAsia="宋体" w:eastAsiaTheme="minorEastAsia"/>
          <w:sz w:val="32"/>
          <w:szCs w:val="24"/>
        </w:rPr>
      </w:pPr>
      <w:r>
        <w:rPr>
          <w:rFonts w:eastAsia="宋体" w:eastAsiaTheme="minorEastAsia"/>
          <w:sz w:val="32"/>
          <w:szCs w:val="24"/>
        </w:rPr>
        <w:t>They studied the gases and gave their laws on them.</w:t>
      </w:r>
    </w:p>
    <w:p>
      <w:pPr>
        <w:pStyle w:val="Normal"/>
        <w:spacing w:lineRule="auto" w:line="360"/>
        <w:jc w:val="both"/>
        <w:rPr>
          <w:rFonts w:eastAsia="宋体" w:eastAsiaTheme="minorEastAsia"/>
          <w:sz w:val="32"/>
          <w:szCs w:val="24"/>
        </w:rPr>
      </w:pPr>
      <w:r>
        <w:rPr>
          <w:rFonts w:eastAsia="宋体" w:eastAsiaTheme="minorEastAsia"/>
          <w:sz w:val="32"/>
          <w:szCs w:val="24"/>
        </w:rPr>
        <w:t>Before we go into the gas laws we would talk about the types of gases</w:t>
      </w:r>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TYPES OF GASES</w:t>
      </w:r>
    </w:p>
    <w:p>
      <w:pPr>
        <w:pStyle w:val="Normal"/>
        <w:spacing w:lineRule="auto" w:line="360"/>
        <w:jc w:val="both"/>
        <w:rPr>
          <w:rFonts w:eastAsia="宋体" w:eastAsiaTheme="minorEastAsia"/>
          <w:sz w:val="32"/>
          <w:szCs w:val="24"/>
        </w:rPr>
      </w:pPr>
      <w:r>
        <w:rPr>
          <w:rFonts w:eastAsia="宋体" w:eastAsiaTheme="minorEastAsia"/>
          <w:sz w:val="32"/>
          <w:szCs w:val="24"/>
        </w:rPr>
        <w:t>There are two major types of gases</w:t>
      </w:r>
    </w:p>
    <w:p>
      <w:pPr>
        <w:pStyle w:val="Normal"/>
        <w:spacing w:lineRule="auto" w:line="360"/>
        <w:jc w:val="both"/>
        <w:rPr>
          <w:rFonts w:eastAsia="宋体" w:eastAsiaTheme="minorEastAsia"/>
          <w:sz w:val="32"/>
          <w:szCs w:val="24"/>
        </w:rPr>
      </w:pPr>
      <w:r>
        <w:rPr>
          <w:rFonts w:eastAsia="宋体" w:eastAsiaTheme="minorEastAsia"/>
          <w:sz w:val="40"/>
          <w:szCs w:val="24"/>
          <w:u w:val="single"/>
        </w:rPr>
        <w:t>IDEAL GASES</w:t>
      </w:r>
    </w:p>
    <w:p>
      <w:pPr>
        <w:pStyle w:val="Normal"/>
        <w:spacing w:lineRule="auto" w:line="360"/>
        <w:jc w:val="both"/>
        <w:rPr>
          <w:rFonts w:eastAsia="宋体" w:eastAsiaTheme="minorEastAsia"/>
          <w:sz w:val="32"/>
          <w:szCs w:val="24"/>
        </w:rPr>
      </w:pPr>
      <w:r>
        <w:rPr>
          <w:rFonts w:eastAsia="宋体" w:eastAsiaTheme="minorEastAsia"/>
          <w:sz w:val="32"/>
          <w:szCs w:val="24"/>
        </w:rPr>
        <w:t>These gases are also called perfect gases. These are the theoretical substances that help to establish a relationship between the variables pressure (P), volume (V), amount of gas [mole] (n) and temperature</w:t>
      </w:r>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CHARACTERISTICS OF IDEAL GASES</w:t>
      </w:r>
    </w:p>
    <w:p>
      <w:pPr>
        <w:pStyle w:val="ListParagraph"/>
        <w:numPr>
          <w:ilvl w:val="0"/>
          <w:numId w:val="41"/>
        </w:numPr>
        <w:spacing w:lineRule="auto" w:line="360"/>
        <w:jc w:val="both"/>
        <w:rPr>
          <w:rFonts w:eastAsia="宋体" w:eastAsiaTheme="minorEastAsia"/>
          <w:sz w:val="32"/>
          <w:szCs w:val="24"/>
        </w:rPr>
      </w:pPr>
      <w:r>
        <w:rPr>
          <w:rFonts w:eastAsia="宋体" w:eastAsiaTheme="minorEastAsia"/>
          <w:sz w:val="32"/>
          <w:szCs w:val="24"/>
        </w:rPr>
        <w:t>The particles in the gas are extremely small so the gases do not occupy any space.</w:t>
      </w:r>
    </w:p>
    <w:p>
      <w:pPr>
        <w:pStyle w:val="ListParagraph"/>
        <w:numPr>
          <w:ilvl w:val="0"/>
          <w:numId w:val="41"/>
        </w:numPr>
        <w:spacing w:lineRule="auto" w:line="360"/>
        <w:jc w:val="both"/>
        <w:rPr>
          <w:rFonts w:eastAsia="宋体" w:eastAsiaTheme="minorEastAsia"/>
          <w:sz w:val="32"/>
          <w:szCs w:val="24"/>
        </w:rPr>
      </w:pPr>
      <w:r>
        <w:rPr>
          <w:rFonts w:eastAsia="宋体" w:eastAsiaTheme="minorEastAsia"/>
          <w:sz w:val="32"/>
          <w:szCs w:val="24"/>
        </w:rPr>
        <w:t>They have constant, random and straight-line motion.</w:t>
      </w:r>
    </w:p>
    <w:p>
      <w:pPr>
        <w:pStyle w:val="ListParagraph"/>
        <w:numPr>
          <w:ilvl w:val="0"/>
          <w:numId w:val="41"/>
        </w:numPr>
        <w:spacing w:lineRule="auto" w:line="360"/>
        <w:jc w:val="both"/>
        <w:rPr>
          <w:rFonts w:eastAsia="宋体" w:eastAsiaTheme="minorEastAsia"/>
          <w:sz w:val="32"/>
          <w:szCs w:val="24"/>
        </w:rPr>
      </w:pPr>
      <w:r>
        <w:rPr>
          <w:rFonts w:eastAsia="宋体" w:eastAsiaTheme="minorEastAsia"/>
          <w:sz w:val="32"/>
          <w:szCs w:val="24"/>
        </w:rPr>
        <w:t>No forces between the particles of the gas. Particles only collide elastically with each other and with the walls of the container</w:t>
      </w:r>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REAL GASES</w:t>
      </w:r>
    </w:p>
    <w:p>
      <w:pPr>
        <w:pStyle w:val="Normal"/>
        <w:spacing w:lineRule="auto" w:line="360"/>
        <w:jc w:val="both"/>
        <w:rPr>
          <w:rFonts w:eastAsia="宋体" w:eastAsiaTheme="minorEastAsia"/>
          <w:sz w:val="32"/>
          <w:szCs w:val="24"/>
        </w:rPr>
      </w:pPr>
      <w:r>
        <w:rPr>
          <w:rFonts w:eastAsia="宋体" w:eastAsiaTheme="minorEastAsia"/>
          <w:sz w:val="32"/>
          <w:szCs w:val="24"/>
        </w:rPr>
        <w:t>Real gases on the other hand have real volumes and the collision of the particles is not elastic because there are attractive forces between the particles. As a result, the volume of the real gas is much larger than the volume of the ideal gas and the pressure of the real gas is lower than that of the ideal gas.</w:t>
      </w:r>
    </w:p>
    <w:p>
      <w:pPr>
        <w:pStyle w:val="Normal"/>
        <w:spacing w:lineRule="auto" w:line="360"/>
        <w:jc w:val="both"/>
        <w:rPr>
          <w:rFonts w:eastAsia="宋体" w:eastAsiaTheme="minorEastAsia"/>
          <w:sz w:val="32"/>
          <w:szCs w:val="24"/>
        </w:rPr>
      </w:pPr>
      <w:r>
        <w:rPr>
          <w:rFonts w:eastAsia="宋体" w:eastAsiaTheme="minorEastAsia"/>
          <w:sz w:val="32"/>
          <w:szCs w:val="24"/>
        </w:rPr>
        <w:t>NB: All gases tend to behave as ideal gases generally at low pressure and high temperature</w:t>
      </w:r>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GAS LAWS</w:t>
      </w:r>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BOYLE’S LAW</w:t>
      </w:r>
    </w:p>
    <w:p>
      <w:pPr>
        <w:pStyle w:val="Normal"/>
        <w:spacing w:lineRule="auto" w:line="360"/>
        <w:jc w:val="both"/>
        <w:rPr>
          <w:rFonts w:eastAsia="宋体" w:eastAsiaTheme="minorEastAsia"/>
          <w:sz w:val="32"/>
          <w:szCs w:val="24"/>
        </w:rPr>
      </w:pPr>
      <w:r>
        <w:rPr>
          <w:rFonts w:eastAsia="宋体" w:eastAsiaTheme="minorEastAsia"/>
          <w:sz w:val="32"/>
          <w:szCs w:val="24"/>
        </w:rPr>
        <w:t>In 1662, Robert Boyle discovered the relationship between the pressure and volume of a gas at constant temperature.</w:t>
      </w:r>
    </w:p>
    <w:p>
      <w:pPr>
        <w:pStyle w:val="Normal"/>
        <w:spacing w:lineRule="auto" w:line="360"/>
        <w:jc w:val="both"/>
        <w:rPr>
          <w:rFonts w:eastAsia="宋体" w:eastAsiaTheme="minorEastAsia"/>
          <w:sz w:val="32"/>
          <w:szCs w:val="24"/>
        </w:rPr>
      </w:pPr>
      <w:r>
        <w:rPr>
          <w:rFonts w:eastAsia="宋体" w:eastAsiaTheme="minorEastAsia"/>
          <w:sz w:val="32"/>
          <w:szCs w:val="24"/>
        </w:rPr>
        <w:t>It therefore states that</w:t>
      </w:r>
    </w:p>
    <w:p>
      <w:pPr>
        <w:pStyle w:val="Normal"/>
        <w:spacing w:lineRule="auto" w:line="360"/>
        <w:jc w:val="both"/>
        <w:rPr>
          <w:rFonts w:eastAsia="宋体" w:eastAsiaTheme="minorEastAsia"/>
          <w:sz w:val="32"/>
          <w:szCs w:val="24"/>
        </w:rPr>
      </w:pPr>
      <w:r>
        <w:rPr>
          <w:rFonts w:eastAsia="宋体" w:eastAsiaTheme="minorEastAsia"/>
          <w:sz w:val="32"/>
          <w:szCs w:val="24"/>
        </w:rPr>
        <w:t>The pressure of a given mass of gas is inversely proportional to the volume of the gas at a constant temperature and a constant mole number</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k</m:t>
              </m:r>
            </m:num>
            <m:den>
              <m:r>
                <w:rPr>
                  <w:rFonts w:ascii="Cambria Math" w:hAnsi="Cambria Math"/>
                </w:rPr>
                <m:t xml:space="preserve">V</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PV</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For two or more gases,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3</m:t>
              </m:r>
            </m:sub>
          </m:sSub>
          <m:sSub>
            <m:e>
              <m:r>
                <w:rPr>
                  <w:rFonts w:ascii="Cambria Math" w:hAnsi="Cambria Math"/>
                </w:rPr>
                <m:t xml:space="preserve">V</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n</m:t>
              </m:r>
            </m:sub>
          </m:sSub>
        </m:oMath>
      </m:oMathPara>
    </w:p>
    <w:p>
      <w:pPr>
        <w:pStyle w:val="Normal"/>
        <w:spacing w:lineRule="auto" w:line="360"/>
        <w:jc w:val="both"/>
        <w:rPr>
          <w:rFonts w:eastAsia="宋体" w:eastAsiaTheme="minorEastAsia"/>
          <w:sz w:val="32"/>
          <w:szCs w:val="24"/>
        </w:rPr>
      </w:pPr>
      <w:r>
        <w:rPr>
          <w:rFonts w:eastAsia="宋体" w:eastAsiaTheme="minorEastAsia"/>
          <w:sz w:val="32"/>
          <w:szCs w:val="24"/>
        </w:rPr>
        <w:t>You just need to equate any two</w:t>
      </w:r>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CHARLES’ LAW</w:t>
      </w:r>
    </w:p>
    <w:p>
      <w:pPr>
        <w:pStyle w:val="Normal"/>
        <w:spacing w:lineRule="auto" w:line="360"/>
        <w:jc w:val="both"/>
        <w:rPr>
          <w:rFonts w:eastAsia="宋体" w:eastAsiaTheme="minorEastAsia"/>
          <w:sz w:val="40"/>
          <w:szCs w:val="24"/>
          <w:u w:val="single"/>
        </w:rPr>
      </w:pPr>
      <w:r>
        <w:rPr>
          <w:rFonts w:eastAsia="宋体" w:eastAsiaTheme="minorEastAsia"/>
          <w:sz w:val="32"/>
          <w:szCs w:val="24"/>
        </w:rPr>
        <w:t>In 1787, Charles a French physicist understood the relationship between the temperature of a gas and the volume of a gas.</w:t>
      </w:r>
    </w:p>
    <w:p>
      <w:pPr>
        <w:pStyle w:val="Normal"/>
        <w:spacing w:lineRule="auto" w:line="360"/>
        <w:jc w:val="both"/>
        <w:rPr>
          <w:rFonts w:eastAsia="宋体" w:eastAsiaTheme="minorEastAsia"/>
          <w:sz w:val="32"/>
          <w:szCs w:val="24"/>
        </w:rPr>
      </w:pPr>
      <w:r>
        <w:rPr>
          <w:rFonts w:eastAsia="宋体" w:eastAsiaTheme="minorEastAsia"/>
          <w:sz w:val="32"/>
          <w:szCs w:val="24"/>
        </w:rPr>
        <w:t>His law therefore states</w:t>
      </w:r>
    </w:p>
    <w:p>
      <w:pPr>
        <w:pStyle w:val="Normal"/>
        <w:spacing w:lineRule="auto" w:line="360"/>
        <w:jc w:val="both"/>
        <w:rPr>
          <w:rFonts w:eastAsia="宋体" w:eastAsiaTheme="minorEastAsia"/>
          <w:sz w:val="32"/>
          <w:szCs w:val="24"/>
        </w:rPr>
      </w:pPr>
      <w:r>
        <w:rPr>
          <w:rFonts w:eastAsia="宋体" w:eastAsiaTheme="minorEastAsia"/>
          <w:sz w:val="32"/>
          <w:szCs w:val="24"/>
        </w:rPr>
        <w:t>The temperature of a given mass of gas is directly proportional to the volume of the gas at constant temperature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kT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V</m:t>
              </m:r>
            </m:num>
            <m:den>
              <m:r>
                <w:rPr>
                  <w:rFonts w:ascii="Cambria Math" w:hAnsi="Cambria Math"/>
                </w:rPr>
                <m:t xml:space="preserve">T</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2</m:t>
                  </m:r>
                </m:sub>
              </m:sSub>
            </m:den>
          </m:f>
        </m:oMath>
      </m:oMathPara>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PRESSURE LAW</w:t>
      </w:r>
    </w:p>
    <w:p>
      <w:pPr>
        <w:pStyle w:val="Normal"/>
        <w:spacing w:lineRule="auto" w:line="360"/>
        <w:jc w:val="both"/>
        <w:rPr>
          <w:rFonts w:eastAsia="宋体" w:eastAsiaTheme="minorEastAsia"/>
          <w:sz w:val="32"/>
          <w:szCs w:val="24"/>
        </w:rPr>
      </w:pPr>
      <w:r>
        <w:rPr>
          <w:rFonts w:eastAsia="宋体" w:eastAsiaTheme="minorEastAsia"/>
          <w:sz w:val="32"/>
          <w:szCs w:val="24"/>
        </w:rPr>
        <w:t>This is also called Amoton’s Law or Gay-Lussac’s Law</w:t>
      </w:r>
    </w:p>
    <w:p>
      <w:pPr>
        <w:pStyle w:val="Normal"/>
        <w:spacing w:lineRule="auto" w:line="360"/>
        <w:jc w:val="both"/>
        <w:rPr>
          <w:rFonts w:eastAsia="宋体" w:eastAsiaTheme="minorEastAsia"/>
          <w:sz w:val="32"/>
          <w:szCs w:val="24"/>
        </w:rPr>
      </w:pPr>
      <w:r>
        <w:rPr>
          <w:rFonts w:eastAsia="宋体" w:eastAsiaTheme="minorEastAsia"/>
          <w:sz w:val="32"/>
          <w:szCs w:val="24"/>
        </w:rPr>
        <w:t>He discovered the relationship between the pressure and temperature</w:t>
      </w:r>
    </w:p>
    <w:p>
      <w:pPr>
        <w:pStyle w:val="Normal"/>
        <w:spacing w:lineRule="auto" w:line="360"/>
        <w:jc w:val="both"/>
        <w:rPr>
          <w:rFonts w:eastAsia="宋体" w:eastAsiaTheme="minorEastAsia"/>
          <w:sz w:val="32"/>
          <w:szCs w:val="24"/>
        </w:rPr>
      </w:pPr>
      <w:r>
        <w:rPr>
          <w:rFonts w:eastAsia="宋体" w:eastAsiaTheme="minorEastAsia"/>
          <w:sz w:val="32"/>
          <w:szCs w:val="24"/>
        </w:rPr>
        <w:t>Gay-Lussac Stated that</w:t>
      </w:r>
    </w:p>
    <w:p>
      <w:pPr>
        <w:pStyle w:val="Normal"/>
        <w:spacing w:lineRule="auto" w:line="360"/>
        <w:jc w:val="both"/>
        <w:rPr>
          <w:rFonts w:eastAsia="宋体" w:eastAsiaTheme="minorEastAsia"/>
          <w:sz w:val="32"/>
          <w:szCs w:val="24"/>
        </w:rPr>
      </w:pPr>
      <w:r>
        <w:rPr>
          <w:rFonts w:eastAsia="宋体" w:eastAsiaTheme="minorEastAsia"/>
          <w:sz w:val="32"/>
          <w:szCs w:val="24"/>
        </w:rPr>
        <w:t>The pressure of a given mass of gas is directly proportional to temperature at a constant volume and constant amount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kT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P</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For two or more cases,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sSub>
                <m:e>
                  <m:r>
                    <w:rPr>
                      <w:rFonts w:ascii="Cambria Math" w:hAnsi="Cambria Math"/>
                    </w:rPr>
                    <m:t xml:space="preserve">P</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P</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2</m:t>
                  </m:r>
                </m:sub>
              </m:sSub>
            </m:den>
          </m:f>
        </m:oMath>
      </m:oMathPara>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AVOGADRO’S LAW</w:t>
      </w:r>
    </w:p>
    <w:p>
      <w:pPr>
        <w:pStyle w:val="Normal"/>
        <w:spacing w:lineRule="auto" w:line="360"/>
        <w:jc w:val="both"/>
        <w:rPr>
          <w:rFonts w:eastAsia="宋体" w:eastAsiaTheme="minorEastAsia"/>
          <w:sz w:val="32"/>
          <w:szCs w:val="24"/>
        </w:rPr>
      </w:pPr>
      <w:r>
        <w:rPr>
          <w:rFonts w:eastAsia="宋体" w:eastAsiaTheme="minorEastAsia"/>
          <w:sz w:val="32"/>
          <w:szCs w:val="24"/>
        </w:rPr>
        <w:t>In 1811, Amedeo Avogadro found the connection between amount of gas (n) and the volume of the gas at constant temperature and pressure</w:t>
      </w:r>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GENERAL GAS EQUATION</w:t>
      </w:r>
    </w:p>
    <w:p>
      <w:pPr>
        <w:pStyle w:val="Normal"/>
        <w:spacing w:lineRule="auto" w:line="360"/>
        <w:jc w:val="both"/>
        <w:rPr>
          <w:rFonts w:eastAsia="宋体" w:eastAsiaTheme="minorEastAsia"/>
          <w:sz w:val="32"/>
          <w:szCs w:val="24"/>
        </w:rPr>
      </w:pPr>
      <w:r>
        <w:rPr>
          <w:rFonts w:eastAsia="宋体" w:eastAsiaTheme="minorEastAsia"/>
          <w:sz w:val="32"/>
          <w:szCs w:val="24"/>
        </w:rPr>
        <w:t>This is the combination of Boyle’s Law, Charles’ Law and Pressure Law</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P</m:t>
              </m:r>
            </m:num>
            <m:den>
              <m:r>
                <w:rPr>
                  <w:rFonts w:ascii="Cambria Math" w:hAnsi="Cambria Math"/>
                </w:rPr>
                <m:t xml:space="preserve">T</m:t>
              </m:r>
            </m:den>
          </m:f>
          <m:r>
            <w:rPr>
              <w:rFonts w:ascii="Cambria Math" w:hAnsi="Cambria Math"/>
            </w:rPr>
            <m:t xml:space="preserve">+</m:t>
          </m:r>
          <m:f>
            <m:num>
              <m:r>
                <w:rPr>
                  <w:rFonts w:ascii="Cambria Math" w:hAnsi="Cambria Math"/>
                </w:rPr>
                <m:t xml:space="preserve">V</m:t>
              </m:r>
            </m:num>
            <m:den>
              <m:r>
                <w:rPr>
                  <w:rFonts w:ascii="Cambria Math" w:hAnsi="Cambria Math"/>
                </w:rPr>
                <m:t xml:space="preserve">T</m:t>
              </m:r>
            </m:den>
          </m:f>
          <m:r>
            <w:rPr>
              <w:rFonts w:ascii="Cambria Math" w:hAnsi="Cambria Math"/>
            </w:rPr>
            <m:t xml:space="preserve">+</m:t>
          </m:r>
          <m:r>
            <w:rPr>
              <w:rFonts w:ascii="Cambria Math" w:hAnsi="Cambria Math"/>
            </w:rPr>
            <m:t xml:space="preserve">PV</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general gas law states that the pressure and volume of a given mass of gas is directly proportional to the temperature</w:t>
      </w:r>
    </w:p>
    <w:p>
      <w:pPr>
        <w:pStyle w:val="Normal"/>
        <w:spacing w:lineRule="auto" w:line="360"/>
        <w:jc w:val="both"/>
        <w:rPr>
          <w:rFonts w:eastAsia="宋体" w:eastAsiaTheme="minorEastAsia"/>
          <w:sz w:val="32"/>
          <w:szCs w:val="24"/>
        </w:rPr>
      </w:pPr>
      <w:r>
        <w:rPr>
          <w:rFonts w:eastAsia="宋体" w:eastAsiaTheme="minorEastAsia"/>
          <w:sz w:val="32"/>
          <w:szCs w:val="24"/>
        </w:rPr>
        <w:t>The general gas law is 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PV</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For two or more cases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2</m:t>
                  </m:r>
                </m:sub>
              </m:sSub>
            </m:den>
          </m:f>
        </m:oMath>
      </m:oMathPara>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IDEAL GAS EQUATION</w:t>
      </w:r>
    </w:p>
    <w:p>
      <w:pPr>
        <w:pStyle w:val="Normal"/>
        <w:spacing w:lineRule="auto" w:line="360"/>
        <w:jc w:val="both"/>
        <w:rPr>
          <w:rFonts w:eastAsia="宋体" w:eastAsiaTheme="minorEastAsia"/>
          <w:sz w:val="32"/>
          <w:szCs w:val="24"/>
        </w:rPr>
      </w:pPr>
      <w:r>
        <w:rPr>
          <w:rFonts w:eastAsia="宋体" w:eastAsiaTheme="minorEastAsia"/>
          <w:sz w:val="32"/>
          <w:szCs w:val="24"/>
        </w:rPr>
        <w:t>This is the combination of the four stated above laws</w:t>
      </w:r>
    </w:p>
    <w:p>
      <w:pPr>
        <w:pStyle w:val="Normal"/>
        <w:spacing w:lineRule="auto" w:line="360"/>
        <w:jc w:val="both"/>
        <w:rPr>
          <w:rFonts w:eastAsia="宋体" w:eastAsiaTheme="minorEastAsia"/>
          <w:sz w:val="32"/>
          <w:szCs w:val="24"/>
        </w:rPr>
      </w:pPr>
      <w:r>
        <w:rPr>
          <w:rFonts w:eastAsia="宋体" w:eastAsiaTheme="minorEastAsia"/>
          <w:sz w:val="32"/>
          <w:szCs w:val="24"/>
        </w:rPr>
        <w:t>It states that</w:t>
      </w:r>
    </w:p>
    <w:p>
      <w:pPr>
        <w:pStyle w:val="Normal"/>
        <w:spacing w:lineRule="auto" w:line="360"/>
        <w:jc w:val="both"/>
        <w:rPr>
          <w:rFonts w:eastAsia="宋体" w:eastAsiaTheme="minorEastAsia"/>
          <w:sz w:val="32"/>
          <w:szCs w:val="24"/>
        </w:rPr>
      </w:pPr>
      <w:r>
        <w:rPr>
          <w:rFonts w:eastAsia="宋体" w:eastAsiaTheme="minorEastAsia"/>
          <w:sz w:val="32"/>
          <w:szCs w:val="24"/>
        </w:rPr>
        <w:t>Pressure and Volume are directly proportional to the amount of the gas and the temperature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PV</m:t>
          </m:r>
          <m:r>
            <w:rPr>
              <w:rFonts w:ascii="Cambria Math" w:hAnsi="Cambria Math"/>
            </w:rPr>
            <m:t xml:space="preserve">∝</m:t>
          </m:r>
          <m:r>
            <w:rPr>
              <w:rFonts w:ascii="Cambria Math" w:hAnsi="Cambria Math"/>
            </w:rPr>
            <m:t xml:space="preserve">nT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PV</m:t>
          </m:r>
          <m:r>
            <w:rPr>
              <w:rFonts w:ascii="Cambria Math" w:hAnsi="Cambria Math"/>
            </w:rPr>
            <m:t xml:space="preserve">=</m:t>
          </m:r>
          <m:r>
            <w:rPr>
              <w:rFonts w:ascii="Cambria Math" w:hAnsi="Cambria Math"/>
            </w:rPr>
            <m:t xml:space="preserve">nRT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PV</m:t>
              </m:r>
            </m:num>
            <m:den>
              <m:r>
                <w:rPr>
                  <w:rFonts w:ascii="Cambria Math" w:hAnsi="Cambria Math"/>
                </w:rPr>
                <m:t xml:space="preserve">nT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Here, R is a constant called the gas constant. It has two values depending on the units of the calculation</w:t>
      </w:r>
    </w:p>
    <w:p>
      <w:pPr>
        <w:pStyle w:val="Normal"/>
        <w:spacing w:lineRule="auto" w:line="360"/>
        <w:jc w:val="both"/>
        <w:rPr>
          <w:rFonts w:eastAsia="宋体" w:eastAsiaTheme="minorEastAsia"/>
          <w:sz w:val="32"/>
          <w:szCs w:val="24"/>
        </w:rPr>
      </w:pPr>
      <w:r>
        <w:rPr>
          <w:rFonts w:eastAsia="宋体" w:eastAsiaTheme="minorEastAsia"/>
          <w:sz w:val="32"/>
          <w:szCs w:val="24"/>
        </w:rPr>
        <w:t>Normally it has an SI unit of the constant R is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Joules</m:t>
          </m:r>
          <m:r>
            <w:rPr>
              <w:rFonts w:ascii="Cambria Math" w:hAnsi="Cambria Math"/>
            </w:rPr>
            <m:t xml:space="preserve">∙</m:t>
          </m:r>
          <m:sSup>
            <m:e>
              <m:r>
                <w:rPr>
                  <w:rFonts w:ascii="Cambria Math" w:hAnsi="Cambria Math"/>
                </w:rPr>
                <m:t xml:space="preserve">mol</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8.3145</m:t>
          </m:r>
          <m:r>
            <w:rPr>
              <w:rFonts w:ascii="Cambria Math" w:hAnsi="Cambria Math"/>
            </w:rPr>
            <m:t xml:space="preserve">Joules</m:t>
          </m:r>
          <m:r>
            <w:rPr>
              <w:rFonts w:ascii="Cambria Math" w:hAnsi="Cambria Math"/>
            </w:rPr>
            <m:t xml:space="preserve">∙</m:t>
          </m:r>
          <m:sSup>
            <m:e>
              <m:r>
                <w:rPr>
                  <w:rFonts w:ascii="Cambria Math" w:hAnsi="Cambria Math"/>
                </w:rPr>
                <m:t xml:space="preserve">mol</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0.082057</m:t>
          </m:r>
          <m:r>
            <w:rPr>
              <w:rFonts w:ascii="Cambria Math" w:hAnsi="Cambria Math"/>
            </w:rPr>
            <m:t xml:space="preserve">L</m:t>
          </m:r>
          <m:r>
            <w:rPr>
              <w:rFonts w:ascii="Cambria Math" w:hAnsi="Cambria Math"/>
            </w:rPr>
            <m:t xml:space="preserve">∙</m:t>
          </m:r>
          <m:r>
            <w:rPr>
              <w:rFonts w:ascii="Cambria Math" w:hAnsi="Cambria Math"/>
            </w:rPr>
            <m:t xml:space="preserve">atm</m:t>
          </m:r>
          <m:r>
            <w:rPr>
              <w:rFonts w:ascii="Cambria Math" w:hAnsi="Cambria Math"/>
            </w:rPr>
            <m:t xml:space="preserve">∙</m:t>
          </m:r>
          <m:sSup>
            <m:e>
              <m:r>
                <w:rPr>
                  <w:rFonts w:ascii="Cambria Math" w:hAnsi="Cambria Math"/>
                </w:rPr>
                <m:t xml:space="preserve">mol</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VANDER WAALS’ EQUATION OF REAL GASES</w:t>
      </w:r>
    </w:p>
    <w:p>
      <w:pPr>
        <w:pStyle w:val="Normal"/>
        <w:spacing w:lineRule="auto" w:line="360"/>
        <w:jc w:val="both"/>
        <w:rPr>
          <w:rFonts w:eastAsia="宋体" w:eastAsiaTheme="minorEastAsia"/>
          <w:sz w:val="32"/>
          <w:szCs w:val="24"/>
        </w:rPr>
      </w:pPr>
      <w:r>
        <w:rPr>
          <w:rFonts w:eastAsia="宋体" w:eastAsiaTheme="minorEastAsia"/>
          <w:sz w:val="32"/>
          <w:szCs w:val="24"/>
        </w:rPr>
        <w:t>This law was named after the Dutch scientist Johannes Diderik Van Der Waals. This equation is an equation of state that generalizes the ideal gas law based on reasons that real gases do not act ideally. The ideal gas law treats gas molecules as point particles that interact with their container but not with each other meaning that they neither take up space nor change kinetic energy during collisions (i.e. all collisions are perfectly elastic)</w:t>
      </w:r>
    </w:p>
    <w:p>
      <w:pPr>
        <w:pStyle w:val="Normal"/>
        <w:spacing w:lineRule="auto" w:line="360"/>
        <w:jc w:val="both"/>
        <w:rPr>
          <w:rFonts w:eastAsia="宋体" w:eastAsiaTheme="minorEastAsia"/>
          <w:sz w:val="32"/>
          <w:szCs w:val="24"/>
        </w:rPr>
      </w:pPr>
      <w:r>
        <w:rPr>
          <w:rFonts w:eastAsia="宋体" w:eastAsiaTheme="minorEastAsia"/>
          <w:sz w:val="32"/>
          <w:szCs w:val="24"/>
        </w:rPr>
        <w:t>To account for the volume that a real gas molecule occupies, the Van der Waals equation replaces V in the ideal gas law with</w:t>
      </w:r>
      <w:r>
        <w:rPr/>
      </w:r>
      <m:oMath xmlns:m="http://schemas.openxmlformats.org/officeDocument/2006/math">
        <m:d>
          <m:dPr>
            <m:begChr m:val="("/>
            <m:endChr m:val=")"/>
          </m:dPr>
          <m:e>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r>
              <w:rPr>
                <w:rFonts w:ascii="Cambria Math" w:hAnsi="Cambria Math"/>
              </w:rPr>
              <m:t xml:space="preserve">b</m:t>
            </m:r>
          </m:e>
        </m:d>
      </m:oMath>
      <w:r>
        <w:rPr>
          <w:rFonts w:eastAsia="宋体" w:eastAsiaTheme="minorEastAsia"/>
          <w:sz w:val="32"/>
          <w:szCs w:val="24"/>
        </w:rPr>
        <w:t>. Here,</w:t>
      </w:r>
      <w:r>
        <w:rPr/>
      </w:r>
      <m:oMath xmlns:m="http://schemas.openxmlformats.org/officeDocument/2006/math">
        <m:sSub>
          <m:e>
            <m:r>
              <w:rPr>
                <w:rFonts w:ascii="Cambria Math" w:hAnsi="Cambria Math"/>
              </w:rPr>
              <m:t xml:space="preserve">V</m:t>
            </m:r>
          </m:e>
          <m:sub>
            <m:r>
              <w:rPr>
                <w:rFonts w:ascii="Cambria Math" w:hAnsi="Cambria Math"/>
              </w:rPr>
              <m:t xml:space="preserve">m</m:t>
            </m:r>
          </m:sub>
        </m:sSub>
      </m:oMath>
      <w:r>
        <w:rPr>
          <w:rFonts w:eastAsia="宋体" w:eastAsiaTheme="minorEastAsia"/>
          <w:sz w:val="32"/>
          <w:szCs w:val="24"/>
        </w:rPr>
        <w:t>is the molar volume of the gas and</w:t>
      </w:r>
      <w:r>
        <w:rPr/>
      </w:r>
      <m:oMath xmlns:m="http://schemas.openxmlformats.org/officeDocument/2006/math">
        <m:d>
          <m:dPr>
            <m:begChr m:val="("/>
            <m:endChr m:val=")"/>
          </m:dPr>
          <m:e>
            <m:r>
              <w:rPr>
                <w:rFonts w:ascii="Cambria Math" w:hAnsi="Cambria Math"/>
              </w:rPr>
              <m:t xml:space="preserve">b</m:t>
            </m:r>
          </m:e>
        </m:d>
      </m:oMath>
      <w:r>
        <w:rPr>
          <w:rFonts w:eastAsia="宋体" w:eastAsiaTheme="minorEastAsia"/>
          <w:sz w:val="32"/>
          <w:szCs w:val="24"/>
        </w:rPr>
        <w:t>is the volume that is occupied by one mole of the molecules. This leads to</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d>
            <m:dPr>
              <m:begChr m:val="("/>
              <m:endChr m:val=")"/>
            </m:dPr>
            <m:e>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RT</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second modification made to the ideal gas law accounts for the fact that gas molecules do in fact interact with each other (they usually experience attraction at low pressures and repulsion at high pressures) and that real gases therefore show different compressibility than ideal gases. Van der Waals provided the intermolecular interaction by adding to the observed pressure in the equation of state a term</w:t>
      </w:r>
      <w:r>
        <w:rPr/>
      </w:r>
      <m:oMath xmlns:m="http://schemas.openxmlformats.org/officeDocument/2006/math">
        <m:f>
          <m:num>
            <m:r>
              <w:rPr>
                <w:rFonts w:ascii="Cambria Math" w:hAnsi="Cambria Math"/>
              </w:rPr>
              <m:t xml:space="preserve">a</m:t>
            </m:r>
          </m:num>
          <m:den>
            <m:sSup>
              <m:e>
                <m:d>
                  <m:dPr>
                    <m:begChr m:val="("/>
                    <m:endChr m:val=")"/>
                  </m:dPr>
                  <m:e>
                    <m:sSub>
                      <m:e>
                        <m:r>
                          <w:rPr>
                            <w:rFonts w:ascii="Cambria Math" w:hAnsi="Cambria Math"/>
                          </w:rPr>
                          <m:t xml:space="preserve">V</m:t>
                        </m:r>
                      </m:e>
                      <m:sub>
                        <m:r>
                          <w:rPr>
                            <w:rFonts w:ascii="Cambria Math" w:hAnsi="Cambria Math"/>
                          </w:rPr>
                          <m:t xml:space="preserve">m</m:t>
                        </m:r>
                      </m:sub>
                    </m:sSub>
                  </m:e>
                </m:d>
              </m:e>
              <m:sup>
                <m:r>
                  <w:rPr>
                    <w:rFonts w:ascii="Cambria Math" w:hAnsi="Cambria Math"/>
                  </w:rPr>
                  <m:t xml:space="preserve">2</m:t>
                </m:r>
              </m:sup>
            </m:sSup>
          </m:den>
        </m:f>
      </m:oMath>
      <w:r>
        <w:rPr>
          <w:rFonts w:eastAsia="宋体" w:eastAsiaTheme="minorEastAsia"/>
          <w:sz w:val="32"/>
          <w:szCs w:val="24"/>
        </w:rPr>
        <w:t xml:space="preserve">. Here, “a” is a constant whose value depends on the gas. </w:t>
      </w:r>
    </w:p>
    <w:p>
      <w:pPr>
        <w:pStyle w:val="Normal"/>
        <w:spacing w:lineRule="auto" w:line="360"/>
        <w:jc w:val="both"/>
        <w:rPr>
          <w:rFonts w:eastAsia="宋体" w:eastAsiaTheme="minorEastAsia"/>
          <w:sz w:val="32"/>
          <w:szCs w:val="24"/>
        </w:rPr>
      </w:pPr>
      <w:r>
        <w:rPr>
          <w:rFonts w:eastAsia="宋体" w:eastAsiaTheme="minorEastAsia"/>
          <w:sz w:val="32"/>
          <w:szCs w:val="24"/>
        </w:rPr>
        <w:t>The Van der Waals’ equation is therefore written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d>
            <m:dPr>
              <m:begChr m:val="("/>
              <m:endChr m:val=")"/>
            </m:dPr>
            <m:e>
              <m:r>
                <w:rPr>
                  <w:rFonts w:ascii="Cambria Math" w:hAnsi="Cambria Math"/>
                </w:rPr>
                <m:t xml:space="preserve">P</m:t>
              </m:r>
              <m:r>
                <w:rPr>
                  <w:rFonts w:ascii="Cambria Math" w:hAnsi="Cambria Math"/>
                </w:rPr>
                <m:t xml:space="preserve">+</m:t>
              </m:r>
              <m:f>
                <m:num>
                  <m:r>
                    <w:rPr>
                      <w:rFonts w:ascii="Cambria Math" w:hAnsi="Cambria Math"/>
                    </w:rPr>
                    <m:t xml:space="preserve">a</m:t>
                  </m:r>
                </m:num>
                <m:den>
                  <m:sSup>
                    <m:e>
                      <m:d>
                        <m:dPr>
                          <m:begChr m:val="("/>
                          <m:endChr m:val=")"/>
                        </m:dPr>
                        <m:e>
                          <m:sSub>
                            <m:e>
                              <m:r>
                                <w:rPr>
                                  <w:rFonts w:ascii="Cambria Math" w:hAnsi="Cambria Math"/>
                                </w:rPr>
                                <m:t xml:space="preserve">V</m:t>
                              </m:r>
                            </m:e>
                            <m:sub>
                              <m:r>
                                <w:rPr>
                                  <w:rFonts w:ascii="Cambria Math" w:hAnsi="Cambria Math"/>
                                </w:rPr>
                                <m:t xml:space="preserve">m</m:t>
                              </m:r>
                            </m:sub>
                          </m:sSub>
                        </m:e>
                      </m:d>
                    </m:e>
                    <m:sup>
                      <m:r>
                        <w:rPr>
                          <w:rFonts w:ascii="Cambria Math" w:hAnsi="Cambria Math"/>
                        </w:rPr>
                        <m:t xml:space="preserve">2</m:t>
                      </m:r>
                    </m:sup>
                  </m:sSup>
                </m:den>
              </m:f>
            </m:e>
          </m:d>
          <m:d>
            <m:dPr>
              <m:begChr m:val="("/>
              <m:endChr m:val=")"/>
            </m:dPr>
            <m:e>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RT</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It can also be written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a</m:t>
              </m:r>
              <m:f>
                <m:num>
                  <m:sSup>
                    <m:e>
                      <m:r>
                        <w:rPr>
                          <w:rFonts w:ascii="Cambria Math" w:hAnsi="Cambria Math"/>
                        </w:rPr>
                        <m:t xml:space="preserve">n</m:t>
                      </m:r>
                    </m:e>
                    <m:sup>
                      <m:r>
                        <w:rPr>
                          <w:rFonts w:ascii="Cambria Math" w:hAnsi="Cambria Math"/>
                        </w:rPr>
                        <m:t xml:space="preserve">2</m:t>
                      </m:r>
                    </m:sup>
                  </m:sSup>
                </m:num>
                <m:den>
                  <m:sSup>
                    <m:e>
                      <m:r>
                        <w:rPr>
                          <w:rFonts w:ascii="Cambria Math" w:hAnsi="Cambria Math"/>
                        </w:rPr>
                        <m:t xml:space="preserve">V</m:t>
                      </m:r>
                    </m:e>
                    <m:sup>
                      <m:r>
                        <w:rPr>
                          <w:rFonts w:ascii="Cambria Math" w:hAnsi="Cambria Math"/>
                        </w:rPr>
                        <m:t xml:space="preserve">2</m:t>
                      </m:r>
                    </m:sup>
                  </m:sSup>
                </m:den>
              </m:f>
            </m:e>
          </m:d>
          <m:d>
            <m:dPr>
              <m:begChr m:val="("/>
              <m:endChr m:val=")"/>
            </m:dPr>
            <m:e>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r>
                <w:rPr>
                  <w:rFonts w:ascii="Cambria Math" w:hAnsi="Cambria Math"/>
                </w:rPr>
                <m:t xml:space="preserve">nb</m:t>
              </m:r>
            </m:e>
          </m:d>
          <m:r>
            <w:rPr>
              <w:rFonts w:ascii="Cambria Math" w:hAnsi="Cambria Math"/>
            </w:rPr>
            <m:t xml:space="preserve">=</m:t>
          </m:r>
          <m:r>
            <w:rPr>
              <w:rFonts w:ascii="Cambria Math" w:hAnsi="Cambria Math"/>
            </w:rPr>
            <m:t xml:space="preserve">nRT</m:t>
          </m:r>
        </m:oMath>
      </m:oMathPara>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COMPRESSIBILITY FACTOR</w:t>
      </w:r>
    </w:p>
    <w:p>
      <w:pPr>
        <w:pStyle w:val="Normal"/>
        <w:spacing w:lineRule="auto" w:line="360"/>
        <w:jc w:val="both"/>
        <w:rPr>
          <w:rFonts w:eastAsia="宋体" w:eastAsiaTheme="minorEastAsia"/>
          <w:sz w:val="32"/>
          <w:szCs w:val="24"/>
        </w:rPr>
      </w:pPr>
      <w:r>
        <w:rPr>
          <w:rFonts w:eastAsia="宋体" w:eastAsiaTheme="minorEastAsia"/>
          <w:sz w:val="32"/>
          <w:szCs w:val="24"/>
        </w:rPr>
        <w:t>This is also known as compression factor or the gas deviation factor. It is a correction factor which describes the deviation of a real gas from an ideal gas behavior. It is simply defined as the ratio of the molar volume of a gas to the molar volume of an ideal gas at the same temperature and pressure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f>
            <m:num>
              <m:r>
                <w:rPr>
                  <w:rFonts w:ascii="Cambria Math" w:hAnsi="Cambria Math"/>
                </w:rPr>
                <m:t xml:space="preserve">molar</m:t>
              </m:r>
              <m:r>
                <w:rPr>
                  <w:rFonts w:ascii="Cambria Math" w:hAnsi="Cambria Math"/>
                </w:rPr>
                <m:t xml:space="preserve">volume</m:t>
              </m:r>
              <m:r>
                <w:rPr>
                  <w:rFonts w:ascii="Cambria Math" w:hAnsi="Cambria Math"/>
                </w:rPr>
                <m:t xml:space="preserve">of</m:t>
              </m:r>
              <m:r>
                <w:rPr>
                  <w:rFonts w:ascii="Cambria Math" w:hAnsi="Cambria Math"/>
                </w:rPr>
                <m:t xml:space="preserve">gas</m:t>
              </m:r>
            </m:num>
            <m:den>
              <m:r>
                <w:rPr>
                  <w:rFonts w:ascii="Cambria Math" w:hAnsi="Cambria Math"/>
                </w:rPr>
                <m:t xml:space="preserve">molar</m:t>
              </m:r>
              <m:r>
                <w:rPr>
                  <w:rFonts w:ascii="Cambria Math" w:hAnsi="Cambria Math"/>
                </w:rPr>
                <m:t xml:space="preserve">volume</m:t>
              </m:r>
              <m:r>
                <w:rPr>
                  <w:rFonts w:ascii="Cambria Math" w:hAnsi="Cambria Math"/>
                </w:rPr>
                <m:t xml:space="preserve">of</m:t>
              </m:r>
              <m:r>
                <w:rPr>
                  <w:rFonts w:ascii="Cambria Math" w:hAnsi="Cambria Math"/>
                </w:rPr>
                <m:t xml:space="preserve">ideal</m:t>
              </m:r>
              <m:r>
                <w:rPr>
                  <w:rFonts w:ascii="Cambria Math" w:hAnsi="Cambria Math"/>
                </w:rPr>
                <m:t xml:space="preserve">gas</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f>
            <m:num>
              <m:r>
                <w:rPr>
                  <w:rFonts w:ascii="Cambria Math" w:hAnsi="Cambria Math"/>
                </w:rPr>
                <m:t xml:space="preserve">Actual</m:t>
              </m:r>
              <m:r>
                <w:rPr>
                  <w:rFonts w:ascii="Cambria Math" w:hAnsi="Cambria Math"/>
                </w:rPr>
                <m:t xml:space="preserve">volume</m:t>
              </m:r>
            </m:num>
            <m:den>
              <m:r>
                <w:rPr>
                  <w:rFonts w:ascii="Cambria Math" w:hAnsi="Cambria Math"/>
                </w:rPr>
                <m:t xml:space="preserve">Volume</m:t>
              </m:r>
              <m:r>
                <w:rPr>
                  <w:rFonts w:ascii="Cambria Math" w:hAnsi="Cambria Math"/>
                </w:rPr>
                <m:t xml:space="preserve">predicted</m:t>
              </m:r>
              <m:r>
                <w:rPr>
                  <w:rFonts w:ascii="Cambria Math" w:hAnsi="Cambria Math"/>
                </w:rPr>
                <m:t xml:space="preserve">by</m:t>
              </m:r>
              <m:r>
                <w:rPr>
                  <w:rFonts w:ascii="Cambria Math" w:hAnsi="Cambria Math"/>
                </w:rPr>
                <m:t xml:space="preserve">ideal</m:t>
              </m:r>
              <m:r>
                <w:rPr>
                  <w:rFonts w:ascii="Cambria Math" w:hAnsi="Cambria Math"/>
                </w:rPr>
                <m:t xml:space="preserve">gas</m:t>
              </m:r>
              <m:r>
                <w:rPr>
                  <w:rFonts w:ascii="Cambria Math" w:hAnsi="Cambria Math"/>
                </w:rPr>
                <m:t xml:space="preserve">law</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f>
            <m:num>
              <m:r>
                <w:rPr>
                  <w:rFonts w:ascii="Cambria Math" w:hAnsi="Cambria Math"/>
                </w:rPr>
                <m:t xml:space="preserve">PV</m:t>
              </m:r>
            </m:num>
            <m:den>
              <m:r>
                <w:rPr>
                  <w:rFonts w:ascii="Cambria Math" w:hAnsi="Cambria Math"/>
                </w:rPr>
                <m:t xml:space="preserve">RT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This tells us how much the real gases differ from the ideal gases.</w:t>
      </w:r>
    </w:p>
    <w:p>
      <w:pPr>
        <w:pStyle w:val="Normal"/>
        <w:spacing w:lineRule="auto" w:line="360"/>
        <w:jc w:val="both"/>
        <w:rPr>
          <w:rFonts w:eastAsia="宋体" w:eastAsiaTheme="minorEastAsia"/>
          <w:sz w:val="32"/>
          <w:szCs w:val="24"/>
          <w:u w:val="single"/>
        </w:rPr>
      </w:pPr>
      <w:r>
        <w:rPr>
          <w:rFonts w:eastAsia="宋体" w:eastAsiaTheme="minorEastAsia"/>
          <w:sz w:val="48"/>
          <w:szCs w:val="24"/>
          <w:u w:val="single"/>
        </w:rPr>
        <w:t>CALORIMETRY</w:t>
      </w:r>
    </w:p>
    <w:p>
      <w:pPr>
        <w:pStyle w:val="Normal"/>
        <w:spacing w:lineRule="auto" w:line="360"/>
        <w:jc w:val="both"/>
        <w:rPr>
          <w:rFonts w:eastAsia="宋体" w:eastAsiaTheme="minorEastAsia"/>
          <w:sz w:val="32"/>
          <w:szCs w:val="24"/>
        </w:rPr>
      </w:pPr>
      <w:r>
        <w:rPr>
          <w:rFonts w:eastAsia="宋体" w:eastAsiaTheme="minorEastAsia"/>
          <w:sz w:val="32"/>
          <w:szCs w:val="24"/>
        </w:rPr>
        <w:t>This is the branch of thermal physics that studies the quantity of heat in relation to temperature. The quantity of heat that will change the temperature of a substance depends on the mass, temperature and nature of the substance.</w:t>
      </w:r>
    </w:p>
    <w:p>
      <w:pPr>
        <w:pStyle w:val="Normal"/>
        <w:spacing w:lineRule="auto" w:line="360"/>
        <w:jc w:val="both"/>
        <w:rPr>
          <w:rFonts w:eastAsia="宋体" w:eastAsiaTheme="minorEastAsia"/>
          <w:sz w:val="32"/>
          <w:szCs w:val="24"/>
        </w:rPr>
      </w:pPr>
      <w:r>
        <w:rPr>
          <w:rFonts w:eastAsia="宋体" w:eastAsiaTheme="minorEastAsia"/>
          <w:sz w:val="32"/>
          <w:szCs w:val="24"/>
        </w:rPr>
        <w:t>Generally, heat lost or heat gained by a body is given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w:t>
      </w:r>
      <w:r>
        <w:rPr>
          <w:rFonts w:eastAsia="宋体" w:eastAsiaTheme="minorEastAsia"/>
          <w:sz w:val="32"/>
          <w:szCs w:val="24"/>
        </w:rPr>
        <w:t>c” is a constant called the specific heat capacity of and it depends on the (nature of) the substance.</w:t>
      </w:r>
    </w:p>
    <w:p>
      <w:pPr>
        <w:pStyle w:val="Normal"/>
        <w:spacing w:lineRule="auto" w:line="360"/>
        <w:jc w:val="both"/>
        <w:rPr>
          <w:rFonts w:eastAsia="宋体" w:eastAsiaTheme="minorEastAsia"/>
          <w:sz w:val="32"/>
          <w:szCs w:val="24"/>
        </w:rPr>
      </w:pPr>
      <w:r>
        <w:rPr>
          <w:rFonts w:eastAsia="宋体" w:eastAsiaTheme="minorEastAsia"/>
          <w:sz w:val="32"/>
          <w:szCs w:val="24"/>
        </w:rPr>
        <w:t>The specific heat capacity is defined as the heat energy required to change a unit mass of the substance by a degree rise in temperature. For example, if the specific heat capacity of copper is 400J/kgK, it means 400 J of heat is required to change 1kg of copper by 1 kelvin.</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HEAT CAPACITY</w:t>
      </w:r>
    </w:p>
    <w:p>
      <w:pPr>
        <w:pStyle w:val="Normal"/>
        <w:spacing w:lineRule="auto" w:line="360"/>
        <w:jc w:val="both"/>
        <w:rPr>
          <w:rFonts w:eastAsia="宋体" w:eastAsiaTheme="minorEastAsia"/>
          <w:sz w:val="32"/>
          <w:szCs w:val="24"/>
        </w:rPr>
      </w:pPr>
      <w:r>
        <w:rPr>
          <w:rFonts w:eastAsia="宋体" w:eastAsiaTheme="minorEastAsia"/>
          <w:sz w:val="32"/>
          <w:szCs w:val="24"/>
        </w:rPr>
        <w:t>This is defined as the heat energy required to change the total mass of a substance by a degree rise in temperature. It is also known as thermal capacity.</w:t>
      </w:r>
    </w:p>
    <w:p>
      <w:pPr>
        <w:pStyle w:val="Normal"/>
        <w:spacing w:lineRule="auto" w:line="360"/>
        <w:jc w:val="both"/>
        <w:rPr>
          <w:rFonts w:eastAsia="宋体" w:eastAsiaTheme="minorEastAsia"/>
          <w:sz w:val="32"/>
          <w:szCs w:val="24"/>
        </w:rPr>
      </w:pPr>
      <w:r>
        <w:rPr>
          <w:rFonts w:eastAsia="宋体" w:eastAsiaTheme="minorEastAsia"/>
          <w:sz w:val="32"/>
          <w:szCs w:val="24"/>
        </w:rPr>
        <w:t>Mathematically it is the product of the mass of the substance and the specific heat capacity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c</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mc</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θ</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On differentiating the above with respect to time, we have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dQ</m:t>
              </m:r>
            </m:num>
            <m:den>
              <m:r>
                <w:rPr>
                  <w:rFonts w:ascii="Cambria Math" w:hAnsi="Cambria Math"/>
                </w:rPr>
                <m:t xml:space="preserve">dt</m:t>
              </m:r>
            </m:den>
          </m:f>
          <m:r>
            <w:rPr>
              <w:rFonts w:ascii="Cambria Math" w:hAnsi="Cambria Math"/>
            </w:rPr>
            <m:t xml:space="preserve">=</m:t>
          </m:r>
          <m:f>
            <m:num>
              <m:r>
                <w:rPr>
                  <w:rFonts w:ascii="Cambria Math" w:hAnsi="Cambria Math"/>
                </w:rPr>
                <m:t xml:space="preserve">Hdθ</m:t>
              </m:r>
            </m:num>
            <m:den>
              <m:r>
                <w:rPr>
                  <w:rFonts w:ascii="Cambria Math" w:hAnsi="Cambria Math"/>
                </w:rPr>
                <m:t xml:space="preserve">dt</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dQ</m:t>
              </m:r>
            </m:num>
            <m:den>
              <m:r>
                <w:rPr>
                  <w:rFonts w:ascii="Cambria Math" w:hAnsi="Cambria Math"/>
                </w:rPr>
                <m:t xml:space="preserve">dt</m:t>
              </m:r>
            </m:den>
          </m:f>
          <m:r>
            <w:rPr>
              <w:rFonts w:ascii="Cambria Math" w:hAnsi="Cambria Math"/>
            </w:rPr>
            <m:t xml:space="preserve">=</m:t>
          </m:r>
          <m:r>
            <w:rPr>
              <w:rFonts w:ascii="Cambria Math" w:hAnsi="Cambria Math"/>
            </w:rPr>
            <m:t xml:space="preserve">H</m:t>
          </m:r>
          <m:f>
            <m:num>
              <m:r>
                <w:rPr>
                  <w:rFonts w:ascii="Cambria Math" w:hAnsi="Cambria Math"/>
                </w:rPr>
                <m:t xml:space="preserve">dθ</m:t>
              </m:r>
            </m:num>
            <m:den>
              <m:r>
                <w:rPr>
                  <w:rFonts w:ascii="Cambria Math" w:hAnsi="Cambria Math"/>
                </w:rPr>
                <m:t xml:space="preserve">dt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From this we can say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Rate</m:t>
          </m:r>
          <m:r>
            <w:rPr>
              <w:rFonts w:ascii="Cambria Math" w:hAnsi="Cambria Math"/>
            </w:rPr>
            <m:t xml:space="preserve">of</m:t>
          </m:r>
          <m:r>
            <w:rPr>
              <w:rFonts w:ascii="Cambria Math" w:hAnsi="Cambria Math"/>
            </w:rPr>
            <m:t xml:space="preserve">ℎea</m:t>
          </m:r>
          <m:r>
            <w:rPr>
              <w:rFonts w:ascii="Cambria Math" w:hAnsi="Cambria Math"/>
            </w:rPr>
            <m:t xml:space="preserve">t</m:t>
          </m:r>
          <m:r>
            <w:rPr>
              <w:rFonts w:ascii="Cambria Math" w:hAnsi="Cambria Math"/>
            </w:rPr>
            <m:t xml:space="preserve">loss</m:t>
          </m:r>
          <m:r>
            <w:rPr>
              <w:rFonts w:ascii="Cambria Math" w:hAnsi="Cambria Math"/>
            </w:rPr>
            <m:t xml:space="preserve">=</m:t>
          </m:r>
          <m:r>
            <w:rPr>
              <w:rFonts w:ascii="Cambria Math" w:hAnsi="Cambria Math"/>
            </w:rPr>
            <m:t xml:space="preserve">Heat</m:t>
          </m:r>
          <m:r>
            <w:rPr>
              <w:rFonts w:ascii="Cambria Math" w:hAnsi="Cambria Math"/>
            </w:rPr>
            <m:t xml:space="preserve">capacity</m:t>
          </m:r>
          <m:r>
            <w:rPr>
              <w:rFonts w:ascii="Cambria Math" w:hAnsi="Cambria Math"/>
            </w:rPr>
            <m:t xml:space="preserve">×</m:t>
          </m:r>
          <m:r>
            <w:rPr>
              <w:rFonts w:ascii="Cambria Math" w:hAnsi="Cambria Math"/>
            </w:rPr>
            <m:t xml:space="preserve">Rate</m:t>
          </m:r>
          <m:r>
            <w:rPr>
              <w:rFonts w:ascii="Cambria Math" w:hAnsi="Cambria Math"/>
            </w:rPr>
            <m:t xml:space="preserve">of</m:t>
          </m:r>
          <m:r>
            <w:rPr>
              <w:rFonts w:ascii="Cambria Math" w:hAnsi="Cambria Math"/>
            </w:rPr>
            <m:t xml:space="preserve">cooling</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Rate</m:t>
          </m:r>
          <m:r>
            <w:rPr>
              <w:rFonts w:ascii="Cambria Math" w:hAnsi="Cambria Math"/>
            </w:rPr>
            <m:t xml:space="preserve">of</m:t>
          </m:r>
          <m:r>
            <w:rPr>
              <w:rFonts w:ascii="Cambria Math" w:hAnsi="Cambria Math"/>
            </w:rPr>
            <m:t xml:space="preserve">ℎeat</m:t>
          </m:r>
          <m:r>
            <w:rPr>
              <w:rFonts w:ascii="Cambria Math" w:hAnsi="Cambria Math"/>
            </w:rPr>
            <m:t xml:space="preserve">gain</m:t>
          </m:r>
          <m:r>
            <w:rPr>
              <w:rFonts w:ascii="Cambria Math" w:hAnsi="Cambria Math"/>
            </w:rPr>
            <m:t xml:space="preserve">=</m:t>
          </m:r>
          <m:r>
            <w:rPr>
              <w:rFonts w:ascii="Cambria Math" w:hAnsi="Cambria Math"/>
            </w:rPr>
            <m:t xml:space="preserve">Heat</m:t>
          </m:r>
          <m:r>
            <w:rPr>
              <w:rFonts w:ascii="Cambria Math" w:hAnsi="Cambria Math"/>
            </w:rPr>
            <m:t xml:space="preserve">capacity</m:t>
          </m:r>
          <m:r>
            <w:rPr>
              <w:rFonts w:ascii="Cambria Math" w:hAnsi="Cambria Math"/>
            </w:rPr>
            <m:t xml:space="preserve">×</m:t>
          </m:r>
          <m:r>
            <w:rPr>
              <w:rFonts w:ascii="Cambria Math" w:hAnsi="Cambria Math"/>
            </w:rPr>
            <m:t xml:space="preserve">Rate</m:t>
          </m:r>
          <m:r>
            <w:rPr>
              <w:rFonts w:ascii="Cambria Math" w:hAnsi="Cambria Math"/>
            </w:rPr>
            <m:t xml:space="preserve">of</m:t>
          </m:r>
          <m:r>
            <w:rPr>
              <w:rFonts w:ascii="Cambria Math" w:hAnsi="Cambria Math"/>
            </w:rPr>
            <m:t xml:space="preserve">degree</m:t>
          </m:r>
          <m:r>
            <w:rPr>
              <w:rFonts w:ascii="Cambria Math" w:hAnsi="Cambria Math"/>
            </w:rPr>
            <m:t xml:space="preserve">rise</m:t>
          </m:r>
        </m:oMath>
      </m:oMathPara>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CALCULATING THE SPECIFIC HEAT CAPACITY OF A SUBSTANCE</w:t>
      </w:r>
    </w:p>
    <w:p>
      <w:pPr>
        <w:pStyle w:val="ListParagraph"/>
        <w:numPr>
          <w:ilvl w:val="0"/>
          <w:numId w:val="42"/>
        </w:numPr>
        <w:spacing w:lineRule="auto" w:line="360"/>
        <w:jc w:val="both"/>
        <w:rPr>
          <w:rFonts w:eastAsia="宋体" w:eastAsiaTheme="minorEastAsia"/>
          <w:sz w:val="32"/>
          <w:szCs w:val="24"/>
        </w:rPr>
      </w:pPr>
      <w:r>
        <w:rPr>
          <w:rFonts w:eastAsia="宋体" w:eastAsiaTheme="minorEastAsia"/>
          <w:sz w:val="32"/>
          <w:szCs w:val="24"/>
        </w:rPr>
        <w:t>Method of mixture: One of the methods used to determine the specific heat capacity of a substance is by the method of mixture.</w:t>
      </w:r>
    </w:p>
    <w:p>
      <w:pPr>
        <w:pStyle w:val="ListParagraph"/>
        <w:spacing w:lineRule="auto" w:line="360"/>
        <w:jc w:val="both"/>
        <w:rPr>
          <w:rFonts w:eastAsia="宋体" w:eastAsiaTheme="minorEastAsia"/>
          <w:sz w:val="32"/>
          <w:szCs w:val="24"/>
        </w:rPr>
      </w:pPr>
      <w:r>
        <w:rPr>
          <w:rFonts w:eastAsia="宋体" w:eastAsiaTheme="minorEastAsia"/>
          <w:sz w:val="32"/>
          <w:szCs w:val="24"/>
        </w:rPr>
        <w:t>When two substances of different temperatures are mixed, heat lost by the hot object equals the heat gained by the cold object. After some time, the two bodies will have the same temperature. This temperature is known as the temperature of the mixture.</w:t>
      </w:r>
    </w:p>
    <w:p>
      <w:pPr>
        <w:pStyle w:val="ListParagraph"/>
        <w:spacing w:lineRule="auto" w:line="360"/>
        <w:jc w:val="both"/>
        <w:rPr>
          <w:rFonts w:eastAsia="宋体" w:eastAsiaTheme="minorEastAsia"/>
          <w:sz w:val="32"/>
          <w:szCs w:val="24"/>
        </w:rPr>
      </w:pPr>
      <w:r>
        <w:rPr>
          <w:rFonts w:eastAsia="宋体" w:eastAsiaTheme="minorEastAsia"/>
          <w:sz w:val="32"/>
          <w:szCs w:val="24"/>
        </w:rPr>
        <w:t>The temperature of the mixture will be greater than the initial temperature of the cold object and will be lower than the initial temperature of the hot object.</w:t>
      </w:r>
    </w:p>
    <w:p>
      <w:pPr>
        <w:pStyle w:val="ListParagraph"/>
        <w:spacing w:lineRule="auto" w:line="360"/>
        <w:jc w:val="both"/>
        <w:rPr>
          <w:rFonts w:eastAsia="宋体" w:eastAsiaTheme="minorEastAsia"/>
          <w:sz w:val="32"/>
          <w:szCs w:val="24"/>
        </w:rPr>
      </w:pPr>
      <w:r>
        <w:rPr>
          <w:rFonts w:eastAsia="宋体" w:eastAsiaTheme="minorEastAsia"/>
          <w:sz w:val="32"/>
          <w:szCs w:val="24"/>
        </w:rPr>
        <w:t>The following should be done when determining the specific heat capacity of a substance by method of mixture.</w:t>
      </w:r>
    </w:p>
    <w:p>
      <w:pPr>
        <w:pStyle w:val="ListParagraph"/>
        <w:spacing w:lineRule="auto" w:line="360"/>
        <w:jc w:val="both"/>
        <w:rPr>
          <w:rFonts w:eastAsia="宋体" w:eastAsiaTheme="minorEastAsia"/>
          <w:sz w:val="32"/>
          <w:szCs w:val="24"/>
        </w:rPr>
      </w:pPr>
      <w:r>
        <w:rPr>
          <w:rFonts w:eastAsia="宋体" w:eastAsiaTheme="minorEastAsia"/>
          <w:sz w:val="32"/>
          <w:szCs w:val="24"/>
        </w:rPr>
        <w:t>The calorimeter should be lagged with an insulating material such as cotton wool. Lagging is the process of reducing heat.</w:t>
      </w:r>
    </w:p>
    <w:p>
      <w:pPr>
        <w:pStyle w:val="ListParagraph"/>
        <w:spacing w:lineRule="auto" w:line="360"/>
        <w:jc w:val="both"/>
        <w:rPr>
          <w:rFonts w:eastAsia="宋体" w:eastAsiaTheme="minorEastAsia"/>
          <w:sz w:val="32"/>
          <w:szCs w:val="24"/>
        </w:rPr>
      </w:pPr>
      <w:r>
        <w:rPr>
          <w:rFonts w:eastAsia="宋体" w:eastAsiaTheme="minorEastAsia"/>
          <w:sz w:val="32"/>
          <w:szCs w:val="24"/>
        </w:rPr>
        <w:t>The hot substance should be quickly transferred to the calorimeter to prevent heat loss to the surrounding</w:t>
      </w:r>
    </w:p>
    <w:p>
      <w:pPr>
        <w:pStyle w:val="ListParagraph"/>
        <w:spacing w:lineRule="auto" w:line="360"/>
        <w:jc w:val="both"/>
        <w:rPr>
          <w:rFonts w:eastAsia="宋体" w:eastAsiaTheme="minorEastAsia"/>
          <w:sz w:val="32"/>
          <w:szCs w:val="24"/>
        </w:rPr>
      </w:pPr>
      <w:r>
        <w:rPr>
          <w:rFonts w:eastAsia="宋体" w:eastAsiaTheme="minorEastAsia"/>
          <w:sz w:val="32"/>
          <w:szCs w:val="24"/>
        </w:rPr>
        <w:t>The mixture should be stirred continuously in order to achieve uniform temperature.</w:t>
      </w:r>
    </w:p>
    <w:p>
      <w:pPr>
        <w:pStyle w:val="ListParagraph"/>
        <w:numPr>
          <w:ilvl w:val="0"/>
          <w:numId w:val="42"/>
        </w:numPr>
        <w:spacing w:lineRule="auto" w:line="360"/>
        <w:jc w:val="both"/>
        <w:rPr>
          <w:rFonts w:eastAsia="宋体" w:eastAsiaTheme="minorEastAsia"/>
          <w:sz w:val="32"/>
          <w:szCs w:val="24"/>
        </w:rPr>
      </w:pPr>
      <w:r>
        <w:rPr>
          <w:rFonts w:eastAsia="宋体" w:eastAsiaTheme="minorEastAsia"/>
          <w:sz w:val="32"/>
          <w:szCs w:val="24"/>
        </w:rPr>
        <w:t>Electrical Method: The specific heat capacity of a substance can also be determined by electrical method. The basic principle is that the electrical energy in electrical appliances is converted into heat energy.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Electrical</m:t>
          </m:r>
          <m:r>
            <w:rPr>
              <w:rFonts w:ascii="Cambria Math" w:hAnsi="Cambria Math"/>
            </w:rPr>
            <m:t xml:space="preserve">Energy</m:t>
          </m:r>
          <m:r>
            <w:rPr>
              <w:rFonts w:ascii="Cambria Math" w:hAnsi="Cambria Math"/>
            </w:rPr>
            <m:t xml:space="preserve">=</m:t>
          </m:r>
          <m:r>
            <w:rPr>
              <w:rFonts w:ascii="Cambria Math" w:hAnsi="Cambria Math"/>
            </w:rPr>
            <m:t xml:space="preserve">Heat</m:t>
          </m:r>
          <m:r>
            <w:rPr>
              <w:rFonts w:ascii="Cambria Math" w:hAnsi="Cambria Math"/>
            </w:rPr>
            <m:t xml:space="preserve">Energy</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Pt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VIt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p>
            <m:e>
              <m:r>
                <w:rPr>
                  <w:rFonts w:ascii="Cambria Math" w:hAnsi="Cambria Math"/>
                </w:rPr>
                <m:t xml:space="preserve">I</m:t>
              </m:r>
            </m:e>
            <m:sup>
              <m:r>
                <w:rPr>
                  <w:rFonts w:ascii="Cambria Math" w:hAnsi="Cambria Math"/>
                </w:rPr>
                <m:t xml:space="preserve">2</m:t>
              </m:r>
            </m:sup>
          </m:sSup>
          <m:r>
            <w:rPr>
              <w:rFonts w:ascii="Cambria Math" w:hAnsi="Cambria Math"/>
            </w:rPr>
            <m:t xml:space="preserve">Rt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sSup>
                <m:e>
                  <m:r>
                    <w:rPr>
                      <w:rFonts w:ascii="Cambria Math" w:hAnsi="Cambria Math"/>
                    </w:rPr>
                    <m:t xml:space="preserve">V</m:t>
                  </m:r>
                </m:e>
                <m:sup>
                  <m:r>
                    <w:rPr>
                      <w:rFonts w:ascii="Cambria Math" w:hAnsi="Cambria Math"/>
                    </w:rPr>
                    <m:t xml:space="preserve">2</m:t>
                  </m:r>
                </m:sup>
              </m:sSup>
              <m:r>
                <w:rPr>
                  <w:rFonts w:ascii="Cambria Math" w:hAnsi="Cambria Math"/>
                </w:rPr>
                <m:t xml:space="preserve">t</m:t>
              </m:r>
            </m:num>
            <m:den>
              <m:r>
                <w:rPr>
                  <w:rFonts w:ascii="Cambria Math" w:hAnsi="Cambria Math"/>
                </w:rPr>
                <m:t xml:space="preserve">t</m:t>
              </m:r>
            </m:den>
          </m:f>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LATENT HEAT</w:t>
      </w:r>
    </w:p>
    <w:p>
      <w:pPr>
        <w:pStyle w:val="Normal"/>
        <w:spacing w:lineRule="auto" w:line="360"/>
        <w:jc w:val="both"/>
        <w:rPr>
          <w:rFonts w:eastAsia="宋体" w:eastAsiaTheme="minorEastAsia"/>
          <w:sz w:val="32"/>
          <w:szCs w:val="24"/>
        </w:rPr>
      </w:pPr>
      <w:r>
        <w:rPr>
          <w:rFonts w:eastAsia="宋体" w:eastAsiaTheme="minorEastAsia"/>
          <w:sz w:val="32"/>
          <w:szCs w:val="24"/>
        </w:rPr>
        <w:t>This can be defined as the heat energy required to change a substance from one state to another without a corresponding change in temperature. There are two types of latent heat</w:t>
      </w:r>
    </w:p>
    <w:p>
      <w:pPr>
        <w:pStyle w:val="ListParagraph"/>
        <w:numPr>
          <w:ilvl w:val="0"/>
          <w:numId w:val="43"/>
        </w:numPr>
        <w:spacing w:lineRule="auto" w:line="360"/>
        <w:jc w:val="both"/>
        <w:rPr>
          <w:rFonts w:eastAsia="宋体" w:eastAsiaTheme="minorEastAsia"/>
          <w:sz w:val="32"/>
          <w:szCs w:val="24"/>
        </w:rPr>
      </w:pPr>
      <w:r>
        <w:rPr>
          <w:rFonts w:eastAsia="宋体" w:eastAsiaTheme="minorEastAsia"/>
          <w:sz w:val="32"/>
          <w:szCs w:val="24"/>
        </w:rPr>
        <w:t>Latent heat of fusion: This is the latent heat that has to do with solid and liquid. It could be defined as the latent heat when a substance changes from solid to liquid</w:t>
      </w:r>
    </w:p>
    <w:p>
      <w:pPr>
        <w:pStyle w:val="ListParagraph"/>
        <w:numPr>
          <w:ilvl w:val="0"/>
          <w:numId w:val="43"/>
        </w:numPr>
        <w:spacing w:lineRule="auto" w:line="360"/>
        <w:jc w:val="both"/>
        <w:rPr>
          <w:rFonts w:eastAsia="宋体" w:eastAsiaTheme="minorEastAsia"/>
          <w:sz w:val="32"/>
          <w:szCs w:val="24"/>
        </w:rPr>
      </w:pPr>
      <w:r>
        <w:rPr>
          <w:rFonts w:eastAsia="宋体" w:eastAsiaTheme="minorEastAsia"/>
          <w:sz w:val="32"/>
          <w:szCs w:val="24"/>
        </w:rPr>
        <w:t>Latent heat of vaporization: It is the latent heat when a substance changes from liquid to gas.</w:t>
      </w:r>
    </w:p>
    <w:p>
      <w:pPr>
        <w:pStyle w:val="Normal"/>
        <w:spacing w:lineRule="auto" w:line="360"/>
        <w:jc w:val="both"/>
        <w:rPr>
          <w:rFonts w:eastAsia="宋体" w:eastAsiaTheme="minorEastAsia"/>
          <w:sz w:val="32"/>
          <w:szCs w:val="24"/>
        </w:rPr>
      </w:pPr>
      <w:r>
        <w:rPr>
          <w:rFonts w:eastAsia="宋体" w:eastAsiaTheme="minorEastAsia"/>
          <w:sz w:val="32"/>
          <w:szCs w:val="24"/>
        </w:rPr>
        <w:t>Latent heat is absorbed when a substance changes from solid to liquid or from liquid to gas.</w:t>
      </w:r>
    </w:p>
    <w:p>
      <w:pPr>
        <w:pStyle w:val="Normal"/>
        <w:spacing w:lineRule="auto" w:line="360"/>
        <w:jc w:val="both"/>
        <w:rPr>
          <w:rFonts w:eastAsia="宋体" w:eastAsiaTheme="minorEastAsia"/>
          <w:sz w:val="32"/>
          <w:szCs w:val="24"/>
        </w:rPr>
      </w:pPr>
      <w:r>
        <w:rPr>
          <w:rFonts w:eastAsia="宋体" w:eastAsiaTheme="minorEastAsia"/>
          <w:sz w:val="32"/>
          <w:szCs w:val="24"/>
        </w:rPr>
        <w:t>Latent heat is given off when a substance changes from gas to liquid or liquid to solid.</w:t>
      </w:r>
    </w:p>
    <w:p>
      <w:pPr>
        <w:pStyle w:val="Normal"/>
        <w:spacing w:lineRule="auto" w:line="360"/>
        <w:jc w:val="both"/>
        <w:rPr>
          <w:rFonts w:eastAsia="宋体" w:eastAsiaTheme="minorEastAsia"/>
          <w:sz w:val="32"/>
          <w:szCs w:val="24"/>
        </w:rPr>
      </w:pPr>
      <w:r>
        <w:rPr>
          <w:rFonts w:eastAsia="宋体" w:eastAsiaTheme="minorEastAsia"/>
          <w:sz w:val="32"/>
          <w:szCs w:val="24"/>
        </w:rPr>
        <w:t>Generally, the quantity of heat that will change a substance from one state to another depends on the mass and the nature of the substance. The quantity of heat of heat is given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ml</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Here, “l” is called the specific latent heat.</w:t>
      </w:r>
    </w:p>
    <w:p>
      <w:pPr>
        <w:pStyle w:val="Normal"/>
        <w:spacing w:lineRule="auto" w:line="360"/>
        <w:jc w:val="both"/>
        <w:rPr>
          <w:rFonts w:eastAsia="宋体" w:eastAsiaTheme="minorEastAsia"/>
          <w:sz w:val="32"/>
          <w:szCs w:val="24"/>
        </w:rPr>
      </w:pPr>
      <w:r>
        <w:rPr>
          <w:rFonts w:eastAsia="宋体" w:eastAsiaTheme="minorEastAsia"/>
          <w:sz w:val="32"/>
          <w:szCs w:val="24"/>
        </w:rPr>
        <w:t>The specific latent heat of fusion can be defined as the heat energy required to change a unit mass of a substance from the solid state to the liquid state without a corresponding change in temperature.</w:t>
      </w:r>
    </w:p>
    <w:p>
      <w:pPr>
        <w:pStyle w:val="Normal"/>
        <w:spacing w:lineRule="auto" w:line="360"/>
        <w:jc w:val="both"/>
        <w:rPr>
          <w:rFonts w:eastAsia="宋体" w:eastAsiaTheme="minorEastAsia"/>
          <w:sz w:val="32"/>
          <w:szCs w:val="24"/>
        </w:rPr>
      </w:pPr>
      <w:r>
        <w:rPr>
          <w:rFonts w:eastAsia="宋体" w:eastAsiaTheme="minorEastAsia"/>
          <w:sz w:val="32"/>
          <w:szCs w:val="24"/>
        </w:rPr>
        <w:t>When determining the slh of fusion of ice, dry ice should be used so as not to affect the mass of water. Dry ice can be obtained by coating ice with blotting paper.</w:t>
      </w:r>
    </w:p>
    <w:p>
      <w:pPr>
        <w:pStyle w:val="Normal"/>
        <w:spacing w:lineRule="auto" w:line="360"/>
        <w:jc w:val="both"/>
        <w:rPr>
          <w:rFonts w:eastAsia="宋体" w:eastAsiaTheme="minorEastAsia"/>
          <w:sz w:val="32"/>
          <w:szCs w:val="24"/>
        </w:rPr>
      </w:pPr>
      <w:r>
        <w:rPr>
          <w:rFonts w:eastAsia="宋体" w:eastAsiaTheme="minorEastAsia"/>
          <w:sz w:val="32"/>
          <w:szCs w:val="24"/>
        </w:rPr>
        <w:t>In determining the slh of vaporization of steam, dry steam should be used</w:t>
      </w:r>
    </w:p>
    <w:p>
      <w:pPr>
        <w:pStyle w:val="Normal"/>
        <w:spacing w:lineRule="auto" w:line="360"/>
        <w:jc w:val="both"/>
        <w:rPr>
          <w:rFonts w:eastAsia="宋体" w:eastAsiaTheme="minorEastAsia"/>
          <w:sz w:val="32"/>
          <w:szCs w:val="24"/>
        </w:rPr>
      </w:pPr>
      <w:r>
        <w:rPr>
          <w:rFonts w:eastAsia="宋体" w:eastAsiaTheme="minorEastAsia"/>
          <w:sz w:val="32"/>
          <w:szCs w:val="24"/>
        </w:rPr>
        <w:t>If a block of ice floats on water inside a container and the ice gets completely melted, the level of water in the container will remain the same. This is because the ice has already occupied a specific volume before melting. Therefore, the level of water remains unchanged.</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REGELATION</w:t>
      </w:r>
    </w:p>
    <w:p>
      <w:pPr>
        <w:pStyle w:val="Normal"/>
        <w:spacing w:lineRule="auto" w:line="360"/>
        <w:jc w:val="both"/>
        <w:rPr>
          <w:rFonts w:eastAsia="宋体" w:eastAsiaTheme="minorEastAsia"/>
          <w:sz w:val="32"/>
          <w:szCs w:val="24"/>
        </w:rPr>
      </w:pPr>
      <w:r>
        <w:rPr>
          <w:rFonts w:eastAsia="宋体" w:eastAsiaTheme="minorEastAsia"/>
          <w:sz w:val="32"/>
          <w:szCs w:val="24"/>
        </w:rPr>
        <w:t>This is also called anti-freezing</w:t>
      </w:r>
    </w:p>
    <w:p>
      <w:pPr>
        <w:pStyle w:val="Normal"/>
        <w:spacing w:lineRule="auto" w:line="360"/>
        <w:jc w:val="both"/>
        <w:rPr>
          <w:rFonts w:eastAsia="宋体" w:eastAsiaTheme="minorEastAsia"/>
          <w:sz w:val="32"/>
          <w:szCs w:val="24"/>
        </w:rPr>
      </w:pPr>
      <w:r>
        <w:rPr>
          <w:rFonts w:eastAsia="宋体" w:eastAsiaTheme="minorEastAsia"/>
          <w:sz w:val="32"/>
          <w:szCs w:val="24"/>
        </w:rPr>
        <w:t>This process has to do with pressure on a solid (block of ice).</w:t>
      </w:r>
    </w:p>
    <w:p>
      <w:pPr>
        <w:pStyle w:val="Normal"/>
        <w:spacing w:lineRule="auto" w:line="360"/>
        <w:jc w:val="both"/>
        <w:rPr>
          <w:rFonts w:eastAsia="宋体" w:eastAsiaTheme="minorEastAsia"/>
          <w:sz w:val="32"/>
          <w:szCs w:val="24"/>
        </w:rPr>
      </w:pPr>
      <w:r>
        <w:rPr>
          <w:rFonts w:eastAsia="宋体" w:eastAsiaTheme="minorEastAsia"/>
          <w:sz w:val="32"/>
          <w:szCs w:val="24"/>
        </w:rPr>
        <w:t>If a thin wire or thread of heavy weight is attached at both ends and hung on the block of ice resting on a support. The wire begins to cut through the block of ice while the block of ice remains solid behind the wire.</w:t>
      </w:r>
    </w:p>
    <w:p>
      <w:pPr>
        <w:pStyle w:val="Normal"/>
        <w:spacing w:lineRule="auto" w:line="360"/>
        <w:jc w:val="both"/>
        <w:rPr>
          <w:rFonts w:eastAsia="宋体" w:eastAsiaTheme="minorEastAsia"/>
          <w:sz w:val="32"/>
          <w:szCs w:val="24"/>
          <w:u w:val="single"/>
        </w:rPr>
      </w:pPr>
      <w:r>
        <w:rPr>
          <w:rFonts w:eastAsia="宋体" w:eastAsiaTheme="minorEastAsia"/>
          <w:sz w:val="48"/>
          <w:szCs w:val="24"/>
          <w:u w:val="single"/>
        </w:rPr>
        <w:t>HEAT TRANSFER</w:t>
      </w:r>
    </w:p>
    <w:p>
      <w:pPr>
        <w:pStyle w:val="Normal"/>
        <w:spacing w:lineRule="auto" w:line="360"/>
        <w:jc w:val="both"/>
        <w:rPr>
          <w:rFonts w:eastAsia="宋体" w:eastAsiaTheme="minorEastAsia"/>
          <w:sz w:val="32"/>
          <w:szCs w:val="24"/>
        </w:rPr>
      </w:pPr>
      <w:r>
        <w:rPr>
          <w:rFonts w:eastAsia="宋体" w:eastAsiaTheme="minorEastAsia"/>
          <w:sz w:val="32"/>
          <w:szCs w:val="24"/>
        </w:rPr>
        <w:t>We defined heat as a particular type energy than can be transferred from one body or place to another due to temperature difference. There are three ways in which heat energy can be transferred from one object or place to another.</w:t>
      </w:r>
    </w:p>
    <w:p>
      <w:pPr>
        <w:pStyle w:val="ListParagraph"/>
        <w:numPr>
          <w:ilvl w:val="0"/>
          <w:numId w:val="44"/>
        </w:numPr>
        <w:spacing w:lineRule="auto" w:line="360"/>
        <w:jc w:val="both"/>
        <w:rPr>
          <w:rFonts w:eastAsia="宋体" w:eastAsiaTheme="minorEastAsia"/>
          <w:sz w:val="32"/>
          <w:szCs w:val="24"/>
        </w:rPr>
      </w:pPr>
      <w:r>
        <w:rPr>
          <w:rFonts w:eastAsia="宋体" w:eastAsiaTheme="minorEastAsia"/>
          <w:sz w:val="32"/>
          <w:szCs w:val="24"/>
        </w:rPr>
        <w:t xml:space="preserve">Conduction: This is the process which involves direct contact between the two bodies involved. Here, heat energy is transferred along stationary solid materials. The heated particles remain in position.  </w:t>
      </w:r>
    </w:p>
    <w:p>
      <w:pPr>
        <w:pStyle w:val="Normal"/>
        <w:spacing w:lineRule="auto" w:line="360"/>
        <w:jc w:val="both"/>
        <w:rPr>
          <w:rFonts w:eastAsia="宋体" w:eastAsiaTheme="minorEastAsia"/>
          <w:sz w:val="32"/>
          <w:szCs w:val="24"/>
        </w:rPr>
      </w:pPr>
      <w:r>
        <w:rPr>
          <w:rFonts w:eastAsia="宋体" w:eastAsiaTheme="minorEastAsia"/>
          <w:sz w:val="32"/>
          <w:szCs w:val="24"/>
        </w:rPr>
        <w:t>Objects that allow heat to pass them easily are called good conductors of heat or simply conductors. Examples include metals. Mercury is a liquid metal therefore conduction occurs very well in mercury.</w:t>
      </w:r>
    </w:p>
    <w:p>
      <w:pPr>
        <w:pStyle w:val="Normal"/>
        <w:spacing w:lineRule="auto" w:line="360"/>
        <w:jc w:val="both"/>
        <w:rPr>
          <w:rFonts w:eastAsia="宋体" w:eastAsiaTheme="minorEastAsia"/>
          <w:sz w:val="32"/>
          <w:szCs w:val="24"/>
        </w:rPr>
      </w:pPr>
      <w:r>
        <w:rPr>
          <w:rFonts w:eastAsia="宋体" w:eastAsiaTheme="minorEastAsia"/>
          <w:sz w:val="32"/>
          <w:szCs w:val="24"/>
        </w:rPr>
        <w:t>Materials that do not allow heat to pass through them are called bad conductors or insulators.</w:t>
      </w:r>
    </w:p>
    <w:p>
      <w:pPr>
        <w:pStyle w:val="Normal"/>
        <w:spacing w:lineRule="auto" w:line="360"/>
        <w:jc w:val="both"/>
        <w:rPr>
          <w:rFonts w:eastAsia="宋体" w:eastAsiaTheme="minorEastAsia"/>
          <w:sz w:val="32"/>
          <w:szCs w:val="24"/>
        </w:rPr>
      </w:pPr>
      <w:r>
        <w:rPr>
          <w:rFonts w:eastAsia="宋体" w:eastAsiaTheme="minorEastAsia"/>
          <w:sz w:val="32"/>
          <w:szCs w:val="24"/>
        </w:rPr>
        <w:t>Conduction occurs in solids, liquids and gases though it is more pronounced in solids. It occurs in liquids and gases at slow rates</w:t>
      </w:r>
    </w:p>
    <w:p>
      <w:pPr>
        <w:pStyle w:val="ListParagraph"/>
        <w:numPr>
          <w:ilvl w:val="0"/>
          <w:numId w:val="44"/>
        </w:numPr>
        <w:spacing w:lineRule="auto" w:line="360"/>
        <w:jc w:val="both"/>
        <w:rPr>
          <w:rFonts w:eastAsia="宋体" w:eastAsiaTheme="minorEastAsia"/>
          <w:sz w:val="32"/>
          <w:szCs w:val="24"/>
        </w:rPr>
      </w:pPr>
      <w:r>
        <w:rPr>
          <w:rFonts w:eastAsia="宋体" w:eastAsiaTheme="minorEastAsia"/>
          <w:sz w:val="32"/>
          <w:szCs w:val="24"/>
        </w:rPr>
        <w:t>Convection: This is the process in which heat is transferred between fluids (i.e. liquids and gases) by the movement of the (heated and non-heated) fluids. This means that convection can occur in liquids and gases but never in solids.</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When a liquid is heated in a container, the molecules of  the liquid move up and down in a circular manner giving rise to a phenomenon called convectional current. </w:t>
      </w:r>
    </w:p>
    <w:p>
      <w:pPr>
        <w:pStyle w:val="Normal"/>
        <w:spacing w:lineRule="auto" w:line="360"/>
        <w:jc w:val="both"/>
        <w:rPr>
          <w:rFonts w:eastAsia="宋体" w:eastAsiaTheme="minorEastAsia"/>
          <w:sz w:val="32"/>
          <w:szCs w:val="24"/>
        </w:rPr>
      </w:pPr>
      <w:r>
        <w:rPr>
          <w:rFonts w:eastAsia="宋体" w:eastAsiaTheme="minorEastAsia"/>
          <w:sz w:val="32"/>
          <w:szCs w:val="24"/>
        </w:rPr>
        <w:t>Convectional current can be natural or forced.</w:t>
      </w:r>
    </w:p>
    <w:p>
      <w:pPr>
        <w:pStyle w:val="Normal"/>
        <w:spacing w:lineRule="auto" w:line="360"/>
        <w:jc w:val="both"/>
        <w:rPr>
          <w:rFonts w:eastAsia="宋体" w:eastAsiaTheme="minorEastAsia"/>
          <w:sz w:val="32"/>
          <w:szCs w:val="24"/>
        </w:rPr>
      </w:pPr>
      <w:r>
        <w:rPr>
          <w:rFonts w:eastAsia="宋体" w:eastAsiaTheme="minorEastAsia"/>
          <w:sz w:val="32"/>
          <w:szCs w:val="24"/>
        </w:rPr>
        <w:t>The natural convectional current is caused by the difference in temperature gradient in the fluids. Land and sea breeze are examples of natural convection.</w:t>
      </w:r>
    </w:p>
    <w:p>
      <w:pPr>
        <w:pStyle w:val="Normal"/>
        <w:spacing w:lineRule="auto" w:line="360"/>
        <w:jc w:val="both"/>
        <w:rPr>
          <w:rFonts w:eastAsia="宋体" w:eastAsiaTheme="minorEastAsia"/>
          <w:sz w:val="32"/>
          <w:szCs w:val="24"/>
        </w:rPr>
      </w:pPr>
      <w:r>
        <w:rPr>
          <w:rFonts w:eastAsia="宋体" w:eastAsiaTheme="minorEastAsia"/>
          <w:sz w:val="32"/>
          <w:szCs w:val="24"/>
        </w:rPr>
        <w:t>Forced convection can be achieved through external agents such as electric fans, air conditioners etc.</w:t>
      </w:r>
    </w:p>
    <w:p>
      <w:pPr>
        <w:pStyle w:val="Normal"/>
        <w:spacing w:lineRule="auto" w:line="360"/>
        <w:jc w:val="both"/>
        <w:rPr>
          <w:rFonts w:eastAsia="宋体" w:eastAsiaTheme="minorEastAsia"/>
          <w:sz w:val="32"/>
          <w:szCs w:val="24"/>
        </w:rPr>
      </w:pPr>
      <w:r>
        <w:rPr>
          <w:rFonts w:eastAsia="宋体" w:eastAsiaTheme="minorEastAsia"/>
          <w:sz w:val="32"/>
          <w:szCs w:val="24"/>
        </w:rPr>
        <w:t>The cooling of the radiator is by convection.</w:t>
      </w:r>
    </w:p>
    <w:p>
      <w:pPr>
        <w:pStyle w:val="ListParagraph"/>
        <w:numPr>
          <w:ilvl w:val="0"/>
          <w:numId w:val="44"/>
        </w:numPr>
        <w:spacing w:lineRule="auto" w:line="360"/>
        <w:jc w:val="both"/>
        <w:rPr>
          <w:rFonts w:eastAsia="宋体" w:eastAsiaTheme="minorEastAsia"/>
          <w:sz w:val="32"/>
          <w:szCs w:val="24"/>
        </w:rPr>
      </w:pPr>
      <w:r>
        <w:rPr>
          <w:rFonts w:eastAsia="宋体" w:eastAsiaTheme="minorEastAsia"/>
          <w:sz w:val="32"/>
          <w:szCs w:val="24"/>
        </w:rPr>
        <w:t>Radiation: This is the mode of heat transfer that does not require a material medium. The major difference between radiation and other modes of heat transfer is that radiation does not require a material medium while the others require material media.</w:t>
      </w:r>
    </w:p>
    <w:p>
      <w:pPr>
        <w:pStyle w:val="Normal"/>
        <w:spacing w:lineRule="auto" w:line="360"/>
        <w:jc w:val="both"/>
        <w:rPr>
          <w:rFonts w:eastAsia="宋体" w:eastAsiaTheme="minorEastAsia"/>
          <w:sz w:val="32"/>
          <w:szCs w:val="24"/>
        </w:rPr>
      </w:pPr>
      <w:r>
        <w:rPr>
          <w:rFonts w:eastAsia="宋体" w:eastAsiaTheme="minorEastAsia"/>
          <w:sz w:val="32"/>
          <w:szCs w:val="24"/>
        </w:rPr>
        <w:t>Substances that transmit (or emit) radiation are called diathermanous.</w:t>
      </w:r>
    </w:p>
    <w:p>
      <w:pPr>
        <w:pStyle w:val="Normal"/>
        <w:spacing w:lineRule="auto" w:line="360"/>
        <w:jc w:val="both"/>
        <w:rPr>
          <w:rFonts w:eastAsia="宋体" w:eastAsiaTheme="minorEastAsia"/>
          <w:sz w:val="32"/>
          <w:szCs w:val="24"/>
        </w:rPr>
      </w:pPr>
      <w:r>
        <w:rPr>
          <w:rFonts w:eastAsia="宋体" w:eastAsiaTheme="minorEastAsia"/>
          <w:sz w:val="32"/>
          <w:szCs w:val="24"/>
        </w:rPr>
        <w:t>Substances that absorb radiation are called adiathermanous.</w:t>
      </w:r>
    </w:p>
    <w:p>
      <w:pPr>
        <w:pStyle w:val="Normal"/>
        <w:spacing w:lineRule="auto" w:line="360"/>
        <w:jc w:val="both"/>
        <w:rPr>
          <w:rFonts w:eastAsia="宋体" w:eastAsiaTheme="minorEastAsia"/>
          <w:sz w:val="32"/>
          <w:szCs w:val="24"/>
        </w:rPr>
      </w:pPr>
      <w:r>
        <w:rPr>
          <w:rFonts w:eastAsia="宋体" w:eastAsiaTheme="minorEastAsia"/>
          <w:sz w:val="32"/>
          <w:szCs w:val="24"/>
        </w:rPr>
        <w:t>The instrument used to detect radiation is called the Bolometer.</w:t>
      </w:r>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THERMOS FLASK</w:t>
      </w:r>
    </w:p>
    <w:p>
      <w:pPr>
        <w:pStyle w:val="Normal"/>
        <w:spacing w:lineRule="auto" w:line="360"/>
        <w:jc w:val="both"/>
        <w:rPr>
          <w:rFonts w:eastAsia="宋体" w:eastAsiaTheme="minorEastAsia"/>
          <w:sz w:val="32"/>
          <w:szCs w:val="24"/>
        </w:rPr>
      </w:pPr>
      <w:r>
        <w:rPr>
          <w:rFonts w:eastAsia="宋体" w:eastAsiaTheme="minorEastAsia"/>
          <w:sz w:val="32"/>
          <w:szCs w:val="24"/>
        </w:rPr>
        <w:t>This is a two walled flask. In between the walls is a vacuum. The flask is designed to prevent heat loss or heat gain by conduction, convection and radiation.</w:t>
      </w:r>
    </w:p>
    <w:p>
      <w:pPr>
        <w:pStyle w:val="Normal"/>
        <w:spacing w:lineRule="auto" w:line="360"/>
        <w:jc w:val="both"/>
        <w:rPr>
          <w:rFonts w:eastAsia="宋体" w:eastAsiaTheme="minorEastAsia"/>
          <w:sz w:val="32"/>
          <w:szCs w:val="24"/>
        </w:rPr>
      </w:pPr>
      <w:r>
        <w:rPr>
          <w:rFonts w:eastAsia="宋体" w:eastAsiaTheme="minorEastAsia"/>
          <w:sz w:val="32"/>
          <w:szCs w:val="24"/>
        </w:rPr>
        <w:t>The inner part of the vacuum is lined with silver. The vacuum prevents heat loss/gain by conduction and convection while the silver lining prevents heat loss/gain by radiation.</w:t>
      </w:r>
    </w:p>
    <w:p>
      <w:pPr>
        <w:pStyle w:val="Normal"/>
        <w:spacing w:lineRule="auto" w:line="360"/>
        <w:jc w:val="both"/>
        <w:rPr>
          <w:rFonts w:eastAsia="宋体" w:eastAsiaTheme="minorEastAsia"/>
          <w:sz w:val="32"/>
          <w:szCs w:val="24"/>
        </w:rPr>
      </w:pPr>
      <w:r>
        <w:rPr>
          <w:rFonts w:eastAsia="宋体" w:eastAsiaTheme="minorEastAsia"/>
          <w:sz w:val="32"/>
          <w:szCs w:val="24"/>
        </w:rPr>
        <w:t>This flask was invented in 1724 by James De Waal</w:t>
      </w:r>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THERMAL CONDUCTIVITY</w:t>
      </w:r>
    </w:p>
    <w:p>
      <w:pPr>
        <w:pStyle w:val="Normal"/>
        <w:spacing w:lineRule="auto" w:line="360"/>
        <w:jc w:val="both"/>
        <w:rPr>
          <w:rFonts w:eastAsia="宋体" w:eastAsiaTheme="minorEastAsia"/>
          <w:sz w:val="32"/>
          <w:szCs w:val="24"/>
        </w:rPr>
      </w:pPr>
      <w:r>
        <w:rPr>
          <w:rFonts w:eastAsia="宋体" w:eastAsiaTheme="minorEastAsia"/>
          <w:sz w:val="32"/>
          <w:szCs w:val="24"/>
        </w:rPr>
        <w:t>The nature of the substance</w:t>
      </w:r>
    </w:p>
    <w:p>
      <w:pPr>
        <w:pStyle w:val="Normal"/>
        <w:spacing w:lineRule="auto" w:line="360"/>
        <w:jc w:val="both"/>
        <w:rPr>
          <w:rFonts w:eastAsia="宋体" w:eastAsiaTheme="minorEastAsia"/>
          <w:sz w:val="32"/>
          <w:szCs w:val="24"/>
        </w:rPr>
      </w:pPr>
      <w:r>
        <w:rPr>
          <w:rFonts w:eastAsia="宋体" w:eastAsiaTheme="minorEastAsia"/>
          <w:sz w:val="32"/>
          <w:szCs w:val="24"/>
        </w:rPr>
        <w:t>Surface area</w:t>
      </w:r>
    </w:p>
    <w:p>
      <w:pPr>
        <w:pStyle w:val="Normal"/>
        <w:spacing w:lineRule="auto" w:line="360"/>
        <w:jc w:val="both"/>
        <w:rPr>
          <w:rFonts w:eastAsia="宋体" w:eastAsiaTheme="minorEastAsia"/>
          <w:sz w:val="32"/>
          <w:szCs w:val="24"/>
        </w:rPr>
      </w:pPr>
      <w:r>
        <w:rPr>
          <w:rFonts w:eastAsia="宋体" w:eastAsiaTheme="minorEastAsia"/>
          <w:sz w:val="32"/>
          <w:szCs w:val="24"/>
        </w:rPr>
        <w:t>Temperature gradient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r>
            <w:rPr>
              <w:rFonts w:ascii="Cambria Math" w:hAnsi="Cambria Math"/>
            </w:rPr>
            <m:t xml:space="preserve">A</m:t>
          </m:r>
          <m:d>
            <m:dPr>
              <m:begChr m:val="("/>
              <m:endChr m:val=")"/>
            </m:dPr>
            <m:e>
              <m:f>
                <m:num>
                  <m:r>
                    <w:rPr>
                      <w:rFonts w:ascii="Cambria Math" w:hAnsi="Cambria Math"/>
                    </w:rPr>
                    <m:t xml:space="preserve">∆</m:t>
                  </m:r>
                  <m:r>
                    <w:rPr>
                      <w:rFonts w:ascii="Cambria Math" w:hAnsi="Cambria Math"/>
                    </w:rPr>
                    <m:t xml:space="preserve">θ</m:t>
                  </m:r>
                </m:num>
                <m:den>
                  <m:r>
                    <w:rPr>
                      <w:rFonts w:ascii="Cambria Math" w:hAnsi="Cambria Math"/>
                    </w:rPr>
                    <m:t xml:space="preserve">l</m:t>
                  </m:r>
                </m:den>
              </m:f>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r>
            <w:rPr>
              <w:rFonts w:ascii="Cambria Math" w:hAnsi="Cambria Math"/>
            </w:rPr>
            <m:t xml:space="preserve">kA</m:t>
          </m:r>
          <m:d>
            <m:dPr>
              <m:begChr m:val="("/>
              <m:endChr m:val=")"/>
            </m:dPr>
            <m:e>
              <m:f>
                <m:num>
                  <m:r>
                    <w:rPr>
                      <w:rFonts w:ascii="Cambria Math" w:hAnsi="Cambria Math"/>
                    </w:rPr>
                    <m:t xml:space="preserve">∆</m:t>
                  </m:r>
                  <m:r>
                    <w:rPr>
                      <w:rFonts w:ascii="Cambria Math" w:hAnsi="Cambria Math"/>
                    </w:rPr>
                    <m:t xml:space="preserve">θ</m:t>
                  </m:r>
                </m:num>
                <m:den>
                  <m:r>
                    <w:rPr>
                      <w:rFonts w:ascii="Cambria Math" w:hAnsi="Cambria Math"/>
                    </w:rPr>
                    <m:t xml:space="preserve">l</m:t>
                  </m:r>
                </m:den>
              </m:f>
            </m:e>
          </m:d>
        </m:oMath>
      </m:oMathPara>
    </w:p>
    <w:p>
      <w:pPr>
        <w:pStyle w:val="Normal"/>
        <w:spacing w:lineRule="auto" w:line="360"/>
        <w:jc w:val="both"/>
        <w:rPr>
          <w:rFonts w:eastAsia="宋体" w:eastAsiaTheme="minorEastAsia"/>
          <w:sz w:val="32"/>
          <w:szCs w:val="24"/>
        </w:rPr>
      </w:pPr>
      <w:r>
        <w:rPr>
          <w:rFonts w:eastAsia="宋体" w:eastAsiaTheme="minorEastAsia"/>
          <w:sz w:val="32"/>
          <w:szCs w:val="24"/>
        </w:rPr>
        <w:t>K is a constant called the thermal conductivity of the substance.</w:t>
      </w:r>
    </w:p>
    <w:p>
      <w:pPr>
        <w:pStyle w:val="Normal"/>
        <w:spacing w:lineRule="auto" w:line="360"/>
        <w:jc w:val="both"/>
        <w:rPr>
          <w:rFonts w:eastAsia="宋体" w:eastAsiaTheme="minorEastAsia"/>
          <w:sz w:val="32"/>
          <w:szCs w:val="24"/>
        </w:rPr>
      </w:pPr>
      <w:r>
        <w:rPr/>
      </w:r>
      <m:oMath xmlns:m="http://schemas.openxmlformats.org/officeDocument/2006/math">
        <m:d>
          <m:dPr>
            <m:begChr m:val="("/>
            <m:endChr m:val=")"/>
          </m:dPr>
          <m:e>
            <m:f>
              <m:num>
                <m:r>
                  <w:rPr>
                    <w:rFonts w:ascii="Cambria Math" w:hAnsi="Cambria Math"/>
                  </w:rPr>
                  <m:t xml:space="preserve">∆</m:t>
                </m:r>
                <m:r>
                  <w:rPr>
                    <w:rFonts w:ascii="Cambria Math" w:hAnsi="Cambria Math"/>
                  </w:rPr>
                  <m:t xml:space="preserve">θ</m:t>
                </m:r>
              </m:num>
              <m:den>
                <m:r>
                  <w:rPr>
                    <w:rFonts w:ascii="Cambria Math" w:hAnsi="Cambria Math"/>
                  </w:rPr>
                  <m:t xml:space="preserve">l</m:t>
                </m:r>
              </m:den>
            </m:f>
          </m:e>
        </m:d>
      </m:oMath>
      <w:r>
        <w:rPr>
          <w:rFonts w:eastAsia="宋体" w:eastAsiaTheme="minorEastAsia"/>
          <w:sz w:val="32"/>
          <w:szCs w:val="24"/>
        </w:rPr>
        <w:t>is known as the temperature gradient.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Ql</m:t>
              </m:r>
            </m:num>
            <m:den>
              <m:r>
                <w:rPr>
                  <w:rFonts w:ascii="Cambria Math" w:hAnsi="Cambria Math"/>
                </w:rPr>
                <m:t xml:space="preserve">tA</m:t>
              </m:r>
              <m:r>
                <w:rPr>
                  <w:rFonts w:ascii="Cambria Math" w:hAnsi="Cambria Math"/>
                </w:rPr>
                <m:t xml:space="preserve">∆</m:t>
              </m:r>
              <m:r>
                <w:rPr>
                  <w:rFonts w:ascii="Cambria Math" w:hAnsi="Cambria Math"/>
                </w:rPr>
                <m:t xml:space="preserve">θ</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unit of thermal conductivity is Joules per second per meter per kelvin</w:t>
      </w:r>
    </w:p>
    <w:p>
      <w:pPr>
        <w:pStyle w:val="Normal"/>
        <w:spacing w:lineRule="auto" w:line="360"/>
        <w:jc w:val="both"/>
        <w:rPr>
          <w:rFonts w:eastAsia="宋体" w:eastAsiaTheme="minorEastAsia"/>
          <w:sz w:val="32"/>
          <w:szCs w:val="24"/>
        </w:rPr>
      </w:pPr>
      <w:r>
        <w:rPr/>
      </w:r>
      <m:oMath xmlns:m="http://schemas.openxmlformats.org/officeDocument/2006/math">
        <m:r>
          <w:rPr>
            <w:rFonts w:ascii="Cambria Math" w:hAnsi="Cambria Math"/>
          </w:rPr>
          <m:t xml:space="preserve">J</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oMath>
      <w:r>
        <w:rPr>
          <w:rFonts w:eastAsia="宋体" w:eastAsiaTheme="minorEastAsia"/>
          <w:sz w:val="32"/>
          <w:szCs w:val="24"/>
        </w:rPr>
        <w:t>.</w:t>
      </w:r>
    </w:p>
    <w:p>
      <w:pPr>
        <w:pStyle w:val="Normal"/>
        <w:spacing w:lineRule="auto" w:line="360"/>
        <w:jc w:val="both"/>
        <w:rPr>
          <w:rFonts w:eastAsia="宋体" w:eastAsiaTheme="minorEastAsia"/>
          <w:sz w:val="32"/>
          <w:szCs w:val="24"/>
        </w:rPr>
      </w:pPr>
      <w:r>
        <w:rPr>
          <w:rFonts w:eastAsia="宋体" w:eastAsiaTheme="minorEastAsia"/>
          <w:sz w:val="32"/>
          <w:szCs w:val="24"/>
        </w:rPr>
        <w:t>The instrument used to measure the thermal conductivity of a substance is called a Katharometer.</w:t>
      </w:r>
    </w:p>
    <w:p>
      <w:pPr>
        <w:pStyle w:val="Normal"/>
        <w:spacing w:lineRule="auto" w:line="360"/>
        <w:jc w:val="both"/>
        <w:rPr>
          <w:rFonts w:eastAsia="宋体" w:eastAsiaTheme="minorEastAsia"/>
          <w:sz w:val="32"/>
          <w:szCs w:val="24"/>
        </w:rPr>
      </w:pPr>
      <w:r>
        <w:rPr>
          <w:rFonts w:eastAsia="宋体" w:eastAsiaTheme="minorEastAsia"/>
          <w:sz w:val="32"/>
          <w:szCs w:val="24"/>
        </w:rPr>
        <w:t>`</w:t>
      </w:r>
      <w:r>
        <w:rPr>
          <w:rFonts w:eastAsia="宋体" w:eastAsiaTheme="minorEastAsia"/>
          <w:sz w:val="48"/>
          <w:szCs w:val="24"/>
          <w:u w:val="single"/>
        </w:rPr>
        <w:t>MOLECULAR CONCEPT OF MATTER</w:t>
      </w:r>
    </w:p>
    <w:p>
      <w:pPr>
        <w:pStyle w:val="Normal"/>
        <w:spacing w:lineRule="auto" w:line="360"/>
        <w:jc w:val="both"/>
        <w:rPr>
          <w:rFonts w:eastAsia="宋体" w:eastAsiaTheme="minorEastAsia"/>
          <w:sz w:val="32"/>
          <w:szCs w:val="24"/>
        </w:rPr>
      </w:pPr>
      <w:r>
        <w:rPr>
          <w:rFonts w:eastAsia="宋体" w:eastAsiaTheme="minorEastAsia"/>
          <w:sz w:val="32"/>
          <w:szCs w:val="24"/>
        </w:rPr>
        <w:t>Matter is particulate in nature (i.e. it is made up of tiny particles such as atoms molecules and ions)</w:t>
      </w:r>
    </w:p>
    <w:p>
      <w:pPr>
        <w:pStyle w:val="Normal"/>
        <w:spacing w:lineRule="auto" w:line="360"/>
        <w:jc w:val="both"/>
        <w:rPr>
          <w:rFonts w:eastAsia="宋体" w:eastAsiaTheme="minorEastAsia"/>
          <w:sz w:val="32"/>
          <w:szCs w:val="24"/>
        </w:rPr>
      </w:pPr>
      <w:r>
        <w:rPr>
          <w:rFonts w:eastAsia="宋体" w:eastAsiaTheme="minorEastAsia"/>
          <w:sz w:val="32"/>
          <w:szCs w:val="24"/>
        </w:rPr>
        <w:t>The kinetic theory of matter postulates that these particles are continuously moving and their possess kinetic energy. Temperature is a measure of the average kinetic energy of these particles.</w:t>
      </w:r>
    </w:p>
    <w:p>
      <w:pPr>
        <w:pStyle w:val="Normal"/>
        <w:spacing w:lineRule="auto" w:line="360"/>
        <w:jc w:val="both"/>
        <w:rPr>
          <w:rFonts w:eastAsia="宋体" w:eastAsiaTheme="minorEastAsia"/>
          <w:sz w:val="32"/>
          <w:szCs w:val="24"/>
        </w:rPr>
      </w:pPr>
      <w:r>
        <w:rPr>
          <w:rFonts w:eastAsia="宋体" w:eastAsiaTheme="minorEastAsia"/>
          <w:sz w:val="32"/>
          <w:szCs w:val="24"/>
        </w:rPr>
        <w:t>The force of attraction between the molecules of the same substances is called “cohesive force” while the force of attraction between molecular of different substances is called “adhesive force”. Whether a substance wets glass or not depends on the magnitude of its cohesive and adhesive force.</w:t>
      </w:r>
    </w:p>
    <w:p>
      <w:pPr>
        <w:pStyle w:val="Normal"/>
        <w:spacing w:lineRule="auto" w:line="360"/>
        <w:jc w:val="both"/>
        <w:rPr>
          <w:rFonts w:eastAsia="宋体" w:eastAsiaTheme="minorEastAsia"/>
          <w:sz w:val="32"/>
          <w:szCs w:val="24"/>
        </w:rPr>
      </w:pPr>
      <w:r>
        <w:rPr>
          <w:rFonts w:eastAsia="宋体" w:eastAsiaTheme="minorEastAsia"/>
          <w:sz w:val="32"/>
          <w:szCs w:val="24"/>
        </w:rPr>
        <w:t>Water wets glass because the adhesive force between water and glass is greater than the cohesive force between the water molecules. Mercury does not wet glass because the cohesive force between mercury molecules is greater than the adhesive forces between mercury and the glass.</w:t>
      </w:r>
    </w:p>
    <w:p>
      <w:pPr>
        <w:pStyle w:val="Normal"/>
        <w:spacing w:lineRule="auto" w:line="360"/>
        <w:jc w:val="both"/>
        <w:rPr>
          <w:rFonts w:eastAsia="宋体" w:eastAsiaTheme="minorEastAsia"/>
          <w:sz w:val="32"/>
          <w:szCs w:val="24"/>
        </w:rPr>
      </w:pPr>
      <w:r>
        <w:rPr>
          <w:rFonts w:eastAsia="宋体" w:eastAsiaTheme="minorEastAsia"/>
          <w:sz w:val="32"/>
          <w:szCs w:val="24"/>
        </w:rPr>
        <w:t>The counting of currency notes with moist fingers in the principle of adhesion.</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CAPILARITY</w:t>
      </w:r>
    </w:p>
    <w:p>
      <w:pPr>
        <w:pStyle w:val="Normal"/>
        <w:spacing w:lineRule="auto" w:line="360"/>
        <w:jc w:val="both"/>
        <w:rPr>
          <w:rFonts w:eastAsia="宋体" w:eastAsiaTheme="minorEastAsia"/>
          <w:sz w:val="32"/>
          <w:szCs w:val="24"/>
        </w:rPr>
      </w:pPr>
      <w:r>
        <w:rPr>
          <w:rFonts w:eastAsia="宋体" w:eastAsiaTheme="minorEastAsia"/>
          <w:sz w:val="32"/>
          <w:szCs w:val="24"/>
        </w:rPr>
        <w:t>This is the tendency of a liquid to rise or fall in a narrow (capillary) tube. It is usually a Rise for Water and a Fall for mercury.</w:t>
      </w:r>
    </w:p>
    <w:p>
      <w:pPr>
        <w:pStyle w:val="Normal"/>
        <w:spacing w:lineRule="auto" w:line="360"/>
        <w:jc w:val="both"/>
        <w:rPr>
          <w:rFonts w:eastAsia="宋体" w:eastAsiaTheme="minorEastAsia"/>
          <w:sz w:val="32"/>
          <w:szCs w:val="24"/>
        </w:rPr>
      </w:pPr>
      <w:r>
        <w:rPr>
          <w:rFonts w:eastAsia="宋体" w:eastAsiaTheme="minorEastAsia"/>
          <w:sz w:val="32"/>
          <w:szCs w:val="24"/>
        </w:rPr>
        <w:t>The smaller the radius of the capillary tube, the higher the elevation for water and the more depression for mercury</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APPLICATIONS OF CAPILARITY</w:t>
      </w:r>
    </w:p>
    <w:p>
      <w:pPr>
        <w:pStyle w:val="ListParagraph"/>
        <w:numPr>
          <w:ilvl w:val="0"/>
          <w:numId w:val="45"/>
        </w:numPr>
        <w:spacing w:lineRule="auto" w:line="360"/>
        <w:jc w:val="both"/>
        <w:rPr>
          <w:rFonts w:eastAsia="宋体" w:eastAsiaTheme="minorEastAsia"/>
          <w:sz w:val="32"/>
          <w:szCs w:val="24"/>
        </w:rPr>
      </w:pPr>
      <w:r>
        <w:rPr>
          <w:rFonts w:eastAsia="宋体" w:eastAsiaTheme="minorEastAsia"/>
          <w:sz w:val="32"/>
          <w:szCs w:val="24"/>
        </w:rPr>
        <w:t>Movement of blood through the capillarity channels in the body</w:t>
      </w:r>
    </w:p>
    <w:p>
      <w:pPr>
        <w:pStyle w:val="ListParagraph"/>
        <w:numPr>
          <w:ilvl w:val="0"/>
          <w:numId w:val="45"/>
        </w:numPr>
        <w:spacing w:lineRule="auto" w:line="360"/>
        <w:jc w:val="both"/>
        <w:rPr>
          <w:rFonts w:eastAsia="宋体" w:eastAsiaTheme="minorEastAsia"/>
          <w:sz w:val="32"/>
          <w:szCs w:val="24"/>
        </w:rPr>
      </w:pPr>
      <w:r>
        <w:rPr>
          <w:rFonts w:eastAsia="宋体" w:eastAsiaTheme="minorEastAsia"/>
          <w:sz w:val="32"/>
          <w:szCs w:val="24"/>
        </w:rPr>
        <w:t>The movement of water from the root through the stem of a plant</w:t>
      </w:r>
    </w:p>
    <w:p>
      <w:pPr>
        <w:pStyle w:val="ListParagraph"/>
        <w:numPr>
          <w:ilvl w:val="0"/>
          <w:numId w:val="45"/>
        </w:numPr>
        <w:spacing w:lineRule="auto" w:line="360"/>
        <w:jc w:val="both"/>
        <w:rPr>
          <w:rFonts w:eastAsia="宋体" w:eastAsiaTheme="minorEastAsia"/>
          <w:sz w:val="32"/>
          <w:szCs w:val="24"/>
        </w:rPr>
      </w:pPr>
      <w:r>
        <w:rPr>
          <w:rFonts w:eastAsia="宋体" w:eastAsiaTheme="minorEastAsia"/>
          <w:sz w:val="32"/>
          <w:szCs w:val="24"/>
        </w:rPr>
        <w:t>The action of removing water from the body after bath with a towel</w:t>
      </w:r>
    </w:p>
    <w:p>
      <w:pPr>
        <w:pStyle w:val="ListParagraph"/>
        <w:numPr>
          <w:ilvl w:val="0"/>
          <w:numId w:val="45"/>
        </w:numPr>
        <w:spacing w:lineRule="auto" w:line="360"/>
        <w:jc w:val="both"/>
        <w:rPr>
          <w:rFonts w:eastAsia="宋体" w:eastAsiaTheme="minorEastAsia"/>
          <w:sz w:val="32"/>
          <w:szCs w:val="24"/>
        </w:rPr>
      </w:pPr>
      <w:r>
        <w:rPr>
          <w:rFonts w:eastAsia="宋体" w:eastAsiaTheme="minorEastAsia"/>
          <w:sz w:val="32"/>
          <w:szCs w:val="24"/>
        </w:rPr>
        <w:t>The action of coating ice with blotting paper.</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CONTACT ANGLE</w:t>
      </w:r>
    </w:p>
    <w:p>
      <w:pPr>
        <w:pStyle w:val="Normal"/>
        <w:spacing w:lineRule="auto" w:line="360"/>
        <w:jc w:val="both"/>
        <w:rPr>
          <w:rFonts w:eastAsia="宋体" w:eastAsiaTheme="minorEastAsia"/>
          <w:sz w:val="32"/>
          <w:szCs w:val="24"/>
        </w:rPr>
      </w:pPr>
      <w:r>
        <w:rPr>
          <w:rFonts w:eastAsia="宋体" w:eastAsiaTheme="minorEastAsia"/>
          <w:sz w:val="32"/>
          <w:szCs w:val="24"/>
        </w:rPr>
        <w:t>This can be defined as the angle between the tangential line of the meniscus level and the glass. It is usually measured inward. For substances that do not wet glass, their contact angles are less than 90 while for substances that wet glass, their contact angle is between 90 and 180.</w:t>
      </w:r>
    </w:p>
    <w:p>
      <w:pPr>
        <w:pStyle w:val="Normal"/>
        <w:spacing w:lineRule="auto" w:line="360"/>
        <w:jc w:val="both"/>
        <w:rPr>
          <w:rFonts w:eastAsia="宋体" w:eastAsiaTheme="minorEastAsia"/>
          <w:sz w:val="32"/>
          <w:szCs w:val="24"/>
        </w:rPr>
      </w:pPr>
      <w:r>
        <w:rPr>
          <w:rFonts w:eastAsia="宋体" w:eastAsiaTheme="minorEastAsia"/>
          <w:sz w:val="32"/>
          <w:szCs w:val="24"/>
        </w:rPr>
        <w:t>The value of the contact angle depends on the cleanliness of the glass and the nature of the liquid.</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VAPOR</w:t>
      </w:r>
    </w:p>
    <w:p>
      <w:pPr>
        <w:pStyle w:val="Normal"/>
        <w:spacing w:lineRule="auto" w:line="360"/>
        <w:jc w:val="both"/>
        <w:rPr>
          <w:rFonts w:eastAsia="宋体" w:eastAsiaTheme="minorEastAsia"/>
          <w:sz w:val="32"/>
          <w:szCs w:val="24"/>
        </w:rPr>
      </w:pPr>
      <w:r>
        <w:rPr>
          <w:rFonts w:eastAsia="宋体" w:eastAsiaTheme="minorEastAsia"/>
          <w:sz w:val="32"/>
          <w:szCs w:val="24"/>
        </w:rPr>
        <w:t>When a liquid is heated in a container, molecules with higher kinetic energy escape from the liquid and accumulate themselves at the surface of the liquid. The accumulated molecules of liquid is known as vapor and the pressure exerted by the vapor is called vapor pressure.</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SATURATED VAPOR</w:t>
      </w:r>
    </w:p>
    <w:p>
      <w:pPr>
        <w:pStyle w:val="Normal"/>
        <w:spacing w:lineRule="auto" w:line="360"/>
        <w:jc w:val="both"/>
        <w:rPr>
          <w:rFonts w:eastAsia="宋体" w:eastAsiaTheme="minorEastAsia"/>
          <w:sz w:val="32"/>
          <w:szCs w:val="24"/>
        </w:rPr>
      </w:pPr>
      <w:r>
        <w:rPr>
          <w:rFonts w:eastAsia="宋体" w:eastAsiaTheme="minorEastAsia"/>
          <w:sz w:val="32"/>
          <w:szCs w:val="24"/>
        </w:rPr>
        <w:t>When a liquid is heated in a container some of the molecules escape while some return to the liquid. When the molecules that are leaving are equal to the molecules that are returning, the vapor above the liquid is said to be saturated.</w:t>
      </w:r>
    </w:p>
    <w:p>
      <w:pPr>
        <w:pStyle w:val="Normal"/>
        <w:spacing w:lineRule="auto" w:line="360"/>
        <w:jc w:val="both"/>
        <w:rPr>
          <w:rFonts w:eastAsia="宋体" w:eastAsiaTheme="minorEastAsia"/>
          <w:sz w:val="32"/>
          <w:szCs w:val="24"/>
        </w:rPr>
      </w:pPr>
      <w:r>
        <w:rPr>
          <w:rFonts w:eastAsia="宋体" w:eastAsiaTheme="minorEastAsia"/>
          <w:sz w:val="32"/>
          <w:szCs w:val="24"/>
        </w:rPr>
        <w:t>A saturated vapor can be defined as one that is in contact or in dynamic equilibrium with its own liquid within a confined state.</w:t>
      </w:r>
    </w:p>
    <w:p>
      <w:pPr>
        <w:pStyle w:val="Normal"/>
        <w:spacing w:lineRule="auto" w:line="360"/>
        <w:jc w:val="both"/>
        <w:rPr>
          <w:rFonts w:eastAsia="宋体" w:eastAsiaTheme="minorEastAsia"/>
          <w:sz w:val="32"/>
          <w:szCs w:val="24"/>
        </w:rPr>
      </w:pPr>
      <w:r>
        <w:rPr>
          <w:rFonts w:eastAsia="宋体" w:eastAsiaTheme="minorEastAsia"/>
          <w:sz w:val="32"/>
          <w:szCs w:val="24"/>
        </w:rPr>
        <w:t>For an unsaturated vapor, the molecules that are leaving are more than the molecules returning to the container.</w:t>
      </w:r>
    </w:p>
    <w:p>
      <w:pPr>
        <w:pStyle w:val="Normal"/>
        <w:spacing w:lineRule="auto" w:line="360"/>
        <w:jc w:val="both"/>
        <w:rPr>
          <w:rFonts w:eastAsia="宋体" w:eastAsiaTheme="minorEastAsia"/>
          <w:sz w:val="32"/>
          <w:szCs w:val="24"/>
        </w:rPr>
      </w:pPr>
      <w:r>
        <w:rPr>
          <w:rFonts w:eastAsia="宋体" w:eastAsiaTheme="minorEastAsia"/>
          <w:sz w:val="32"/>
          <w:szCs w:val="24"/>
        </w:rPr>
        <w:t>The pressure exerted by a saturated vapor is called saturated vapor pressure (SVP). The SVP depends majorly on the nature and the temperature of a liquid. It is independent on the volume of a liquid (i.e. it does not depend on the volume).</w:t>
      </w:r>
    </w:p>
    <w:p>
      <w:pPr>
        <w:pStyle w:val="Normal"/>
        <w:spacing w:lineRule="auto" w:line="360"/>
        <w:jc w:val="both"/>
        <w:rPr>
          <w:rFonts w:eastAsia="宋体" w:eastAsiaTheme="minorEastAsia"/>
          <w:sz w:val="32"/>
          <w:szCs w:val="24"/>
        </w:rPr>
      </w:pPr>
      <w:r>
        <w:rPr>
          <w:rFonts w:eastAsia="宋体" w:eastAsiaTheme="minorEastAsia"/>
          <w:sz w:val="32"/>
          <w:szCs w:val="24"/>
        </w:rPr>
        <w:t>An increase in temperature increases the SVP of a liquid.</w:t>
      </w:r>
    </w:p>
    <w:p>
      <w:pPr>
        <w:pStyle w:val="Normal"/>
        <w:spacing w:lineRule="auto" w:line="360"/>
        <w:jc w:val="both"/>
        <w:rPr>
          <w:rFonts w:eastAsia="宋体" w:eastAsiaTheme="minorEastAsia"/>
          <w:sz w:val="32"/>
          <w:szCs w:val="24"/>
        </w:rPr>
      </w:pPr>
      <w:r>
        <w:rPr>
          <w:rFonts w:eastAsia="宋体" w:eastAsiaTheme="minorEastAsia"/>
          <w:sz w:val="32"/>
          <w:szCs w:val="24"/>
        </w:rPr>
        <w:t>Saturated Vapors do not obey gas laws but unsaturated vapors obey gas laws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HUMIDITY</w:t>
      </w:r>
    </w:p>
    <w:p>
      <w:pPr>
        <w:pStyle w:val="Normal"/>
        <w:spacing w:lineRule="auto" w:line="360"/>
        <w:jc w:val="both"/>
        <w:rPr>
          <w:rFonts w:eastAsia="宋体" w:eastAsiaTheme="minorEastAsia"/>
          <w:sz w:val="32"/>
          <w:szCs w:val="24"/>
        </w:rPr>
      </w:pPr>
      <w:r>
        <w:rPr>
          <w:rFonts w:eastAsia="宋体" w:eastAsiaTheme="minorEastAsia"/>
          <w:sz w:val="32"/>
          <w:szCs w:val="24"/>
        </w:rPr>
        <w:t>This can be defined as the mass of vapor present in a given volume of air. We feel dry air when the humidity is low but when we feel hot and sticky air, the humidity is high.</w:t>
      </w:r>
    </w:p>
    <w:p>
      <w:pPr>
        <w:pStyle w:val="Normal"/>
        <w:spacing w:lineRule="auto" w:line="360"/>
        <w:jc w:val="both"/>
        <w:rPr>
          <w:rFonts w:eastAsia="宋体" w:eastAsiaTheme="minorEastAsia"/>
          <w:sz w:val="32"/>
          <w:szCs w:val="24"/>
        </w:rPr>
      </w:pPr>
      <w:r>
        <w:rPr>
          <w:rFonts w:eastAsia="宋体" w:eastAsiaTheme="minorEastAsia"/>
          <w:sz w:val="32"/>
          <w:szCs w:val="24"/>
        </w:rPr>
        <w:t>Relative humidity can be defined as the ratio of the mass of water vapor present in a given volume of air to the total mass of water required to saturate it at that temperature.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Relative</m:t>
          </m:r>
          <m:r>
            <w:rPr>
              <w:rFonts w:ascii="Cambria Math" w:hAnsi="Cambria Math"/>
            </w:rPr>
            <m:t xml:space="preserve">Humidity</m:t>
          </m:r>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water</m:t>
              </m:r>
              <m:r>
                <w:rPr>
                  <w:rFonts w:ascii="Cambria Math" w:hAnsi="Cambria Math"/>
                </w:rPr>
                <m:t xml:space="preserve">vapor</m:t>
              </m:r>
              <m:r>
                <w:rPr>
                  <w:rFonts w:ascii="Cambria Math" w:hAnsi="Cambria Math"/>
                </w:rPr>
                <m:t xml:space="preserve">present</m:t>
              </m:r>
              <m:r>
                <w:rPr>
                  <w:rFonts w:ascii="Cambria Math" w:hAnsi="Cambria Math"/>
                </w:rPr>
                <m:t xml:space="preserve">∈</m:t>
              </m:r>
              <m:r>
                <w:rPr>
                  <w:rFonts w:ascii="Cambria Math" w:hAnsi="Cambria Math"/>
                </w:rPr>
                <m:t xml:space="preserve">a</m:t>
              </m:r>
              <m:r>
                <w:rPr>
                  <w:rFonts w:ascii="Cambria Math" w:hAnsi="Cambria Math"/>
                </w:rPr>
                <m:t xml:space="preserve">given</m:t>
              </m:r>
              <m:r>
                <w:rPr>
                  <w:rFonts w:ascii="Cambria Math" w:hAnsi="Cambria Math"/>
                </w:rPr>
                <m:t xml:space="preserve">volume</m:t>
              </m:r>
              <m:r>
                <w:rPr>
                  <w:rFonts w:ascii="Cambria Math" w:hAnsi="Cambria Math"/>
                </w:rPr>
                <m:t xml:space="preserve">of</m:t>
              </m:r>
              <m:r>
                <w:rPr>
                  <w:rFonts w:ascii="Cambria Math" w:hAnsi="Cambria Math"/>
                </w:rPr>
                <m:t xml:space="preserve">air</m:t>
              </m:r>
            </m:num>
            <m:den>
              <m:r>
                <w:rPr>
                  <w:rFonts w:ascii="Cambria Math" w:hAnsi="Cambria Math"/>
                </w:rPr>
                <m:t xml:space="preserve">Total</m:t>
              </m:r>
              <m:r>
                <w:rPr>
                  <w:rFonts w:ascii="Cambria Math" w:hAnsi="Cambria Math"/>
                </w:rPr>
                <m:t xml:space="preserve">mass</m:t>
              </m:r>
              <m:r>
                <w:rPr>
                  <w:rFonts w:ascii="Cambria Math" w:hAnsi="Cambria Math"/>
                </w:rPr>
                <m:t xml:space="preserve">of</m:t>
              </m:r>
              <m:r>
                <w:rPr>
                  <w:rFonts w:ascii="Cambria Math" w:hAnsi="Cambria Math"/>
                </w:rPr>
                <m:t xml:space="preserve">water</m:t>
              </m:r>
              <m:r>
                <w:rPr>
                  <w:rFonts w:ascii="Cambria Math" w:hAnsi="Cambria Math"/>
                </w:rPr>
                <m:t xml:space="preserve">vapor</m:t>
              </m:r>
              <m:r>
                <w:rPr>
                  <w:rFonts w:ascii="Cambria Math" w:hAnsi="Cambria Math"/>
                </w:rPr>
                <m:t xml:space="preserve">required</m:t>
              </m:r>
            </m:den>
          </m:f>
          <m:r>
            <w:rPr>
              <w:rFonts w:ascii="Cambria Math" w:hAnsi="Cambria Math"/>
            </w:rPr>
            <m:t xml:space="preserve">saturate</m:t>
          </m:r>
          <m:r>
            <w:rPr>
              <w:rFonts w:ascii="Cambria Math" w:hAnsi="Cambria Math"/>
            </w:rPr>
            <m:t xml:space="preserve">_x0000_</m:t>
          </m:r>
          <m:r>
            <w:rPr>
              <w:rFonts w:ascii="Cambria Math" w:hAnsi="Cambria Math"/>
            </w:rPr>
            <m:t xml:space="preserve">at</m:t>
          </m:r>
          <m:r>
            <w:rPr>
              <w:rFonts w:ascii="Cambria Math" w:hAnsi="Cambria Math"/>
            </w:rPr>
            <m:t xml:space="preserve">tℎat</m:t>
          </m:r>
          <m:r>
            <w:rPr>
              <w:rFonts w:ascii="Cambria Math" w:hAnsi="Cambria Math"/>
            </w:rPr>
            <m:t xml:space="preserve">temperature</m:t>
          </m:r>
          <m:r>
            <w:rPr>
              <w:rFonts w:ascii="Cambria Math" w:hAnsi="Cambria Math"/>
            </w:rPr>
            <m:t xml:space="preserve">.</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Rainfall occurs when the relative humidity is 100 percent.</w:t>
      </w:r>
    </w:p>
    <w:p>
      <w:pPr>
        <w:pStyle w:val="Normal"/>
        <w:spacing w:lineRule="auto" w:line="360"/>
        <w:jc w:val="both"/>
        <w:rPr>
          <w:rFonts w:eastAsia="宋体" w:eastAsiaTheme="minorEastAsia"/>
          <w:sz w:val="32"/>
          <w:szCs w:val="24"/>
        </w:rPr>
      </w:pPr>
      <w:r>
        <w:rPr>
          <w:rFonts w:eastAsia="宋体" w:eastAsiaTheme="minorEastAsia"/>
          <w:sz w:val="32"/>
          <w:szCs w:val="24"/>
        </w:rPr>
        <w:t>Relative humidity can also be expressed in terms of vapor pressures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Relative</m:t>
          </m:r>
          <m:r>
            <w:rPr>
              <w:rFonts w:ascii="Cambria Math" w:hAnsi="Cambria Math"/>
            </w:rPr>
            <m:t xml:space="preserve">Humidity</m:t>
          </m:r>
          <m:r>
            <w:rPr>
              <w:rFonts w:ascii="Cambria Math" w:hAnsi="Cambria Math"/>
            </w:rPr>
            <m:t xml:space="preserve">=</m:t>
          </m:r>
          <m:f>
            <m:num>
              <m:r>
                <w:rPr>
                  <w:rFonts w:ascii="Cambria Math" w:hAnsi="Cambria Math"/>
                </w:rPr>
                <m:t xml:space="preserve">Vapour</m:t>
              </m:r>
              <m:r>
                <w:rPr>
                  <w:rFonts w:ascii="Cambria Math" w:hAnsi="Cambria Math"/>
                </w:rPr>
                <m:t xml:space="preserve">pressure</m:t>
              </m:r>
            </m:num>
            <m:den>
              <m:r>
                <w:rPr>
                  <w:rFonts w:ascii="Cambria Math" w:hAnsi="Cambria Math"/>
                </w:rPr>
                <m:t xml:space="preserve">Saturated</m:t>
              </m:r>
              <m:r>
                <w:rPr>
                  <w:rFonts w:ascii="Cambria Math" w:hAnsi="Cambria Math"/>
                </w:rPr>
                <m:t xml:space="preserve">Vapor</m:t>
              </m:r>
              <m:r>
                <w:rPr>
                  <w:rFonts w:ascii="Cambria Math" w:hAnsi="Cambria Math"/>
                </w:rPr>
                <m:t xml:space="preserve">pressure</m:t>
              </m:r>
            </m:den>
          </m:f>
          <m:r>
            <w:rPr>
              <w:rFonts w:ascii="Cambria Math" w:hAnsi="Cambria Math"/>
            </w:rPr>
            <m:t xml:space="preserve">×</m:t>
          </m:r>
          <m:r>
            <w:rPr>
              <w:rFonts w:ascii="Cambria Math" w:hAnsi="Cambria Math"/>
            </w:rPr>
            <m:t xml:space="preserve">100</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VP</m:t>
              </m:r>
            </m:num>
            <m:den>
              <m:r>
                <w:rPr>
                  <w:rFonts w:ascii="Cambria Math" w:hAnsi="Cambria Math"/>
                </w:rPr>
                <m:t xml:space="preserve">SVP</m:t>
              </m:r>
            </m:den>
          </m:f>
          <m:r>
            <w:rPr>
              <w:rFonts w:ascii="Cambria Math" w:hAnsi="Cambria Math"/>
            </w:rPr>
            <m:t xml:space="preserve">×</m:t>
          </m:r>
          <m:r>
            <w:rPr>
              <w:rFonts w:ascii="Cambria Math" w:hAnsi="Cambria Math"/>
            </w:rPr>
            <m:t xml:space="preserve">100</m:t>
          </m:r>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HYGROMETER</w:t>
      </w:r>
    </w:p>
    <w:p>
      <w:pPr>
        <w:pStyle w:val="Normal"/>
        <w:spacing w:lineRule="auto" w:line="360"/>
        <w:jc w:val="both"/>
        <w:rPr>
          <w:rFonts w:eastAsia="宋体" w:eastAsiaTheme="minorEastAsia"/>
          <w:sz w:val="32"/>
          <w:szCs w:val="24"/>
        </w:rPr>
      </w:pPr>
      <w:r>
        <w:rPr>
          <w:rFonts w:eastAsia="宋体" w:eastAsiaTheme="minorEastAsia"/>
          <w:sz w:val="32"/>
          <w:szCs w:val="24"/>
        </w:rPr>
        <w:t>A hygrometer is an instrument used to measure the relative humidity of an environment.</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TYPES OF HYGROMETERS</w:t>
      </w:r>
    </w:p>
    <w:p>
      <w:pPr>
        <w:pStyle w:val="ListParagraph"/>
        <w:numPr>
          <w:ilvl w:val="0"/>
          <w:numId w:val="46"/>
        </w:numPr>
        <w:spacing w:lineRule="auto" w:line="360"/>
        <w:jc w:val="both"/>
        <w:rPr>
          <w:rFonts w:eastAsia="宋体" w:eastAsiaTheme="minorEastAsia"/>
          <w:sz w:val="32"/>
          <w:szCs w:val="24"/>
        </w:rPr>
      </w:pPr>
      <w:r>
        <w:rPr>
          <w:rFonts w:eastAsia="宋体" w:eastAsiaTheme="minorEastAsia"/>
          <w:sz w:val="32"/>
          <w:szCs w:val="24"/>
        </w:rPr>
        <w:t>Wet and dry hygrometer: The most commonly used hygrometer is the wet and dry bulb hygrometer. This consists of two thermometers which are the wet and dry bulb thermometers respectively.</w:t>
      </w:r>
    </w:p>
    <w:p>
      <w:pPr>
        <w:pStyle w:val="Normal"/>
        <w:spacing w:lineRule="auto" w:line="360"/>
        <w:jc w:val="both"/>
        <w:rPr>
          <w:rFonts w:eastAsia="宋体" w:eastAsiaTheme="minorEastAsia"/>
          <w:sz w:val="32"/>
          <w:szCs w:val="24"/>
        </w:rPr>
      </w:pPr>
      <w:r>
        <w:rPr>
          <w:rFonts w:eastAsia="宋体" w:eastAsiaTheme="minorEastAsia"/>
          <w:sz w:val="32"/>
          <w:szCs w:val="24"/>
        </w:rPr>
        <w:t>If the difference in temperature between the two thermometers is high, then the relative humidity is Low.</w:t>
      </w:r>
    </w:p>
    <w:p>
      <w:pPr>
        <w:pStyle w:val="Normal"/>
        <w:spacing w:lineRule="auto" w:line="360"/>
        <w:jc w:val="both"/>
        <w:rPr>
          <w:rFonts w:eastAsia="宋体" w:eastAsiaTheme="minorEastAsia"/>
          <w:sz w:val="32"/>
          <w:szCs w:val="24"/>
        </w:rPr>
      </w:pPr>
      <w:r>
        <w:rPr>
          <w:rFonts w:eastAsia="宋体" w:eastAsiaTheme="minorEastAsia"/>
          <w:sz w:val="32"/>
          <w:szCs w:val="24"/>
        </w:rPr>
        <w:t>If the difference between them is low, then the relative humidity is high.</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DIFFERENCE BETWEEN BOILING AND EVAPORATION</w:t>
      </w:r>
    </w:p>
    <w:tbl>
      <w:tblPr>
        <w:tblStyle w:val="10"/>
        <w:tblW w:w="9576" w:type="dxa"/>
        <w:jc w:val="left"/>
        <w:tblInd w:w="0" w:type="dxa"/>
        <w:tblLayout w:type="fixed"/>
        <w:tblCellMar>
          <w:top w:w="0" w:type="dxa"/>
          <w:left w:w="108" w:type="dxa"/>
          <w:bottom w:w="0" w:type="dxa"/>
          <w:right w:w="108" w:type="dxa"/>
        </w:tblCellMar>
      </w:tblPr>
      <w:tblGrid>
        <w:gridCol w:w="4788"/>
        <w:gridCol w:w="4787"/>
      </w:tblGrid>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BOILING</w:t>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EVAPORATION</w:t>
            </w:r>
          </w:p>
        </w:tc>
      </w:tr>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It occurs at a particular temperature called the boiling point</w:t>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It can occur at any temperature</w:t>
            </w:r>
          </w:p>
        </w:tc>
      </w:tr>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It occurs through the liquid (i.e. it is an interior phenomenon)</w:t>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It occurs at the surface of the liquid (i.e. it is an external phenomenon)</w:t>
            </w:r>
          </w:p>
        </w:tc>
      </w:tr>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Impurities affect (or precisely increase) the boiling point</w:t>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It is unaffected by impurities</w:t>
            </w:r>
          </w:p>
        </w:tc>
      </w:tr>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It results in heat sensation</w:t>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It results in a cooling sensation</w:t>
            </w:r>
          </w:p>
        </w:tc>
      </w:tr>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20"/>
                <w:szCs w:val="24"/>
              </w:rPr>
            </w:r>
          </w:p>
        </w:tc>
      </w:tr>
    </w:tbl>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NEWTONS LAW OF COOLING</w:t>
      </w:r>
    </w:p>
    <w:p>
      <w:pPr>
        <w:pStyle w:val="Normal"/>
        <w:spacing w:lineRule="auto" w:line="360"/>
        <w:jc w:val="both"/>
        <w:rPr>
          <w:rFonts w:eastAsia="宋体" w:eastAsiaTheme="minorEastAsia"/>
          <w:sz w:val="32"/>
          <w:szCs w:val="24"/>
        </w:rPr>
      </w:pPr>
      <w:r>
        <w:rPr>
          <w:rFonts w:eastAsia="宋体" w:eastAsiaTheme="minorEastAsia"/>
          <w:sz w:val="32"/>
          <w:szCs w:val="24"/>
        </w:rPr>
        <w:t>This states that the time rate of heat loss by a body is proportional to the difference in temperature between the hot and cold temperatures of a body.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Rate</m:t>
          </m:r>
          <m:r>
            <w:rPr>
              <w:rFonts w:ascii="Cambria Math" w:hAnsi="Cambria Math"/>
            </w:rPr>
            <m:t xml:space="preserve">of</m:t>
          </m:r>
          <m:r>
            <w:rPr>
              <w:rFonts w:ascii="Cambria Math" w:hAnsi="Cambria Math"/>
            </w:rPr>
            <m:t xml:space="preserve">ℎeat</m:t>
          </m:r>
          <m:r>
            <w:rPr>
              <w:rFonts w:ascii="Cambria Math" w:hAnsi="Cambria Math"/>
            </w:rPr>
            <m:t xml:space="preserve">loss</m:t>
          </m:r>
          <m:r>
            <w:rPr>
              <w:rFonts w:ascii="Cambria Math" w:hAnsi="Cambria Math"/>
            </w:rPr>
            <m:t xml:space="preserve">∝</m:t>
          </m:r>
          <m:r>
            <w:rPr>
              <w:rFonts w:ascii="Cambria Math" w:hAnsi="Cambria Math"/>
            </w:rPr>
            <m:t xml:space="preserve">Rate</m:t>
          </m:r>
          <m:r>
            <w:rPr>
              <w:rFonts w:ascii="Cambria Math" w:hAnsi="Cambria Math"/>
            </w:rPr>
            <m:t xml:space="preserve">o</m:t>
          </m:r>
          <m:r>
            <w:rPr>
              <w:rFonts w:ascii="Cambria Math" w:hAnsi="Cambria Math"/>
            </w:rPr>
            <m:t xml:space="preserve">f</m:t>
          </m:r>
          <m:r>
            <w:rPr>
              <w:rFonts w:ascii="Cambria Math" w:hAnsi="Cambria Math"/>
            </w:rPr>
            <m:t xml:space="preserve">loss</m:t>
          </m:r>
          <m:r>
            <w:rPr>
              <w:rFonts w:ascii="Cambria Math" w:hAnsi="Cambria Math"/>
            </w:rPr>
            <m:t xml:space="preserve">of</m:t>
          </m:r>
          <m:r>
            <w:rPr>
              <w:rFonts w:ascii="Cambria Math" w:hAnsi="Cambria Math"/>
            </w:rPr>
            <m:t xml:space="preserve">ℎeat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Rate</m:t>
          </m:r>
          <m:r>
            <w:rPr>
              <w:rFonts w:ascii="Cambria Math" w:hAnsi="Cambria Math"/>
            </w:rPr>
            <m:t xml:space="preserve">of</m:t>
          </m:r>
          <m:r>
            <w:rPr>
              <w:rFonts w:ascii="Cambria Math" w:hAnsi="Cambria Math"/>
            </w:rPr>
            <m:t xml:space="preserve">ℎeat</m:t>
          </m:r>
          <m:r>
            <w:rPr>
              <w:rFonts w:ascii="Cambria Math" w:hAnsi="Cambria Math"/>
            </w:rPr>
            <m:t xml:space="preserve">loss</m:t>
          </m:r>
          <m:r>
            <w:rPr>
              <w:rFonts w:ascii="Cambria Math" w:hAnsi="Cambria Math"/>
            </w:rPr>
            <m:t xml:space="preserve">∝</m:t>
          </m:r>
          <m:r>
            <w:rPr>
              <w:rFonts w:ascii="Cambria Math" w:hAnsi="Cambria Math"/>
            </w:rPr>
            <m:t xml:space="preserve">Rate</m:t>
          </m:r>
          <m:r>
            <w:rPr>
              <w:rFonts w:ascii="Cambria Math" w:hAnsi="Cambria Math"/>
            </w:rPr>
            <m:t xml:space="preserve">of</m:t>
          </m:r>
          <m:r>
            <w:rPr>
              <w:rFonts w:ascii="Cambria Math" w:hAnsi="Cambria Math"/>
            </w:rPr>
            <m:t xml:space="preserve">cooling</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Rate</m:t>
          </m:r>
          <m:r>
            <w:rPr>
              <w:rFonts w:ascii="Cambria Math" w:hAnsi="Cambria Math"/>
            </w:rPr>
            <m:t xml:space="preserve">of</m:t>
          </m:r>
          <m:r>
            <w:rPr>
              <w:rFonts w:ascii="Cambria Math" w:hAnsi="Cambria Math"/>
            </w:rPr>
            <m:t xml:space="preserve">ℎeat</m:t>
          </m:r>
          <m:r>
            <w:rPr>
              <w:rFonts w:ascii="Cambria Math" w:hAnsi="Cambria Math"/>
            </w:rPr>
            <m:t xml:space="preserve">loss</m:t>
          </m:r>
          <m:r>
            <w:rPr>
              <w:rFonts w:ascii="Cambria Math" w:hAnsi="Cambria Math"/>
            </w:rPr>
            <m:t xml:space="preserve">=</m:t>
          </m:r>
          <m:r>
            <w:rPr>
              <w:rFonts w:ascii="Cambria Math" w:hAnsi="Cambria Math"/>
            </w:rPr>
            <m:t xml:space="preserve">Heat</m:t>
          </m:r>
          <m:r>
            <w:rPr>
              <w:rFonts w:ascii="Cambria Math" w:hAnsi="Cambria Math"/>
            </w:rPr>
            <m:t xml:space="preserve">capacity</m:t>
          </m:r>
          <m:r>
            <w:rPr>
              <w:rFonts w:ascii="Cambria Math" w:hAnsi="Cambria Math"/>
            </w:rPr>
            <m:t xml:space="preserve">×</m:t>
          </m:r>
          <m:r>
            <w:rPr>
              <w:rFonts w:ascii="Cambria Math" w:hAnsi="Cambria Math"/>
            </w:rPr>
            <m:t xml:space="preserve">Rate</m:t>
          </m:r>
          <m:r>
            <w:rPr>
              <w:rFonts w:ascii="Cambria Math" w:hAnsi="Cambria Math"/>
            </w:rPr>
            <m:t xml:space="preserve">of</m:t>
          </m:r>
          <m:r>
            <w:rPr>
              <w:rFonts w:ascii="Cambria Math" w:hAnsi="Cambria Math"/>
            </w:rPr>
            <m:t xml:space="preserve">cooling</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dQ</m:t>
              </m:r>
            </m:num>
            <m:den>
              <m:r>
                <w:rPr>
                  <w:rFonts w:ascii="Cambria Math" w:hAnsi="Cambria Math"/>
                </w:rPr>
                <m:t xml:space="preserve">dt</m:t>
              </m:r>
            </m:den>
          </m:f>
          <m:r>
            <w:rPr>
              <w:rFonts w:ascii="Cambria Math" w:hAnsi="Cambria Math"/>
            </w:rPr>
            <m:t xml:space="preserve">=</m:t>
          </m:r>
          <m:r>
            <w:rPr>
              <w:rFonts w:ascii="Cambria Math" w:hAnsi="Cambria Math"/>
            </w:rPr>
            <m:t xml:space="preserve">H</m:t>
          </m:r>
          <m:f>
            <m:num>
              <m:r>
                <w:rPr>
                  <w:rFonts w:ascii="Cambria Math" w:hAnsi="Cambria Math"/>
                </w:rPr>
                <m:t xml:space="preserve">dθ</m:t>
              </m:r>
            </m:num>
            <m:den>
              <m:r>
                <w:rPr>
                  <w:rFonts w:ascii="Cambria Math" w:hAnsi="Cambria Math"/>
                </w:rPr>
                <m:t xml:space="preserve">dt</m:t>
              </m:r>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FACTORS THAT AFFECT THE RATE OF EVAPORATION</w:t>
      </w:r>
    </w:p>
    <w:p>
      <w:pPr>
        <w:pStyle w:val="Normal"/>
        <w:spacing w:lineRule="auto" w:line="360"/>
        <w:jc w:val="both"/>
        <w:rPr>
          <w:rFonts w:eastAsia="宋体" w:eastAsiaTheme="minorEastAsia"/>
          <w:sz w:val="32"/>
          <w:szCs w:val="24"/>
        </w:rPr>
      </w:pPr>
      <w:r>
        <w:rPr>
          <w:rFonts w:eastAsia="宋体" w:eastAsiaTheme="minorEastAsia"/>
          <w:sz w:val="32"/>
          <w:szCs w:val="24"/>
        </w:rPr>
        <w:t>The major factors that affect the rate of evaporation are</w:t>
      </w:r>
    </w:p>
    <w:p>
      <w:pPr>
        <w:pStyle w:val="ListParagraph"/>
        <w:numPr>
          <w:ilvl w:val="0"/>
          <w:numId w:val="47"/>
        </w:numPr>
        <w:spacing w:lineRule="auto" w:line="360"/>
        <w:jc w:val="both"/>
        <w:rPr>
          <w:rFonts w:eastAsia="宋体" w:eastAsiaTheme="minorEastAsia"/>
          <w:sz w:val="32"/>
          <w:szCs w:val="24"/>
        </w:rPr>
      </w:pPr>
      <w:r>
        <w:rPr>
          <w:rFonts w:eastAsia="宋体" w:eastAsiaTheme="minorEastAsia"/>
          <w:sz w:val="32"/>
          <w:szCs w:val="24"/>
        </w:rPr>
        <w:t>Wind: The higher the wind, the higher the rate of evaporation.</w:t>
      </w:r>
    </w:p>
    <w:p>
      <w:pPr>
        <w:pStyle w:val="ListParagraph"/>
        <w:numPr>
          <w:ilvl w:val="0"/>
          <w:numId w:val="47"/>
        </w:numPr>
        <w:spacing w:lineRule="auto" w:line="360"/>
        <w:jc w:val="both"/>
        <w:rPr>
          <w:rFonts w:eastAsia="宋体" w:eastAsiaTheme="minorEastAsia"/>
          <w:sz w:val="32"/>
          <w:szCs w:val="24"/>
        </w:rPr>
      </w:pPr>
      <w:r>
        <w:rPr>
          <w:rFonts w:eastAsia="宋体" w:eastAsiaTheme="minorEastAsia"/>
          <w:sz w:val="32"/>
          <w:szCs w:val="24"/>
        </w:rPr>
        <w:t>Humidity: Humidity refers to the amount of water vapor present in a given mass of air. A higher humidity will mean a less rate of evaporation because a humid air already contains enough water vapor so less water vapor will be needed in the atmosphere. Likewise, a lower humidity will mean a higher rate of evaporation.</w:t>
      </w:r>
    </w:p>
    <w:p>
      <w:pPr>
        <w:pStyle w:val="ListParagraph"/>
        <w:numPr>
          <w:ilvl w:val="0"/>
          <w:numId w:val="47"/>
        </w:numPr>
        <w:spacing w:lineRule="auto" w:line="360"/>
        <w:jc w:val="both"/>
        <w:rPr>
          <w:rFonts w:eastAsia="宋体" w:eastAsiaTheme="minorEastAsia"/>
          <w:sz w:val="32"/>
          <w:szCs w:val="24"/>
        </w:rPr>
      </w:pPr>
      <w:r>
        <w:rPr>
          <w:rFonts w:eastAsia="宋体" w:eastAsiaTheme="minorEastAsia"/>
          <w:sz w:val="32"/>
          <w:szCs w:val="24"/>
        </w:rPr>
        <w:t>Area Exposed: The higher the area exposed, the higher the rate of evaporation.</w:t>
      </w:r>
    </w:p>
    <w:p>
      <w:pPr>
        <w:pStyle w:val="ListParagraph"/>
        <w:numPr>
          <w:ilvl w:val="0"/>
          <w:numId w:val="47"/>
        </w:numPr>
        <w:spacing w:lineRule="auto" w:line="360"/>
        <w:jc w:val="both"/>
        <w:rPr>
          <w:rFonts w:eastAsia="宋体" w:eastAsiaTheme="minorEastAsia"/>
          <w:sz w:val="32"/>
          <w:szCs w:val="24"/>
        </w:rPr>
      </w:pPr>
      <w:r>
        <w:rPr>
          <w:rFonts w:eastAsia="宋体" w:eastAsiaTheme="minorEastAsia"/>
          <w:sz w:val="32"/>
          <w:szCs w:val="24"/>
        </w:rPr>
        <w:t>Temperature: A higher temperature will also mean a higher rate of evaporation while a lower temperature will mean a lower rate of evaporation.</w:t>
      </w:r>
    </w:p>
    <w:p>
      <w:pPr>
        <w:pStyle w:val="ListParagraph"/>
        <w:numPr>
          <w:ilvl w:val="0"/>
          <w:numId w:val="47"/>
        </w:numPr>
        <w:spacing w:lineRule="auto" w:line="360"/>
        <w:jc w:val="both"/>
        <w:rPr>
          <w:rFonts w:eastAsia="宋体" w:eastAsiaTheme="minorEastAsia"/>
          <w:sz w:val="32"/>
          <w:szCs w:val="24"/>
        </w:rPr>
      </w:pPr>
      <w:r>
        <w:rPr>
          <w:rFonts w:eastAsia="宋体" w:eastAsiaTheme="minorEastAsia"/>
          <w:sz w:val="32"/>
          <w:szCs w:val="24"/>
        </w:rPr>
        <w:t xml:space="preserve">Nature of the substance: </w:t>
      </w:r>
    </w:p>
    <w:p>
      <w:pPr>
        <w:pStyle w:val="Normal"/>
        <w:spacing w:lineRule="auto" w:line="360"/>
        <w:jc w:val="both"/>
        <w:rPr>
          <w:rFonts w:eastAsia="宋体" w:eastAsiaTheme="minorEastAsia"/>
          <w:sz w:val="32"/>
          <w:szCs w:val="24"/>
        </w:rPr>
      </w:pPr>
      <w:r>
        <w:rPr>
          <w:rFonts w:eastAsia="宋体" w:eastAsiaTheme="minorEastAsia"/>
          <w:sz w:val="32"/>
          <w:szCs w:val="24"/>
        </w:rPr>
        <w:t>These can be abbreviated as WHAT-N for easy recollection.</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DEW</w:t>
      </w:r>
    </w:p>
    <w:p>
      <w:pPr>
        <w:pStyle w:val="Normal"/>
        <w:spacing w:lineRule="auto" w:line="360"/>
        <w:jc w:val="both"/>
        <w:rPr>
          <w:rFonts w:eastAsia="宋体" w:eastAsiaTheme="minorEastAsia"/>
          <w:sz w:val="32"/>
          <w:szCs w:val="24"/>
        </w:rPr>
      </w:pPr>
      <w:r>
        <w:rPr>
          <w:rFonts w:eastAsia="宋体" w:eastAsiaTheme="minorEastAsia"/>
          <w:sz w:val="32"/>
          <w:szCs w:val="24"/>
        </w:rPr>
        <w:t>The amount of water vapor the air can hold reduces with a decrease in temperature. If air containing water vapor is passed through a cold region, the water vapor present in the air will condense in the cold region. This condensed water is known as dew.</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DEW POINT</w:t>
      </w:r>
    </w:p>
    <w:p>
      <w:pPr>
        <w:pStyle w:val="Normal"/>
        <w:spacing w:lineRule="auto" w:line="360"/>
        <w:jc w:val="both"/>
        <w:rPr>
          <w:rFonts w:eastAsia="宋体" w:eastAsiaTheme="minorEastAsia"/>
          <w:sz w:val="32"/>
          <w:szCs w:val="24"/>
        </w:rPr>
      </w:pPr>
      <w:r>
        <w:rPr>
          <w:rFonts w:eastAsia="宋体" w:eastAsiaTheme="minorEastAsia"/>
          <w:sz w:val="32"/>
          <w:szCs w:val="24"/>
        </w:rPr>
        <w:t>This can be simply defined as the temperature at which water vapor in a cold region condenses.</w:t>
      </w:r>
    </w:p>
    <w:p>
      <w:pPr>
        <w:pStyle w:val="Normal"/>
        <w:spacing w:lineRule="auto" w:line="360"/>
        <w:jc w:val="both"/>
        <w:rPr>
          <w:rFonts w:eastAsia="宋体" w:eastAsiaTheme="minorEastAsia"/>
          <w:sz w:val="32"/>
          <w:szCs w:val="24"/>
        </w:rPr>
      </w:pPr>
      <w:r>
        <w:rPr>
          <w:rFonts w:eastAsia="宋体" w:eastAsiaTheme="minorEastAsia"/>
          <w:sz w:val="32"/>
          <w:szCs w:val="24"/>
        </w:rPr>
        <w:t>A more standard definition is that</w:t>
      </w:r>
    </w:p>
    <w:p>
      <w:pPr>
        <w:pStyle w:val="Normal"/>
        <w:spacing w:lineRule="auto" w:line="360"/>
        <w:jc w:val="both"/>
        <w:rPr>
          <w:rFonts w:eastAsia="宋体" w:eastAsiaTheme="minorEastAsia"/>
          <w:sz w:val="32"/>
          <w:szCs w:val="24"/>
        </w:rPr>
      </w:pPr>
      <w:r>
        <w:rPr>
          <w:rFonts w:eastAsia="宋体" w:eastAsiaTheme="minorEastAsia"/>
          <w:sz w:val="32"/>
          <w:szCs w:val="24"/>
        </w:rPr>
        <w:t>Dew point is the temperature at which the water vapors present in the air is just sufficient enough to saturate it. Relative humidity can also be expressed in terms of this as shown below.</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Relative</m:t>
          </m:r>
          <m:r>
            <w:rPr>
              <w:rFonts w:ascii="Cambria Math" w:hAnsi="Cambria Math"/>
            </w:rPr>
            <m:t xml:space="preserve">Humidity</m:t>
          </m:r>
          <m:r>
            <w:rPr>
              <w:rFonts w:ascii="Cambria Math" w:hAnsi="Cambria Math"/>
            </w:rPr>
            <m:t xml:space="preserve">=</m:t>
          </m:r>
          <m:f>
            <m:num>
              <m:r>
                <w:rPr>
                  <w:rFonts w:ascii="Cambria Math" w:hAnsi="Cambria Math"/>
                </w:rPr>
                <m:t xml:space="preserve">Saturated</m:t>
              </m:r>
              <m:r>
                <w:rPr>
                  <w:rFonts w:ascii="Cambria Math" w:hAnsi="Cambria Math"/>
                </w:rPr>
                <m:t xml:space="preserve">Vapor</m:t>
              </m:r>
              <m:r>
                <w:rPr>
                  <w:rFonts w:ascii="Cambria Math" w:hAnsi="Cambria Math"/>
                </w:rPr>
                <m:t xml:space="preserve">pressure</m:t>
              </m:r>
              <m:r>
                <w:rPr>
                  <w:rFonts w:ascii="Cambria Math" w:hAnsi="Cambria Math"/>
                </w:rPr>
                <m:t xml:space="preserve">at</m:t>
              </m:r>
              <m:r>
                <w:rPr>
                  <w:rFonts w:ascii="Cambria Math" w:hAnsi="Cambria Math"/>
                </w:rPr>
                <m:t xml:space="preserve">dew</m:t>
              </m:r>
              <m:r>
                <w:rPr>
                  <w:rFonts w:ascii="Cambria Math" w:hAnsi="Cambria Math"/>
                </w:rPr>
                <m:t xml:space="preserve">point</m:t>
              </m:r>
            </m:num>
            <m:den>
              <m:r>
                <w:rPr>
                  <w:rFonts w:ascii="Cambria Math" w:hAnsi="Cambria Math"/>
                </w:rPr>
                <m:t xml:space="preserve">Saturated</m:t>
              </m:r>
              <m:r>
                <w:rPr>
                  <w:rFonts w:ascii="Cambria Math" w:hAnsi="Cambria Math"/>
                </w:rPr>
                <m:t xml:space="preserve">vapor</m:t>
              </m:r>
              <m:r>
                <w:rPr>
                  <w:rFonts w:ascii="Cambria Math" w:hAnsi="Cambria Math"/>
                </w:rPr>
                <m:t xml:space="preserve">pressure</m:t>
              </m:r>
              <m:r>
                <w:rPr>
                  <w:rFonts w:ascii="Cambria Math" w:hAnsi="Cambria Math"/>
                </w:rPr>
                <m:t xml:space="preserve">at</m:t>
              </m:r>
              <m:r>
                <w:rPr>
                  <w:rFonts w:ascii="Cambria Math" w:hAnsi="Cambria Math"/>
                </w:rPr>
                <m:t xml:space="preserve">air</m:t>
              </m:r>
              <m:r>
                <w:rPr>
                  <w:rFonts w:ascii="Cambria Math" w:hAnsi="Cambria Math"/>
                </w:rPr>
                <m:t xml:space="preserve">temperature</m:t>
              </m:r>
            </m:den>
          </m:f>
        </m:oMath>
      </m:oMathPara>
    </w:p>
    <w:p>
      <w:pPr>
        <w:pStyle w:val="Normal"/>
        <w:spacing w:lineRule="auto" w:line="360"/>
        <w:jc w:val="center"/>
        <w:rPr>
          <w:rFonts w:eastAsia="宋体" w:eastAsiaTheme="minorEastAsia"/>
          <w:sz w:val="24"/>
          <w:szCs w:val="24"/>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R</m:t>
              </m:r>
            </m:sub>
          </m:sSub>
          <m:r>
            <w:rPr>
              <w:rFonts w:ascii="Cambria Math" w:hAnsi="Cambria Math"/>
            </w:rPr>
            <m:t xml:space="preserve">=</m:t>
          </m:r>
          <m:f>
            <m:num>
              <m:sSub>
                <m:e>
                  <m:r>
                    <w:rPr>
                      <w:rFonts w:ascii="Cambria Math" w:hAnsi="Cambria Math"/>
                    </w:rPr>
                    <m:t xml:space="preserve">SVP</m:t>
                  </m:r>
                </m:e>
                <m:sub>
                  <m:r>
                    <w:rPr>
                      <w:rFonts w:ascii="Cambria Math" w:hAnsi="Cambria Math"/>
                    </w:rPr>
                    <m:t xml:space="preserve">d</m:t>
                  </m:r>
                </m:sub>
              </m:sSub>
            </m:num>
            <m:den>
              <m:sSub>
                <m:e>
                  <m:r>
                    <w:rPr>
                      <w:rFonts w:ascii="Cambria Math" w:hAnsi="Cambria Math"/>
                    </w:rPr>
                    <m:t xml:space="preserve">SVP</m:t>
                  </m:r>
                </m:e>
                <m:sub>
                  <m:sSub>
                    <m:e>
                      <m:r>
                        <w:rPr>
                          <w:rFonts w:ascii="Cambria Math" w:hAnsi="Cambria Math"/>
                        </w:rPr>
                        <m:t xml:space="preserve">t</m:t>
                      </m:r>
                    </m:e>
                    <m:sub>
                      <m:r>
                        <w:rPr>
                          <w:rFonts w:ascii="Cambria Math" w:hAnsi="Cambria Math"/>
                        </w:rPr>
                        <m:t xml:space="preserve">a</m:t>
                      </m:r>
                    </m:sub>
                  </m:sSub>
                </m:sub>
              </m:sSub>
            </m:den>
          </m:f>
        </m:oMath>
      </m:oMathPara>
    </w:p>
    <w:p>
      <w:pPr>
        <w:pStyle w:val="Normal"/>
        <w:spacing w:lineRule="auto" w:line="360"/>
        <w:jc w:val="both"/>
        <w:rPr>
          <w:rFonts w:eastAsia="宋体" w:eastAsiaTheme="minorEastAsia"/>
          <w:sz w:val="32"/>
          <w:szCs w:val="24"/>
          <w:u w:val="single"/>
        </w:rPr>
      </w:pPr>
      <w:r>
        <w:rPr>
          <w:rFonts w:eastAsia="宋体" w:eastAsiaTheme="minorEastAsia"/>
          <w:sz w:val="48"/>
          <w:szCs w:val="24"/>
          <w:u w:val="single"/>
        </w:rPr>
        <w:t>WAVES</w:t>
      </w:r>
    </w:p>
    <w:p>
      <w:pPr>
        <w:pStyle w:val="Normal"/>
        <w:spacing w:lineRule="auto" w:line="360"/>
        <w:jc w:val="both"/>
        <w:rPr>
          <w:rFonts w:eastAsia="宋体" w:eastAsiaTheme="minorEastAsia"/>
          <w:sz w:val="32"/>
          <w:szCs w:val="24"/>
        </w:rPr>
      </w:pPr>
      <w:r>
        <w:rPr>
          <w:rFonts w:eastAsia="宋体" w:eastAsiaTheme="minorEastAsia"/>
          <w:sz w:val="32"/>
          <w:szCs w:val="24"/>
        </w:rPr>
        <w:t>A wave can be defined as a disturbance that travels through a medium and transfers energy from one point to another without causing any permanent displacement of the medium itself</w:t>
      </w:r>
    </w:p>
    <w:p>
      <w:pPr>
        <w:pStyle w:val="Normal"/>
        <w:spacing w:lineRule="auto" w:line="360"/>
        <w:jc w:val="both"/>
        <w:rPr>
          <w:rFonts w:eastAsia="宋体" w:eastAsiaTheme="minorEastAsia"/>
          <w:sz w:val="32"/>
          <w:szCs w:val="24"/>
        </w:rPr>
      </w:pPr>
      <w:r>
        <w:rPr>
          <w:rFonts w:eastAsia="宋体" w:eastAsiaTheme="minorEastAsia"/>
          <w:sz w:val="32"/>
          <w:szCs w:val="24"/>
        </w:rPr>
        <w:t>Waves can be classified based on:</w:t>
      </w:r>
    </w:p>
    <w:p>
      <w:pPr>
        <w:pStyle w:val="ListParagraph"/>
        <w:numPr>
          <w:ilvl w:val="0"/>
          <w:numId w:val="48"/>
        </w:numPr>
        <w:spacing w:lineRule="auto" w:line="360"/>
        <w:jc w:val="both"/>
        <w:rPr>
          <w:rFonts w:eastAsia="宋体" w:eastAsiaTheme="minorEastAsia"/>
          <w:sz w:val="32"/>
          <w:szCs w:val="24"/>
        </w:rPr>
      </w:pPr>
      <w:r>
        <w:rPr>
          <w:rFonts w:eastAsia="宋体" w:eastAsiaTheme="minorEastAsia"/>
          <w:sz w:val="32"/>
          <w:szCs w:val="24"/>
        </w:rPr>
        <w:t>Whether they require material media</w:t>
      </w:r>
    </w:p>
    <w:p>
      <w:pPr>
        <w:pStyle w:val="ListParagraph"/>
        <w:numPr>
          <w:ilvl w:val="0"/>
          <w:numId w:val="48"/>
        </w:numPr>
        <w:spacing w:lineRule="auto" w:line="360"/>
        <w:jc w:val="both"/>
        <w:rPr>
          <w:rFonts w:eastAsia="宋体" w:eastAsiaTheme="minorEastAsia"/>
          <w:sz w:val="32"/>
          <w:szCs w:val="24"/>
        </w:rPr>
      </w:pPr>
      <w:r>
        <w:rPr>
          <w:rFonts w:eastAsia="宋体" w:eastAsiaTheme="minorEastAsia"/>
          <w:sz w:val="32"/>
          <w:szCs w:val="24"/>
        </w:rPr>
        <w:t>The direction of the vibration</w:t>
      </w:r>
    </w:p>
    <w:p>
      <w:pPr>
        <w:pStyle w:val="Normal"/>
        <w:spacing w:lineRule="auto" w:line="360"/>
        <w:jc w:val="both"/>
        <w:rPr>
          <w:rFonts w:eastAsia="宋体" w:eastAsiaTheme="minorEastAsia"/>
          <w:sz w:val="32"/>
          <w:szCs w:val="24"/>
        </w:rPr>
      </w:pPr>
      <w:r>
        <w:rPr>
          <w:rFonts w:eastAsia="宋体" w:eastAsiaTheme="minorEastAsia"/>
          <w:sz w:val="32"/>
          <w:szCs w:val="24"/>
        </w:rPr>
        <w:t>Based on whether they require material mediums, waves can be classified into:</w:t>
      </w:r>
    </w:p>
    <w:p>
      <w:pPr>
        <w:pStyle w:val="ListParagraph"/>
        <w:numPr>
          <w:ilvl w:val="0"/>
          <w:numId w:val="49"/>
        </w:numPr>
        <w:spacing w:lineRule="auto" w:line="360"/>
        <w:jc w:val="both"/>
        <w:rPr>
          <w:rFonts w:eastAsia="宋体" w:eastAsiaTheme="minorEastAsia"/>
          <w:sz w:val="32"/>
          <w:szCs w:val="24"/>
        </w:rPr>
      </w:pPr>
      <w:r>
        <w:rPr>
          <w:rFonts w:eastAsia="宋体" w:eastAsiaTheme="minorEastAsia"/>
          <w:sz w:val="32"/>
          <w:szCs w:val="24"/>
        </w:rPr>
        <w:t>Mechanical Waves: These are waves that require material mediums for their propagation.</w:t>
      </w:r>
    </w:p>
    <w:p>
      <w:pPr>
        <w:pStyle w:val="Normal"/>
        <w:spacing w:lineRule="auto" w:line="360"/>
        <w:jc w:val="both"/>
        <w:rPr>
          <w:rFonts w:eastAsia="宋体" w:eastAsiaTheme="minorEastAsia"/>
          <w:sz w:val="32"/>
          <w:szCs w:val="24"/>
        </w:rPr>
      </w:pPr>
      <w:r>
        <w:rPr>
          <w:rFonts w:eastAsia="宋体" w:eastAsiaTheme="minorEastAsia"/>
          <w:sz w:val="32"/>
          <w:szCs w:val="24"/>
        </w:rPr>
        <w:t>They possess mechanical energy. Also, they can’t travel in vacuum or free space.</w:t>
      </w:r>
    </w:p>
    <w:p>
      <w:pPr>
        <w:pStyle w:val="Normal"/>
        <w:spacing w:lineRule="auto" w:line="360"/>
        <w:jc w:val="both"/>
        <w:rPr>
          <w:rFonts w:eastAsia="宋体" w:eastAsiaTheme="minorEastAsia"/>
          <w:sz w:val="32"/>
          <w:szCs w:val="24"/>
        </w:rPr>
      </w:pPr>
      <w:r>
        <w:rPr>
          <w:rFonts w:eastAsia="宋体" w:eastAsiaTheme="minorEastAsia"/>
          <w:sz w:val="32"/>
          <w:szCs w:val="24"/>
        </w:rPr>
        <w:t>The sound wave is a typical example of a mechanical wave.</w:t>
      </w:r>
    </w:p>
    <w:p>
      <w:pPr>
        <w:pStyle w:val="ListParagraph"/>
        <w:numPr>
          <w:ilvl w:val="0"/>
          <w:numId w:val="49"/>
        </w:numPr>
        <w:spacing w:lineRule="auto" w:line="360"/>
        <w:jc w:val="both"/>
        <w:rPr>
          <w:rFonts w:eastAsia="宋体" w:eastAsiaTheme="minorEastAsia"/>
          <w:sz w:val="32"/>
          <w:szCs w:val="24"/>
        </w:rPr>
      </w:pPr>
      <w:r>
        <w:rPr>
          <w:rFonts w:eastAsia="宋体" w:eastAsiaTheme="minorEastAsia"/>
          <w:sz w:val="32"/>
          <w:szCs w:val="24"/>
        </w:rPr>
        <w:t>Electromagnetic waves: These are the waves that do not require material media for their propagation. They usually travel in vacuums.</w:t>
      </w:r>
    </w:p>
    <w:p>
      <w:pPr>
        <w:pStyle w:val="Normal"/>
        <w:spacing w:lineRule="auto" w:line="360"/>
        <w:jc w:val="both"/>
        <w:rPr>
          <w:rFonts w:eastAsia="宋体" w:eastAsiaTheme="minorEastAsia"/>
          <w:sz w:val="32"/>
          <w:szCs w:val="24"/>
        </w:rPr>
      </w:pPr>
      <w:r>
        <w:rPr>
          <w:rFonts w:eastAsia="宋体" w:eastAsiaTheme="minorEastAsia"/>
          <w:sz w:val="32"/>
          <w:szCs w:val="24"/>
        </w:rPr>
        <w:t>They also have oscillating electric and magnetic properties hence the name electromagnetic waves. The major examples are Radio waves, Infrared ways, Visual light, Ultraviolet rays, X-rays and Gamma rays.</w:t>
      </w:r>
    </w:p>
    <w:p>
      <w:pPr>
        <w:pStyle w:val="Normal"/>
        <w:spacing w:lineRule="auto" w:line="360"/>
        <w:jc w:val="both"/>
        <w:rPr>
          <w:rFonts w:eastAsia="宋体" w:eastAsiaTheme="minorEastAsia"/>
          <w:sz w:val="32"/>
          <w:szCs w:val="24"/>
        </w:rPr>
      </w:pPr>
      <w:r>
        <w:rPr>
          <w:rFonts w:eastAsia="宋体" w:eastAsiaTheme="minorEastAsia"/>
          <w:sz w:val="32"/>
          <w:szCs w:val="24"/>
        </w:rPr>
        <w:t>These can be put in the acronym “RIVUX-G” for easy remembrance.</w:t>
      </w:r>
    </w:p>
    <w:p>
      <w:pPr>
        <w:pStyle w:val="Normal"/>
        <w:spacing w:lineRule="auto" w:line="360"/>
        <w:jc w:val="both"/>
        <w:rPr>
          <w:rFonts w:eastAsia="宋体" w:eastAsiaTheme="minorEastAsia"/>
          <w:sz w:val="32"/>
          <w:szCs w:val="24"/>
        </w:rPr>
      </w:pPr>
      <w:r>
        <w:rPr>
          <w:rFonts w:eastAsia="宋体" w:eastAsiaTheme="minorEastAsia"/>
          <w:sz w:val="32"/>
          <w:szCs w:val="24"/>
        </w:rPr>
        <w:t>Based on the direction of their vibration, waves can be classified into</w:t>
      </w:r>
    </w:p>
    <w:p>
      <w:pPr>
        <w:pStyle w:val="ListParagraph"/>
        <w:numPr>
          <w:ilvl w:val="0"/>
          <w:numId w:val="50"/>
        </w:numPr>
        <w:spacing w:lineRule="auto" w:line="360"/>
        <w:jc w:val="both"/>
        <w:rPr>
          <w:rFonts w:eastAsia="宋体" w:eastAsiaTheme="minorEastAsia"/>
          <w:sz w:val="32"/>
          <w:szCs w:val="24"/>
        </w:rPr>
      </w:pPr>
      <w:r>
        <w:rPr>
          <w:rFonts w:eastAsia="宋体" w:eastAsiaTheme="minorEastAsia"/>
          <w:sz w:val="32"/>
          <w:szCs w:val="24"/>
        </w:rPr>
        <w:t>Transverse waves: A transverse wave is one which travels perpendicularly (i.e. at 90 degrees) to its vibration. The major examples are light waves, water waves, waves produced by strings (which are sound waves) and all electromagnetic waves.</w:t>
      </w:r>
    </w:p>
    <w:p>
      <w:pPr>
        <w:pStyle w:val="ListParagraph"/>
        <w:numPr>
          <w:ilvl w:val="0"/>
          <w:numId w:val="50"/>
        </w:numPr>
        <w:spacing w:lineRule="auto" w:line="360"/>
        <w:jc w:val="both"/>
        <w:rPr>
          <w:rFonts w:eastAsia="宋体" w:eastAsiaTheme="minorEastAsia"/>
          <w:sz w:val="32"/>
          <w:szCs w:val="24"/>
        </w:rPr>
      </w:pPr>
      <w:r>
        <w:rPr>
          <w:rFonts w:eastAsia="宋体" w:eastAsiaTheme="minorEastAsia"/>
          <w:sz w:val="32"/>
          <w:szCs w:val="24"/>
        </w:rPr>
        <w:t>Longitudinal waves: These are waves that travel parallel or in the same direction as their vibration. The major examples are sound waves (except the one produced in strings)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TERMS USED IN WAVES</w:t>
      </w:r>
    </w:p>
    <w:p>
      <w:pPr>
        <w:pStyle w:val="ListParagraph"/>
        <w:numPr>
          <w:ilvl w:val="0"/>
          <w:numId w:val="51"/>
        </w:numPr>
        <w:spacing w:lineRule="auto" w:line="360"/>
        <w:jc w:val="both"/>
        <w:rPr>
          <w:rFonts w:eastAsia="宋体" w:eastAsiaTheme="minorEastAsia"/>
          <w:sz w:val="32"/>
          <w:szCs w:val="24"/>
        </w:rPr>
      </w:pPr>
      <w:r>
        <w:rPr>
          <w:rFonts w:eastAsia="宋体" w:eastAsiaTheme="minorEastAsia"/>
          <w:sz w:val="32"/>
          <w:szCs w:val="24"/>
        </w:rPr>
        <w:t>Crest: This can be defined as the highest (or maximum) point in a wave motion.</w:t>
      </w:r>
    </w:p>
    <w:p>
      <w:pPr>
        <w:pStyle w:val="ListParagraph"/>
        <w:numPr>
          <w:ilvl w:val="0"/>
          <w:numId w:val="51"/>
        </w:numPr>
        <w:spacing w:lineRule="auto" w:line="360"/>
        <w:jc w:val="both"/>
        <w:rPr>
          <w:rFonts w:eastAsia="宋体" w:eastAsiaTheme="minorEastAsia"/>
          <w:sz w:val="32"/>
          <w:szCs w:val="24"/>
        </w:rPr>
      </w:pPr>
      <w:r>
        <w:rPr>
          <w:rFonts w:eastAsia="宋体" w:eastAsiaTheme="minorEastAsia"/>
          <w:sz w:val="32"/>
          <w:szCs w:val="24"/>
        </w:rPr>
        <w:t>Trough: This is the lowest point in a wave motion</w:t>
      </w:r>
    </w:p>
    <w:p>
      <w:pPr>
        <w:pStyle w:val="ListParagraph"/>
        <w:numPr>
          <w:ilvl w:val="0"/>
          <w:numId w:val="51"/>
        </w:numPr>
        <w:spacing w:lineRule="auto" w:line="360"/>
        <w:jc w:val="both"/>
        <w:rPr>
          <w:rFonts w:eastAsia="宋体" w:eastAsiaTheme="minorEastAsia"/>
          <w:sz w:val="32"/>
          <w:szCs w:val="24"/>
        </w:rPr>
      </w:pPr>
      <w:r>
        <w:rPr>
          <w:rFonts w:eastAsia="宋体" w:eastAsiaTheme="minorEastAsia"/>
          <w:sz w:val="32"/>
          <w:szCs w:val="24"/>
        </w:rPr>
        <w:t>Amplitude (A): This is usually represented as A. It is defined as the maximum displacement of a (wave) particle from the equilibrium position.</w:t>
      </w:r>
    </w:p>
    <w:p>
      <w:pPr>
        <w:pStyle w:val="ListParagraph"/>
        <w:numPr>
          <w:ilvl w:val="0"/>
          <w:numId w:val="51"/>
        </w:numPr>
        <w:spacing w:lineRule="auto" w:line="360"/>
        <w:jc w:val="both"/>
        <w:rPr>
          <w:rFonts w:eastAsia="宋体" w:eastAsiaTheme="minorEastAsia"/>
          <w:sz w:val="32"/>
          <w:szCs w:val="24"/>
        </w:rPr>
      </w:pPr>
      <w:r>
        <w:rPr>
          <w:rFonts w:eastAsia="宋体" w:eastAsiaTheme="minorEastAsia"/>
          <w:sz w:val="32"/>
          <w:szCs w:val="24"/>
        </w:rPr>
        <w:t>Cycle or oscillation (n): This is defined as the movement of the wave touching the maximum (crest) and the minimum (trough) points.</w:t>
      </w:r>
    </w:p>
    <w:p>
      <w:pPr>
        <w:pStyle w:val="ListParagraph"/>
        <w:numPr>
          <w:ilvl w:val="0"/>
          <w:numId w:val="51"/>
        </w:numPr>
        <w:spacing w:lineRule="auto" w:line="360"/>
        <w:jc w:val="both"/>
        <w:rPr>
          <w:rFonts w:eastAsia="宋体" w:eastAsiaTheme="minorEastAsia"/>
          <w:sz w:val="32"/>
          <w:szCs w:val="24"/>
        </w:rPr>
      </w:pPr>
      <w:r>
        <w:rPr>
          <w:rFonts w:eastAsia="宋体" w:eastAsiaTheme="minorEastAsia"/>
          <w:sz w:val="32"/>
          <w:szCs w:val="24"/>
        </w:rPr>
        <w:t>Period (T): This is defined as the time taken for one oscillation.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Time</m:t>
              </m:r>
              <m:r>
                <w:rPr>
                  <w:rFonts w:ascii="Cambria Math" w:hAnsi="Cambria Math"/>
                </w:rPr>
                <m:t xml:space="preserve">taken</m:t>
              </m:r>
            </m:num>
            <m:den>
              <m:r>
                <w:rPr>
                  <w:rFonts w:ascii="Cambria Math" w:hAnsi="Cambria Math"/>
                </w:rPr>
                <m:t xml:space="preserve">One</m:t>
              </m:r>
              <m:r>
                <w:rPr>
                  <w:rFonts w:ascii="Cambria Math" w:hAnsi="Cambria Math"/>
                </w:rPr>
                <m:t xml:space="preserve">oscillation</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Time</m:t>
              </m:r>
              <m:r>
                <w:rPr>
                  <w:rFonts w:ascii="Cambria Math" w:hAnsi="Cambria Math"/>
                </w:rPr>
                <m:t xml:space="preserve">taken</m:t>
              </m:r>
              <m:r>
                <w:rPr>
                  <w:rFonts w:ascii="Cambria Math" w:hAnsi="Cambria Math"/>
                </w:rPr>
                <m:t xml:space="preserve">for</m:t>
              </m:r>
              <m:r>
                <w:rPr>
                  <w:rFonts w:ascii="Cambria Math" w:hAnsi="Cambria Math"/>
                </w:rPr>
                <m:t xml:space="preserve">total</m:t>
              </m:r>
              <m:r>
                <w:rPr>
                  <w:rFonts w:ascii="Cambria Math" w:hAnsi="Cambria Math"/>
                </w:rPr>
                <m:t xml:space="preserve">wav</m:t>
              </m:r>
              <m:r>
                <w:rPr>
                  <w:rFonts w:ascii="Cambria Math" w:hAnsi="Cambria Math"/>
                </w:rPr>
                <m:t xml:space="preserve">e</m:t>
              </m:r>
              <m:r>
                <w:rPr>
                  <w:rFonts w:ascii="Cambria Math" w:hAnsi="Cambria Math"/>
                </w:rPr>
                <m:t xml:space="preserve">motion</m:t>
              </m:r>
            </m:num>
            <m:den>
              <m:r>
                <w:rPr>
                  <w:rFonts w:ascii="Cambria Math" w:hAnsi="Cambria Math"/>
                </w:rPr>
                <m:t xml:space="preserve">Total</m:t>
              </m:r>
              <m:r>
                <w:rPr>
                  <w:rFonts w:ascii="Cambria Math" w:hAnsi="Cambria Math"/>
                </w:rPr>
                <m:t xml:space="preserve">number</m:t>
              </m:r>
              <m:r>
                <w:rPr>
                  <w:rFonts w:ascii="Cambria Math" w:hAnsi="Cambria Math"/>
                </w:rPr>
                <m:t xml:space="preserve">of</m:t>
              </m:r>
              <m:r>
                <w:rPr>
                  <w:rFonts w:ascii="Cambria Math" w:hAnsi="Cambria Math"/>
                </w:rPr>
                <m:t xml:space="preserve">cycles</m:t>
              </m:r>
              <m:r>
                <w:rPr>
                  <w:rFonts w:ascii="Cambria Math" w:hAnsi="Cambria Math"/>
                </w:rPr>
                <m:t xml:space="preserve">of</m:t>
              </m:r>
              <m:r>
                <w:rPr>
                  <w:rFonts w:ascii="Cambria Math" w:hAnsi="Cambria Math"/>
                </w:rPr>
                <m:t xml:space="preserve">tℎe</m:t>
              </m:r>
              <m:r>
                <w:rPr>
                  <w:rFonts w:ascii="Cambria Math" w:hAnsi="Cambria Math"/>
                </w:rPr>
                <m:t xml:space="preserve">wave</m:t>
              </m:r>
              <m:r>
                <w:rPr>
                  <w:rFonts w:ascii="Cambria Math" w:hAnsi="Cambria Math"/>
                </w:rPr>
                <m:t xml:space="preserve">motion</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Time</m:t>
              </m:r>
              <m:r>
                <w:rPr>
                  <w:rFonts w:ascii="Cambria Math" w:hAnsi="Cambria Math"/>
                </w:rPr>
                <m:t xml:space="preserve">taken</m:t>
              </m:r>
            </m:num>
            <m:den>
              <m:r>
                <w:rPr>
                  <w:rFonts w:ascii="Cambria Math" w:hAnsi="Cambria Math"/>
                </w:rPr>
                <m:t xml:space="preserve">Number</m:t>
              </m:r>
              <m:r>
                <w:rPr>
                  <w:rFonts w:ascii="Cambria Math" w:hAnsi="Cambria Math"/>
                </w:rPr>
                <m:t xml:space="preserve">of</m:t>
              </m:r>
              <m:r>
                <w:rPr>
                  <w:rFonts w:ascii="Cambria Math" w:hAnsi="Cambria Math"/>
                </w:rPr>
                <m:t xml:space="preserve">oscillations</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above formula is the standard one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oMath>
      </m:oMathPara>
    </w:p>
    <w:p>
      <w:pPr>
        <w:pStyle w:val="ListParagraph"/>
        <w:numPr>
          <w:ilvl w:val="0"/>
          <w:numId w:val="51"/>
        </w:numPr>
        <w:spacing w:lineRule="auto" w:line="360"/>
        <w:jc w:val="both"/>
        <w:rPr>
          <w:rFonts w:eastAsia="宋体" w:eastAsiaTheme="minorEastAsia"/>
          <w:sz w:val="32"/>
          <w:szCs w:val="24"/>
        </w:rPr>
      </w:pPr>
      <w:r>
        <w:rPr>
          <w:rFonts w:eastAsia="宋体" w:eastAsiaTheme="minorEastAsia"/>
          <w:sz w:val="32"/>
          <w:szCs w:val="24"/>
        </w:rPr>
        <w:t>Frequency (f): This can be defined as the number of oscillations made per second. The unit of frequency is hertz (Hz)</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frequency</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oscillations</m:t>
              </m:r>
            </m:num>
            <m:den>
              <m:r>
                <w:rPr>
                  <w:rFonts w:ascii="Cambria Math" w:hAnsi="Cambria Math"/>
                </w:rPr>
                <m:t xml:space="preserve">time</m:t>
              </m:r>
              <m:r>
                <w:rPr>
                  <w:rFonts w:ascii="Cambria Math" w:hAnsi="Cambria Math"/>
                </w:rPr>
                <m:t xml:space="preserve">taken</m:t>
              </m:r>
              <m:r>
                <w:rPr>
                  <w:rFonts w:ascii="Cambria Math" w:hAnsi="Cambria Math"/>
                </w:rPr>
                <m:t xml:space="preserve">for</m:t>
              </m:r>
              <m:r>
                <w:rPr>
                  <w:rFonts w:ascii="Cambria Math" w:hAnsi="Cambria Math"/>
                </w:rPr>
                <m:t xml:space="preserve">oscillations</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On multiplying (T) and (f)</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f</m:t>
          </m:r>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Tf</m:t>
          </m:r>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ListParagraph"/>
        <w:numPr>
          <w:ilvl w:val="0"/>
          <w:numId w:val="51"/>
        </w:numPr>
        <w:spacing w:lineRule="auto" w:line="360"/>
        <w:jc w:val="both"/>
        <w:rPr>
          <w:rFonts w:eastAsia="宋体" w:eastAsiaTheme="minorEastAsia"/>
          <w:sz w:val="32"/>
          <w:szCs w:val="24"/>
        </w:rPr>
      </w:pPr>
      <w:r>
        <w:rPr>
          <w:rFonts w:eastAsia="宋体" w:eastAsiaTheme="minorEastAsia"/>
          <w:sz w:val="32"/>
          <w:szCs w:val="24"/>
        </w:rPr>
        <w:t>Wavelength</w:t>
      </w:r>
      <w:r>
        <w:rPr/>
      </w:r>
      <m:oMath xmlns:m="http://schemas.openxmlformats.org/officeDocument/2006/math">
        <m:d>
          <m:dPr>
            <m:begChr m:val="("/>
            <m:endChr m:val=")"/>
          </m:dPr>
          <m:e>
            <m:r>
              <w:rPr>
                <w:rFonts w:ascii="Cambria Math" w:hAnsi="Cambria Math"/>
              </w:rPr>
              <m:t xml:space="preserve">λ</m:t>
            </m:r>
          </m:e>
        </m:d>
      </m:oMath>
      <w:r>
        <w:rPr>
          <w:rFonts w:eastAsia="宋体" w:eastAsiaTheme="minorEastAsia"/>
          <w:sz w:val="32"/>
          <w:szCs w:val="24"/>
        </w:rPr>
        <w:t xml:space="preserve">: This can be defined as the distance between two successive crests or two successive troughs. </w:t>
      </w:r>
    </w:p>
    <w:p>
      <w:pPr>
        <w:pStyle w:val="Normal"/>
        <w:spacing w:lineRule="auto" w:line="360"/>
        <w:jc w:val="both"/>
        <w:rPr>
          <w:rFonts w:eastAsia="宋体" w:eastAsiaTheme="minorEastAsia"/>
          <w:sz w:val="32"/>
          <w:szCs w:val="24"/>
        </w:rPr>
      </w:pPr>
      <w:r>
        <w:rPr>
          <w:rFonts w:eastAsia="宋体" w:eastAsiaTheme="minorEastAsia"/>
          <w:sz w:val="32"/>
          <w:szCs w:val="24"/>
        </w:rPr>
        <w:t>In longitudinal waves, it is defined as the distance between a successive compression or the distance between two successive rarefactions.</w:t>
      </w:r>
    </w:p>
    <w:p>
      <w:pPr>
        <w:pStyle w:val="Normal"/>
        <w:spacing w:lineRule="auto" w:line="360"/>
        <w:jc w:val="both"/>
        <w:rPr>
          <w:rFonts w:eastAsia="宋体" w:eastAsiaTheme="minorEastAsia"/>
          <w:sz w:val="32"/>
          <w:szCs w:val="24"/>
        </w:rPr>
      </w:pPr>
      <w:r>
        <w:rPr>
          <w:rFonts w:eastAsia="宋体" w:eastAsiaTheme="minorEastAsia"/>
          <w:sz w:val="32"/>
          <w:szCs w:val="24"/>
        </w:rPr>
        <w:t>The wavelength of a wave can also be defined as the distance covered by the wave in one oscillation.</w:t>
      </w:r>
    </w:p>
    <w:p>
      <w:pPr>
        <w:pStyle w:val="Normal"/>
        <w:spacing w:lineRule="auto" w:line="360"/>
        <w:jc w:val="both"/>
        <w:rPr>
          <w:rFonts w:eastAsia="宋体" w:eastAsiaTheme="minorEastAsia"/>
          <w:sz w:val="32"/>
          <w:szCs w:val="24"/>
        </w:rPr>
      </w:pPr>
      <w:r>
        <w:rPr>
          <w:rFonts w:eastAsia="宋体" w:eastAsiaTheme="minorEastAsia"/>
          <w:sz w:val="32"/>
          <w:szCs w:val="24"/>
        </w:rPr>
        <w:t>Wave speed (v): This is defined as the distance travelled by the wave per unit time.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speed</m:t>
          </m:r>
          <m:r>
            <w:rPr>
              <w:rFonts w:ascii="Cambria Math" w:hAnsi="Cambria Math"/>
            </w:rPr>
            <m:t xml:space="preserve">=</m:t>
          </m:r>
          <m:f>
            <m:num>
              <m:r>
                <w:rPr>
                  <w:rFonts w:ascii="Cambria Math" w:hAnsi="Cambria Math"/>
                </w:rPr>
                <m:t xml:space="preserve">distance</m:t>
              </m:r>
              <m:r>
                <w:rPr>
                  <w:rFonts w:ascii="Cambria Math" w:hAnsi="Cambria Math"/>
                </w:rPr>
                <m:t xml:space="preserve">travelled</m:t>
              </m:r>
            </m:num>
            <m:den>
              <m:r>
                <w:rPr>
                  <w:rFonts w:ascii="Cambria Math" w:hAnsi="Cambria Math"/>
                </w:rPr>
                <m:t xml:space="preserve">time</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x</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For one oscillation,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λ</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T</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λ</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f</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fλ</m:t>
          </m:r>
        </m:oMath>
      </m:oMathPara>
    </w:p>
    <w:p>
      <w:pPr>
        <w:pStyle w:val="ListParagraph"/>
        <w:numPr>
          <w:ilvl w:val="0"/>
          <w:numId w:val="51"/>
        </w:numPr>
        <w:spacing w:lineRule="auto" w:line="360"/>
        <w:jc w:val="both"/>
        <w:rPr>
          <w:rFonts w:eastAsia="宋体" w:eastAsiaTheme="minorEastAsia"/>
          <w:sz w:val="32"/>
          <w:szCs w:val="24"/>
        </w:rPr>
      </w:pPr>
      <w:r>
        <w:rPr>
          <w:rFonts w:eastAsia="宋体" w:eastAsiaTheme="minorEastAsia"/>
          <w:sz w:val="32"/>
          <w:szCs w:val="24"/>
        </w:rPr>
        <w:t>Angular Frequency</w:t>
      </w:r>
      <w:r>
        <w:rPr/>
      </w:r>
      <m:oMath xmlns:m="http://schemas.openxmlformats.org/officeDocument/2006/math">
        <m:d>
          <m:dPr>
            <m:begChr m:val="("/>
            <m:endChr m:val=")"/>
          </m:dPr>
          <m:e>
            <m:r>
              <w:rPr>
                <w:rFonts w:ascii="Cambria Math" w:hAnsi="Cambria Math"/>
              </w:rPr>
              <m:t xml:space="preserve">ω</m:t>
            </m:r>
          </m:e>
        </m:d>
      </m:oMath>
      <w:r>
        <w:rPr>
          <w:rFonts w:eastAsia="宋体" w:eastAsiaTheme="minorEastAsia"/>
          <w:sz w:val="32"/>
          <w:szCs w:val="24"/>
        </w:rPr>
        <w:t>: This is related to linear frequency (f) in the form</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Wave constant (k): This is expressed mathematically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If we divide the angular frequency by the wave constant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r>
            <w:rPr>
              <w:rFonts w:ascii="Cambria Math" w:hAnsi="Cambria Math"/>
            </w:rPr>
            <m:t xml:space="preserve">×</m:t>
          </m:r>
          <m:f>
            <m:num>
              <m:r>
                <w:rPr>
                  <w:rFonts w:ascii="Cambria Math" w:hAnsi="Cambria Math"/>
                </w:rPr>
                <m:t xml:space="preserve">λ</m:t>
              </m:r>
            </m:num>
            <m:den>
              <m:r>
                <w:rPr>
                  <w:rFonts w:ascii="Cambria Math" w:hAnsi="Cambria Math"/>
                </w:rPr>
                <m:t xml:space="preserve">2</m:t>
              </m:r>
              <m:r>
                <w:rPr>
                  <w:rFonts w:ascii="Cambria Math" w:hAnsi="Cambria Math"/>
                </w:rPr>
                <m:t xml:space="preserve">π</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r>
            <w:rPr>
              <w:rFonts w:ascii="Cambria Math" w:hAnsi="Cambria Math"/>
            </w:rPr>
            <m:t xml:space="preserve">v</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ω</m:t>
              </m:r>
            </m:num>
            <m:den>
              <m:r>
                <w:rPr>
                  <w:rFonts w:ascii="Cambria Math" w:hAnsi="Cambria Math"/>
                </w:rPr>
                <m:t xml:space="preserve">k</m:t>
              </m:r>
            </m:den>
          </m:f>
        </m:oMath>
      </m:oMathPara>
    </w:p>
    <w:p>
      <w:pPr>
        <w:pStyle w:val="ListParagraph"/>
        <w:numPr>
          <w:ilvl w:val="0"/>
          <w:numId w:val="51"/>
        </w:numPr>
        <w:spacing w:lineRule="auto" w:line="360"/>
        <w:jc w:val="both"/>
        <w:rPr>
          <w:rFonts w:eastAsia="宋体" w:eastAsiaTheme="minorEastAsia"/>
          <w:sz w:val="32"/>
          <w:szCs w:val="24"/>
        </w:rPr>
      </w:pPr>
      <w:r>
        <w:rPr>
          <w:rFonts w:eastAsia="宋体" w:eastAsiaTheme="minorEastAsia"/>
          <w:sz w:val="32"/>
          <w:szCs w:val="24"/>
        </w:rPr>
        <w:t>Phase angle</w:t>
      </w:r>
      <w:r>
        <w:rPr/>
      </w:r>
      <m:oMath xmlns:m="http://schemas.openxmlformats.org/officeDocument/2006/math">
        <m:d>
          <m:dPr>
            <m:begChr m:val="("/>
            <m:endChr m:val=")"/>
          </m:dPr>
          <m:e>
            <m:r>
              <w:rPr>
                <w:rFonts w:ascii="Cambria Math" w:hAnsi="Cambria Math"/>
              </w:rPr>
              <m:t xml:space="preserve">ϕ</m:t>
            </m:r>
          </m:e>
        </m:d>
      </m:oMath>
      <w:r>
        <w:rPr>
          <w:rFonts w:eastAsia="宋体" w:eastAsiaTheme="minorEastAsia"/>
          <w:sz w:val="32"/>
          <w:szCs w:val="24"/>
        </w:rPr>
        <w:t>: This can be defined as the angular displacement between two waves that are travelling in the same direction.</w:t>
      </w:r>
    </w:p>
    <w:p>
      <w:pPr>
        <w:pStyle w:val="Normal"/>
        <w:spacing w:lineRule="auto" w:line="360"/>
        <w:jc w:val="both"/>
        <w:rPr>
          <w:rFonts w:eastAsia="宋体" w:eastAsiaTheme="minorEastAsia"/>
          <w:sz w:val="32"/>
          <w:szCs w:val="24"/>
        </w:rPr>
      </w:pPr>
      <w:r>
        <w:rPr>
          <w:rFonts w:eastAsia="宋体" w:eastAsiaTheme="minorEastAsia"/>
          <w:sz w:val="32"/>
          <w:szCs w:val="24"/>
        </w:rPr>
        <w:t>Mathematically, it is the product of the wave constant and the distance covered.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ϕ</m:t>
          </m:r>
          <m:r>
            <w:rPr>
              <w:rFonts w:ascii="Cambria Math" w:hAnsi="Cambria Math"/>
            </w:rPr>
            <m:t xml:space="preserve">=</m:t>
          </m:r>
          <m:r>
            <w:rPr>
              <w:rFonts w:ascii="Cambria Math" w:hAnsi="Cambria Math"/>
            </w:rPr>
            <m:t xml:space="preserve">kx</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ϕ</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r>
            <w:rPr>
              <w:rFonts w:ascii="Cambria Math" w:hAnsi="Cambria Math"/>
            </w:rPr>
            <m:t xml:space="preserve">x</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ϕ</m:t>
          </m:r>
          <m:r>
            <w:rPr>
              <w:rFonts w:ascii="Cambria Math" w:hAnsi="Cambria Math"/>
            </w:rPr>
            <m:t xml:space="preserve">=</m:t>
          </m:r>
          <m:f>
            <m:num>
              <m:r>
                <w:rPr>
                  <w:rFonts w:ascii="Cambria Math" w:hAnsi="Cambria Math"/>
                </w:rPr>
                <m:t xml:space="preserve">2</m:t>
              </m:r>
              <m:r>
                <w:rPr>
                  <w:rFonts w:ascii="Cambria Math" w:hAnsi="Cambria Math"/>
                </w:rPr>
                <m:t xml:space="preserve">πx</m:t>
              </m:r>
            </m:num>
            <m:den>
              <m:r>
                <w:rPr>
                  <w:rFonts w:ascii="Cambria Math" w:hAnsi="Cambria Math"/>
                </w:rPr>
                <m:t xml:space="preserve">λ</m:t>
              </m:r>
            </m:den>
          </m:f>
        </m:oMath>
      </m:oMathPara>
    </w:p>
    <w:p>
      <w:pPr>
        <w:pStyle w:val="ListParagraph"/>
        <w:numPr>
          <w:ilvl w:val="0"/>
          <w:numId w:val="51"/>
        </w:numPr>
        <w:spacing w:lineRule="auto" w:line="360"/>
        <w:jc w:val="both"/>
        <w:rPr>
          <w:rFonts w:eastAsia="宋体" w:eastAsiaTheme="minorEastAsia"/>
          <w:sz w:val="32"/>
          <w:szCs w:val="24"/>
        </w:rPr>
      </w:pPr>
      <w:r>
        <w:rPr>
          <w:rFonts w:eastAsia="宋体" w:eastAsiaTheme="minorEastAsia"/>
          <w:sz w:val="32"/>
          <w:szCs w:val="24"/>
        </w:rPr>
        <w:t>Vertical displacement (y): This can be defined as the movement of the wave in a vertical direction.</w:t>
      </w:r>
    </w:p>
    <w:p>
      <w:pPr>
        <w:pStyle w:val="Normal"/>
        <w:spacing w:lineRule="auto" w:line="360"/>
        <w:jc w:val="both"/>
        <w:rPr>
          <w:rFonts w:eastAsia="宋体" w:eastAsiaTheme="minorEastAsia"/>
          <w:sz w:val="32"/>
          <w:szCs w:val="24"/>
        </w:rPr>
      </w:pPr>
      <w:r>
        <w:rPr>
          <w:rFonts w:eastAsia="宋体" w:eastAsiaTheme="minorEastAsia"/>
          <w:sz w:val="32"/>
          <w:szCs w:val="24"/>
        </w:rPr>
        <w:t>The general equation of a progressive wave is given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Normal"/>
        <w:spacing w:lineRule="auto" w:line="360"/>
        <w:jc w:val="both"/>
        <w:rPr>
          <w:rFonts w:eastAsia="宋体" w:eastAsiaTheme="minorEastAsia"/>
          <w:sz w:val="32"/>
          <w:szCs w:val="24"/>
        </w:rPr>
      </w:pPr>
      <w:r>
        <w:rPr>
          <w:rFonts w:eastAsia="宋体" w:eastAsiaTheme="minorEastAsia"/>
          <w:sz w:val="32"/>
          <w:szCs w:val="24"/>
        </w:rPr>
        <w:t>Or</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kx</m:t>
              </m:r>
            </m:e>
          </m:d>
        </m:oMath>
      </m:oMathPara>
    </w:p>
    <w:p>
      <w:pPr>
        <w:pStyle w:val="Normal"/>
        <w:spacing w:lineRule="auto" w:line="360"/>
        <w:jc w:val="both"/>
        <w:rPr>
          <w:rFonts w:eastAsia="宋体" w:eastAsiaTheme="minorEastAsia"/>
          <w:sz w:val="32"/>
          <w:szCs w:val="24"/>
        </w:rPr>
      </w:pPr>
      <w:r>
        <w:rPr>
          <w:rFonts w:eastAsia="宋体" w:eastAsiaTheme="minorEastAsia"/>
          <w:sz w:val="32"/>
          <w:szCs w:val="24"/>
        </w:rPr>
        <w:t>Taking the first,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And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πft</m:t>
              </m:r>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x</m:t>
                  </m:r>
                </m:num>
                <m:den>
                  <m:r>
                    <w:rPr>
                      <w:rFonts w:ascii="Cambria Math" w:hAnsi="Cambria Math"/>
                    </w:rPr>
                    <m:t xml:space="preserve">λ</m:t>
                  </m:r>
                </m:den>
              </m:f>
              <m:r>
                <w:rPr>
                  <w:rFonts w:ascii="Cambria Math" w:hAnsi="Cambria Math"/>
                </w:rPr>
                <m:t xml:space="preserve">−</m:t>
              </m:r>
              <m:f>
                <m:num>
                  <m:r>
                    <w:rPr>
                      <w:rFonts w:ascii="Cambria Math" w:hAnsi="Cambria Math"/>
                    </w:rPr>
                    <m:t xml:space="preserve">ft</m:t>
                  </m:r>
                </m:num>
                <m:den>
                  <m:r>
                    <w:rPr>
                      <w:rFonts w:ascii="Cambria Math" w:hAnsi="Cambria Math"/>
                    </w:rPr>
                    <m:t xml:space="preserve">1</m:t>
                  </m:r>
                </m:den>
              </m:f>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x</m:t>
                  </m:r>
                  <m:r>
                    <w:rPr>
                      <w:rFonts w:ascii="Cambria Math" w:hAnsi="Cambria Math"/>
                    </w:rPr>
                    <m:t xml:space="preserve">−</m:t>
                  </m:r>
                  <m:r>
                    <w:rPr>
                      <w:rFonts w:ascii="Cambria Math" w:hAnsi="Cambria Math"/>
                    </w:rPr>
                    <m:t xml:space="preserve">fλt</m:t>
                  </m:r>
                </m:num>
                <m:den>
                  <m:r>
                    <w:rPr>
                      <w:rFonts w:ascii="Cambria Math" w:hAnsi="Cambria Math"/>
                    </w:rPr>
                    <m:t xml:space="preserve">λ</m:t>
                  </m:r>
                </m:den>
              </m:f>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fλt</m:t>
              </m:r>
            </m:e>
          </m:d>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fλ</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And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k</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vt</m:t>
              </m:r>
            </m:e>
          </m:d>
        </m:oMath>
      </m:oMathPara>
    </w:p>
    <w:p>
      <w:pPr>
        <w:pStyle w:val="Normal"/>
        <w:spacing w:lineRule="auto" w:line="360"/>
        <w:jc w:val="both"/>
        <w:rPr>
          <w:rFonts w:eastAsia="宋体" w:eastAsiaTheme="minorEastAsia"/>
          <w:sz w:val="32"/>
          <w:szCs w:val="24"/>
        </w:rPr>
      </w:pPr>
      <w:r>
        <w:rPr>
          <w:rFonts w:eastAsia="宋体" w:eastAsiaTheme="minorEastAsia"/>
          <w:sz w:val="32"/>
          <w:szCs w:val="24"/>
        </w:rPr>
        <w:t>Also,</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ϕ</m:t>
          </m:r>
          <m:r>
            <w:rPr>
              <w:rFonts w:ascii="Cambria Math" w:hAnsi="Cambria Math"/>
            </w:rPr>
            <m:t xml:space="preserve">=</m:t>
          </m:r>
          <m:r>
            <w:rPr>
              <w:rFonts w:ascii="Cambria Math" w:hAnsi="Cambria Math"/>
            </w:rPr>
            <m:t xml:space="preserve">kx</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ϕ</m:t>
              </m:r>
              <m:r>
                <w:rPr>
                  <w:rFonts w:ascii="Cambria Math" w:hAnsi="Cambria Math"/>
                </w:rPr>
                <m:t xml:space="preserve">−</m:t>
              </m:r>
              <m:r>
                <w:rPr>
                  <w:rFonts w:ascii="Cambria Math" w:hAnsi="Cambria Math"/>
                </w:rPr>
                <m:t xml:space="preserve">ωt</m:t>
              </m:r>
            </m:e>
          </m:d>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GENERAL PROPERTIES OF WAVES</w:t>
      </w:r>
    </w:p>
    <w:p>
      <w:pPr>
        <w:pStyle w:val="ListParagraph"/>
        <w:numPr>
          <w:ilvl w:val="0"/>
          <w:numId w:val="52"/>
        </w:numPr>
        <w:spacing w:lineRule="auto" w:line="360"/>
        <w:jc w:val="both"/>
        <w:rPr>
          <w:rFonts w:eastAsia="宋体" w:eastAsiaTheme="minorEastAsia"/>
          <w:sz w:val="32"/>
          <w:szCs w:val="24"/>
        </w:rPr>
      </w:pPr>
      <w:r>
        <w:rPr>
          <w:rFonts w:eastAsia="宋体" w:eastAsiaTheme="minorEastAsia"/>
          <w:sz w:val="32"/>
          <w:szCs w:val="24"/>
        </w:rPr>
        <w:t>Reflection: This is defined as the bouncing back of waves when they hit a medium. The original waves are called the incident waves while the waves that are sent back are called the reflected waves. All waves undergo reflection. The reflection of sound waves is called echo.</w:t>
      </w:r>
    </w:p>
    <w:p>
      <w:pPr>
        <w:pStyle w:val="ListParagraph"/>
        <w:numPr>
          <w:ilvl w:val="0"/>
          <w:numId w:val="52"/>
        </w:numPr>
        <w:spacing w:lineRule="auto" w:line="360"/>
        <w:jc w:val="both"/>
        <w:rPr>
          <w:rFonts w:eastAsia="宋体" w:eastAsiaTheme="minorEastAsia"/>
          <w:sz w:val="32"/>
          <w:szCs w:val="24"/>
        </w:rPr>
      </w:pPr>
      <w:r>
        <w:rPr>
          <w:rFonts w:eastAsia="宋体" w:eastAsiaTheme="minorEastAsia"/>
          <w:sz w:val="32"/>
          <w:szCs w:val="24"/>
        </w:rPr>
        <w:t>Refraction: This can be defined as the apparent change in the direction of waves when they travel from one medium to another. During refraction, the frequency remains unchanged (i.e. the frequency is constant) but the direction, velocity and wavelength change. The amount of refraction depends on the refractive indices (singular-index) of the two media (mediums).</w:t>
      </w:r>
    </w:p>
    <w:p>
      <w:pPr>
        <w:pStyle w:val="ListParagraph"/>
        <w:spacing w:lineRule="auto" w:line="360"/>
        <w:jc w:val="both"/>
        <w:rPr>
          <w:rFonts w:eastAsia="宋体" w:eastAsiaTheme="minorEastAsia"/>
          <w:sz w:val="32"/>
          <w:szCs w:val="24"/>
        </w:rPr>
      </w:pPr>
      <w:r>
        <w:rPr>
          <w:rFonts w:eastAsia="宋体" w:eastAsiaTheme="minorEastAsia"/>
          <w:sz w:val="32"/>
          <w:szCs w:val="24"/>
        </w:rPr>
      </w:r>
    </w:p>
    <w:p>
      <w:pPr>
        <w:pStyle w:val="ListParagraph"/>
        <w:spacing w:lineRule="auto" w:line="360"/>
        <w:jc w:val="both"/>
        <w:rPr>
          <w:rFonts w:eastAsia="宋体" w:eastAsiaTheme="minorEastAsia"/>
          <w:sz w:val="32"/>
          <w:szCs w:val="24"/>
        </w:rPr>
      </w:pPr>
      <w:r>
        <w:rPr>
          <w:rFonts w:eastAsia="宋体" w:eastAsiaTheme="minorEastAsia"/>
          <w:sz w:val="32"/>
          <w:szCs w:val="24"/>
        </w:rPr>
        <w:t>The angle of refraction increases if a wave goes from a denser medium to a less dense medium (e.g. from water to air) and the angle of refraction reduces if the wave moves from a less dense medium to a denser medium.</w:t>
      </w:r>
    </w:p>
    <w:p>
      <w:pPr>
        <w:pStyle w:val="ListParagraph"/>
        <w:numPr>
          <w:ilvl w:val="0"/>
          <w:numId w:val="52"/>
        </w:numPr>
        <w:spacing w:lineRule="auto" w:line="360"/>
        <w:jc w:val="both"/>
        <w:rPr>
          <w:rFonts w:eastAsia="宋体" w:eastAsiaTheme="minorEastAsia"/>
          <w:sz w:val="32"/>
          <w:szCs w:val="24"/>
        </w:rPr>
      </w:pPr>
      <w:r>
        <w:rPr>
          <w:rFonts w:eastAsia="宋体" w:eastAsiaTheme="minorEastAsia"/>
          <w:sz w:val="32"/>
          <w:szCs w:val="24"/>
        </w:rPr>
        <w:t xml:space="preserve">Diffraction: This can be defined as the spreading out of a wave when it passes through a narrow medium. It can also be defined as the bending of waves through a narrow opening. Generally, waves travel on straight lines but if they get in contact with a narrow aperture, they bend round the aperture. The amount of diffraction depends on the size of the aperture and the wavelength of the wave. </w:t>
      </w:r>
    </w:p>
    <w:p>
      <w:pPr>
        <w:pStyle w:val="ListParagraph"/>
        <w:spacing w:lineRule="auto" w:line="360"/>
        <w:jc w:val="both"/>
        <w:rPr>
          <w:rFonts w:eastAsia="宋体" w:eastAsiaTheme="minorEastAsia"/>
          <w:sz w:val="32"/>
          <w:szCs w:val="24"/>
        </w:rPr>
      </w:pPr>
      <w:r>
        <w:rPr>
          <w:rFonts w:eastAsia="宋体" w:eastAsiaTheme="minorEastAsia"/>
          <w:sz w:val="32"/>
          <w:szCs w:val="24"/>
        </w:rPr>
        <w:t>The smaller the size of the aperture, the higher the amount of diffraction</w:t>
      </w:r>
    </w:p>
    <w:p>
      <w:pPr>
        <w:pStyle w:val="ListParagraph"/>
        <w:spacing w:lineRule="auto" w:line="360"/>
        <w:jc w:val="both"/>
        <w:rPr>
          <w:rFonts w:eastAsia="宋体" w:eastAsiaTheme="minorEastAsia"/>
          <w:sz w:val="32"/>
          <w:szCs w:val="24"/>
        </w:rPr>
      </w:pPr>
      <w:r>
        <w:rPr>
          <w:rFonts w:eastAsia="宋体" w:eastAsiaTheme="minorEastAsia"/>
          <w:sz w:val="32"/>
          <w:szCs w:val="24"/>
        </w:rPr>
        <w:t>The longer the wavelength, the higher the amount of diffraction</w:t>
      </w:r>
    </w:p>
    <w:p>
      <w:pPr>
        <w:pStyle w:val="ListParagraph"/>
        <w:numPr>
          <w:ilvl w:val="0"/>
          <w:numId w:val="52"/>
        </w:numPr>
        <w:spacing w:lineRule="auto" w:line="360"/>
        <w:jc w:val="both"/>
        <w:rPr>
          <w:rFonts w:eastAsia="宋体" w:eastAsiaTheme="minorEastAsia"/>
          <w:sz w:val="32"/>
          <w:szCs w:val="24"/>
        </w:rPr>
      </w:pPr>
      <w:r>
        <w:rPr>
          <w:rFonts w:eastAsia="宋体" w:eastAsiaTheme="minorEastAsia"/>
          <w:sz w:val="32"/>
          <w:szCs w:val="24"/>
        </w:rPr>
        <w:t>Polarization: This is a property only specific to electromagnetic waves. A wave is said to be plain polarized if its vibration occurs on a single plane. The practical application of polarization is a Polaroid which is used in sunglasses to reduce the intensity of sunlight and also to eliminate reflected light.</w:t>
      </w:r>
    </w:p>
    <w:p>
      <w:pPr>
        <w:pStyle w:val="ListParagraph"/>
        <w:spacing w:lineRule="auto" w:line="360"/>
        <w:jc w:val="both"/>
        <w:rPr>
          <w:rFonts w:eastAsia="宋体" w:eastAsiaTheme="minorEastAsia"/>
          <w:sz w:val="32"/>
          <w:szCs w:val="24"/>
        </w:rPr>
      </w:pPr>
      <w:r>
        <w:rPr>
          <w:rFonts w:eastAsia="宋体" w:eastAsiaTheme="minorEastAsia"/>
          <w:sz w:val="32"/>
          <w:szCs w:val="24"/>
        </w:rPr>
        <w:t>Polarization is also used to determine the concentration of a sugar solution.</w:t>
      </w:r>
    </w:p>
    <w:p>
      <w:pPr>
        <w:pStyle w:val="ListParagraph"/>
        <w:numPr>
          <w:ilvl w:val="0"/>
          <w:numId w:val="52"/>
        </w:numPr>
        <w:spacing w:lineRule="auto" w:line="360"/>
        <w:jc w:val="both"/>
        <w:rPr>
          <w:rFonts w:eastAsia="宋体" w:eastAsiaTheme="minorEastAsia"/>
          <w:sz w:val="32"/>
          <w:szCs w:val="24"/>
        </w:rPr>
      </w:pPr>
      <w:r>
        <w:rPr>
          <w:rFonts w:eastAsia="宋体" w:eastAsiaTheme="minorEastAsia"/>
          <w:sz w:val="32"/>
          <w:szCs w:val="24"/>
        </w:rPr>
        <w:t>Interference: This can be defined as the super imposition of waves. It can also be defined as the interaction of two waves when the sources of the waves are very close to each other.</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CONDITIONS FOR INTERFERENCE</w:t>
      </w:r>
    </w:p>
    <w:p>
      <w:pPr>
        <w:pStyle w:val="ListParagraph"/>
        <w:numPr>
          <w:ilvl w:val="0"/>
          <w:numId w:val="53"/>
        </w:numPr>
        <w:spacing w:lineRule="auto" w:line="360"/>
        <w:jc w:val="both"/>
        <w:rPr>
          <w:rFonts w:eastAsia="宋体" w:eastAsiaTheme="minorEastAsia"/>
          <w:sz w:val="32"/>
          <w:szCs w:val="24"/>
        </w:rPr>
      </w:pPr>
      <w:r>
        <w:rPr>
          <w:rFonts w:eastAsia="宋体" w:eastAsiaTheme="minorEastAsia"/>
          <w:sz w:val="32"/>
          <w:szCs w:val="24"/>
        </w:rPr>
        <w:t>The sources of the waves must be coherent.</w:t>
      </w:r>
    </w:p>
    <w:p>
      <w:pPr>
        <w:pStyle w:val="ListParagraph"/>
        <w:numPr>
          <w:ilvl w:val="0"/>
          <w:numId w:val="53"/>
        </w:numPr>
        <w:spacing w:lineRule="auto" w:line="360"/>
        <w:jc w:val="both"/>
        <w:rPr>
          <w:rFonts w:eastAsia="宋体" w:eastAsiaTheme="minorEastAsia"/>
          <w:sz w:val="32"/>
          <w:szCs w:val="24"/>
        </w:rPr>
      </w:pPr>
      <w:r>
        <w:rPr>
          <w:rFonts w:eastAsia="宋体" w:eastAsiaTheme="minorEastAsia"/>
          <w:sz w:val="32"/>
          <w:szCs w:val="24"/>
        </w:rPr>
        <w:t>The frequencies of the waves must be the same</w:t>
      </w:r>
    </w:p>
    <w:p>
      <w:pPr>
        <w:pStyle w:val="ListParagraph"/>
        <w:numPr>
          <w:ilvl w:val="0"/>
          <w:numId w:val="53"/>
        </w:numPr>
        <w:spacing w:lineRule="auto" w:line="360"/>
        <w:jc w:val="both"/>
        <w:rPr>
          <w:rFonts w:eastAsia="宋体" w:eastAsiaTheme="minorEastAsia"/>
          <w:sz w:val="32"/>
          <w:szCs w:val="24"/>
        </w:rPr>
      </w:pPr>
      <w:r>
        <w:rPr>
          <w:rFonts w:eastAsia="宋体" w:eastAsiaTheme="minorEastAsia"/>
          <w:sz w:val="32"/>
          <w:szCs w:val="24"/>
        </w:rPr>
        <w:t>The amplitude of the waves must be approximately equal..</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TYPES OF INTERFERENCE</w:t>
      </w:r>
    </w:p>
    <w:p>
      <w:pPr>
        <w:pStyle w:val="Normal"/>
        <w:spacing w:lineRule="auto" w:line="360"/>
        <w:jc w:val="both"/>
        <w:rPr>
          <w:rFonts w:eastAsia="宋体" w:eastAsiaTheme="minorEastAsia"/>
          <w:sz w:val="32"/>
          <w:szCs w:val="24"/>
        </w:rPr>
      </w:pPr>
      <w:r>
        <w:rPr>
          <w:rFonts w:eastAsia="宋体" w:eastAsiaTheme="minorEastAsia"/>
          <w:sz w:val="32"/>
          <w:szCs w:val="24"/>
        </w:rPr>
        <w:t>There are two major types of interference</w:t>
      </w:r>
    </w:p>
    <w:p>
      <w:pPr>
        <w:pStyle w:val="ListParagraph"/>
        <w:numPr>
          <w:ilvl w:val="0"/>
          <w:numId w:val="54"/>
        </w:numPr>
        <w:spacing w:lineRule="auto" w:line="360"/>
        <w:jc w:val="both"/>
        <w:rPr>
          <w:rFonts w:eastAsia="宋体" w:eastAsiaTheme="minorEastAsia"/>
          <w:sz w:val="32"/>
          <w:szCs w:val="24"/>
        </w:rPr>
      </w:pPr>
      <w:r>
        <w:rPr>
          <w:rFonts w:eastAsia="宋体" w:eastAsiaTheme="minorEastAsia"/>
          <w:sz w:val="32"/>
          <w:szCs w:val="24"/>
        </w:rPr>
        <w:t>Constructive Interference: In constructive interference, the waves match crest for crest and trough for trough (one on the other) i.e. the two waves are in phase. Constructive interference is also called additive interference because a higher amplitude is usually obtained. For maximum constructive interference, the phase angle is 0</w:t>
      </w:r>
    </w:p>
    <w:p>
      <w:pPr>
        <w:pStyle w:val="ListParagraph"/>
        <w:numPr>
          <w:ilvl w:val="0"/>
          <w:numId w:val="54"/>
        </w:numPr>
        <w:spacing w:lineRule="auto" w:line="360"/>
        <w:jc w:val="both"/>
        <w:rPr>
          <w:rFonts w:eastAsia="宋体" w:eastAsiaTheme="minorEastAsia"/>
          <w:sz w:val="32"/>
          <w:szCs w:val="24"/>
        </w:rPr>
      </w:pPr>
      <w:r>
        <w:rPr>
          <w:rFonts w:eastAsia="宋体" w:eastAsiaTheme="minorEastAsia"/>
          <w:sz w:val="32"/>
          <w:szCs w:val="24"/>
        </w:rPr>
        <w:t>Destructive Interference: In this form of interference, the two waves match crest for trough and trough for crest i.e. they are not in phase. Destructive interference consists of two waves traveling in opposite directions and are combined together. Destructive interference is also called subtractive interference because a lower amplitude is obtained when the two waves are super imposed.</w:t>
      </w:r>
    </w:p>
    <w:p>
      <w:pPr>
        <w:pStyle w:val="Normal"/>
        <w:spacing w:lineRule="auto" w:line="360"/>
        <w:jc w:val="both"/>
        <w:rPr>
          <w:rFonts w:eastAsia="宋体" w:eastAsiaTheme="minorEastAsia"/>
          <w:sz w:val="32"/>
          <w:szCs w:val="24"/>
        </w:rPr>
      </w:pPr>
      <w:r>
        <w:rPr>
          <w:rFonts w:eastAsia="宋体" w:eastAsiaTheme="minorEastAsia"/>
          <w:sz w:val="32"/>
          <w:szCs w:val="24"/>
        </w:rPr>
        <w:t>For a maximum destructive interference, the phase angle is 180 degrees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APPLICATIONS OF INTERFERENCE</w:t>
      </w:r>
    </w:p>
    <w:p>
      <w:pPr>
        <w:pStyle w:val="ListParagraph"/>
        <w:numPr>
          <w:ilvl w:val="0"/>
          <w:numId w:val="55"/>
        </w:numPr>
        <w:spacing w:lineRule="auto" w:line="360"/>
        <w:jc w:val="both"/>
        <w:rPr>
          <w:rFonts w:eastAsia="宋体" w:eastAsiaTheme="minorEastAsia"/>
          <w:sz w:val="32"/>
          <w:szCs w:val="24"/>
        </w:rPr>
      </w:pPr>
      <w:r>
        <w:rPr>
          <w:rFonts w:eastAsia="宋体" w:eastAsiaTheme="minorEastAsia"/>
          <w:sz w:val="32"/>
          <w:szCs w:val="24"/>
        </w:rPr>
        <w:t>Colors seen in soap bubbles</w:t>
      </w:r>
    </w:p>
    <w:p>
      <w:pPr>
        <w:pStyle w:val="ListParagraph"/>
        <w:numPr>
          <w:ilvl w:val="0"/>
          <w:numId w:val="55"/>
        </w:numPr>
        <w:spacing w:lineRule="auto" w:line="360"/>
        <w:jc w:val="both"/>
        <w:rPr>
          <w:rFonts w:eastAsia="宋体" w:eastAsiaTheme="minorEastAsia"/>
          <w:sz w:val="32"/>
          <w:szCs w:val="24"/>
        </w:rPr>
      </w:pPr>
      <w:r>
        <w:rPr>
          <w:rFonts w:eastAsia="宋体" w:eastAsiaTheme="minorEastAsia"/>
          <w:sz w:val="32"/>
          <w:szCs w:val="24"/>
        </w:rPr>
        <w:t>Colors seen in oil that is mixed with water or oil on the road</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PRINCIPLE OF THE SUPERPOSITION OF WAVES</w:t>
      </w:r>
    </w:p>
    <w:p>
      <w:pPr>
        <w:pStyle w:val="Normal"/>
        <w:spacing w:lineRule="auto" w:line="360"/>
        <w:jc w:val="both"/>
        <w:rPr>
          <w:rFonts w:eastAsia="宋体" w:eastAsiaTheme="minorEastAsia"/>
          <w:sz w:val="32"/>
          <w:szCs w:val="24"/>
        </w:rPr>
      </w:pPr>
      <w:r>
        <w:rPr>
          <w:rFonts w:eastAsia="宋体" w:eastAsiaTheme="minorEastAsia"/>
          <w:sz w:val="32"/>
          <w:szCs w:val="24"/>
        </w:rPr>
        <w:t>This principle starts that when two or more waves cross at a point, the displacement at that point is equal to the sum of displacements of the individual waves. The individual wave displacements may be positive or negative. If the displacements are vectors, then the sum is calculated by vector addition.</w:t>
      </w:r>
    </w:p>
    <w:p>
      <w:pPr>
        <w:pStyle w:val="Normal"/>
        <w:spacing w:lineRule="auto" w:line="360"/>
        <w:jc w:val="both"/>
        <w:rPr>
          <w:rFonts w:eastAsia="宋体" w:eastAsiaTheme="minorEastAsia"/>
          <w:sz w:val="32"/>
          <w:szCs w:val="24"/>
        </w:rPr>
      </w:pPr>
      <w:r>
        <w:rPr>
          <w:rFonts w:eastAsia="宋体" w:eastAsiaTheme="minorEastAsia"/>
          <w:sz w:val="32"/>
          <w:szCs w:val="24"/>
        </w:rPr>
        <w:t>It could also be said as</w:t>
      </w:r>
    </w:p>
    <w:p>
      <w:pPr>
        <w:pStyle w:val="Normal"/>
        <w:spacing w:lineRule="auto" w:line="360"/>
        <w:jc w:val="both"/>
        <w:rPr>
          <w:rFonts w:eastAsia="宋体" w:eastAsiaTheme="minorEastAsia"/>
          <w:sz w:val="32"/>
          <w:szCs w:val="24"/>
        </w:rPr>
      </w:pPr>
      <w:r>
        <w:rPr>
          <w:rFonts w:eastAsia="宋体" w:eastAsiaTheme="minorEastAsia"/>
          <w:sz w:val="32"/>
          <w:szCs w:val="24"/>
        </w:rPr>
        <w:t>The superposition principle states that when two or more waves overlap in space, the resultant disturbance is equal to the algebraic sum of individual disturbances.</w:t>
      </w:r>
    </w:p>
    <w:p>
      <w:pPr>
        <w:pStyle w:val="Normal"/>
        <w:spacing w:lineRule="auto" w:line="360"/>
        <w:jc w:val="both"/>
        <w:rPr>
          <w:rFonts w:eastAsia="宋体" w:eastAsiaTheme="minorEastAsia"/>
          <w:sz w:val="32"/>
          <w:szCs w:val="24"/>
        </w:rPr>
      </w:pPr>
      <w:r>
        <w:rPr>
          <w:rFonts w:eastAsia="宋体" w:eastAsiaTheme="minorEastAsia"/>
          <w:sz w:val="32"/>
          <w:szCs w:val="24"/>
        </w:rPr>
        <w:t>This principle explains why we get higher amplitude in constructive interference and lower amplitude in destructive interference.</w:t>
      </w:r>
    </w:p>
    <w:p>
      <w:pPr>
        <w:pStyle w:val="Normal"/>
        <w:spacing w:lineRule="auto" w:line="360"/>
        <w:jc w:val="both"/>
        <w:rPr>
          <w:rFonts w:eastAsia="宋体" w:eastAsiaTheme="minorEastAsia"/>
          <w:sz w:val="32"/>
          <w:szCs w:val="24"/>
        </w:rPr>
      </w:pPr>
      <w:r>
        <w:rPr>
          <w:rFonts w:eastAsia="宋体" w:eastAsiaTheme="minorEastAsia"/>
          <w:sz w:val="32"/>
          <w:szCs w:val="24"/>
        </w:rPr>
        <w:t>When two wave pulses are started along a rope from opposite ends, the waves will meet, pass through each other and continue their motion as though nothing has happened. The resultant wave observed when the two overlap is the algebraic sum of individual amplitudes.</w:t>
      </w:r>
    </w:p>
    <w:p>
      <w:pPr>
        <w:pStyle w:val="Normal"/>
        <w:spacing w:lineRule="auto" w:line="360"/>
        <w:jc w:val="both"/>
        <w:rPr>
          <w:rFonts w:eastAsia="宋体" w:eastAsiaTheme="minorEastAsia"/>
          <w:sz w:val="32"/>
          <w:szCs w:val="24"/>
        </w:rPr>
      </w:pPr>
      <w:r>
        <w:rPr>
          <w:rFonts w:eastAsia="宋体" w:eastAsiaTheme="minorEastAsia"/>
          <w:sz w:val="32"/>
          <w:szCs w:val="24"/>
        </w:rPr>
        <w:t>When two or three people are talking in the same room, we can distinguish the individual voices even if they speak simultaneously. The sound of each person’s voice is disturbed by the other person’s voice. Also, if all of them speak at the same time, the maximum sound (or noise) will be heard. This effect of combined sound is an example of superposition and an example of interference.</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WAVE FRONT</w:t>
      </w:r>
    </w:p>
    <w:p>
      <w:pPr>
        <w:pStyle w:val="Normal"/>
        <w:spacing w:lineRule="auto" w:line="360"/>
        <w:jc w:val="both"/>
        <w:rPr>
          <w:rFonts w:eastAsia="宋体" w:eastAsiaTheme="minorEastAsia"/>
          <w:sz w:val="32"/>
          <w:szCs w:val="24"/>
        </w:rPr>
      </w:pPr>
      <w:r>
        <w:rPr>
          <w:rFonts w:eastAsia="宋体" w:eastAsiaTheme="minorEastAsia"/>
          <w:sz w:val="32"/>
          <w:szCs w:val="24"/>
        </w:rPr>
        <w:t>A wave front is a surface over which particles vibrate in the same phase.</w:t>
      </w:r>
    </w:p>
    <w:p>
      <w:pPr>
        <w:pStyle w:val="Normal"/>
        <w:spacing w:lineRule="auto" w:line="360"/>
        <w:jc w:val="both"/>
        <w:rPr>
          <w:rFonts w:eastAsia="宋体" w:eastAsiaTheme="minorEastAsia"/>
          <w:sz w:val="32"/>
          <w:szCs w:val="24"/>
        </w:rPr>
      </w:pPr>
      <w:r>
        <w:rPr>
          <w:rFonts w:eastAsia="宋体" w:eastAsiaTheme="minorEastAsia"/>
          <w:sz w:val="32"/>
          <w:szCs w:val="24"/>
        </w:rPr>
        <w:t>It could be defined as a surface containing points affected in the same way by a wave at a given time.</w:t>
      </w:r>
    </w:p>
    <w:p>
      <w:pPr>
        <w:pStyle w:val="Normal"/>
        <w:spacing w:lineRule="auto" w:line="360"/>
        <w:jc w:val="both"/>
        <w:rPr>
          <w:rFonts w:eastAsia="宋体" w:eastAsiaTheme="minorEastAsia"/>
          <w:sz w:val="32"/>
          <w:szCs w:val="24"/>
        </w:rPr>
      </w:pPr>
      <w:r>
        <w:rPr>
          <w:rFonts w:eastAsia="宋体" w:eastAsiaTheme="minorEastAsia"/>
          <w:sz w:val="32"/>
          <w:szCs w:val="24"/>
        </w:rPr>
        <w:t>When identical waves having a common origin travel through a homogenous medium, the corresponding crests and troughs at any instant are in phase i.e. they have completed identical fractions of their cyclic motion and any surface drawn through all the points of the same phase will constitute a wave front.</w:t>
      </w:r>
    </w:p>
    <w:p>
      <w:pPr>
        <w:pStyle w:val="Normal"/>
        <w:spacing w:lineRule="auto" w:line="360"/>
        <w:jc w:val="both"/>
        <w:rPr>
          <w:rFonts w:eastAsia="宋体" w:eastAsiaTheme="minorEastAsia"/>
          <w:sz w:val="32"/>
          <w:szCs w:val="24"/>
        </w:rPr>
      </w:pPr>
      <w:r>
        <w:rPr>
          <w:rFonts w:eastAsia="宋体" w:eastAsiaTheme="minorEastAsia"/>
          <w:sz w:val="32"/>
          <w:szCs w:val="24"/>
        </w:rPr>
        <w:t>The wave front is the front of the wave or the same point on each wave.</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In physics, the wave front of a time-varying field is the set (locus) of all points where the wave has the same phase of the sinusoid. For waves propagating in a one-dimensional medium, the wave fronts are usually single points, in two-dimensional media, they are curves and in three-dimensional media, they are surfaces. </w:t>
      </w:r>
    </w:p>
    <w:p>
      <w:pPr>
        <w:pStyle w:val="Normal"/>
        <w:spacing w:lineRule="auto" w:line="360"/>
        <w:jc w:val="both"/>
        <w:rPr>
          <w:rFonts w:eastAsia="宋体" w:eastAsiaTheme="minorEastAsia"/>
          <w:sz w:val="32"/>
          <w:szCs w:val="24"/>
          <w:u w:val="single"/>
        </w:rPr>
      </w:pPr>
      <w:r>
        <w:rPr>
          <w:rFonts w:eastAsia="宋体" w:eastAsiaTheme="minorEastAsia"/>
          <w:sz w:val="48"/>
          <w:szCs w:val="24"/>
          <w:u w:val="single"/>
        </w:rPr>
        <w:t>SOUND WAVES</w:t>
      </w:r>
    </w:p>
    <w:p>
      <w:pPr>
        <w:pStyle w:val="Normal"/>
        <w:spacing w:lineRule="auto" w:line="360"/>
        <w:jc w:val="both"/>
        <w:rPr>
          <w:rFonts w:eastAsia="宋体" w:eastAsiaTheme="minorEastAsia"/>
          <w:sz w:val="32"/>
          <w:szCs w:val="24"/>
        </w:rPr>
      </w:pPr>
      <w:r>
        <w:rPr>
          <w:rFonts w:eastAsia="宋体" w:eastAsiaTheme="minorEastAsia"/>
          <w:sz w:val="32"/>
          <w:szCs w:val="24"/>
        </w:rPr>
        <w:t>A sound wave is a wave motion that is conveyed through an elastic medium from a vibratory body to a listener. Sound wave is typical example of mechanical waves because material medium is required for its propagation. Sound wave is also an example of longitudinal wave because it travels in a direction parallel to its vibration (energy transport).</w:t>
      </w:r>
    </w:p>
    <w:p>
      <w:pPr>
        <w:pStyle w:val="Normal"/>
        <w:spacing w:lineRule="auto" w:line="360"/>
        <w:jc w:val="both"/>
        <w:rPr>
          <w:rFonts w:eastAsia="宋体" w:eastAsiaTheme="minorEastAsia"/>
          <w:sz w:val="32"/>
          <w:szCs w:val="24"/>
        </w:rPr>
      </w:pPr>
      <w:r>
        <w:rPr>
          <w:rFonts w:eastAsia="宋体" w:eastAsiaTheme="minorEastAsia"/>
          <w:sz w:val="32"/>
          <w:szCs w:val="24"/>
        </w:rPr>
        <w:t>The speed of sound depends on the density of the medium and the elasticity of a medium. Sound travels fastest in solids, then in liquid and is least fastest in gases (or air)</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FACTORS AFFECTING SPEED OF SOUND IN AIR</w:t>
      </w:r>
    </w:p>
    <w:p>
      <w:pPr>
        <w:pStyle w:val="ListParagraph"/>
        <w:numPr>
          <w:ilvl w:val="0"/>
          <w:numId w:val="56"/>
        </w:numPr>
        <w:spacing w:lineRule="auto" w:line="360"/>
        <w:jc w:val="both"/>
        <w:rPr>
          <w:rFonts w:eastAsia="宋体" w:eastAsiaTheme="minorEastAsia"/>
          <w:sz w:val="32"/>
          <w:szCs w:val="24"/>
        </w:rPr>
      </w:pPr>
      <w:r>
        <w:rPr>
          <w:rFonts w:eastAsia="宋体" w:eastAsiaTheme="minorEastAsia"/>
          <w:sz w:val="32"/>
          <w:szCs w:val="24"/>
        </w:rPr>
        <w:t>Temperature: The speed of sound in air increases as the temperature increases. Mathematically, the speed of sound is directly proportional to the square root of the absolute temperature. (Absolute temperature is the temperature in kelvin.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T</m:t>
              </m:r>
            </m:e>
          </m:ra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k</m:t>
          </m:r>
          <m:rad>
            <m:radPr>
              <m:degHide m:val="1"/>
            </m:radPr>
            <m:deg/>
            <m:e>
              <m:r>
                <w:rPr>
                  <w:rFonts w:ascii="Cambria Math" w:hAnsi="Cambria Math"/>
                </w:rPr>
                <m:t xml:space="preserve">T</m:t>
              </m:r>
            </m:e>
          </m:ra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v</m:t>
              </m:r>
            </m:num>
            <m:den>
              <m:rad>
                <m:radPr>
                  <m:degHide m:val="1"/>
                </m:radPr>
                <m:deg/>
                <m:e>
                  <m:r>
                    <w:rPr>
                      <w:rFonts w:ascii="Cambria Math" w:hAnsi="Cambria Math"/>
                    </w:rPr>
                    <m:t xml:space="preserve">T</m:t>
                  </m:r>
                </m:e>
              </m:rad>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For two cases,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sSub>
                <m:e>
                  <m:r>
                    <w:rPr>
                      <w:rFonts w:ascii="Cambria Math" w:hAnsi="Cambria Math"/>
                    </w:rPr>
                    <m:t xml:space="preserve">v</m:t>
                  </m:r>
                </m:e>
                <m:sub>
                  <m:r>
                    <w:rPr>
                      <w:rFonts w:ascii="Cambria Math" w:hAnsi="Cambria Math"/>
                    </w:rPr>
                    <m:t xml:space="preserve">1</m:t>
                  </m:r>
                </m:sub>
              </m:sSub>
            </m:num>
            <m:den>
              <m:sSub>
                <m:e>
                  <m:rad>
                    <m:radPr>
                      <m:degHide m:val="1"/>
                    </m:radPr>
                    <m:deg/>
                    <m:e>
                      <m:r>
                        <w:rPr>
                          <w:rFonts w:ascii="Cambria Math" w:hAnsi="Cambria Math"/>
                        </w:rPr>
                        <m:t xml:space="preserve">T</m:t>
                      </m:r>
                    </m:e>
                  </m:rad>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ad>
                    <m:radPr>
                      <m:degHide m:val="1"/>
                    </m:radPr>
                    <m:deg/>
                    <m:e>
                      <m:r>
                        <w:rPr>
                          <w:rFonts w:ascii="Cambria Math" w:hAnsi="Cambria Math"/>
                        </w:rPr>
                        <m:t xml:space="preserve">T</m:t>
                      </m:r>
                    </m:e>
                  </m:rad>
                </m:e>
                <m:sub>
                  <m:r>
                    <w:rPr>
                      <w:rFonts w:ascii="Cambria Math" w:hAnsi="Cambria Math"/>
                    </w:rPr>
                    <m:t xml:space="preserve">2</m:t>
                  </m:r>
                </m:sub>
              </m:sSub>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sSub>
                <m:e>
                  <m:rad>
                    <m:radPr>
                      <m:degHide m:val="1"/>
                    </m:radPr>
                    <m:deg/>
                    <m:e>
                      <m:r>
                        <w:rPr>
                          <w:rFonts w:ascii="Cambria Math" w:hAnsi="Cambria Math"/>
                        </w:rPr>
                        <m:t xml:space="preserve">T</m:t>
                      </m:r>
                    </m:e>
                  </m:rad>
                </m:e>
                <m:sub>
                  <m:r>
                    <w:rPr>
                      <w:rFonts w:ascii="Cambria Math" w:hAnsi="Cambria Math"/>
                    </w:rPr>
                    <m:t xml:space="preserve">1</m:t>
                  </m:r>
                </m:sub>
              </m:sSub>
            </m:num>
            <m:den>
              <m:sSub>
                <m:e>
                  <m:rad>
                    <m:radPr>
                      <m:degHide m:val="1"/>
                    </m:radPr>
                    <m:deg/>
                    <m:e>
                      <m:r>
                        <w:rPr>
                          <w:rFonts w:ascii="Cambria Math" w:hAnsi="Cambria Math"/>
                        </w:rPr>
                        <m:t xml:space="preserve">T</m:t>
                      </m:r>
                    </m:e>
                  </m:rad>
                </m:e>
                <m:sub>
                  <m:r>
                    <w:rPr>
                      <w:rFonts w:ascii="Cambria Math" w:hAnsi="Cambria Math"/>
                    </w:rPr>
                    <m:t xml:space="preserve">2</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T</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den>
              </m:f>
            </m:e>
          </m:rad>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Also, the speed of sound increases with temperature by about </w:t>
      </w:r>
      <w:r>
        <w:rPr/>
      </w:r>
      <m:oMath xmlns:m="http://schemas.openxmlformats.org/officeDocument/2006/math">
        <m:r>
          <w:rPr>
            <w:rFonts w:ascii="Cambria Math" w:hAnsi="Cambria Math"/>
          </w:rPr>
          <m:t xml:space="preserve">0.61</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eastAsiaTheme="minorEastAsia"/>
          <w:sz w:val="32"/>
          <w:szCs w:val="24"/>
        </w:rPr>
        <w:t xml:space="preserve"> for each degree rise in temperature.</w:t>
      </w:r>
    </w:p>
    <w:p>
      <w:pPr>
        <w:pStyle w:val="ListParagraph"/>
        <w:numPr>
          <w:ilvl w:val="0"/>
          <w:numId w:val="56"/>
        </w:numPr>
        <w:spacing w:lineRule="auto" w:line="360"/>
        <w:jc w:val="both"/>
        <w:rPr>
          <w:rFonts w:eastAsia="宋体" w:eastAsiaTheme="minorEastAsia"/>
          <w:sz w:val="32"/>
          <w:szCs w:val="24"/>
        </w:rPr>
      </w:pPr>
      <w:r>
        <w:rPr>
          <w:rFonts w:eastAsia="宋体" w:eastAsiaTheme="minorEastAsia"/>
          <w:sz w:val="32"/>
          <w:szCs w:val="24"/>
        </w:rPr>
        <w:t>Wind: Wind can be defined as the air in motion. The speed of sound of air increases when it travels in the direction of the wind but decreases when it travels opposite to the direction of the wind.</w:t>
      </w:r>
    </w:p>
    <w:p>
      <w:pPr>
        <w:pStyle w:val="ListParagraph"/>
        <w:numPr>
          <w:ilvl w:val="0"/>
          <w:numId w:val="56"/>
        </w:numPr>
        <w:spacing w:lineRule="auto" w:line="360"/>
        <w:jc w:val="both"/>
        <w:rPr>
          <w:rFonts w:eastAsia="宋体" w:eastAsiaTheme="minorEastAsia"/>
          <w:sz w:val="32"/>
          <w:szCs w:val="24"/>
        </w:rPr>
      </w:pPr>
      <w:r>
        <w:rPr>
          <w:rFonts w:eastAsia="宋体" w:eastAsiaTheme="minorEastAsia"/>
          <w:sz w:val="32"/>
          <w:szCs w:val="24"/>
        </w:rPr>
        <w:t>Density: The higher the density of air, the higher the speed of sound and likewise, the lower the density, the lower the speed of sound in air.</w:t>
      </w:r>
    </w:p>
    <w:p>
      <w:pPr>
        <w:pStyle w:val="ListParagraph"/>
        <w:numPr>
          <w:ilvl w:val="0"/>
          <w:numId w:val="56"/>
        </w:numPr>
        <w:spacing w:lineRule="auto" w:line="360"/>
        <w:jc w:val="both"/>
        <w:rPr>
          <w:rFonts w:eastAsia="宋体" w:eastAsiaTheme="minorEastAsia"/>
          <w:sz w:val="32"/>
          <w:szCs w:val="24"/>
        </w:rPr>
      </w:pPr>
      <w:r>
        <w:rPr>
          <w:rFonts w:eastAsia="宋体" w:eastAsiaTheme="minorEastAsia"/>
          <w:sz w:val="32"/>
          <w:szCs w:val="24"/>
        </w:rPr>
        <w:t>Humidity: Humidity has just a little effect on the speed of sound.</w:t>
      </w:r>
    </w:p>
    <w:p>
      <w:pPr>
        <w:pStyle w:val="ListParagraph"/>
        <w:numPr>
          <w:ilvl w:val="0"/>
          <w:numId w:val="56"/>
        </w:numPr>
        <w:spacing w:lineRule="auto" w:line="360"/>
        <w:jc w:val="both"/>
        <w:rPr>
          <w:rFonts w:eastAsia="宋体" w:eastAsiaTheme="minorEastAsia"/>
          <w:sz w:val="32"/>
          <w:szCs w:val="24"/>
        </w:rPr>
      </w:pPr>
      <w:r>
        <w:rPr>
          <w:rFonts w:eastAsia="宋体" w:eastAsiaTheme="minorEastAsia"/>
          <w:sz w:val="32"/>
          <w:szCs w:val="24"/>
        </w:rPr>
        <w:t>Pressure: Air pressure as a single factor has no effect on the speed of sound in air.</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EQUATION FOR SOUND SPEED</w:t>
      </w:r>
    </w:p>
    <w:p>
      <w:pPr>
        <w:pStyle w:val="Normal"/>
        <w:spacing w:lineRule="auto" w:line="360"/>
        <w:jc w:val="both"/>
        <w:rPr>
          <w:rFonts w:eastAsia="宋体" w:eastAsiaTheme="minorEastAsia"/>
          <w:sz w:val="32"/>
          <w:szCs w:val="24"/>
        </w:rPr>
      </w:pPr>
      <w:r>
        <w:rPr>
          <w:rFonts w:eastAsia="宋体" w:eastAsiaTheme="minorEastAsia"/>
          <w:sz w:val="32"/>
          <w:szCs w:val="24"/>
        </w:rPr>
        <w:t>Experiment has shown that sound waves require material media for their propagation. They cannot travel through vacuum.</w:t>
      </w:r>
    </w:p>
    <w:p>
      <w:pPr>
        <w:pStyle w:val="Normal"/>
        <w:spacing w:lineRule="auto" w:line="360"/>
        <w:jc w:val="both"/>
        <w:rPr>
          <w:rFonts w:eastAsia="宋体" w:eastAsiaTheme="minorEastAsia"/>
          <w:sz w:val="32"/>
          <w:szCs w:val="24"/>
        </w:rPr>
      </w:pPr>
      <w:r>
        <w:rPr>
          <w:rFonts w:eastAsia="宋体" w:eastAsiaTheme="minorEastAsia"/>
          <w:sz w:val="32"/>
          <w:szCs w:val="24"/>
        </w:rPr>
        <w:t>In an ideal gas of molecular mass (M) and absolute temperature (T), the speed of sound is given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γRT</m:t>
                  </m:r>
                </m:num>
                <m:den>
                  <m:r>
                    <w:rPr>
                      <w:rFonts w:ascii="Cambria Math" w:hAnsi="Cambria Math"/>
                    </w:rPr>
                    <m:t xml:space="preserve">M</m:t>
                  </m:r>
                </m:den>
              </m:f>
            </m:e>
          </m:rad>
        </m:oMath>
      </m:oMathPara>
    </w:p>
    <w:p>
      <w:pPr>
        <w:pStyle w:val="Normal"/>
        <w:spacing w:lineRule="auto" w:line="360"/>
        <w:jc w:val="both"/>
        <w:rPr>
          <w:rFonts w:eastAsia="宋体" w:eastAsiaTheme="minorEastAsia"/>
          <w:sz w:val="32"/>
          <w:szCs w:val="24"/>
        </w:rPr>
      </w:pPr>
      <w:r>
        <w:rPr>
          <w:rFonts w:eastAsia="宋体" w:eastAsiaTheme="minorEastAsia"/>
          <w:sz w:val="32"/>
          <w:szCs w:val="24"/>
        </w:rPr>
        <w:t>R is the gas constant</w:t>
      </w:r>
    </w:p>
    <w:p>
      <w:pPr>
        <w:pStyle w:val="Normal"/>
        <w:spacing w:lineRule="auto" w:line="360"/>
        <w:jc w:val="both"/>
        <w:rPr>
          <w:rFonts w:eastAsia="宋体" w:eastAsiaTheme="minorEastAsia"/>
          <w:sz w:val="32"/>
          <w:szCs w:val="24"/>
        </w:rPr>
      </w:pPr>
      <w:r>
        <w:rPr/>
      </w:r>
      <m:oMath xmlns:m="http://schemas.openxmlformats.org/officeDocument/2006/math">
        <m:r>
          <w:rPr>
            <w:rFonts w:ascii="Cambria Math" w:hAnsi="Cambria Math"/>
          </w:rPr>
          <m:t xml:space="preserve">γ</m:t>
        </m:r>
      </m:oMath>
      <w:r>
        <w:rPr>
          <w:rFonts w:eastAsia="宋体" w:eastAsiaTheme="minorEastAsia"/>
          <w:sz w:val="32"/>
          <w:szCs w:val="24"/>
        </w:rPr>
        <w:t xml:space="preserve"> </w:t>
      </w:r>
      <w:r>
        <w:rPr>
          <w:rFonts w:eastAsia="宋体" w:eastAsiaTheme="minorEastAsia"/>
          <w:sz w:val="32"/>
          <w:szCs w:val="24"/>
        </w:rPr>
        <w:t>Is the ratio of specific heat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sSub>
                <m:e>
                  <m:r>
                    <w:rPr>
                      <w:rFonts w:ascii="Cambria Math" w:hAnsi="Cambria Math"/>
                    </w:rPr>
                    <m:t xml:space="preserve">c</m:t>
                  </m:r>
                </m:e>
                <m:sub>
                  <m:r>
                    <w:rPr>
                      <w:rFonts w:ascii="Cambria Math" w:hAnsi="Cambria Math"/>
                    </w:rPr>
                    <m:t xml:space="preserve">p</m:t>
                  </m:r>
                </m:sub>
              </m:sSub>
            </m:num>
            <m:den>
              <m:sSub>
                <m:e>
                  <m:r>
                    <w:rPr>
                      <w:rFonts w:ascii="Cambria Math" w:hAnsi="Cambria Math"/>
                    </w:rPr>
                    <m:t xml:space="preserve">c</m:t>
                  </m:r>
                </m:e>
                <m:sub>
                  <m:r>
                    <w:rPr>
                      <w:rFonts w:ascii="Cambria Math" w:hAnsi="Cambria Math"/>
                    </w:rPr>
                    <m:t xml:space="preserve">v</m:t>
                  </m:r>
                </m:sub>
              </m:sSub>
            </m:den>
          </m:f>
        </m:oMath>
      </m:oMathPara>
    </w:p>
    <w:p>
      <w:pPr>
        <w:pStyle w:val="Normal"/>
        <w:spacing w:lineRule="auto" w:line="360"/>
        <w:jc w:val="both"/>
        <w:rPr>
          <w:rFonts w:eastAsia="宋体" w:eastAsiaTheme="minorEastAsia"/>
          <w:sz w:val="32"/>
          <w:szCs w:val="24"/>
        </w:rPr>
      </w:pPr>
      <w:r>
        <w:rPr/>
      </w:r>
      <m:oMath xmlns:m="http://schemas.openxmlformats.org/officeDocument/2006/math">
        <m:r>
          <w:rPr>
            <w:rFonts w:ascii="Cambria Math" w:hAnsi="Cambria Math"/>
          </w:rPr>
          <m:t xml:space="preserve">γ</m:t>
        </m:r>
      </m:oMath>
      <w:r>
        <w:rPr>
          <w:rFonts w:eastAsia="宋体" w:eastAsiaTheme="minorEastAsia"/>
          <w:sz w:val="32"/>
          <w:szCs w:val="24"/>
        </w:rPr>
        <w:t xml:space="preserve"> </w:t>
      </w:r>
      <w:r>
        <w:rPr>
          <w:rFonts w:eastAsia="宋体" w:eastAsiaTheme="minorEastAsia"/>
          <w:sz w:val="32"/>
          <w:szCs w:val="24"/>
        </w:rPr>
        <w:t>Is about 1.67 for monoatomic gases (or noble gases)</w:t>
      </w:r>
    </w:p>
    <w:p>
      <w:pPr>
        <w:pStyle w:val="Normal"/>
        <w:spacing w:lineRule="auto" w:line="360"/>
        <w:jc w:val="both"/>
        <w:rPr>
          <w:rFonts w:eastAsia="宋体" w:eastAsiaTheme="minorEastAsia"/>
          <w:sz w:val="32"/>
          <w:szCs w:val="24"/>
        </w:rPr>
      </w:pPr>
      <w:r>
        <w:rPr/>
      </w:r>
      <m:oMath xmlns:m="http://schemas.openxmlformats.org/officeDocument/2006/math">
        <m:r>
          <w:rPr>
            <w:rFonts w:ascii="Cambria Math" w:hAnsi="Cambria Math"/>
          </w:rPr>
          <m:t xml:space="preserve">γ</m:t>
        </m:r>
      </m:oMath>
      <w:r>
        <w:rPr>
          <w:rFonts w:eastAsia="宋体" w:eastAsiaTheme="minorEastAsia"/>
          <w:sz w:val="32"/>
          <w:szCs w:val="24"/>
        </w:rPr>
        <w:t xml:space="preserve"> </w:t>
      </w:r>
      <w:r>
        <w:rPr>
          <w:rFonts w:eastAsia="宋体" w:eastAsiaTheme="minorEastAsia"/>
          <w:sz w:val="32"/>
          <w:szCs w:val="24"/>
        </w:rPr>
        <w:t>Is about 1.40 for diatomic gases (such as oxygen, nitrogen, hydrogen and so many more)</w:t>
      </w:r>
    </w:p>
    <w:p>
      <w:pPr>
        <w:pStyle w:val="Normal"/>
        <w:spacing w:lineRule="auto" w:line="360"/>
        <w:jc w:val="both"/>
        <w:rPr>
          <w:rFonts w:eastAsia="宋体" w:eastAsiaTheme="minorEastAsia"/>
          <w:sz w:val="32"/>
          <w:szCs w:val="24"/>
        </w:rPr>
      </w:pPr>
      <w:r>
        <w:rPr>
          <w:rFonts w:eastAsia="宋体" w:eastAsiaTheme="minorEastAsia"/>
          <w:sz w:val="32"/>
          <w:szCs w:val="24"/>
        </w:rPr>
        <w:t>The speed of compressional waves in other materials (such as liquids and solids) is given by: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speed</m:t>
          </m:r>
          <m:r>
            <w:rPr>
              <w:rFonts w:ascii="Cambria Math" w:hAnsi="Cambria Math"/>
            </w:rPr>
            <m:t xml:space="preserve">=</m:t>
          </m:r>
          <m:rad>
            <m:radPr>
              <m:degHide m:val="1"/>
            </m:radPr>
            <m:deg/>
            <m:e>
              <m:f>
                <m:num>
                  <m:r>
                    <w:rPr>
                      <w:rFonts w:ascii="Cambria Math" w:hAnsi="Cambria Math"/>
                    </w:rPr>
                    <m:t xml:space="preserve">modulus</m:t>
                  </m:r>
                </m:num>
                <m:den>
                  <m:r>
                    <w:rPr>
                      <w:rFonts w:ascii="Cambria Math" w:hAnsi="Cambria Math"/>
                    </w:rPr>
                    <m:t xml:space="preserve">density</m:t>
                  </m:r>
                </m:den>
              </m:f>
            </m:e>
          </m:ra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Y</m:t>
                  </m:r>
                </m:num>
                <m:den>
                  <m:r>
                    <w:rPr>
                      <w:rFonts w:ascii="Cambria Math" w:hAnsi="Cambria Math"/>
                    </w:rPr>
                    <m:t xml:space="preserve">ρ</m:t>
                  </m:r>
                </m:den>
              </m:f>
            </m:e>
          </m:rad>
        </m:oMath>
      </m:oMathPara>
    </w:p>
    <w:p>
      <w:pPr>
        <w:pStyle w:val="Normal"/>
        <w:spacing w:lineRule="auto" w:line="360"/>
        <w:jc w:val="both"/>
        <w:rPr>
          <w:rFonts w:eastAsia="宋体" w:eastAsiaTheme="minorEastAsia"/>
          <w:sz w:val="32"/>
          <w:szCs w:val="24"/>
        </w:rPr>
      </w:pPr>
      <w:r>
        <w:rPr>
          <w:rFonts w:eastAsia="宋体" w:eastAsiaTheme="minorEastAsia"/>
          <w:sz w:val="32"/>
          <w:szCs w:val="24"/>
        </w:rPr>
        <w:t>If the material is in the form of a bar (or solid), the young’s modulus is used.</w:t>
      </w:r>
    </w:p>
    <w:p>
      <w:pPr>
        <w:pStyle w:val="Normal"/>
        <w:spacing w:lineRule="auto" w:line="360"/>
        <w:jc w:val="both"/>
        <w:rPr>
          <w:rFonts w:eastAsia="宋体" w:eastAsiaTheme="minorEastAsia"/>
          <w:sz w:val="32"/>
          <w:szCs w:val="24"/>
        </w:rPr>
      </w:pPr>
      <w:r>
        <w:rPr>
          <w:rFonts w:eastAsia="宋体" w:eastAsiaTheme="minorEastAsia"/>
          <w:sz w:val="32"/>
          <w:szCs w:val="24"/>
        </w:rPr>
        <w:t>If the material is a liquid, the bulk’s modulus is used.</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FREUENCY OF SOUND</w:t>
      </w:r>
    </w:p>
    <w:p>
      <w:pPr>
        <w:pStyle w:val="Normal"/>
        <w:spacing w:lineRule="auto" w:line="360"/>
        <w:jc w:val="both"/>
        <w:rPr>
          <w:rFonts w:eastAsia="宋体" w:eastAsiaTheme="minorEastAsia"/>
          <w:sz w:val="32"/>
          <w:szCs w:val="24"/>
        </w:rPr>
      </w:pPr>
      <w:r>
        <w:rPr>
          <w:rFonts w:eastAsia="宋体" w:eastAsiaTheme="minorEastAsia"/>
          <w:sz w:val="32"/>
          <w:szCs w:val="24"/>
        </w:rPr>
        <w:t>Sound waves are compressional waves in a material media such as air, water or steel. When the compressions and rarefactions of the waves strike the eardrum, they result in the sound we hear provided the frequencies of the sound waves are between 20Hz and 20,000Hz.</w:t>
      </w:r>
    </w:p>
    <w:p>
      <w:pPr>
        <w:pStyle w:val="Normal"/>
        <w:spacing w:lineRule="auto" w:line="360"/>
        <w:jc w:val="both"/>
        <w:rPr>
          <w:rFonts w:eastAsia="宋体" w:eastAsiaTheme="minorEastAsia"/>
          <w:sz w:val="32"/>
          <w:szCs w:val="24"/>
        </w:rPr>
      </w:pPr>
      <w:r>
        <w:rPr>
          <w:rFonts w:eastAsia="宋体" w:eastAsiaTheme="minorEastAsia"/>
          <w:sz w:val="32"/>
          <w:szCs w:val="24"/>
        </w:rPr>
        <w:t>Not all sounds can be heard conveniently by the human ear. The frequency of sound that is audible to the ear is called the audible frequency. The audible frequency range is between 20Hz and 20,000Hz or 20kHz.</w:t>
      </w:r>
    </w:p>
    <w:p>
      <w:pPr>
        <w:pStyle w:val="Normal"/>
        <w:spacing w:lineRule="auto" w:line="360"/>
        <w:jc w:val="both"/>
        <w:rPr>
          <w:rFonts w:eastAsia="宋体" w:eastAsiaTheme="minorEastAsia"/>
          <w:sz w:val="32"/>
          <w:szCs w:val="24"/>
        </w:rPr>
      </w:pPr>
      <w:r>
        <w:rPr>
          <w:rFonts w:eastAsia="宋体" w:eastAsiaTheme="minorEastAsia"/>
          <w:sz w:val="32"/>
          <w:szCs w:val="24"/>
        </w:rPr>
        <w:t>The frequency of sound that is too low is called Infrasonic Frequency and any frequency less than 20Hz is infrasonic</w:t>
      </w:r>
    </w:p>
    <w:p>
      <w:pPr>
        <w:pStyle w:val="Normal"/>
        <w:spacing w:lineRule="auto" w:line="360"/>
        <w:jc w:val="both"/>
        <w:rPr>
          <w:rFonts w:eastAsia="宋体" w:eastAsiaTheme="minorEastAsia"/>
          <w:sz w:val="32"/>
          <w:szCs w:val="24"/>
        </w:rPr>
      </w:pPr>
      <w:r>
        <w:rPr>
          <w:rFonts w:eastAsia="宋体" w:eastAsiaTheme="minorEastAsia"/>
          <w:sz w:val="32"/>
          <w:szCs w:val="24"/>
        </w:rPr>
        <w:t>The waves with frequencies above 20kHz are called ultrasonic waves.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ULTRASOUNDS</w:t>
      </w:r>
    </w:p>
    <w:p>
      <w:pPr>
        <w:pStyle w:val="Normal"/>
        <w:spacing w:lineRule="auto" w:line="360"/>
        <w:jc w:val="both"/>
        <w:rPr>
          <w:rFonts w:eastAsia="宋体" w:eastAsiaTheme="minorEastAsia"/>
          <w:sz w:val="32"/>
          <w:szCs w:val="24"/>
        </w:rPr>
      </w:pPr>
      <w:r>
        <w:rPr>
          <w:rFonts w:eastAsia="宋体" w:eastAsiaTheme="minorEastAsia"/>
          <w:sz w:val="32"/>
          <w:szCs w:val="24"/>
        </w:rPr>
        <w:t>Ultrasound tests also known as sonography can be used to create images of what’s happening in the body. An instrument called a transducer emits a high frequency sound and the echoes the sound waves produce help to determine the size, shape and consistency of soft tissues and organs under the skin. This data is then transferred to images on a computer screen which is produced in real time. An ultrasound technician or a sonographer will perform the test and a radiologist or doctor will interpret the results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USES OF ULTRASONIC SOUNDS</w:t>
      </w:r>
    </w:p>
    <w:p>
      <w:pPr>
        <w:pStyle w:val="Normal"/>
        <w:spacing w:lineRule="auto" w:line="360"/>
        <w:jc w:val="both"/>
        <w:rPr>
          <w:rFonts w:eastAsia="宋体" w:eastAsiaTheme="minorEastAsia"/>
          <w:sz w:val="32"/>
          <w:szCs w:val="24"/>
        </w:rPr>
      </w:pPr>
      <w:r>
        <w:rPr>
          <w:rFonts w:eastAsia="宋体" w:eastAsiaTheme="minorEastAsia"/>
          <w:sz w:val="32"/>
          <w:szCs w:val="24"/>
        </w:rPr>
        <w:t>In pregnancy:</w:t>
      </w:r>
    </w:p>
    <w:p>
      <w:pPr>
        <w:pStyle w:val="Normal"/>
        <w:spacing w:lineRule="auto" w:line="360"/>
        <w:jc w:val="both"/>
        <w:rPr>
          <w:rFonts w:eastAsia="宋体" w:eastAsiaTheme="minorEastAsia"/>
          <w:sz w:val="32"/>
          <w:szCs w:val="24"/>
        </w:rPr>
      </w:pPr>
      <w:r>
        <w:rPr>
          <w:rFonts w:eastAsia="宋体" w:eastAsiaTheme="minorEastAsia"/>
          <w:sz w:val="32"/>
          <w:szCs w:val="24"/>
        </w:rPr>
        <w:t>They are used to analyze the development of an unborn baby</w:t>
      </w:r>
    </w:p>
    <w:p>
      <w:pPr>
        <w:pStyle w:val="Normal"/>
        <w:spacing w:lineRule="auto" w:line="360"/>
        <w:jc w:val="both"/>
        <w:rPr>
          <w:rFonts w:eastAsia="宋体" w:eastAsiaTheme="minorEastAsia"/>
          <w:sz w:val="32"/>
          <w:szCs w:val="24"/>
        </w:rPr>
      </w:pPr>
      <w:r>
        <w:rPr>
          <w:rFonts w:eastAsia="宋体" w:eastAsiaTheme="minorEastAsia"/>
          <w:sz w:val="32"/>
          <w:szCs w:val="24"/>
        </w:rPr>
        <w:t>They can also be used to detect the gender of an unborn baby</w:t>
      </w:r>
    </w:p>
    <w:p>
      <w:pPr>
        <w:pStyle w:val="Normal"/>
        <w:spacing w:lineRule="auto" w:line="360"/>
        <w:jc w:val="both"/>
        <w:rPr>
          <w:rFonts w:eastAsia="宋体" w:eastAsiaTheme="minorEastAsia"/>
          <w:sz w:val="32"/>
          <w:szCs w:val="24"/>
        </w:rPr>
      </w:pPr>
      <w:r>
        <w:rPr>
          <w:rFonts w:eastAsia="宋体" w:eastAsiaTheme="minorEastAsia"/>
          <w:sz w:val="32"/>
          <w:szCs w:val="24"/>
        </w:rPr>
        <w:t>It can also be used to predict the expected date of delivery (plus or minus two weeks)</w:t>
      </w:r>
    </w:p>
    <w:p>
      <w:pPr>
        <w:pStyle w:val="Normal"/>
        <w:spacing w:lineRule="auto" w:line="360"/>
        <w:jc w:val="both"/>
        <w:rPr>
          <w:rFonts w:eastAsia="宋体" w:eastAsiaTheme="minorEastAsia"/>
          <w:sz w:val="32"/>
          <w:szCs w:val="24"/>
        </w:rPr>
      </w:pPr>
      <w:r>
        <w:rPr>
          <w:rFonts w:eastAsia="宋体" w:eastAsiaTheme="minorEastAsia"/>
          <w:sz w:val="32"/>
          <w:szCs w:val="24"/>
        </w:rPr>
        <w:t>It is used in fetal imaging (one of the most common use)</w:t>
      </w:r>
    </w:p>
    <w:p>
      <w:pPr>
        <w:pStyle w:val="Normal"/>
        <w:spacing w:lineRule="auto" w:line="360"/>
        <w:jc w:val="both"/>
        <w:rPr>
          <w:rFonts w:eastAsia="宋体" w:eastAsiaTheme="minorEastAsia"/>
          <w:sz w:val="32"/>
          <w:szCs w:val="24"/>
        </w:rPr>
      </w:pPr>
      <w:r>
        <w:rPr>
          <w:rFonts w:eastAsia="宋体" w:eastAsiaTheme="minorEastAsia"/>
          <w:sz w:val="32"/>
          <w:szCs w:val="24"/>
        </w:rPr>
        <w:t>It can be used to detect the number of children in the womb</w:t>
      </w:r>
    </w:p>
    <w:p>
      <w:pPr>
        <w:pStyle w:val="Normal"/>
        <w:spacing w:lineRule="auto" w:line="360"/>
        <w:jc w:val="both"/>
        <w:rPr>
          <w:rFonts w:eastAsia="宋体" w:eastAsiaTheme="minorEastAsia"/>
          <w:sz w:val="32"/>
          <w:szCs w:val="24"/>
        </w:rPr>
      </w:pPr>
      <w:r>
        <w:rPr>
          <w:rFonts w:eastAsia="宋体" w:eastAsiaTheme="minorEastAsia"/>
          <w:sz w:val="32"/>
          <w:szCs w:val="24"/>
        </w:rPr>
        <w:t>Diagnostics:</w:t>
        <w:br/>
        <w:t>They can be used to detect and diagnose diseases including those in the heart, blood vessels, liver, spleen, kidney and almost all other internal organs</w:t>
      </w:r>
    </w:p>
    <w:p>
      <w:pPr>
        <w:pStyle w:val="Normal"/>
        <w:spacing w:lineRule="auto" w:line="360"/>
        <w:jc w:val="both"/>
        <w:rPr>
          <w:rFonts w:eastAsia="宋体" w:eastAsiaTheme="minorEastAsia"/>
          <w:sz w:val="32"/>
          <w:szCs w:val="24"/>
        </w:rPr>
      </w:pPr>
      <w:r>
        <w:rPr>
          <w:rFonts w:eastAsia="宋体" w:eastAsiaTheme="minorEastAsia"/>
          <w:sz w:val="32"/>
          <w:szCs w:val="24"/>
        </w:rPr>
        <w:t>They can also be used to detect and treat soft tissue injuries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BENEFITS OF ULTRASOUNDS</w:t>
      </w:r>
    </w:p>
    <w:p>
      <w:pPr>
        <w:pStyle w:val="ListParagraph"/>
        <w:numPr>
          <w:ilvl w:val="0"/>
          <w:numId w:val="57"/>
        </w:numPr>
        <w:spacing w:lineRule="auto" w:line="360"/>
        <w:jc w:val="both"/>
        <w:rPr>
          <w:rFonts w:eastAsia="宋体" w:eastAsiaTheme="minorEastAsia"/>
          <w:sz w:val="32"/>
          <w:szCs w:val="24"/>
        </w:rPr>
      </w:pPr>
      <w:r>
        <w:rPr>
          <w:rFonts w:eastAsia="宋体" w:eastAsiaTheme="minorEastAsia"/>
          <w:sz w:val="32"/>
          <w:szCs w:val="24"/>
        </w:rPr>
        <w:t>They are painless</w:t>
      </w:r>
    </w:p>
    <w:p>
      <w:pPr>
        <w:pStyle w:val="ListParagraph"/>
        <w:numPr>
          <w:ilvl w:val="0"/>
          <w:numId w:val="57"/>
        </w:numPr>
        <w:spacing w:lineRule="auto" w:line="360"/>
        <w:jc w:val="both"/>
        <w:rPr>
          <w:rFonts w:eastAsia="宋体" w:eastAsiaTheme="minorEastAsia"/>
          <w:sz w:val="32"/>
          <w:szCs w:val="24"/>
        </w:rPr>
      </w:pPr>
      <w:r>
        <w:rPr>
          <w:rFonts w:eastAsia="宋体" w:eastAsiaTheme="minorEastAsia"/>
          <w:sz w:val="32"/>
          <w:szCs w:val="24"/>
        </w:rPr>
        <w:t>Individuals aren’t exposed to any form of radiation</w:t>
      </w:r>
    </w:p>
    <w:p>
      <w:pPr>
        <w:pStyle w:val="ListParagraph"/>
        <w:numPr>
          <w:ilvl w:val="0"/>
          <w:numId w:val="57"/>
        </w:numPr>
        <w:spacing w:lineRule="auto" w:line="360"/>
        <w:jc w:val="both"/>
        <w:rPr>
          <w:rFonts w:eastAsia="宋体" w:eastAsiaTheme="minorEastAsia"/>
          <w:sz w:val="32"/>
          <w:szCs w:val="24"/>
        </w:rPr>
      </w:pPr>
      <w:r>
        <w:rPr>
          <w:rFonts w:eastAsia="宋体" w:eastAsiaTheme="minorEastAsia"/>
          <w:sz w:val="32"/>
          <w:szCs w:val="24"/>
        </w:rPr>
        <w:t>They can capture some soft tissue images that don’t show well in x-rays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INTENSITY OF SOUND WAVES</w:t>
      </w:r>
    </w:p>
    <w:p>
      <w:pPr>
        <w:pStyle w:val="Normal"/>
        <w:spacing w:lineRule="auto" w:line="360"/>
        <w:jc w:val="both"/>
        <w:rPr>
          <w:rFonts w:eastAsia="宋体" w:eastAsiaTheme="minorEastAsia"/>
          <w:sz w:val="32"/>
          <w:szCs w:val="24"/>
        </w:rPr>
      </w:pPr>
      <w:r>
        <w:rPr>
          <w:rFonts w:eastAsia="宋体" w:eastAsiaTheme="minorEastAsia"/>
          <w:sz w:val="32"/>
          <w:szCs w:val="24"/>
        </w:rPr>
        <w:t>The intensity of a sound wave is a power carried by the wave through a unit area in a direction (or perpendicular) to the direction of propagation of the wave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Intensity</m:t>
          </m:r>
          <m:r>
            <w:rPr>
              <w:rFonts w:ascii="Cambria Math" w:hAnsi="Cambria Math"/>
            </w:rPr>
            <m:t xml:space="preserve">=</m:t>
          </m:r>
          <m:f>
            <m:num>
              <m:r>
                <w:rPr>
                  <w:rFonts w:ascii="Cambria Math" w:hAnsi="Cambria Math"/>
                </w:rPr>
                <m:t xml:space="preserve">Cℎange</m:t>
              </m:r>
              <m:r>
                <w:rPr>
                  <w:rFonts w:ascii="Cambria Math" w:hAnsi="Cambria Math"/>
                </w:rPr>
                <m:t xml:space="preserve">∈</m:t>
              </m:r>
              <m:r>
                <w:rPr>
                  <w:rFonts w:ascii="Cambria Math" w:hAnsi="Cambria Math"/>
                </w:rPr>
                <m:t xml:space="preserve">energy</m:t>
              </m:r>
            </m:num>
            <m:den>
              <m:r>
                <w:rPr>
                  <w:rFonts w:ascii="Cambria Math" w:hAnsi="Cambria Math"/>
                </w:rPr>
                <m:t xml:space="preserve">Cℎang</m:t>
              </m:r>
              <m:r>
                <w:rPr>
                  <w:rFonts w:ascii="Cambria Math" w:hAnsi="Cambria Math"/>
                </w:rPr>
                <m:t xml:space="preserve">e</m:t>
              </m:r>
              <m:r>
                <w:rPr>
                  <w:rFonts w:ascii="Cambria Math" w:hAnsi="Cambria Math"/>
                </w:rPr>
                <m:t xml:space="preserve">∈</m:t>
              </m:r>
              <m:r>
                <w:rPr>
                  <w:rFonts w:ascii="Cambria Math" w:hAnsi="Cambria Math"/>
                </w:rPr>
                <m:t xml:space="preserve">Area</m:t>
              </m:r>
              <m:r>
                <w:rPr>
                  <w:rFonts w:ascii="Cambria Math" w:hAnsi="Cambria Math"/>
                </w:rPr>
                <m:t xml:space="preserve">×</m:t>
              </m:r>
              <m:r>
                <w:rPr>
                  <w:rFonts w:ascii="Cambria Math" w:hAnsi="Cambria Math"/>
                </w:rPr>
                <m:t xml:space="preserve">Cℎange</m:t>
              </m:r>
              <m:r>
                <w:rPr>
                  <w:rFonts w:ascii="Cambria Math" w:hAnsi="Cambria Math"/>
                </w:rPr>
                <m:t xml:space="preserve">∈</m:t>
              </m:r>
              <m:r>
                <w:rPr>
                  <w:rFonts w:ascii="Cambria Math" w:hAnsi="Cambria Math"/>
                </w:rPr>
                <m:t xml:space="preserve">time</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Power</m:t>
          </m:r>
          <m:r>
            <w:rPr>
              <w:rFonts w:ascii="Cambria Math" w:hAnsi="Cambria Math"/>
            </w:rPr>
            <m:t xml:space="preserve">=</m:t>
          </m:r>
          <m:f>
            <m:num>
              <m:r>
                <w:rPr>
                  <w:rFonts w:ascii="Cambria Math" w:hAnsi="Cambria Math"/>
                </w:rPr>
                <m:t xml:space="preserve">Energy</m:t>
              </m:r>
            </m:num>
            <m:den>
              <m:r>
                <w:rPr>
                  <w:rFonts w:ascii="Cambria Math" w:hAnsi="Cambria Math"/>
                </w:rPr>
                <m:t xml:space="preserve">Time</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1</m:t>
              </m:r>
            </m:num>
            <m:den>
              <m:r>
                <w:rPr>
                  <w:rFonts w:ascii="Cambria Math" w:hAnsi="Cambria Math"/>
                </w:rPr>
                <m:t xml:space="preserve">∆</m:t>
              </m:r>
              <m:r>
                <w:rPr>
                  <w:rFonts w:ascii="Cambria Math" w:hAnsi="Cambria Math"/>
                </w:rPr>
                <m:t xml:space="preserve">A</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m:t>
              </m:r>
              <m:r>
                <w:rPr>
                  <w:rFonts w:ascii="Cambria Math" w:hAnsi="Cambria Math"/>
                </w:rPr>
                <m:t xml:space="preserve">A</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m:t>
              </m:r>
              <m:r>
                <w:rPr>
                  <w:rFonts w:ascii="Cambria Math" w:hAnsi="Cambria Math"/>
                </w:rPr>
                <m:t xml:space="preserve">P</m:t>
              </m:r>
            </m:num>
            <m:den>
              <m:r>
                <w:rPr>
                  <w:rFonts w:ascii="Cambria Math" w:hAnsi="Cambria Math"/>
                </w:rPr>
                <m:t xml:space="preserve">∆</m:t>
              </m:r>
              <m:r>
                <w:rPr>
                  <w:rFonts w:ascii="Cambria Math" w:hAnsi="Cambria Math"/>
                </w:rPr>
                <m:t xml:space="preserve">A</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The area (A) in the above formula is </w:t>
      </w:r>
      <w:r>
        <w:rPr/>
      </w:r>
      <m:oMath xmlns:m="http://schemas.openxmlformats.org/officeDocument/2006/math">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w:r>
        <w:rPr>
          <w:rFonts w:eastAsia="宋体" w:eastAsiaTheme="minorEastAsia"/>
          <w:sz w:val="32"/>
          <w:szCs w:val="24"/>
        </w:rPr>
        <w:t xml:space="preserve"> i.e. the area of a sphere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m:t>
              </m:r>
              <m:r>
                <w:rPr>
                  <w:rFonts w:ascii="Cambria Math" w:hAnsi="Cambria Math"/>
                </w:rPr>
                <m:t xml:space="preserve">P</m:t>
              </m:r>
            </m:num>
            <m:den>
              <m:r>
                <w:rPr>
                  <w:rFonts w:ascii="Cambria Math" w:hAnsi="Cambria Math"/>
                </w:rPr>
                <m:t xml:space="preserve">∆</m:t>
              </m:r>
              <m:r>
                <w:rPr>
                  <w:rFonts w:ascii="Cambria Math" w:hAnsi="Cambria Math"/>
                </w:rPr>
                <m:t xml:space="preserve">A</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A</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I</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For two or more waves with the same power transfer,</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π</m:t>
          </m:r>
          <m:sSup>
            <m:e>
              <m:d>
                <m:dPr>
                  <m:begChr m:val="("/>
                  <m:endChr m:val=")"/>
                </m:dPr>
                <m:e>
                  <m:sSub>
                    <m:e>
                      <m:r>
                        <w:rPr>
                          <w:rFonts w:ascii="Cambria Math" w:hAnsi="Cambria Math"/>
                        </w:rPr>
                        <m:t xml:space="preserve">r</m:t>
                      </m:r>
                    </m:e>
                    <m:sub>
                      <m:r>
                        <w:rPr>
                          <w:rFonts w:ascii="Cambria Math" w:hAnsi="Cambria Math"/>
                        </w:rPr>
                        <m:t xml:space="preserve">1</m:t>
                      </m:r>
                    </m:sub>
                  </m:sSub>
                </m:e>
              </m:d>
            </m:e>
            <m:sup>
              <m:r>
                <w:rPr>
                  <w:rFonts w:ascii="Cambria Math" w:hAnsi="Cambria Math"/>
                </w:rPr>
                <m:t xml:space="preserve">2</m:t>
              </m:r>
            </m:sup>
          </m:sSup>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r>
            <w:rPr>
              <w:rFonts w:ascii="Cambria Math" w:hAnsi="Cambria Math"/>
            </w:rPr>
            <m:t xml:space="preserve">π</m:t>
          </m:r>
          <m:sSup>
            <m:e>
              <m:d>
                <m:dPr>
                  <m:begChr m:val="("/>
                  <m:endChr m:val=")"/>
                </m:dPr>
                <m:e>
                  <m:sSub>
                    <m:e>
                      <m:r>
                        <w:rPr>
                          <w:rFonts w:ascii="Cambria Math" w:hAnsi="Cambria Math"/>
                        </w:rPr>
                        <m:t xml:space="preserve">r</m:t>
                      </m:r>
                    </m:e>
                    <m:sub>
                      <m:r>
                        <w:rPr>
                          <w:rFonts w:ascii="Cambria Math" w:hAnsi="Cambria Math"/>
                        </w:rPr>
                        <m:t xml:space="preserve">2</m:t>
                      </m:r>
                    </m:sub>
                  </m:sSub>
                </m:e>
              </m:d>
            </m:e>
            <m:sup>
              <m:r>
                <w:rPr>
                  <w:rFonts w:ascii="Cambria Math" w:hAnsi="Cambria Math"/>
                </w:rPr>
                <m:t xml:space="preserve">2</m:t>
              </m:r>
            </m:sup>
          </m:sSup>
          <m:sSub>
            <m:e>
              <m:r>
                <w:rPr>
                  <w:rFonts w:ascii="Cambria Math" w:hAnsi="Cambria Math"/>
                </w:rPr>
                <m:t xml:space="preserve">I</m:t>
              </m:r>
            </m:e>
            <m:sub>
              <m:r>
                <w:rPr>
                  <w:rFonts w:ascii="Cambria Math" w:hAnsi="Cambria Math"/>
                </w:rPr>
                <m:t xml:space="preserve">2</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p>
            <m:e>
              <m:d>
                <m:dPr>
                  <m:begChr m:val="("/>
                  <m:endChr m:val=")"/>
                </m:dPr>
                <m:e>
                  <m:sSub>
                    <m:e>
                      <m:r>
                        <w:rPr>
                          <w:rFonts w:ascii="Cambria Math" w:hAnsi="Cambria Math"/>
                        </w:rPr>
                        <m:t xml:space="preserve">r</m:t>
                      </m:r>
                    </m:e>
                    <m:sub>
                      <m:r>
                        <w:rPr>
                          <w:rFonts w:ascii="Cambria Math" w:hAnsi="Cambria Math"/>
                        </w:rPr>
                        <m:t xml:space="preserve">1</m:t>
                      </m:r>
                    </m:sub>
                  </m:sSub>
                </m:e>
              </m:d>
            </m:e>
            <m:sup>
              <m:r>
                <w:rPr>
                  <w:rFonts w:ascii="Cambria Math" w:hAnsi="Cambria Math"/>
                </w:rPr>
                <m:t xml:space="preserve">2</m:t>
              </m:r>
            </m:sup>
          </m:sSup>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p>
            <m:e>
              <m:d>
                <m:dPr>
                  <m:begChr m:val="("/>
                  <m:endChr m:val=")"/>
                </m:dPr>
                <m:e>
                  <m:sSub>
                    <m:e>
                      <m:r>
                        <w:rPr>
                          <w:rFonts w:ascii="Cambria Math" w:hAnsi="Cambria Math"/>
                        </w:rPr>
                        <m:t xml:space="preserve">r</m:t>
                      </m:r>
                    </m:e>
                    <m:sub>
                      <m:r>
                        <w:rPr>
                          <w:rFonts w:ascii="Cambria Math" w:hAnsi="Cambria Math"/>
                        </w:rPr>
                        <m:t xml:space="preserve">2</m:t>
                      </m:r>
                    </m:sub>
                  </m:sSub>
                </m:e>
              </m:d>
            </m:e>
            <m:sup>
              <m:r>
                <w:rPr>
                  <w:rFonts w:ascii="Cambria Math" w:hAnsi="Cambria Math"/>
                </w:rPr>
                <m:t xml:space="preserve">2</m:t>
              </m:r>
            </m:sup>
          </m:sSup>
          <m:sSub>
            <m:e>
              <m:r>
                <w:rPr>
                  <w:rFonts w:ascii="Cambria Math" w:hAnsi="Cambria Math"/>
                </w:rPr>
                <m:t xml:space="preserve">I</m:t>
              </m:r>
            </m:e>
            <m:sub>
              <m:r>
                <w:rPr>
                  <w:rFonts w:ascii="Cambria Math" w:hAnsi="Cambria Math"/>
                </w:rPr>
                <m:t xml:space="preserve">2</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p>
                <m:e>
                  <m:d>
                    <m:dPr>
                      <m:begChr m:val="("/>
                      <m:endChr m:val=")"/>
                    </m:dPr>
                    <m:e>
                      <m:sSub>
                        <m:e>
                          <m:r>
                            <w:rPr>
                              <w:rFonts w:ascii="Cambria Math" w:hAnsi="Cambria Math"/>
                            </w:rPr>
                            <m:t xml:space="preserve">r</m:t>
                          </m:r>
                        </m:e>
                        <m:sub>
                          <m:r>
                            <w:rPr>
                              <w:rFonts w:ascii="Cambria Math" w:hAnsi="Cambria Math"/>
                            </w:rPr>
                            <m:t xml:space="preserve">2</m:t>
                          </m:r>
                        </m:sub>
                      </m:sSub>
                    </m:e>
                  </m:d>
                </m:e>
                <m:sup>
                  <m:r>
                    <w:rPr>
                      <w:rFonts w:ascii="Cambria Math" w:hAnsi="Cambria Math"/>
                    </w:rPr>
                    <m:t xml:space="preserve">2</m:t>
                  </m:r>
                </m:sup>
              </m:sSup>
            </m:num>
            <m:den>
              <m:sSup>
                <m:e>
                  <m:d>
                    <m:dPr>
                      <m:begChr m:val="("/>
                      <m:endChr m:val=")"/>
                    </m:dPr>
                    <m:e>
                      <m:sSub>
                        <m:e>
                          <m:r>
                            <w:rPr>
                              <w:rFonts w:ascii="Cambria Math" w:hAnsi="Cambria Math"/>
                            </w:rPr>
                            <m:t xml:space="preserve">r</m:t>
                          </m:r>
                        </m:e>
                        <m:sub>
                          <m:r>
                            <w:rPr>
                              <w:rFonts w:ascii="Cambria Math" w:hAnsi="Cambria Math"/>
                            </w:rPr>
                            <m:t xml:space="preserve">1</m:t>
                          </m:r>
                        </m:sub>
                      </m:sSub>
                    </m:e>
                  </m:d>
                </m:e>
                <m:sup>
                  <m:r>
                    <w:rPr>
                      <w:rFonts w:ascii="Cambria Math" w:hAnsi="Cambria Math"/>
                    </w:rPr>
                    <m:t xml:space="preserve">2</m:t>
                  </m:r>
                </m:sup>
              </m:sSup>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p>
            <m:e>
              <m:d>
                <m:dPr>
                  <m:begChr m:val="("/>
                  <m:endChr m:val=")"/>
                </m:dPr>
                <m:e>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den>
                  </m:f>
                </m:e>
              </m:d>
            </m:e>
            <m:sup>
              <m:r>
                <w:rPr>
                  <w:rFonts w:ascii="Cambria Math" w:hAnsi="Cambria Math"/>
                </w:rPr>
                <m:t xml:space="preserve">2</m:t>
              </m:r>
            </m:sup>
          </m:sSup>
        </m:oMath>
      </m:oMathPara>
    </w:p>
    <w:p>
      <w:pPr>
        <w:pStyle w:val="Normal"/>
        <w:spacing w:lineRule="auto" w:line="360"/>
        <w:jc w:val="both"/>
        <w:rPr>
          <w:rFonts w:eastAsia="宋体" w:eastAsiaTheme="minorEastAsia"/>
          <w:sz w:val="32"/>
          <w:szCs w:val="24"/>
        </w:rPr>
      </w:pPr>
      <w:r>
        <w:rPr>
          <w:rFonts w:eastAsia="宋体" w:eastAsiaTheme="minorEastAsia"/>
          <w:sz w:val="32"/>
          <w:szCs w:val="24"/>
        </w:rPr>
        <w:t>It can be seen that the intensity of a spherical wave is inversely proportional to the radius of the wave.</w:t>
      </w:r>
    </w:p>
    <w:p>
      <w:pPr>
        <w:pStyle w:val="Normal"/>
        <w:spacing w:lineRule="auto" w:line="360"/>
        <w:jc w:val="both"/>
        <w:rPr>
          <w:rFonts w:eastAsia="宋体" w:eastAsiaTheme="minorEastAsia"/>
          <w:sz w:val="32"/>
          <w:szCs w:val="24"/>
        </w:rPr>
      </w:pPr>
      <w:r>
        <w:rPr>
          <w:rFonts w:eastAsia="宋体" w:eastAsiaTheme="minorEastAsia"/>
          <w:sz w:val="32"/>
          <w:szCs w:val="24"/>
        </w:rPr>
        <w:t>The intensity of a spherical wave decreases inversely with the square of its distance from the source.</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The SI unit of intensity is Watts per square meters </w:t>
      </w:r>
      <w:r>
        <w:rPr/>
      </w:r>
      <m:oMath xmlns:m="http://schemas.openxmlformats.org/officeDocument/2006/math">
        <m:r>
          <w:rPr>
            <w:rFonts w:ascii="Cambria Math" w:hAnsi="Cambria Math"/>
          </w:rPr>
          <m:t xml:space="preserve">W</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w:p>
    <w:p>
      <w:pPr>
        <w:pStyle w:val="Normal"/>
        <w:spacing w:lineRule="auto" w:line="360"/>
        <w:jc w:val="both"/>
        <w:rPr>
          <w:rFonts w:eastAsia="宋体" w:eastAsiaTheme="minorEastAsia"/>
          <w:sz w:val="32"/>
          <w:szCs w:val="24"/>
        </w:rPr>
      </w:pPr>
      <w:r>
        <w:rPr>
          <w:rFonts w:eastAsia="宋体" w:eastAsiaTheme="minorEastAsia"/>
          <w:sz w:val="32"/>
          <w:szCs w:val="24"/>
        </w:rPr>
        <w:t>The table below gives the speed of sound in different materials.</w:t>
      </w:r>
    </w:p>
    <w:tbl>
      <w:tblPr>
        <w:tblStyle w:val="10"/>
        <w:tblW w:w="9576" w:type="dxa"/>
        <w:jc w:val="left"/>
        <w:tblInd w:w="0" w:type="dxa"/>
        <w:tblLayout w:type="fixed"/>
        <w:tblCellMar>
          <w:top w:w="0" w:type="dxa"/>
          <w:left w:w="108" w:type="dxa"/>
          <w:bottom w:w="0" w:type="dxa"/>
          <w:right w:w="108" w:type="dxa"/>
        </w:tblCellMar>
      </w:tblPr>
      <w:tblGrid>
        <w:gridCol w:w="4788"/>
        <w:gridCol w:w="4787"/>
      </w:tblGrid>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Material</w:t>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Speed</w:t>
            </w:r>
          </w:p>
        </w:tc>
      </w:tr>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Air</w:t>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340</w:t>
            </w:r>
          </w:p>
        </w:tc>
      </w:tr>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Polythene</w:t>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920</w:t>
            </w:r>
          </w:p>
        </w:tc>
      </w:tr>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Helium</w:t>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977</w:t>
            </w:r>
          </w:p>
        </w:tc>
      </w:tr>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Water</w:t>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1500</w:t>
            </w:r>
          </w:p>
        </w:tc>
      </w:tr>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Marble</w:t>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3810</w:t>
            </w:r>
          </w:p>
        </w:tc>
      </w:tr>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Aluminum</w:t>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5000</w:t>
            </w:r>
          </w:p>
        </w:tc>
      </w:tr>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Iron</w:t>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5120</w:t>
            </w:r>
          </w:p>
        </w:tc>
      </w:tr>
    </w:tbl>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rFonts w:eastAsia="宋体" w:eastAsiaTheme="minorEastAsia"/>
          <w:sz w:val="32"/>
          <w:szCs w:val="24"/>
        </w:rPr>
      </w:pPr>
      <w:r>
        <w:rPr>
          <w:rFonts w:eastAsia="宋体" w:eastAsiaTheme="minorEastAsia"/>
          <w:sz w:val="32"/>
          <w:szCs w:val="24"/>
        </w:rPr>
        <w:t>Light travels faster in air than sound. That explains the reason lightning flashes are seen before the sound of thunder claps.</w:t>
      </w:r>
    </w:p>
    <w:p>
      <w:pPr>
        <w:pStyle w:val="Normal"/>
        <w:spacing w:lineRule="auto" w:line="360"/>
        <w:jc w:val="both"/>
        <w:rPr>
          <w:rFonts w:eastAsia="宋体" w:eastAsiaTheme="minorEastAsia"/>
          <w:sz w:val="32"/>
          <w:szCs w:val="24"/>
        </w:rPr>
      </w:pPr>
      <w:r>
        <w:rPr>
          <w:rFonts w:eastAsia="宋体" w:eastAsiaTheme="minorEastAsia"/>
          <w:sz w:val="32"/>
          <w:szCs w:val="24"/>
        </w:rPr>
        <w:t>As humans age, the frequency of sounds become less audible to humans ear. This is called loss of hearing.</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DIAGRAMATIC REPRESENTATION OF SOUND WAVES</w:t>
      </w:r>
    </w:p>
    <w:p>
      <w:pPr>
        <w:pStyle w:val="Normal"/>
        <w:spacing w:lineRule="auto" w:line="360"/>
        <w:jc w:val="both"/>
        <w:rPr>
          <w:rFonts w:eastAsia="宋体" w:eastAsiaTheme="minorEastAsia"/>
          <w:sz w:val="32"/>
          <w:szCs w:val="24"/>
        </w:rPr>
      </w:pPr>
      <w:r>
        <w:rPr>
          <w:rFonts w:eastAsia="宋体" w:eastAsiaTheme="minorEastAsia"/>
          <w:sz w:val="32"/>
          <w:szCs w:val="24"/>
        </w:rPr>
        <w:t>Regions in sound waves where the coils are tightly packed are called compressions and where they are loosely packed or further apart are called rarefactions.</w:t>
      </w:r>
    </w:p>
    <w:p>
      <w:pPr>
        <w:pStyle w:val="Normal"/>
        <w:spacing w:lineRule="auto" w:line="360"/>
        <w:jc w:val="both"/>
        <w:rPr>
          <w:rFonts w:eastAsia="宋体" w:eastAsiaTheme="minorEastAsia"/>
          <w:sz w:val="32"/>
          <w:szCs w:val="24"/>
        </w:rPr>
      </w:pPr>
      <w:r>
        <w:rPr>
          <w:rFonts w:eastAsia="宋体" w:eastAsiaTheme="minorEastAsia"/>
          <w:sz w:val="32"/>
          <w:szCs w:val="24"/>
        </w:rPr>
        <w:t>The distance between two adjacent compressions is called the wavelength and the distance between two adjacent (or successive) rarefactions is also the wavelength. However, the distance between a compression and a rarefaction or a rarefaction and a compression is half the wavelength.</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r</m:t>
              </m:r>
              <m:r>
                <w:rPr>
                  <w:rFonts w:ascii="Cambria Math" w:hAnsi="Cambria Math"/>
                </w:rPr>
                <m:t xml:space="preserve">−</m:t>
              </m:r>
              <m:r>
                <w:rPr>
                  <w:rFonts w:ascii="Cambria Math" w:hAnsi="Cambria Math"/>
                </w:rPr>
                <m:t xml:space="preserve">r</m:t>
              </m:r>
            </m:sub>
          </m:sSub>
          <m:r>
            <w:rPr>
              <w:rFonts w:ascii="Cambria Math" w:hAnsi="Cambria Math"/>
            </w:rPr>
            <m:t xml:space="preserve">=</m:t>
          </m:r>
          <m:r>
            <w:rPr>
              <w:rFonts w:ascii="Cambria Math" w:hAnsi="Cambria Math"/>
            </w:rPr>
            <m:t xml:space="preserve">λ</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c</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λ</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c</m:t>
              </m:r>
              <m:r>
                <w:rPr>
                  <w:rFonts w:ascii="Cambria Math" w:hAnsi="Cambria Math"/>
                </w:rPr>
                <m:t xml:space="preserve">−</m:t>
              </m:r>
              <m:r>
                <w:rPr>
                  <w:rFonts w:ascii="Cambria Math" w:hAnsi="Cambria Math"/>
                </w:rPr>
                <m:t xml:space="preserve">r</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r</m:t>
              </m:r>
              <m:r>
                <w:rPr>
                  <w:rFonts w:ascii="Cambria Math" w:hAnsi="Cambria Math"/>
                </w:rPr>
                <m:t xml:space="preserve">−</m:t>
              </m:r>
              <m:r>
                <w:rPr>
                  <w:rFonts w:ascii="Cambria Math" w:hAnsi="Cambria Math"/>
                </w:rPr>
                <m:t xml:space="preserve">c</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ECHO</w:t>
      </w:r>
    </w:p>
    <w:p>
      <w:pPr>
        <w:pStyle w:val="Normal"/>
        <w:spacing w:lineRule="auto" w:line="360"/>
        <w:jc w:val="both"/>
        <w:rPr>
          <w:rFonts w:eastAsia="宋体" w:eastAsiaTheme="minorEastAsia"/>
          <w:sz w:val="32"/>
          <w:szCs w:val="24"/>
        </w:rPr>
      </w:pPr>
      <w:r>
        <w:rPr>
          <w:rFonts w:eastAsia="宋体" w:eastAsiaTheme="minorEastAsia"/>
          <w:sz w:val="32"/>
          <w:szCs w:val="24"/>
        </w:rPr>
        <w:t>This can be defined as the sound heard after the reflection of a sound wave from a (plane) surface. Multiple reflections of sound is called Reverberation.</w:t>
      </w:r>
    </w:p>
    <w:p>
      <w:pPr>
        <w:pStyle w:val="Normal"/>
        <w:spacing w:lineRule="auto" w:line="360"/>
        <w:jc w:val="both"/>
        <w:rPr>
          <w:rFonts w:eastAsia="宋体" w:eastAsiaTheme="minorEastAsia"/>
          <w:sz w:val="32"/>
          <w:szCs w:val="24"/>
        </w:rPr>
      </w:pPr>
      <w:r>
        <w:rPr>
          <w:rFonts w:eastAsia="宋体" w:eastAsiaTheme="minorEastAsia"/>
          <w:sz w:val="32"/>
          <w:szCs w:val="24"/>
        </w:rPr>
        <w:t>Reverberation can also be defined as the persistence of a sound when the source of the sound has been removed.</w:t>
      </w:r>
    </w:p>
    <w:p>
      <w:pPr>
        <w:pStyle w:val="Normal"/>
        <w:spacing w:lineRule="auto" w:line="360"/>
        <w:jc w:val="both"/>
        <w:rPr>
          <w:rFonts w:eastAsia="宋体" w:eastAsiaTheme="minorEastAsia"/>
          <w:sz w:val="32"/>
          <w:szCs w:val="24"/>
        </w:rPr>
      </w:pPr>
      <w:r>
        <w:rPr>
          <w:rFonts w:eastAsia="宋体" w:eastAsiaTheme="minorEastAsia"/>
          <w:sz w:val="32"/>
          <w:szCs w:val="24"/>
        </w:rPr>
        <w:t>Echo and reverberation are not desired in recording studios and cinemas because they mix noise and music (good sound) together. Echo and reverberation can be reduced by covering the walls with some form of perforated foam.</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APLLICATIONS OF ECHO</w:t>
      </w:r>
    </w:p>
    <w:p>
      <w:pPr>
        <w:pStyle w:val="Normal"/>
        <w:spacing w:lineRule="auto" w:line="360"/>
        <w:jc w:val="both"/>
        <w:rPr>
          <w:rFonts w:eastAsia="宋体" w:eastAsiaTheme="minorEastAsia"/>
          <w:sz w:val="32"/>
          <w:szCs w:val="24"/>
        </w:rPr>
      </w:pPr>
      <w:r>
        <w:rPr>
          <w:rFonts w:eastAsia="宋体" w:eastAsiaTheme="minorEastAsia"/>
          <w:sz w:val="32"/>
          <w:szCs w:val="24"/>
        </w:rPr>
        <w:t>It can be used to determine speed of sound in air using the formula.</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2</m:t>
              </m:r>
              <m:r>
                <w:rPr>
                  <w:rFonts w:ascii="Cambria Math" w:hAnsi="Cambria Math"/>
                </w:rPr>
                <m:t xml:space="preserve">x</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It can be used to determine the depth of the sea using a device called fathometer or sonar or echo sounder.</w:t>
      </w:r>
    </w:p>
    <w:p>
      <w:pPr>
        <w:pStyle w:val="Normal"/>
        <w:spacing w:lineRule="auto" w:line="360"/>
        <w:jc w:val="both"/>
        <w:rPr>
          <w:rFonts w:eastAsia="宋体" w:eastAsiaTheme="minorEastAsia"/>
          <w:sz w:val="32"/>
          <w:szCs w:val="24"/>
        </w:rPr>
      </w:pPr>
      <w:r>
        <w:rPr>
          <w:rFonts w:eastAsia="宋体" w:eastAsiaTheme="minorEastAsia"/>
          <w:sz w:val="32"/>
          <w:szCs w:val="24"/>
        </w:rPr>
        <w:t>It can also be used in oil and gas exploitation to detect leakage.</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CHARACTERISTICS OF SOUNDS</w:t>
      </w:r>
    </w:p>
    <w:p>
      <w:pPr>
        <w:pStyle w:val="ListParagraph"/>
        <w:numPr>
          <w:ilvl w:val="0"/>
          <w:numId w:val="58"/>
        </w:numPr>
        <w:spacing w:lineRule="auto" w:line="360"/>
        <w:jc w:val="both"/>
        <w:rPr>
          <w:rFonts w:eastAsia="宋体" w:eastAsiaTheme="minorEastAsia"/>
          <w:sz w:val="32"/>
          <w:szCs w:val="24"/>
        </w:rPr>
      </w:pPr>
      <w:r>
        <w:rPr>
          <w:rFonts w:eastAsia="宋体" w:eastAsiaTheme="minorEastAsia"/>
          <w:sz w:val="32"/>
          <w:szCs w:val="24"/>
        </w:rPr>
        <w:t>Pitch: The pitch of sound or a musical note is a subjective judgment of its highness or lowness. It is a characteristic of sound that helps to differentiate between a high note from a low one. The pitch is determined primarily by a frequency. The higher the frequency, the higher the pitch and vice versa</w:t>
      </w:r>
    </w:p>
    <w:p>
      <w:pPr>
        <w:pStyle w:val="ListParagraph"/>
        <w:numPr>
          <w:ilvl w:val="0"/>
          <w:numId w:val="58"/>
        </w:numPr>
        <w:spacing w:lineRule="auto" w:line="360"/>
        <w:jc w:val="both"/>
        <w:rPr>
          <w:rFonts w:eastAsia="宋体" w:eastAsiaTheme="minorEastAsia"/>
          <w:sz w:val="32"/>
          <w:szCs w:val="24"/>
        </w:rPr>
      </w:pPr>
      <w:r>
        <w:rPr>
          <w:rFonts w:eastAsia="宋体" w:eastAsiaTheme="minorEastAsia"/>
          <w:sz w:val="32"/>
          <w:szCs w:val="24"/>
        </w:rPr>
        <w:t>Quality: This is also known as Timbre or tone. It is the characteristic of a musical sound used to distinguish the sources of the note. It is also used to distinguish high notes from low ones of the same pitch. The quality is also called the timbre and it depends on overtones or harmonics. An untrained listener can identify a musical instrument that is generating a sound without seeing the instrument as a result of the quality</w:t>
      </w:r>
    </w:p>
    <w:p>
      <w:pPr>
        <w:pStyle w:val="ListParagraph"/>
        <w:numPr>
          <w:ilvl w:val="0"/>
          <w:numId w:val="58"/>
        </w:numPr>
        <w:spacing w:lineRule="auto" w:line="360"/>
        <w:jc w:val="both"/>
        <w:rPr>
          <w:rFonts w:eastAsia="宋体" w:eastAsiaTheme="minorEastAsia"/>
          <w:sz w:val="32"/>
          <w:szCs w:val="24"/>
        </w:rPr>
      </w:pPr>
      <w:r>
        <w:rPr>
          <w:rFonts w:eastAsia="宋体" w:eastAsiaTheme="minorEastAsia"/>
          <w:sz w:val="32"/>
          <w:szCs w:val="24"/>
        </w:rPr>
        <w:t>Loudness: This can be defined as a measure of the human perception of sound. The loudness of sound depends majorly on the amplitude. Mathematically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Loudness</m:t>
          </m:r>
          <m:r>
            <w:rPr>
              <w:rFonts w:ascii="Cambria Math" w:hAnsi="Cambria Math"/>
            </w:rPr>
            <m:t xml:space="preserve">∝</m:t>
          </m:r>
          <m:sSup>
            <m:e>
              <m:d>
                <m:dPr>
                  <m:begChr m:val="("/>
                  <m:endChr m:val=")"/>
                </m:dPr>
                <m:e>
                  <m:r>
                    <w:rPr>
                      <w:rFonts w:ascii="Cambria Math" w:hAnsi="Cambria Math"/>
                    </w:rPr>
                    <m:t xml:space="preserve">Amplitude</m:t>
                  </m:r>
                </m:e>
              </m:d>
            </m:e>
            <m:sup>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r>
            <w:rPr>
              <w:rFonts w:ascii="Cambria Math" w:hAnsi="Cambria Math"/>
            </w:rPr>
            <m:t xml:space="preserve">k</m:t>
          </m:r>
          <m:sSup>
            <m:e>
              <m:r>
                <w:rPr>
                  <w:rFonts w:ascii="Cambria Math" w:hAnsi="Cambria Math"/>
                </w:rPr>
                <m:t xml:space="preserve">A</m:t>
              </m:r>
            </m:e>
            <m:sup>
              <m:r>
                <w:rPr>
                  <w:rFonts w:ascii="Cambria Math" w:hAnsi="Cambria Math"/>
                </w:rPr>
                <m:t xml:space="preserve">2</m:t>
              </m:r>
            </m:sup>
          </m:sSup>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MEASURING SOUND LEVELS</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A passing train generates sound intensities that may be about </w:t>
      </w:r>
      <w:r>
        <w:rPr/>
      </w:r>
      <m:oMath xmlns:m="http://schemas.openxmlformats.org/officeDocument/2006/math">
        <m:sSup>
          <m:e>
            <m:r>
              <w:rPr>
                <w:rFonts w:ascii="Cambria Math" w:hAnsi="Cambria Math"/>
              </w:rPr>
              <m:t xml:space="preserve">10</m:t>
            </m:r>
          </m:e>
          <m:sup>
            <m:r>
              <w:rPr>
                <w:rFonts w:ascii="Cambria Math" w:hAnsi="Cambria Math"/>
              </w:rPr>
              <m:t xml:space="preserve">4</m:t>
            </m:r>
          </m:sup>
        </m:sSup>
        <m:sSup>
          <m:e>
            <m:r>
              <w:rPr>
                <w:rFonts w:ascii="Cambria Math" w:hAnsi="Cambria Math"/>
              </w:rPr>
              <m:t xml:space="preserve">10</m:t>
            </m:r>
          </m:e>
          <m:sup>
            <m:r>
              <w:rPr>
                <w:rFonts w:ascii="Cambria Math" w:hAnsi="Cambria Math"/>
              </w:rPr>
              <m:t xml:space="preserve">6</m:t>
            </m:r>
          </m:sup>
        </m:sSup>
      </m:oMath>
      <w:r>
        <w:rPr>
          <w:rFonts w:eastAsia="宋体" w:eastAsiaTheme="minorEastAsia"/>
          <w:sz w:val="32"/>
          <w:szCs w:val="24"/>
        </w:rPr>
        <w:t>times greater than the sound intensity of a buzzing mosquito yet we can hear both sounds clearly. Although our ears are sensitive to that enormous range of sound intensities, our subjective judgment of loudness does not directly correspond to them magnitude of the sound intensity.</w:t>
      </w:r>
    </w:p>
    <w:p>
      <w:pPr>
        <w:pStyle w:val="Normal"/>
        <w:spacing w:lineRule="auto" w:line="360"/>
        <w:jc w:val="both"/>
        <w:rPr>
          <w:rFonts w:eastAsia="宋体" w:eastAsiaTheme="minorEastAsia"/>
          <w:sz w:val="32"/>
          <w:szCs w:val="24"/>
        </w:rPr>
      </w:pPr>
      <w:r>
        <w:rPr>
          <w:rFonts w:eastAsia="宋体" w:eastAsiaTheme="minorEastAsia"/>
          <w:sz w:val="32"/>
          <w:szCs w:val="24"/>
        </w:rPr>
        <w:t>Sound intensity level or loudness level can be measured in decibel (dB)</w:t>
      </w:r>
    </w:p>
    <w:p>
      <w:pPr>
        <w:pStyle w:val="Normal"/>
        <w:spacing w:lineRule="auto" w:line="360"/>
        <w:jc w:val="both"/>
        <w:rPr>
          <w:rFonts w:eastAsia="宋体" w:eastAsiaTheme="minorEastAsia"/>
          <w:sz w:val="32"/>
          <w:szCs w:val="24"/>
        </w:rPr>
      </w:pPr>
      <w:r>
        <w:rPr>
          <w:rFonts w:eastAsia="宋体" w:eastAsiaTheme="minorEastAsia"/>
          <w:sz w:val="32"/>
          <w:szCs w:val="24"/>
        </w:rPr>
        <w:t>The intensity level (IL) is described mathematically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IL</m:t>
          </m:r>
          <m:r>
            <w:rPr>
              <w:rFonts w:ascii="Cambria Math" w:hAnsi="Cambria Math"/>
            </w:rPr>
            <m:t xml:space="preserve">=</m:t>
          </m:r>
          <m:r>
            <w:rPr>
              <w:rFonts w:ascii="Cambria Math" w:hAnsi="Cambria Math"/>
            </w:rPr>
            <m:t xml:space="preserve">10</m:t>
          </m:r>
          <m:r>
            <w:rPr>
              <w:rFonts w:ascii="Cambria Math" w:hAnsi="Cambria Math"/>
            </w:rPr>
            <m:t xml:space="preserve">log</m:t>
          </m:r>
          <m:d>
            <m:dPr>
              <m:begChr m:val="("/>
              <m:endChr m:val=")"/>
            </m:dPr>
            <m:e>
              <m:f>
                <m:num>
                  <m:r>
                    <w:rPr>
                      <w:rFonts w:ascii="Cambria Math" w:hAnsi="Cambria Math"/>
                    </w:rPr>
                    <m:t xml:space="preserve">I</m:t>
                  </m:r>
                </m:num>
                <m:den>
                  <m:sSub>
                    <m:e>
                      <m:r>
                        <w:rPr>
                          <w:rFonts w:ascii="Cambria Math" w:hAnsi="Cambria Math"/>
                        </w:rPr>
                        <m:t xml:space="preserve">I</m:t>
                      </m:r>
                    </m:e>
                    <m:sub>
                      <m:r>
                        <w:rPr>
                          <w:rFonts w:ascii="Cambria Math" w:hAnsi="Cambria Math"/>
                        </w:rPr>
                        <m:t xml:space="preserve">o</m:t>
                      </m:r>
                    </m:sub>
                  </m:sSub>
                </m:den>
              </m:f>
            </m:e>
          </m:d>
        </m:oMath>
      </m:oMathPara>
    </w:p>
    <w:p>
      <w:pPr>
        <w:pStyle w:val="Normal"/>
        <w:spacing w:lineRule="auto" w:line="360"/>
        <w:jc w:val="both"/>
        <w:rPr>
          <w:rFonts w:eastAsia="宋体" w:eastAsiaTheme="minorEastAsia"/>
          <w:sz w:val="32"/>
          <w:szCs w:val="24"/>
        </w:rPr>
      </w:pPr>
      <w:r>
        <w:rPr/>
      </w:r>
      <m:oMath xmlns:m="http://schemas.openxmlformats.org/officeDocument/2006/math">
        <m:sSub>
          <m:e>
            <m:r>
              <w:rPr>
                <w:rFonts w:ascii="Cambria Math" w:hAnsi="Cambria Math"/>
              </w:rPr>
              <m:t xml:space="preserve">I</m:t>
            </m:r>
          </m:e>
          <m:sub>
            <m:r>
              <w:rPr>
                <w:rFonts w:ascii="Cambria Math" w:hAnsi="Cambria Math"/>
              </w:rPr>
              <m:t xml:space="preserve">o</m:t>
            </m:r>
          </m:sub>
        </m:sSub>
      </m:oMath>
      <w:r>
        <w:rPr>
          <w:rFonts w:eastAsia="宋体" w:eastAsiaTheme="minorEastAsia"/>
          <w:sz w:val="32"/>
          <w:szCs w:val="24"/>
        </w:rPr>
        <w:t xml:space="preserve"> </w:t>
      </w:r>
      <w:r>
        <w:rPr>
          <w:rFonts w:eastAsia="宋体" w:eastAsiaTheme="minorEastAsia"/>
          <w:sz w:val="32"/>
          <w:szCs w:val="24"/>
        </w:rPr>
        <w:t>Is known as the reference intensity</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The standard reference intensity </w:t>
      </w:r>
      <w:r>
        <w:rPr/>
      </w:r>
      <m:oMath xmlns:m="http://schemas.openxmlformats.org/officeDocument/2006/math">
        <m:d>
          <m:dPr>
            <m:begChr m:val="("/>
            <m:endChr m:val=")"/>
          </m:dPr>
          <m:e>
            <m:sSub>
              <m:e>
                <m:r>
                  <w:rPr>
                    <w:rFonts w:ascii="Cambria Math" w:hAnsi="Cambria Math"/>
                  </w:rPr>
                  <m:t xml:space="preserve">I</m:t>
                </m:r>
              </m:e>
              <m:sub>
                <m:r>
                  <w:rPr>
                    <w:rFonts w:ascii="Cambria Math" w:hAnsi="Cambria Math"/>
                  </w:rPr>
                  <m:t xml:space="preserve">o</m:t>
                </m:r>
              </m:sub>
            </m:sSub>
          </m:e>
        </m:d>
      </m:oMath>
      <w:r>
        <w:rPr>
          <w:rFonts w:eastAsia="宋体" w:eastAsiaTheme="minorEastAsia"/>
          <w:sz w:val="32"/>
          <w:szCs w:val="24"/>
        </w:rPr>
        <w:t xml:space="preserve"> of sound waves is </w:t>
      </w:r>
      <w:r>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r>
          <w:rPr>
            <w:rFonts w:ascii="Cambria Math" w:hAnsi="Cambria Math"/>
          </w:rPr>
          <m:t xml:space="preserve">W</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w:p>
    <w:p>
      <w:pPr>
        <w:pStyle w:val="Normal"/>
        <w:spacing w:lineRule="auto" w:line="360"/>
        <w:jc w:val="both"/>
        <w:rPr>
          <w:rFonts w:eastAsia="宋体" w:eastAsiaTheme="minorEastAsia"/>
          <w:sz w:val="32"/>
          <w:szCs w:val="24"/>
        </w:rPr>
      </w:pPr>
      <w:r>
        <w:rPr>
          <w:rFonts w:eastAsia="宋体" w:eastAsiaTheme="minorEastAsia"/>
          <w:sz w:val="32"/>
          <w:szCs w:val="24"/>
        </w:rPr>
        <w:t>Bel in decibel is in honor of the inventor of the telephone Alexander Graham Bell.</w:t>
      </w:r>
    </w:p>
    <w:p>
      <w:pPr>
        <w:pStyle w:val="Normal"/>
        <w:spacing w:lineRule="auto" w:line="360"/>
        <w:jc w:val="both"/>
        <w:rPr>
          <w:rFonts w:eastAsia="宋体" w:eastAsiaTheme="minorEastAsia"/>
          <w:sz w:val="32"/>
          <w:szCs w:val="24"/>
        </w:rPr>
      </w:pPr>
      <w:r>
        <w:rPr>
          <w:rFonts w:eastAsia="宋体" w:eastAsiaTheme="minorEastAsia"/>
          <w:sz w:val="32"/>
          <w:szCs w:val="24"/>
        </w:rPr>
        <w:t>The ear does not respond equally to well to all frequencies in the audio range. It is considerably macro sensitive to frequencies between 2000 and 5000Hz than either higher or lower frequencies.</w:t>
      </w:r>
    </w:p>
    <w:p>
      <w:pPr>
        <w:pStyle w:val="Normal"/>
        <w:spacing w:lineRule="auto" w:line="360"/>
        <w:jc w:val="both"/>
        <w:rPr>
          <w:rFonts w:eastAsia="宋体" w:eastAsiaTheme="minorEastAsia"/>
          <w:sz w:val="32"/>
          <w:szCs w:val="24"/>
        </w:rPr>
      </w:pPr>
      <w:r>
        <w:rPr>
          <w:rFonts w:eastAsia="宋体" w:eastAsiaTheme="minorEastAsia"/>
          <w:sz w:val="32"/>
          <w:szCs w:val="24"/>
        </w:rPr>
        <w:t>The normal ear can distinguish between intensity levels that differ by about 1dB</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STATIONARY WAVES IN SOUNDS</w:t>
      </w:r>
    </w:p>
    <w:p>
      <w:pPr>
        <w:pStyle w:val="Normal"/>
        <w:spacing w:lineRule="auto" w:line="360"/>
        <w:jc w:val="both"/>
        <w:rPr>
          <w:rFonts w:eastAsia="宋体" w:eastAsiaTheme="minorEastAsia"/>
          <w:sz w:val="32"/>
          <w:szCs w:val="24"/>
        </w:rPr>
      </w:pPr>
      <w:r>
        <w:rPr>
          <w:rFonts w:eastAsia="宋体" w:eastAsiaTheme="minorEastAsia"/>
          <w:sz w:val="32"/>
          <w:szCs w:val="24"/>
        </w:rPr>
        <w:t>These are also called standing waves. They can be defined as waves obtained when two progressive waves of equal amplitude and frequencies travel in opposite directions and combine together. The instrument used to obtain a stationary wave is called a Stroboscope.</w:t>
      </w:r>
    </w:p>
    <w:p>
      <w:pPr>
        <w:pStyle w:val="Normal"/>
        <w:spacing w:lineRule="auto" w:line="360"/>
        <w:jc w:val="both"/>
        <w:rPr>
          <w:rFonts w:eastAsia="宋体" w:eastAsiaTheme="minorEastAsia"/>
          <w:sz w:val="32"/>
          <w:szCs w:val="24"/>
        </w:rPr>
      </w:pPr>
      <w:r>
        <w:rPr>
          <w:rFonts w:eastAsia="宋体" w:eastAsiaTheme="minorEastAsia"/>
          <w:sz w:val="32"/>
          <w:szCs w:val="24"/>
        </w:rPr>
        <w:t>In a stationary wave, two points are known to be very important. They are the node and antinodes. Antinode is the total amplitude of the two waves. It is defined as the point of maximum displacement. Node is the point where the two waves intercept. It can also be defined as the point of no displacement or the point of no amplitude.</w:t>
      </w:r>
    </w:p>
    <w:p>
      <w:pPr>
        <w:pStyle w:val="Normal"/>
        <w:spacing w:lineRule="auto" w:line="360"/>
        <w:jc w:val="both"/>
        <w:rPr>
          <w:rFonts w:eastAsia="宋体" w:eastAsiaTheme="minorEastAsia"/>
          <w:sz w:val="32"/>
          <w:szCs w:val="24"/>
        </w:rPr>
      </w:pPr>
      <w:r>
        <w:rPr>
          <w:rFonts w:eastAsia="宋体" w:eastAsiaTheme="minorEastAsia"/>
          <w:sz w:val="32"/>
          <w:szCs w:val="24"/>
        </w:rPr>
        <w:t>The distance between a node and the next node is half the wavelength. Also, the distance between two antinodes is half the wavelength. However, the distance between the node and an antinode is a quarter of the wavelength.</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n</m:t>
              </m:r>
              <m:r>
                <w:rPr>
                  <w:rFonts w:ascii="Cambria Math" w:hAnsi="Cambria Math"/>
                </w:rPr>
                <m:t xml:space="preserve">−</m:t>
              </m:r>
              <m:r>
                <w:rPr>
                  <w:rFonts w:ascii="Cambria Math" w:hAnsi="Cambria Math"/>
                </w:rPr>
                <m:t xml:space="preserve">n</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a</m:t>
              </m:r>
              <m:r>
                <w:rPr>
                  <w:rFonts w:ascii="Cambria Math" w:hAnsi="Cambria Math"/>
                </w:rPr>
                <m:t xml:space="preserve">−</m:t>
              </m:r>
              <m:r>
                <w:rPr>
                  <w:rFonts w:ascii="Cambria Math" w:hAnsi="Cambria Math"/>
                </w:rPr>
                <m:t xml:space="preserve">a</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n</m:t>
              </m:r>
              <m:r>
                <w:rPr>
                  <w:rFonts w:ascii="Cambria Math" w:hAnsi="Cambria Math"/>
                </w:rPr>
                <m:t xml:space="preserve">−</m:t>
              </m:r>
              <m:r>
                <w:rPr>
                  <w:rFonts w:ascii="Cambria Math" w:hAnsi="Cambria Math"/>
                </w:rPr>
                <m:t xml:space="preserve">a</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4</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a</m:t>
              </m:r>
              <m:r>
                <w:rPr>
                  <w:rFonts w:ascii="Cambria Math" w:hAnsi="Cambria Math"/>
                </w:rPr>
                <m:t xml:space="preserve">−</m:t>
              </m:r>
              <m:r>
                <w:rPr>
                  <w:rFonts w:ascii="Cambria Math" w:hAnsi="Cambria Math"/>
                </w:rPr>
                <m:t xml:space="preserve">n</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4</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Common examples of stationary waves are waves produced in pipes and waves produced in strings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STATIONARY WAVES PRODUCED IN STRINGS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SONOMETER</w:t>
      </w:r>
    </w:p>
    <w:p>
      <w:pPr>
        <w:pStyle w:val="Normal"/>
        <w:spacing w:lineRule="auto" w:line="360"/>
        <w:jc w:val="both"/>
        <w:rPr>
          <w:rFonts w:eastAsia="宋体" w:eastAsiaTheme="minorEastAsia"/>
          <w:sz w:val="32"/>
          <w:szCs w:val="24"/>
        </w:rPr>
      </w:pPr>
      <w:r>
        <w:rPr>
          <w:rFonts w:eastAsia="宋体" w:eastAsiaTheme="minorEastAsia"/>
          <w:sz w:val="32"/>
          <w:szCs w:val="24"/>
        </w:rPr>
        <w:t>A sonometer is an example of a stringed instrument used to obtain a stationary wave.</w:t>
      </w:r>
    </w:p>
    <w:p>
      <w:pPr>
        <w:pStyle w:val="Normal"/>
        <w:spacing w:lineRule="auto" w:line="360"/>
        <w:jc w:val="both"/>
        <w:rPr>
          <w:rFonts w:eastAsia="宋体" w:eastAsiaTheme="minorEastAsia"/>
          <w:sz w:val="32"/>
          <w:szCs w:val="24"/>
        </w:rPr>
      </w:pPr>
      <w:r>
        <w:rPr>
          <w:rFonts w:eastAsia="宋体" w:eastAsiaTheme="minorEastAsia"/>
          <w:sz w:val="32"/>
          <w:szCs w:val="24"/>
        </w:rPr>
        <w:t>The string whose frequency is to be determined is be determined is attached to one end of the block. The string passes over a (frictionless) pulley via two pegs. The frequency obtained by the string depends on the following factors</w:t>
      </w:r>
    </w:p>
    <w:p>
      <w:pPr>
        <w:pStyle w:val="ListParagraph"/>
        <w:numPr>
          <w:ilvl w:val="0"/>
          <w:numId w:val="59"/>
        </w:numPr>
        <w:spacing w:lineRule="auto" w:line="360"/>
        <w:jc w:val="both"/>
        <w:rPr>
          <w:rFonts w:eastAsia="宋体" w:eastAsiaTheme="minorEastAsia"/>
          <w:sz w:val="32"/>
          <w:szCs w:val="24"/>
        </w:rPr>
      </w:pPr>
      <w:r>
        <w:rPr>
          <w:rFonts w:eastAsia="宋体" w:eastAsiaTheme="minorEastAsia"/>
          <w:sz w:val="32"/>
          <w:szCs w:val="24"/>
        </w:rPr>
        <w:t>Tension (T) of the string: The higher the tension (i.e. the string is more drawn and is tighter), the higher the frequency. Mathematically, the frequency is directly proportional to the square root of the tension of the strange.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ad>
            <m:radPr>
              <m:degHide m:val="1"/>
            </m:radPr>
            <m:deg/>
            <m:e>
              <m:r>
                <w:rPr>
                  <w:rFonts w:ascii="Cambria Math" w:hAnsi="Cambria Math"/>
                </w:rPr>
                <m:t xml:space="preserve">T</m:t>
              </m:r>
            </m:e>
          </m:ra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m:t>
          </m:r>
          <m:rad>
            <m:radPr>
              <m:degHide m:val="1"/>
            </m:radPr>
            <m:deg/>
            <m:e>
              <m:r>
                <w:rPr>
                  <w:rFonts w:ascii="Cambria Math" w:hAnsi="Cambria Math"/>
                </w:rPr>
                <m:t xml:space="preserve">T</m:t>
              </m:r>
            </m:e>
          </m:ra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f</m:t>
              </m:r>
            </m:num>
            <m:den>
              <m:rad>
                <m:radPr>
                  <m:degHide m:val="1"/>
                </m:radPr>
                <m:deg/>
                <m:e>
                  <m:r>
                    <w:rPr>
                      <w:rFonts w:ascii="Cambria Math" w:hAnsi="Cambria Math"/>
                    </w:rPr>
                    <m:t xml:space="preserve">T</m:t>
                  </m:r>
                </m:e>
              </m:rad>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sSub>
                <m:e>
                  <m:r>
                    <w:rPr>
                      <w:rFonts w:ascii="Cambria Math" w:hAnsi="Cambria Math"/>
                    </w:rPr>
                    <m:t xml:space="preserve">f</m:t>
                  </m:r>
                </m:e>
                <m:sub>
                  <m:r>
                    <w:rPr>
                      <w:rFonts w:ascii="Cambria Math" w:hAnsi="Cambria Math"/>
                    </w:rPr>
                    <m:t xml:space="preserve">1</m:t>
                  </m:r>
                </m:sub>
              </m:sSub>
            </m:num>
            <m:den>
              <m:rad>
                <m:radPr>
                  <m:degHide m:val="1"/>
                </m:radPr>
                <m:deg/>
                <m:e>
                  <m:sSub>
                    <m:e>
                      <m:r>
                        <w:rPr>
                          <w:rFonts w:ascii="Cambria Math" w:hAnsi="Cambria Math"/>
                        </w:rPr>
                        <m:t xml:space="preserve">T</m:t>
                      </m:r>
                    </m:e>
                    <m:sub>
                      <m:r>
                        <w:rPr>
                          <w:rFonts w:ascii="Cambria Math" w:hAnsi="Cambria Math"/>
                        </w:rPr>
                        <m:t xml:space="preserve">1</m:t>
                      </m:r>
                    </m:sub>
                  </m:sSub>
                </m:e>
              </m:rad>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2</m:t>
                  </m:r>
                </m:sub>
              </m:sSub>
            </m:num>
            <m:den>
              <m:rad>
                <m:radPr>
                  <m:degHide m:val="1"/>
                </m:radPr>
                <m:deg/>
                <m:e>
                  <m:sSub>
                    <m:e>
                      <m:r>
                        <w:rPr>
                          <w:rFonts w:ascii="Cambria Math" w:hAnsi="Cambria Math"/>
                        </w:rPr>
                        <m:t xml:space="preserve">T</m:t>
                      </m:r>
                    </m:e>
                    <m:sub>
                      <m:r>
                        <w:rPr>
                          <w:rFonts w:ascii="Cambria Math" w:hAnsi="Cambria Math"/>
                        </w:rPr>
                        <m:t xml:space="preserve">2</m:t>
                      </m:r>
                    </m:sub>
                  </m:sSub>
                </m:e>
              </m:rad>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T</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den>
              </m:f>
            </m:e>
          </m:rad>
        </m:oMath>
      </m:oMathPara>
    </w:p>
    <w:p>
      <w:pPr>
        <w:pStyle w:val="ListParagraph"/>
        <w:numPr>
          <w:ilvl w:val="0"/>
          <w:numId w:val="59"/>
        </w:numPr>
        <w:spacing w:lineRule="auto" w:line="360"/>
        <w:jc w:val="both"/>
        <w:rPr>
          <w:rFonts w:eastAsia="宋体" w:eastAsiaTheme="minorEastAsia"/>
          <w:sz w:val="32"/>
          <w:szCs w:val="24"/>
        </w:rPr>
      </w:pPr>
      <w:r>
        <w:rPr>
          <w:rFonts w:eastAsia="宋体" w:eastAsiaTheme="minorEastAsia"/>
          <w:sz w:val="32"/>
          <w:szCs w:val="24"/>
        </w:rPr>
        <w:t>Length (l) of the string: The shorter the length, the higher the frequency produced in the string. Mathematically, the frequency is inversely proportional to the length of the string.</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num>
            <m:den>
              <m:r>
                <w:rPr>
                  <w:rFonts w:ascii="Cambria Math" w:hAnsi="Cambria Math"/>
                </w:rPr>
                <m:t xml:space="preserve">l</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fl</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l</m:t>
              </m:r>
            </m:e>
            <m:sub>
              <m:r>
                <w:rPr>
                  <w:rFonts w:ascii="Cambria Math" w:hAnsi="Cambria Math"/>
                </w:rPr>
                <m:t xml:space="preserve">2</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sSub>
                <m:e>
                  <m:r>
                    <w:rPr>
                      <w:rFonts w:ascii="Cambria Math" w:hAnsi="Cambria Math"/>
                    </w:rPr>
                    <m:t xml:space="preserve">l</m:t>
                  </m:r>
                </m:e>
                <m:sub>
                  <m:r>
                    <w:rPr>
                      <w:rFonts w:ascii="Cambria Math" w:hAnsi="Cambria Math"/>
                    </w:rPr>
                    <m:t xml:space="preserve">1</m:t>
                  </m:r>
                </m:sub>
              </m:sSub>
            </m:den>
          </m:f>
        </m:oMath>
      </m:oMathPara>
    </w:p>
    <w:p>
      <w:pPr>
        <w:pStyle w:val="ListParagraph"/>
        <w:numPr>
          <w:ilvl w:val="0"/>
          <w:numId w:val="59"/>
        </w:numPr>
        <w:spacing w:lineRule="auto" w:line="360"/>
        <w:jc w:val="both"/>
        <w:rPr>
          <w:rFonts w:eastAsia="宋体" w:eastAsiaTheme="minorEastAsia"/>
          <w:sz w:val="32"/>
          <w:szCs w:val="24"/>
        </w:rPr>
      </w:pPr>
      <w:r>
        <w:rPr>
          <w:rFonts w:eastAsia="宋体" w:eastAsiaTheme="minorEastAsia"/>
          <w:sz w:val="32"/>
          <w:szCs w:val="24"/>
        </w:rPr>
        <w:t>Linear density: This can be defined as the mass per unit length.</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f>
            <m:num>
              <m:r>
                <w:rPr>
                  <w:rFonts w:ascii="Cambria Math" w:hAnsi="Cambria Math"/>
                </w:rPr>
                <m:t xml:space="preserve">m</m:t>
              </m:r>
            </m:num>
            <m:den>
              <m:r>
                <w:rPr>
                  <w:rFonts w:ascii="Cambria Math" w:hAnsi="Cambria Math"/>
                </w:rPr>
                <m:t xml:space="preserve">l</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frequency produced in a string is inversely proportional to the square root of the linear density.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μ</m:t>
                  </m:r>
                </m:e>
              </m:rad>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num>
            <m:den>
              <m:rad>
                <m:radPr>
                  <m:degHide m:val="1"/>
                </m:radPr>
                <m:deg/>
                <m:e>
                  <m:r>
                    <w:rPr>
                      <w:rFonts w:ascii="Cambria Math" w:hAnsi="Cambria Math"/>
                    </w:rPr>
                    <m:t xml:space="preserve">μ</m:t>
                  </m:r>
                </m:e>
              </m:rad>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f</m:t>
          </m:r>
          <m:rad>
            <m:radPr>
              <m:degHide m:val="1"/>
            </m:radPr>
            <m:deg/>
            <m:e>
              <m:r>
                <w:rPr>
                  <w:rFonts w:ascii="Cambria Math" w:hAnsi="Cambria Math"/>
                </w:rPr>
                <m:t xml:space="preserve">μ</m:t>
              </m:r>
            </m:e>
          </m:ra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μ</m:t>
                      </m:r>
                    </m:e>
                    <m:sub>
                      <m:r>
                        <w:rPr>
                          <w:rFonts w:ascii="Cambria Math" w:hAnsi="Cambria Math"/>
                        </w:rPr>
                        <m:t xml:space="preserve">2</m:t>
                      </m:r>
                    </m:sub>
                  </m:sSub>
                </m:num>
                <m:den>
                  <m:sSub>
                    <m:e>
                      <m:r>
                        <w:rPr>
                          <w:rFonts w:ascii="Cambria Math" w:hAnsi="Cambria Math"/>
                        </w:rPr>
                        <m:t xml:space="preserve">μ</m:t>
                      </m:r>
                    </m:e>
                    <m:sub>
                      <m:r>
                        <w:rPr>
                          <w:rFonts w:ascii="Cambria Math" w:hAnsi="Cambria Math"/>
                        </w:rPr>
                        <m:t xml:space="preserve">1</m:t>
                      </m:r>
                    </m:sub>
                  </m:sSub>
                </m:den>
              </m:f>
            </m:e>
          </m:rad>
        </m:oMath>
      </m:oMathPara>
    </w:p>
    <w:p>
      <w:pPr>
        <w:pStyle w:val="Normal"/>
        <w:spacing w:lineRule="auto" w:line="360"/>
        <w:jc w:val="both"/>
        <w:rPr>
          <w:rFonts w:eastAsia="宋体" w:eastAsiaTheme="minorEastAsia"/>
          <w:sz w:val="32"/>
          <w:szCs w:val="24"/>
        </w:rPr>
      </w:pPr>
      <w:r>
        <w:rPr>
          <w:rFonts w:eastAsia="宋体" w:eastAsiaTheme="minorEastAsia"/>
          <w:sz w:val="32"/>
          <w:szCs w:val="24"/>
        </w:rPr>
        <w:t>But if the length of the strings used are constant, then only the mass of the string will have an effect on the frequency of the string since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f>
            <m:num>
              <m:r>
                <w:rPr>
                  <w:rFonts w:ascii="Cambria Math" w:hAnsi="Cambria Math"/>
                </w:rPr>
                <m:t xml:space="preserve">m</m:t>
              </m:r>
            </m:num>
            <m:den>
              <m:r>
                <w:rPr>
                  <w:rFonts w:ascii="Cambria Math" w:hAnsi="Cambria Math"/>
                </w:rPr>
                <m:t xml:space="preserve">l</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At constant length,</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den>
              </m:f>
            </m:e>
          </m:rad>
        </m:oMath>
      </m:oMathPara>
    </w:p>
    <w:p>
      <w:pPr>
        <w:pStyle w:val="Normal"/>
        <w:spacing w:lineRule="auto" w:line="360"/>
        <w:jc w:val="both"/>
        <w:rPr>
          <w:rFonts w:eastAsia="宋体" w:eastAsiaTheme="minorEastAsia"/>
          <w:sz w:val="32"/>
          <w:szCs w:val="24"/>
        </w:rPr>
      </w:pPr>
      <w:r>
        <w:rPr>
          <w:rFonts w:eastAsia="宋体" w:eastAsiaTheme="minorEastAsia"/>
          <w:sz w:val="32"/>
          <w:szCs w:val="24"/>
        </w:rPr>
        <w:t>Recall</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ad>
            <m:radPr>
              <m:degHide m:val="1"/>
            </m:radPr>
            <m:deg/>
            <m:e>
              <m:r>
                <w:rPr>
                  <w:rFonts w:ascii="Cambria Math" w:hAnsi="Cambria Math"/>
                </w:rPr>
                <m:t xml:space="preserve">T</m:t>
              </m:r>
            </m:e>
          </m:ra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μ</m:t>
                  </m:r>
                </m:e>
              </m:rad>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On joining,</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μ</m:t>
                  </m:r>
                </m:e>
              </m:rad>
            </m:den>
          </m:f>
          <m:r>
            <w:rPr>
              <w:rFonts w:ascii="Cambria Math" w:hAnsi="Cambria Math"/>
            </w:rPr>
            <m:t xml:space="preserve">∙</m:t>
          </m:r>
          <m:rad>
            <m:radPr>
              <m:degHide m:val="1"/>
            </m:radPr>
            <m:deg/>
            <m:e>
              <m:r>
                <w:rPr>
                  <w:rFonts w:ascii="Cambria Math" w:hAnsi="Cambria Math"/>
                </w:rPr>
                <m:t xml:space="preserve">T</m:t>
              </m:r>
            </m:e>
          </m:ra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num>
            <m:den>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spacing w:lineRule="auto" w:line="360"/>
        <w:jc w:val="both"/>
        <w:rPr>
          <w:rFonts w:eastAsia="宋体" w:eastAsiaTheme="minorEastAsia"/>
          <w:sz w:val="32"/>
          <w:szCs w:val="24"/>
        </w:rPr>
      </w:pPr>
      <w:r>
        <w:rPr>
          <w:rFonts w:eastAsia="宋体" w:eastAsiaTheme="minorEastAsia"/>
          <w:sz w:val="32"/>
          <w:szCs w:val="24"/>
        </w:rPr>
        <w:t>From mathematical investigation,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2</m:t>
              </m:r>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spacing w:lineRule="auto" w:line="360"/>
        <w:jc w:val="both"/>
        <w:rPr>
          <w:rFonts w:eastAsia="宋体" w:eastAsiaTheme="minorEastAsia"/>
          <w:sz w:val="32"/>
          <w:szCs w:val="24"/>
        </w:rPr>
      </w:pPr>
      <w:r>
        <w:rPr>
          <w:rFonts w:eastAsia="宋体" w:eastAsiaTheme="minorEastAsia"/>
          <w:sz w:val="32"/>
          <w:szCs w:val="24"/>
        </w:rPr>
        <w:t>Here, n is called the number of harmonics.</w:t>
      </w:r>
    </w:p>
    <w:p>
      <w:pPr>
        <w:pStyle w:val="Normal"/>
        <w:spacing w:lineRule="auto" w:line="360"/>
        <w:jc w:val="both"/>
        <w:rPr>
          <w:rFonts w:eastAsia="宋体" w:eastAsiaTheme="minorEastAsia"/>
          <w:sz w:val="32"/>
          <w:szCs w:val="24"/>
        </w:rPr>
      </w:pPr>
      <w:r>
        <w:rPr>
          <w:rFonts w:eastAsia="宋体" w:eastAsiaTheme="minorEastAsia"/>
          <w:sz w:val="32"/>
          <w:szCs w:val="24"/>
        </w:rPr>
        <w:t>The lowest frequency of vibration of a string is called the fundamental frequency. The multiple values of this frequency are called the harmonics. The frequency that is double is called the second harmonic, triple times the frequency the frequency is called the third harmonic and so on.</w:t>
      </w:r>
    </w:p>
    <w:p>
      <w:pPr>
        <w:pStyle w:val="Normal"/>
        <w:spacing w:lineRule="auto" w:line="360"/>
        <w:jc w:val="both"/>
        <w:rPr>
          <w:rFonts w:eastAsia="宋体" w:eastAsiaTheme="minorEastAsia"/>
          <w:sz w:val="32"/>
          <w:szCs w:val="24"/>
        </w:rPr>
      </w:pPr>
      <w:r>
        <w:rPr>
          <w:rFonts w:eastAsia="宋体" w:eastAsiaTheme="minorEastAsia"/>
          <w:sz w:val="32"/>
          <w:szCs w:val="24"/>
        </w:rPr>
        <w:t>All resonant frequencies which are higher than the fundamental frequency whether they are integer multiples or not are called overtones. Each resonance frequency corresponds to an oscillation of the entire string.</w:t>
      </w:r>
    </w:p>
    <w:p>
      <w:pPr>
        <w:pStyle w:val="Normal"/>
        <w:spacing w:lineRule="auto" w:line="360"/>
        <w:jc w:val="both"/>
        <w:rPr>
          <w:rFonts w:eastAsia="宋体" w:eastAsiaTheme="minorEastAsia"/>
          <w:sz w:val="32"/>
          <w:szCs w:val="24"/>
        </w:rPr>
      </w:pPr>
      <w:r>
        <w:rPr>
          <w:rFonts w:eastAsia="宋体" w:eastAsiaTheme="minorEastAsia"/>
          <w:sz w:val="32"/>
          <w:szCs w:val="24"/>
        </w:rPr>
        <w:t>Fundamental frequency (1</w:t>
      </w:r>
      <w:r>
        <w:rPr>
          <w:rFonts w:eastAsia="宋体" w:eastAsiaTheme="minorEastAsia"/>
          <w:sz w:val="32"/>
          <w:szCs w:val="24"/>
          <w:vertAlign w:val="superscript"/>
        </w:rPr>
        <w:t>st</w:t>
      </w:r>
      <w:r>
        <w:rPr>
          <w:rFonts w:eastAsia="宋体" w:eastAsiaTheme="minorEastAsia"/>
          <w:sz w:val="32"/>
          <w:szCs w:val="24"/>
        </w:rPr>
        <w:t xml:space="preserve"> harmonic)</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Here, v is the velocity of the sound produced.</w:t>
      </w:r>
    </w:p>
    <w:p>
      <w:pPr>
        <w:pStyle w:val="Normal"/>
        <w:spacing w:lineRule="auto" w:line="360"/>
        <w:jc w:val="both"/>
        <w:rPr>
          <w:rFonts w:eastAsia="宋体" w:eastAsiaTheme="minorEastAsia"/>
          <w:sz w:val="32"/>
          <w:szCs w:val="24"/>
        </w:rPr>
      </w:pPr>
      <w:r>
        <w:rPr>
          <w:rFonts w:eastAsia="宋体" w:eastAsiaTheme="minorEastAsia"/>
          <w:sz w:val="32"/>
          <w:szCs w:val="24"/>
        </w:rPr>
        <w:t>2</w:t>
      </w:r>
      <w:r>
        <w:rPr>
          <w:rFonts w:eastAsia="宋体" w:eastAsiaTheme="minorEastAsia"/>
          <w:sz w:val="32"/>
          <w:szCs w:val="24"/>
          <w:vertAlign w:val="superscript"/>
        </w:rPr>
        <w:t>nd</w:t>
      </w:r>
      <w:r>
        <w:rPr>
          <w:rFonts w:eastAsia="宋体" w:eastAsiaTheme="minorEastAsia"/>
          <w:sz w:val="32"/>
          <w:szCs w:val="24"/>
        </w:rPr>
        <w:t xml:space="preserve"> harmonic (1</w:t>
      </w:r>
      <w:r>
        <w:rPr>
          <w:rFonts w:eastAsia="宋体" w:eastAsiaTheme="minorEastAsia"/>
          <w:sz w:val="32"/>
          <w:szCs w:val="24"/>
          <w:vertAlign w:val="superscript"/>
        </w:rPr>
        <w:t>st</w:t>
      </w:r>
      <w:r>
        <w:rPr>
          <w:rFonts w:eastAsia="宋体" w:eastAsiaTheme="minorEastAsia"/>
          <w:sz w:val="32"/>
          <w:szCs w:val="24"/>
        </w:rPr>
        <w:t xml:space="preserve"> overtone)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l</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o</m:t>
              </m:r>
            </m:sub>
          </m:sSub>
        </m:oMath>
      </m:oMathPara>
    </w:p>
    <w:p>
      <w:pPr>
        <w:pStyle w:val="Normal"/>
        <w:spacing w:lineRule="auto" w:line="360"/>
        <w:jc w:val="both"/>
        <w:rPr>
          <w:rFonts w:eastAsia="宋体" w:eastAsiaTheme="minorEastAsia"/>
          <w:sz w:val="32"/>
          <w:szCs w:val="24"/>
        </w:rPr>
      </w:pPr>
      <w:r>
        <w:rPr>
          <w:rFonts w:eastAsia="宋体" w:eastAsiaTheme="minorEastAsia"/>
          <w:sz w:val="32"/>
          <w:szCs w:val="24"/>
        </w:rPr>
        <w:t>3</w:t>
      </w:r>
      <w:r>
        <w:rPr>
          <w:rFonts w:eastAsia="宋体" w:eastAsiaTheme="minorEastAsia"/>
          <w:sz w:val="32"/>
          <w:szCs w:val="24"/>
          <w:vertAlign w:val="superscript"/>
        </w:rPr>
        <w:t>rd</w:t>
      </w:r>
      <w:r>
        <w:rPr>
          <w:rFonts w:eastAsia="宋体" w:eastAsiaTheme="minorEastAsia"/>
          <w:sz w:val="32"/>
          <w:szCs w:val="24"/>
        </w:rPr>
        <w:t xml:space="preserve"> harmonic (2</w:t>
      </w:r>
      <w:r>
        <w:rPr>
          <w:rFonts w:eastAsia="宋体" w:eastAsiaTheme="minorEastAsia"/>
          <w:sz w:val="32"/>
          <w:szCs w:val="24"/>
          <w:vertAlign w:val="superscript"/>
        </w:rPr>
        <w:t>nd</w:t>
      </w:r>
      <w:r>
        <w:rPr>
          <w:rFonts w:eastAsia="宋体" w:eastAsiaTheme="minorEastAsia"/>
          <w:sz w:val="32"/>
          <w:szCs w:val="24"/>
        </w:rPr>
        <w:t xml:space="preserve"> overtone)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sSub>
            <m:e>
              <m:r>
                <w:rPr>
                  <w:rFonts w:ascii="Cambria Math" w:hAnsi="Cambria Math"/>
                </w:rPr>
                <m:t xml:space="preserve">f</m:t>
              </m:r>
            </m:e>
            <m:sub>
              <m:r>
                <w:rPr>
                  <w:rFonts w:ascii="Cambria Math" w:hAnsi="Cambria Math"/>
                </w:rPr>
                <m:t xml:space="preserve">o</m:t>
              </m:r>
            </m:sub>
          </m:sSub>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nth harmonic frequency can be written into</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ub>
          </m:sSub>
          <m:r>
            <w:rPr>
              <w:rFonts w:ascii="Cambria Math" w:hAnsi="Cambria Math"/>
            </w:rPr>
            <m:t xml:space="preserve">=</m:t>
          </m:r>
          <m:r>
            <w:rPr>
              <w:rFonts w:ascii="Cambria Math" w:hAnsi="Cambria Math"/>
            </w:rPr>
            <m:t xml:space="preserve">n</m:t>
          </m:r>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r>
            <w:rPr>
              <w:rFonts w:ascii="Cambria Math" w:hAnsi="Cambria Math"/>
            </w:rPr>
            <m:t xml:space="preserve">=</m:t>
          </m:r>
          <m:r>
            <w:rPr>
              <w:rFonts w:ascii="Cambria Math" w:hAnsi="Cambria Math"/>
            </w:rPr>
            <m:t xml:space="preserve">n</m:t>
          </m:r>
          <m:sSub>
            <m:e>
              <m:r>
                <w:rPr>
                  <w:rFonts w:ascii="Cambria Math" w:hAnsi="Cambria Math"/>
                </w:rPr>
                <m:t xml:space="preserve">f</m:t>
              </m:r>
            </m:e>
            <m:sub>
              <m:r>
                <w:rPr>
                  <w:rFonts w:ascii="Cambria Math" w:hAnsi="Cambria Math"/>
                </w:rPr>
                <m:t xml:space="preserve">o</m:t>
              </m:r>
            </m:sub>
          </m:sSub>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nth overtone frequency is expressed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Sub>
            <m:e>
              <m:r>
                <w:rPr>
                  <w:rFonts w:ascii="Cambria Math" w:hAnsi="Cambria Math"/>
                </w:rPr>
                <m:t xml:space="preserve">f</m:t>
              </m:r>
            </m:e>
            <m:sub>
              <m:r>
                <w:rPr>
                  <w:rFonts w:ascii="Cambria Math" w:hAnsi="Cambria Math"/>
                </w:rPr>
                <m:t xml:space="preserve">o</m:t>
              </m:r>
            </m:sub>
          </m:sSub>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The frequencies of overtones are the higher multiples of the fundamental frequencies. For example if the fundamental frequency </w:t>
      </w:r>
    </w:p>
    <w:p>
      <w:pPr>
        <w:pStyle w:val="Normal"/>
        <w:spacing w:lineRule="auto" w:line="360"/>
        <w:jc w:val="both"/>
        <w:rPr>
          <w:rFonts w:eastAsia="宋体" w:eastAsiaTheme="minorEastAsia"/>
          <w:sz w:val="32"/>
          <w:szCs w:val="24"/>
        </w:rPr>
      </w:pPr>
      <w:r>
        <w:rPr>
          <w:rFonts w:eastAsia="宋体" w:eastAsiaTheme="minorEastAsia"/>
          <w:sz w:val="32"/>
          <w:szCs w:val="24"/>
        </w:rPr>
        <w:t>Two major factors that affect the velocity of sound in a string</w:t>
      </w:r>
    </w:p>
    <w:p>
      <w:pPr>
        <w:pStyle w:val="Normal"/>
        <w:spacing w:lineRule="auto" w:line="360"/>
        <w:jc w:val="both"/>
        <w:rPr>
          <w:rFonts w:eastAsia="宋体" w:eastAsiaTheme="minorEastAsia"/>
          <w:sz w:val="32"/>
          <w:szCs w:val="24"/>
        </w:rPr>
      </w:pPr>
      <w:r>
        <w:rPr>
          <w:rFonts w:eastAsia="宋体" w:eastAsiaTheme="minorEastAsia"/>
          <w:sz w:val="32"/>
          <w:szCs w:val="24"/>
        </w:rPr>
        <w:t>Tension (T) in the string:</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T</m:t>
              </m:r>
            </m:e>
          </m:rad>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linear density: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μ</m:t>
                  </m:r>
                </m:e>
              </m:rad>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On combining,</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spacing w:lineRule="auto" w:line="360"/>
        <w:jc w:val="both"/>
        <w:rPr>
          <w:rFonts w:eastAsia="宋体" w:eastAsiaTheme="minorEastAsia"/>
          <w:sz w:val="32"/>
          <w:szCs w:val="24"/>
        </w:rPr>
      </w:pPr>
      <w:r>
        <w:rPr>
          <w:rFonts w:eastAsia="宋体" w:eastAsiaTheme="minorEastAsia"/>
          <w:sz w:val="32"/>
          <w:szCs w:val="24"/>
        </w:rPr>
        <w:t>From</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n</m:t>
          </m:r>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r>
            <w:rPr>
              <w:rFonts w:ascii="Cambria Math" w:hAnsi="Cambria Math"/>
            </w:rPr>
            <m:t xml:space="preserve">=</m:t>
          </m:r>
          <m:r>
            <w:rPr>
              <w:rFonts w:ascii="Cambria Math" w:hAnsi="Cambria Math"/>
            </w:rPr>
            <m:t xml:space="preserve">n</m:t>
          </m:r>
          <m:sSub>
            <m:e>
              <m:r>
                <w:rPr>
                  <w:rFonts w:ascii="Cambria Math" w:hAnsi="Cambria Math"/>
                </w:rPr>
                <m:t xml:space="preserve">f</m:t>
              </m:r>
            </m:e>
            <m:sub>
              <m:r>
                <w:rPr>
                  <w:rFonts w:ascii="Cambria Math" w:hAnsi="Cambria Math"/>
                </w:rPr>
                <m:t xml:space="preserve">o</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v</m:t>
          </m:r>
          <m:d>
            <m:dPr>
              <m:begChr m:val="("/>
              <m:endChr m:val=")"/>
            </m:dPr>
            <m:e>
              <m:f>
                <m:num>
                  <m:r>
                    <w:rPr>
                      <w:rFonts w:ascii="Cambria Math" w:hAnsi="Cambria Math"/>
                    </w:rPr>
                    <m:t xml:space="preserve">n</m:t>
                  </m:r>
                </m:num>
                <m:den>
                  <m:r>
                    <w:rPr>
                      <w:rFonts w:ascii="Cambria Math" w:hAnsi="Cambria Math"/>
                    </w:rPr>
                    <m:t xml:space="preserve">2</m:t>
                  </m:r>
                  <m:r>
                    <w:rPr>
                      <w:rFonts w:ascii="Cambria Math" w:hAnsi="Cambria Math"/>
                    </w:rPr>
                    <m:t xml:space="preserve">l</m:t>
                  </m:r>
                </m:den>
              </m:f>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d>
            <m:dPr>
              <m:begChr m:val="("/>
              <m:endChr m:val=")"/>
            </m:dPr>
            <m:e>
              <m:f>
                <m:num>
                  <m:r>
                    <w:rPr>
                      <w:rFonts w:ascii="Cambria Math" w:hAnsi="Cambria Math"/>
                    </w:rPr>
                    <m:t xml:space="preserve">n</m:t>
                  </m:r>
                </m:num>
                <m:den>
                  <m:r>
                    <w:rPr>
                      <w:rFonts w:ascii="Cambria Math" w:hAnsi="Cambria Math"/>
                    </w:rPr>
                    <m:t xml:space="preserve">2</m:t>
                  </m:r>
                  <m:r>
                    <w:rPr>
                      <w:rFonts w:ascii="Cambria Math" w:hAnsi="Cambria Math"/>
                    </w:rPr>
                    <m:t xml:space="preserve">l</m:t>
                  </m:r>
                </m:den>
              </m:f>
            </m:e>
          </m:d>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spacing w:lineRule="auto" w:line="360"/>
        <w:jc w:val="both"/>
        <w:rPr>
          <w:rFonts w:eastAsia="宋体" w:eastAsiaTheme="minorEastAsia"/>
          <w:sz w:val="32"/>
          <w:szCs w:val="24"/>
        </w:rPr>
      </w:pPr>
      <w:r>
        <w:rPr>
          <w:rFonts w:eastAsia="宋体" w:eastAsiaTheme="minorEastAsia"/>
          <w:sz w:val="32"/>
          <w:szCs w:val="24"/>
        </w:rPr>
        <w:t>Also,</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2</m:t>
              </m:r>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nv</m:t>
              </m:r>
            </m:num>
            <m:den>
              <m:r>
                <w:rPr>
                  <w:rFonts w:ascii="Cambria Math" w:hAnsi="Cambria Math"/>
                </w:rPr>
                <m:t xml:space="preserve">2</m:t>
              </m:r>
              <m:r>
                <w:rPr>
                  <w:rFonts w:ascii="Cambria Math" w:hAnsi="Cambria Math"/>
                </w:rPr>
                <m:t xml:space="preserve">l</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Increasing the tension in the string raises the speed of waves along it and then raises the natural vibration frequency. Anytime we hear a string instrument being tuned, the musician is adjusting the tension in the string.</w:t>
      </w:r>
    </w:p>
    <w:p>
      <w:pPr>
        <w:pStyle w:val="Normal"/>
        <w:spacing w:lineRule="auto" w:line="360"/>
        <w:jc w:val="both"/>
        <w:rPr>
          <w:rFonts w:eastAsia="宋体" w:eastAsiaTheme="minorEastAsia"/>
          <w:sz w:val="32"/>
          <w:szCs w:val="24"/>
        </w:rPr>
      </w:pPr>
      <w:r>
        <w:rPr>
          <w:rFonts w:eastAsia="宋体" w:eastAsiaTheme="minorEastAsia"/>
          <w:sz w:val="32"/>
          <w:szCs w:val="24"/>
        </w:rPr>
        <w:t>Stationary waves in a string are transverse</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STATIONARY WAVES IN A PIPE</w:t>
      </w:r>
    </w:p>
    <w:p>
      <w:pPr>
        <w:pStyle w:val="Normal"/>
        <w:spacing w:lineRule="auto" w:line="360"/>
        <w:jc w:val="both"/>
        <w:rPr>
          <w:rFonts w:eastAsia="宋体" w:eastAsiaTheme="minorEastAsia"/>
          <w:sz w:val="32"/>
          <w:szCs w:val="24"/>
        </w:rPr>
      </w:pPr>
      <w:r>
        <w:rPr>
          <w:rFonts w:eastAsia="宋体" w:eastAsiaTheme="minorEastAsia"/>
          <w:sz w:val="32"/>
          <w:szCs w:val="24"/>
        </w:rPr>
        <w:t>Stationary waves can also be obtained in a pipe by blowing air through the pipe. There are two types of pipe. They are longitudinal waves</w:t>
      </w:r>
    </w:p>
    <w:p>
      <w:pPr>
        <w:pStyle w:val="Normal"/>
        <w:spacing w:lineRule="auto" w:line="360"/>
        <w:jc w:val="both"/>
        <w:rPr>
          <w:rFonts w:eastAsia="宋体" w:eastAsiaTheme="minorEastAsia"/>
          <w:sz w:val="32"/>
          <w:szCs w:val="24"/>
        </w:rPr>
      </w:pPr>
      <w:r>
        <w:rPr>
          <w:rFonts w:eastAsia="宋体" w:eastAsiaTheme="minorEastAsia"/>
          <w:sz w:val="32"/>
          <w:szCs w:val="24"/>
        </w:rPr>
        <w:t>Open pipe: An open pipe is one that opened at both ends</w:t>
      </w:r>
    </w:p>
    <w:p>
      <w:pPr>
        <w:pStyle w:val="Normal"/>
        <w:spacing w:lineRule="auto" w:line="360"/>
        <w:jc w:val="both"/>
        <w:rPr>
          <w:rFonts w:eastAsia="宋体" w:eastAsiaTheme="minorEastAsia"/>
          <w:sz w:val="32"/>
          <w:szCs w:val="24"/>
        </w:rPr>
      </w:pPr>
      <w:r>
        <w:rPr>
          <w:rFonts w:eastAsia="宋体" w:eastAsiaTheme="minorEastAsia"/>
          <w:sz w:val="32"/>
          <w:szCs w:val="24"/>
        </w:rPr>
        <w:t>Closed pipe: While a closed pipe is one that is closed at one end</w:t>
      </w:r>
    </w:p>
    <w:p>
      <w:pPr>
        <w:pStyle w:val="Normal"/>
        <w:spacing w:lineRule="auto" w:line="360"/>
        <w:jc w:val="both"/>
        <w:rPr>
          <w:rFonts w:eastAsia="宋体" w:eastAsiaTheme="minorEastAsia"/>
          <w:sz w:val="32"/>
          <w:szCs w:val="24"/>
        </w:rPr>
      </w:pPr>
      <w:r>
        <w:rPr>
          <w:rFonts w:eastAsia="宋体" w:eastAsiaTheme="minorEastAsia"/>
          <w:sz w:val="32"/>
          <w:szCs w:val="24"/>
        </w:rPr>
        <w:t>In a pipe, the velocity (v) of the wave is given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Y</m:t>
                  </m:r>
                </m:num>
                <m:den>
                  <m:r>
                    <w:rPr>
                      <w:rFonts w:ascii="Cambria Math" w:hAnsi="Cambria Math"/>
                    </w:rPr>
                    <m:t xml:space="preserve">ρ</m:t>
                  </m:r>
                </m:den>
              </m:f>
            </m:e>
          </m:rad>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OPEN PIPE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nv</m:t>
              </m:r>
            </m:num>
            <m:den>
              <m:r>
                <w:rPr>
                  <w:rFonts w:ascii="Cambria Math" w:hAnsi="Cambria Math"/>
                </w:rPr>
                <m:t xml:space="preserve">2</m:t>
              </m:r>
              <m:r>
                <w:rPr>
                  <w:rFonts w:ascii="Cambria Math" w:hAnsi="Cambria Math"/>
                </w:rPr>
                <m:t xml:space="preserve">l</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λ</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Nth harmonic is (n-1)th overtone.</w:t>
      </w:r>
    </w:p>
    <w:p>
      <w:pPr>
        <w:pStyle w:val="Normal"/>
        <w:spacing w:lineRule="auto" w:line="360"/>
        <w:jc w:val="both"/>
        <w:rPr>
          <w:rFonts w:eastAsia="宋体" w:eastAsiaTheme="minorEastAsia"/>
          <w:sz w:val="32"/>
          <w:szCs w:val="24"/>
        </w:rPr>
      </w:pPr>
      <w:r>
        <w:rPr>
          <w:rFonts w:eastAsia="宋体" w:eastAsiaTheme="minorEastAsia"/>
          <w:sz w:val="32"/>
          <w:szCs w:val="24"/>
        </w:rPr>
        <w:t>For an open pipe,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λ</m:t>
          </m:r>
          <m:r>
            <w:rPr>
              <w:rFonts w:ascii="Cambria Math" w:hAnsi="Cambria Math"/>
            </w:rPr>
            <m:t xml:space="preserve">=</m:t>
          </m:r>
          <m:r>
            <w:rPr>
              <w:rFonts w:ascii="Cambria Math" w:hAnsi="Cambria Math"/>
            </w:rPr>
            <m:t xml:space="preserve">2</m:t>
          </m:r>
          <m:r>
            <w:rPr>
              <w:rFonts w:ascii="Cambria Math" w:hAnsi="Cambria Math"/>
            </w:rPr>
            <m:t xml:space="preserve">l</m:t>
          </m:r>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CLOSED PIPE</w:t>
      </w:r>
    </w:p>
    <w:p>
      <w:pPr>
        <w:pStyle w:val="Normal"/>
        <w:spacing w:lineRule="auto" w:line="360"/>
        <w:jc w:val="both"/>
        <w:rPr>
          <w:rFonts w:eastAsia="宋体" w:eastAsiaTheme="minorEastAsia"/>
          <w:sz w:val="32"/>
          <w:szCs w:val="24"/>
        </w:rPr>
      </w:pPr>
      <w:r>
        <w:rPr>
          <w:rFonts w:eastAsia="宋体" w:eastAsiaTheme="minorEastAsia"/>
          <w:sz w:val="32"/>
          <w:szCs w:val="24"/>
        </w:rPr>
        <w:t>A closed pipe is also known as a resonant tube. When air is blown into a closed pipe, series of overtones can be obtained in the pipe.</w:t>
      </w:r>
    </w:p>
    <w:p>
      <w:pPr>
        <w:pStyle w:val="Normal"/>
        <w:spacing w:lineRule="auto" w:line="360"/>
        <w:jc w:val="both"/>
        <w:rPr>
          <w:rFonts w:eastAsia="宋体" w:eastAsiaTheme="minorEastAsia"/>
          <w:sz w:val="32"/>
          <w:szCs w:val="24"/>
        </w:rPr>
      </w:pPr>
      <w:r>
        <w:rPr>
          <w:rFonts w:eastAsia="宋体" w:eastAsiaTheme="minorEastAsia"/>
          <w:sz w:val="32"/>
          <w:szCs w:val="24"/>
        </w:rPr>
        <w:t>In closed pipes, the number of harmonics is always an odd number in closed pipes</w:t>
      </w:r>
    </w:p>
    <w:p>
      <w:pPr>
        <w:pStyle w:val="Normal"/>
        <w:spacing w:lineRule="auto" w:line="360"/>
        <w:jc w:val="both"/>
        <w:rPr>
          <w:rFonts w:eastAsia="宋体" w:eastAsiaTheme="minorEastAsia"/>
          <w:sz w:val="32"/>
          <w:szCs w:val="24"/>
        </w:rPr>
      </w:pPr>
      <w:r>
        <w:rPr>
          <w:rFonts w:eastAsia="宋体" w:eastAsiaTheme="minorEastAsia"/>
          <w:sz w:val="32"/>
          <w:szCs w:val="24"/>
        </w:rPr>
        <w:t>Here,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nv</m:t>
              </m:r>
            </m:num>
            <m:den>
              <m:r>
                <w:rPr>
                  <w:rFonts w:ascii="Cambria Math" w:hAnsi="Cambria Math"/>
                </w:rPr>
                <m:t xml:space="preserve">4</m:t>
              </m:r>
              <m:r>
                <w:rPr>
                  <w:rFonts w:ascii="Cambria Math" w:hAnsi="Cambria Math"/>
                </w:rPr>
                <m:t xml:space="preserve">l</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λ</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For a closed pipe,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λ</m:t>
          </m:r>
          <m:r>
            <w:rPr>
              <w:rFonts w:ascii="Cambria Math" w:hAnsi="Cambria Math"/>
            </w:rPr>
            <m:t xml:space="preserve">=</m:t>
          </m:r>
          <m:r>
            <w:rPr>
              <w:rFonts w:ascii="Cambria Math" w:hAnsi="Cambria Math"/>
            </w:rPr>
            <m:t xml:space="preserve">2</m:t>
          </m:r>
          <m:r>
            <w:rPr>
              <w:rFonts w:ascii="Cambria Math" w:hAnsi="Cambria Math"/>
            </w:rPr>
            <m:t xml:space="preserve">l</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1</w:t>
      </w:r>
      <w:r>
        <w:rPr>
          <w:rFonts w:eastAsia="宋体" w:eastAsiaTheme="minorEastAsia"/>
          <w:sz w:val="32"/>
          <w:szCs w:val="24"/>
          <w:vertAlign w:val="superscript"/>
        </w:rPr>
        <w:t>st</w:t>
      </w:r>
      <w:r>
        <w:rPr>
          <w:rFonts w:eastAsia="宋体" w:eastAsiaTheme="minorEastAsia"/>
          <w:sz w:val="32"/>
          <w:szCs w:val="24"/>
        </w:rPr>
        <w:t xml:space="preserve"> harmonic is the fundamental</w:t>
      </w:r>
    </w:p>
    <w:p>
      <w:pPr>
        <w:pStyle w:val="Normal"/>
        <w:spacing w:lineRule="auto" w:line="360"/>
        <w:jc w:val="both"/>
        <w:rPr>
          <w:rFonts w:eastAsia="宋体" w:eastAsiaTheme="minorEastAsia"/>
          <w:sz w:val="32"/>
          <w:szCs w:val="24"/>
        </w:rPr>
      </w:pPr>
      <w:r>
        <w:rPr>
          <w:rFonts w:eastAsia="宋体" w:eastAsiaTheme="minorEastAsia"/>
          <w:sz w:val="32"/>
          <w:szCs w:val="24"/>
        </w:rPr>
        <w:t>3</w:t>
      </w:r>
      <w:r>
        <w:rPr>
          <w:rFonts w:eastAsia="宋体" w:eastAsiaTheme="minorEastAsia"/>
          <w:sz w:val="32"/>
          <w:szCs w:val="24"/>
          <w:vertAlign w:val="superscript"/>
        </w:rPr>
        <w:t>rd</w:t>
      </w:r>
      <w:r>
        <w:rPr>
          <w:rFonts w:eastAsia="宋体" w:eastAsiaTheme="minorEastAsia"/>
          <w:sz w:val="32"/>
          <w:szCs w:val="24"/>
        </w:rPr>
        <w:t xml:space="preserve"> harmonic is 1</w:t>
      </w:r>
      <w:r>
        <w:rPr>
          <w:rFonts w:eastAsia="宋体" w:eastAsiaTheme="minorEastAsia"/>
          <w:sz w:val="32"/>
          <w:szCs w:val="24"/>
          <w:vertAlign w:val="superscript"/>
        </w:rPr>
        <w:t>st</w:t>
      </w:r>
      <w:r>
        <w:rPr>
          <w:rFonts w:eastAsia="宋体" w:eastAsiaTheme="minorEastAsia"/>
          <w:sz w:val="32"/>
          <w:szCs w:val="24"/>
        </w:rPr>
        <w:t xml:space="preserve"> overtone</w:t>
      </w:r>
    </w:p>
    <w:p>
      <w:pPr>
        <w:pStyle w:val="Normal"/>
        <w:spacing w:lineRule="auto" w:line="360"/>
        <w:jc w:val="both"/>
        <w:rPr>
          <w:rFonts w:eastAsia="宋体" w:eastAsiaTheme="minorEastAsia"/>
          <w:sz w:val="32"/>
          <w:szCs w:val="24"/>
        </w:rPr>
      </w:pPr>
      <w:r>
        <w:rPr>
          <w:rFonts w:eastAsia="宋体" w:eastAsiaTheme="minorEastAsia"/>
          <w:sz w:val="32"/>
          <w:szCs w:val="24"/>
        </w:rPr>
        <w:t>5</w:t>
      </w:r>
      <w:r>
        <w:rPr>
          <w:rFonts w:eastAsia="宋体" w:eastAsiaTheme="minorEastAsia"/>
          <w:sz w:val="32"/>
          <w:szCs w:val="24"/>
          <w:vertAlign w:val="superscript"/>
        </w:rPr>
        <w:t>th</w:t>
      </w:r>
      <w:r>
        <w:rPr>
          <w:rFonts w:eastAsia="宋体" w:eastAsiaTheme="minorEastAsia"/>
          <w:sz w:val="32"/>
          <w:szCs w:val="24"/>
        </w:rPr>
        <w:t xml:space="preserve"> overtone is 2</w:t>
      </w:r>
      <w:r>
        <w:rPr>
          <w:rFonts w:eastAsia="宋体" w:eastAsiaTheme="minorEastAsia"/>
          <w:sz w:val="32"/>
          <w:szCs w:val="24"/>
          <w:vertAlign w:val="superscript"/>
        </w:rPr>
        <w:t>nd</w:t>
      </w:r>
      <w:r>
        <w:rPr>
          <w:rFonts w:eastAsia="宋体" w:eastAsiaTheme="minorEastAsia"/>
          <w:sz w:val="32"/>
          <w:szCs w:val="24"/>
        </w:rPr>
        <w:t xml:space="preserve"> overtone</w:t>
      </w:r>
    </w:p>
    <w:p>
      <w:pPr>
        <w:pStyle w:val="Normal"/>
        <w:spacing w:lineRule="auto" w:line="360"/>
        <w:jc w:val="both"/>
        <w:rPr>
          <w:rFonts w:eastAsia="宋体" w:eastAsiaTheme="minorEastAsia"/>
          <w:sz w:val="32"/>
          <w:szCs w:val="24"/>
        </w:rPr>
      </w:pPr>
      <w:r>
        <w:rPr>
          <w:rFonts w:eastAsia="宋体" w:eastAsiaTheme="minorEastAsia"/>
          <w:sz w:val="32"/>
          <w:szCs w:val="24"/>
        </w:rPr>
        <w:t>7</w:t>
      </w:r>
      <w:r>
        <w:rPr>
          <w:rFonts w:eastAsia="宋体" w:eastAsiaTheme="minorEastAsia"/>
          <w:sz w:val="32"/>
          <w:szCs w:val="24"/>
          <w:vertAlign w:val="superscript"/>
        </w:rPr>
        <w:t>th</w:t>
      </w:r>
      <w:r>
        <w:rPr>
          <w:rFonts w:eastAsia="宋体" w:eastAsiaTheme="minorEastAsia"/>
          <w:sz w:val="32"/>
          <w:szCs w:val="24"/>
        </w:rPr>
        <w:t xml:space="preserve"> overtone is 3</w:t>
      </w:r>
      <w:r>
        <w:rPr>
          <w:rFonts w:eastAsia="宋体" w:eastAsiaTheme="minorEastAsia"/>
          <w:sz w:val="32"/>
          <w:szCs w:val="24"/>
          <w:vertAlign w:val="superscript"/>
        </w:rPr>
        <w:t>rd</w:t>
      </w:r>
      <w:r>
        <w:rPr>
          <w:rFonts w:eastAsia="宋体" w:eastAsiaTheme="minorEastAsia"/>
          <w:sz w:val="32"/>
          <w:szCs w:val="24"/>
        </w:rPr>
        <w:t xml:space="preserve"> overtone</w:t>
      </w:r>
    </w:p>
    <w:p>
      <w:pPr>
        <w:pStyle w:val="Normal"/>
        <w:spacing w:lineRule="auto" w:line="360"/>
        <w:jc w:val="both"/>
        <w:rPr>
          <w:rFonts w:eastAsia="宋体" w:eastAsiaTheme="minorEastAsia"/>
          <w:sz w:val="32"/>
          <w:szCs w:val="24"/>
        </w:rPr>
      </w:pPr>
      <w:r>
        <w:rPr>
          <w:rFonts w:eastAsia="宋体" w:eastAsiaTheme="minorEastAsia"/>
          <w:sz w:val="32"/>
          <w:szCs w:val="24"/>
        </w:rPr>
        <w:t>From the analyses above, it can be deduced that there are only odd numbers of harmonics in a closed pipe. Overtones can be converted into harmonics by the overtone by two and adding one.</w:t>
      </w:r>
    </w:p>
    <w:p>
      <w:pPr>
        <w:pStyle w:val="Normal"/>
        <w:spacing w:lineRule="auto" w:line="360"/>
        <w:jc w:val="both"/>
        <w:rPr>
          <w:rFonts w:eastAsia="宋体" w:eastAsiaTheme="minorEastAsia"/>
          <w:sz w:val="32"/>
          <w:szCs w:val="24"/>
        </w:rPr>
      </w:pPr>
      <w:r>
        <w:rPr>
          <w:rFonts w:eastAsia="宋体" w:eastAsiaTheme="minorEastAsia"/>
          <w:sz w:val="32"/>
          <w:szCs w:val="24"/>
        </w:rPr>
        <w:t>For example, for the 3</w:t>
      </w:r>
      <w:r>
        <w:rPr>
          <w:rFonts w:eastAsia="宋体" w:eastAsiaTheme="minorEastAsia"/>
          <w:sz w:val="32"/>
          <w:szCs w:val="24"/>
          <w:vertAlign w:val="superscript"/>
        </w:rPr>
        <w:t>rd</w:t>
      </w:r>
      <w:r>
        <w:rPr>
          <w:rFonts w:eastAsia="宋体" w:eastAsiaTheme="minorEastAsia"/>
          <w:sz w:val="32"/>
          <w:szCs w:val="24"/>
        </w:rPr>
        <w:t xml:space="preserve"> overtone we have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7</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 3</w:t>
      </w:r>
      <w:r>
        <w:rPr>
          <w:rFonts w:eastAsia="宋体" w:eastAsiaTheme="minorEastAsia"/>
          <w:sz w:val="32"/>
          <w:szCs w:val="24"/>
          <w:vertAlign w:val="superscript"/>
        </w:rPr>
        <w:t>rd</w:t>
      </w:r>
      <w:r>
        <w:rPr>
          <w:rFonts w:eastAsia="宋体" w:eastAsiaTheme="minorEastAsia"/>
          <w:sz w:val="32"/>
          <w:szCs w:val="24"/>
        </w:rPr>
        <w:t xml:space="preserve"> overtone is the 7</w:t>
      </w:r>
      <w:r>
        <w:rPr>
          <w:rFonts w:eastAsia="宋体" w:eastAsiaTheme="minorEastAsia"/>
          <w:sz w:val="32"/>
          <w:szCs w:val="24"/>
          <w:vertAlign w:val="superscript"/>
        </w:rPr>
        <w:t>th</w:t>
      </w:r>
      <w:r>
        <w:rPr>
          <w:rFonts w:eastAsia="宋体" w:eastAsiaTheme="minorEastAsia"/>
          <w:sz w:val="32"/>
          <w:szCs w:val="24"/>
        </w:rPr>
        <w:t xml:space="preserve"> harmonic.</w:t>
      </w:r>
    </w:p>
    <w:p>
      <w:pPr>
        <w:pStyle w:val="Normal"/>
        <w:spacing w:lineRule="auto" w:line="360"/>
        <w:jc w:val="both"/>
        <w:rPr>
          <w:rFonts w:eastAsia="宋体" w:eastAsiaTheme="minorEastAsia"/>
          <w:sz w:val="32"/>
          <w:szCs w:val="24"/>
        </w:rPr>
      </w:pPr>
      <w:r>
        <w:rPr>
          <w:rFonts w:eastAsia="宋体" w:eastAsiaTheme="minorEastAsia"/>
          <w:sz w:val="32"/>
          <w:szCs w:val="24"/>
        </w:rPr>
        <w:t>The frequencies of overtones are the higher multiples of the fundamental frequencies. For example if the fundamental frequency of a wave is 320Hz</w:t>
      </w:r>
    </w:p>
    <w:p>
      <w:pPr>
        <w:pStyle w:val="Normal"/>
        <w:spacing w:lineRule="auto" w:line="360"/>
        <w:jc w:val="both"/>
        <w:rPr>
          <w:rFonts w:eastAsia="宋体" w:eastAsiaTheme="minorEastAsia"/>
          <w:sz w:val="32"/>
          <w:szCs w:val="24"/>
        </w:rPr>
      </w:pPr>
      <w:r>
        <w:rPr>
          <w:rFonts w:eastAsia="宋体" w:eastAsiaTheme="minorEastAsia"/>
          <w:sz w:val="32"/>
          <w:szCs w:val="24"/>
        </w:rPr>
        <w:t>Overtones are</w:t>
      </w:r>
    </w:p>
    <w:p>
      <w:pPr>
        <w:pStyle w:val="Normal"/>
        <w:spacing w:lineRule="auto" w:line="360"/>
        <w:jc w:val="both"/>
        <w:rPr>
          <w:rFonts w:eastAsia="宋体" w:eastAsiaTheme="minorEastAsia"/>
          <w:sz w:val="32"/>
          <w:szCs w:val="24"/>
        </w:rPr>
      </w:pPr>
      <w:r>
        <w:rPr>
          <w:rFonts w:eastAsia="宋体" w:eastAsiaTheme="minorEastAsia"/>
          <w:sz w:val="32"/>
          <w:szCs w:val="24"/>
        </w:rPr>
        <w:t>640 (2 times)</w:t>
      </w:r>
    </w:p>
    <w:p>
      <w:pPr>
        <w:pStyle w:val="Normal"/>
        <w:spacing w:lineRule="auto" w:line="360"/>
        <w:jc w:val="both"/>
        <w:rPr>
          <w:rFonts w:eastAsia="宋体" w:eastAsiaTheme="minorEastAsia"/>
          <w:sz w:val="32"/>
          <w:szCs w:val="24"/>
        </w:rPr>
      </w:pPr>
      <w:r>
        <w:rPr>
          <w:rFonts w:eastAsia="宋体" w:eastAsiaTheme="minorEastAsia"/>
          <w:sz w:val="32"/>
          <w:szCs w:val="24"/>
        </w:rPr>
        <w:t>960 (3 times)</w:t>
      </w:r>
    </w:p>
    <w:p>
      <w:pPr>
        <w:pStyle w:val="Normal"/>
        <w:spacing w:lineRule="auto" w:line="360"/>
        <w:jc w:val="both"/>
        <w:rPr>
          <w:rFonts w:eastAsia="宋体" w:eastAsiaTheme="minorEastAsia"/>
          <w:sz w:val="32"/>
          <w:szCs w:val="24"/>
        </w:rPr>
      </w:pPr>
      <w:r>
        <w:rPr>
          <w:rFonts w:eastAsia="宋体" w:eastAsiaTheme="minorEastAsia"/>
          <w:sz w:val="32"/>
          <w:szCs w:val="24"/>
        </w:rPr>
        <w:t>1280 (4 times)</w:t>
      </w:r>
    </w:p>
    <w:p>
      <w:pPr>
        <w:pStyle w:val="Normal"/>
        <w:spacing w:lineRule="auto" w:line="360"/>
        <w:jc w:val="both"/>
        <w:rPr>
          <w:rFonts w:eastAsia="宋体" w:eastAsiaTheme="minorEastAsia"/>
          <w:sz w:val="32"/>
          <w:szCs w:val="24"/>
        </w:rPr>
      </w:pPr>
      <w:r>
        <w:rPr>
          <w:rFonts w:eastAsia="宋体" w:eastAsiaTheme="minorEastAsia"/>
          <w:sz w:val="32"/>
          <w:szCs w:val="24"/>
        </w:rPr>
        <w:t>And so on.</w:t>
      </w:r>
    </w:p>
    <w:p>
      <w:pPr>
        <w:pStyle w:val="Normal"/>
        <w:spacing w:lineRule="auto" w:line="360"/>
        <w:jc w:val="both"/>
        <w:rPr>
          <w:rFonts w:eastAsia="宋体" w:eastAsiaTheme="minorEastAsia"/>
          <w:sz w:val="32"/>
          <w:szCs w:val="24"/>
        </w:rPr>
      </w:pPr>
      <w:r>
        <w:rPr>
          <w:rFonts w:eastAsia="宋体" w:eastAsiaTheme="minorEastAsia"/>
          <w:sz w:val="32"/>
          <w:szCs w:val="24"/>
        </w:rPr>
        <w:t>Although in a closed pipe (or resonant tube), it is quite different.</w:t>
      </w:r>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OCTAVES</w:t>
      </w:r>
    </w:p>
    <w:p>
      <w:pPr>
        <w:pStyle w:val="Normal"/>
        <w:spacing w:lineRule="auto" w:line="360"/>
        <w:jc w:val="both"/>
        <w:rPr>
          <w:rFonts w:eastAsia="宋体" w:eastAsiaTheme="minorEastAsia"/>
          <w:sz w:val="32"/>
          <w:szCs w:val="24"/>
        </w:rPr>
      </w:pPr>
      <w:r>
        <w:rPr>
          <w:rFonts w:eastAsia="宋体" w:eastAsiaTheme="minorEastAsia"/>
          <w:sz w:val="32"/>
          <w:szCs w:val="24"/>
        </w:rPr>
        <w:t>A note is the octave of another if the frequency is twice the other. For example:</w:t>
      </w:r>
    </w:p>
    <w:p>
      <w:pPr>
        <w:pStyle w:val="Normal"/>
        <w:spacing w:lineRule="auto" w:line="360"/>
        <w:jc w:val="both"/>
        <w:rPr>
          <w:rFonts w:eastAsia="宋体" w:eastAsiaTheme="minorEastAsia"/>
          <w:sz w:val="32"/>
          <w:szCs w:val="24"/>
        </w:rPr>
      </w:pPr>
      <w:r>
        <w:rPr>
          <w:rFonts w:eastAsia="宋体" w:eastAsiaTheme="minorEastAsia"/>
          <w:sz w:val="32"/>
          <w:szCs w:val="24"/>
        </w:rPr>
        <w:t>If A is the octave of B then: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B</m:t>
              </m:r>
            </m:sub>
          </m:sSub>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formula used to calculate the speed of sound in air using resonance positions is given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2</m:t>
          </m:r>
          <m:r>
            <w:rPr>
              <w:rFonts w:ascii="Cambria Math" w:hAnsi="Cambria Math"/>
            </w:rPr>
            <m:t xml:space="preserve">f</m:t>
          </m:r>
          <m:d>
            <m:dPr>
              <m:begChr m:val="("/>
              <m:endChr m:val=")"/>
            </m:dPr>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e>
          </m:d>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BEATS</w:t>
      </w:r>
    </w:p>
    <w:p>
      <w:pPr>
        <w:pStyle w:val="Normal"/>
        <w:spacing w:lineRule="auto" w:line="360"/>
        <w:jc w:val="both"/>
        <w:rPr>
          <w:rFonts w:eastAsia="宋体" w:eastAsiaTheme="minorEastAsia"/>
          <w:sz w:val="32"/>
          <w:szCs w:val="24"/>
        </w:rPr>
      </w:pPr>
      <w:r>
        <w:rPr>
          <w:rFonts w:eastAsia="宋体" w:eastAsiaTheme="minorEastAsia"/>
          <w:sz w:val="32"/>
          <w:szCs w:val="24"/>
        </w:rPr>
        <w:t>This can be defined as the periodic rise and fall in the intensity of sound. The alternations of maximum and minimum sound intensity produced by the superposition of two waves of slightly different frequencies are called beat.</w:t>
      </w:r>
    </w:p>
    <w:p>
      <w:pPr>
        <w:pStyle w:val="Normal"/>
        <w:spacing w:lineRule="auto" w:line="360"/>
        <w:jc w:val="both"/>
        <w:rPr>
          <w:rFonts w:eastAsia="宋体" w:eastAsiaTheme="minorEastAsia"/>
          <w:sz w:val="32"/>
          <w:szCs w:val="24"/>
        </w:rPr>
      </w:pPr>
      <w:r>
        <w:rPr>
          <w:rFonts w:eastAsia="宋体" w:eastAsiaTheme="minorEastAsia"/>
          <w:sz w:val="32"/>
          <w:szCs w:val="24"/>
        </w:rPr>
        <w:t>If two tuning forks of the nearly the same frequency are compressed together, a sound known as beat will be produced.</w:t>
      </w:r>
    </w:p>
    <w:p>
      <w:pPr>
        <w:pStyle w:val="Normal"/>
        <w:spacing w:lineRule="auto" w:line="360"/>
        <w:jc w:val="both"/>
        <w:rPr>
          <w:rFonts w:eastAsia="宋体" w:eastAsiaTheme="minorEastAsia"/>
          <w:sz w:val="32"/>
          <w:szCs w:val="24"/>
        </w:rPr>
      </w:pPr>
      <w:r>
        <w:rPr>
          <w:rFonts w:eastAsia="宋体" w:eastAsiaTheme="minorEastAsia"/>
          <w:sz w:val="32"/>
          <w:szCs w:val="24"/>
        </w:rPr>
        <w:t>The number of beats per second (i.e. the frequency of the beat) is the difference between the frequencies of the two waves that combine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oMath>
      </m:oMathPara>
    </w:p>
    <w:p>
      <w:pPr>
        <w:pStyle w:val="Normal"/>
        <w:spacing w:lineRule="auto" w:line="360"/>
        <w:jc w:val="both"/>
        <w:rPr>
          <w:rFonts w:eastAsia="宋体" w:eastAsiaTheme="minorEastAsia"/>
          <w:sz w:val="32"/>
          <w:szCs w:val="24"/>
        </w:rPr>
      </w:pPr>
      <w:r>
        <w:rPr>
          <w:rFonts w:eastAsia="宋体" w:eastAsiaTheme="minorEastAsia"/>
          <w:sz w:val="32"/>
          <w:szCs w:val="24"/>
        </w:rPr>
        <w:t>It can also be said to be the difference between the higher frequency and the lower frequency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ℎ</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l</m:t>
              </m:r>
            </m:sub>
          </m:sSub>
        </m:oMath>
      </m:oMathPara>
    </w:p>
    <w:p>
      <w:pPr>
        <w:pStyle w:val="Normal"/>
        <w:spacing w:lineRule="auto" w:line="360"/>
        <w:jc w:val="both"/>
        <w:rPr>
          <w:rFonts w:eastAsia="宋体" w:eastAsiaTheme="minorEastAsia"/>
          <w:sz w:val="32"/>
          <w:szCs w:val="24"/>
        </w:rPr>
      </w:pPr>
      <w:r>
        <w:rPr>
          <w:rFonts w:eastAsia="宋体" w:eastAsiaTheme="minorEastAsia"/>
          <w:sz w:val="32"/>
          <w:szCs w:val="24"/>
        </w:rPr>
        <w:t>Also,</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ℎ</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loaded</m:t>
              </m:r>
              <m:r>
                <w:rPr>
                  <w:rFonts w:ascii="Cambria Math" w:hAnsi="Cambria Math"/>
                </w:rPr>
                <m:t xml:space="preserve">tun</m:t>
              </m:r>
              <m:r>
                <w:rPr>
                  <w:rFonts w:ascii="Cambria Math" w:hAnsi="Cambria Math"/>
                </w:rPr>
                <m:t xml:space="preserve">i</m:t>
              </m:r>
              <m:r>
                <w:rPr>
                  <w:rFonts w:ascii="Cambria Math" w:hAnsi="Cambria Math"/>
                </w:rPr>
                <m:t xml:space="preserve">ng</m:t>
              </m:r>
              <m:r>
                <w:rPr>
                  <w:rFonts w:ascii="Cambria Math" w:hAnsi="Cambria Math"/>
                </w:rPr>
                <m:t xml:space="preserve">fork</m:t>
              </m:r>
            </m:sub>
          </m:sSub>
        </m:oMath>
      </m:oMathPara>
    </w:p>
    <w:p>
      <w:pPr>
        <w:pStyle w:val="Normal"/>
        <w:spacing w:lineRule="auto" w:line="360"/>
        <w:jc w:val="both"/>
        <w:rPr>
          <w:rFonts w:eastAsia="宋体" w:eastAsiaTheme="minorEastAsia"/>
          <w:sz w:val="32"/>
          <w:szCs w:val="24"/>
        </w:rPr>
      </w:pPr>
      <w:r>
        <w:rPr>
          <w:rFonts w:eastAsia="宋体" w:eastAsiaTheme="minorEastAsia"/>
          <w:sz w:val="32"/>
          <w:szCs w:val="24"/>
        </w:rPr>
        <w:t>Tuning forks have pure tones i.e. they exhibit free vibration but a loaded tuning fork is of a lower frequency.</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DOPPLER EFFECT</w:t>
      </w:r>
    </w:p>
    <w:p>
      <w:pPr>
        <w:pStyle w:val="Normal"/>
        <w:spacing w:lineRule="auto" w:line="360"/>
        <w:jc w:val="both"/>
        <w:rPr>
          <w:rFonts w:eastAsia="宋体" w:eastAsiaTheme="minorEastAsia"/>
          <w:sz w:val="32"/>
          <w:szCs w:val="24"/>
        </w:rPr>
      </w:pPr>
      <w:r>
        <w:rPr>
          <w:rFonts w:eastAsia="宋体" w:eastAsiaTheme="minorEastAsia"/>
          <w:sz w:val="32"/>
          <w:szCs w:val="24"/>
        </w:rPr>
        <w:t>Doppler Effect can be defined as the (apparent) change in the frequency of sound due to a relative motion between a sound source and a listener (or an observer).</w:t>
      </w:r>
    </w:p>
    <w:p>
      <w:pPr>
        <w:pStyle w:val="Normal"/>
        <w:spacing w:lineRule="auto" w:line="360"/>
        <w:jc w:val="both"/>
        <w:rPr>
          <w:rFonts w:eastAsia="宋体" w:eastAsiaTheme="minorEastAsia"/>
          <w:sz w:val="32"/>
          <w:szCs w:val="24"/>
        </w:rPr>
      </w:pPr>
      <w:r>
        <w:rPr>
          <w:rFonts w:eastAsia="宋体" w:eastAsiaTheme="minorEastAsia"/>
          <w:sz w:val="32"/>
          <w:szCs w:val="24"/>
        </w:rPr>
        <w:t>This concept was named after an Austrian physicist Christian Doppler.</w:t>
      </w:r>
    </w:p>
    <w:p>
      <w:pPr>
        <w:pStyle w:val="Normal"/>
        <w:spacing w:lineRule="auto" w:line="360"/>
        <w:jc w:val="both"/>
        <w:rPr>
          <w:rFonts w:eastAsia="宋体" w:eastAsiaTheme="minorEastAsia"/>
          <w:sz w:val="32"/>
          <w:szCs w:val="24"/>
        </w:rPr>
      </w:pPr>
      <w:r>
        <w:rPr>
          <w:rFonts w:eastAsia="宋体" w:eastAsiaTheme="minorEastAsia"/>
          <w:sz w:val="32"/>
          <w:szCs w:val="24"/>
        </w:rPr>
        <w:t>An observer will experience different frequencies of sound when a sound source is moved to and from its original position. Similarly, different frequencies of sound will also be heard when an observer moves to and from a stationary sound source.</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Suppose that a moving sound source emits a sound of frequency </w:t>
      </w:r>
      <w:r>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o</m:t>
                </m:r>
              </m:sub>
            </m:sSub>
          </m:e>
        </m:d>
      </m:oMath>
      <w:r>
        <w:rPr>
          <w:rFonts w:eastAsia="宋体" w:eastAsiaTheme="minorEastAsia"/>
          <w:sz w:val="32"/>
          <w:szCs w:val="24"/>
        </w:rPr>
        <w:t xml:space="preserve"> and </w:t>
      </w:r>
      <w:r>
        <w:rPr/>
      </w:r>
      <m:oMath xmlns:m="http://schemas.openxmlformats.org/officeDocument/2006/math">
        <m:d>
          <m:dPr>
            <m:begChr m:val="("/>
            <m:endChr m:val=")"/>
          </m:dPr>
          <m:e>
            <m:r>
              <w:rPr>
                <w:rFonts w:ascii="Cambria Math" w:hAnsi="Cambria Math"/>
              </w:rPr>
              <m:t xml:space="preserve">v</m:t>
            </m:r>
          </m:e>
        </m:d>
      </m:oMath>
      <w:r>
        <w:rPr>
          <w:rFonts w:eastAsia="宋体" w:eastAsiaTheme="minorEastAsia"/>
          <w:sz w:val="32"/>
          <w:szCs w:val="24"/>
        </w:rPr>
        <w:t xml:space="preserve"> is the speed of sound. If the source approaches the listener at a speed </w:t>
      </w:r>
      <w:r>
        <w:rPr/>
      </w:r>
      <m:oMath xmlns:m="http://schemas.openxmlformats.org/officeDocument/2006/math">
        <m:d>
          <m:dPr>
            <m:begChr m:val="("/>
            <m:endChr m:val=")"/>
          </m:dPr>
          <m:e>
            <m:sSub>
              <m:e>
                <m:r>
                  <w:rPr>
                    <w:rFonts w:ascii="Cambria Math" w:hAnsi="Cambria Math"/>
                  </w:rPr>
                  <m:t xml:space="preserve">v</m:t>
                </m:r>
              </m:e>
              <m:sub>
                <m:r>
                  <w:rPr>
                    <w:rFonts w:ascii="Cambria Math" w:hAnsi="Cambria Math"/>
                  </w:rPr>
                  <m:t xml:space="preserve">s</m:t>
                </m:r>
              </m:sub>
            </m:sSub>
          </m:e>
        </m:d>
      </m:oMath>
      <w:r>
        <w:rPr>
          <w:rFonts w:eastAsia="宋体" w:eastAsiaTheme="minorEastAsia"/>
          <w:sz w:val="32"/>
          <w:szCs w:val="24"/>
        </w:rPr>
        <w:t xml:space="preserve"> measured relative to the medium conducting the sound. Suppose further that the observer is moving towards the source at a speed </w:t>
      </w:r>
      <w:r>
        <w:rPr/>
      </w:r>
      <m:oMath xmlns:m="http://schemas.openxmlformats.org/officeDocument/2006/math">
        <m:d>
          <m:dPr>
            <m:begChr m:val="("/>
            <m:endChr m:val=")"/>
          </m:dPr>
          <m:e>
            <m:sSub>
              <m:e>
                <m:r>
                  <w:rPr>
                    <w:rFonts w:ascii="Cambria Math" w:hAnsi="Cambria Math"/>
                  </w:rPr>
                  <m:t xml:space="preserve">v</m:t>
                </m:r>
              </m:e>
              <m:sub>
                <m:r>
                  <w:rPr>
                    <w:rFonts w:ascii="Cambria Math" w:hAnsi="Cambria Math"/>
                  </w:rPr>
                  <m:t xml:space="preserve">o</m:t>
                </m:r>
              </m:sub>
            </m:sSub>
          </m:e>
        </m:d>
      </m:oMath>
      <w:r>
        <w:rPr>
          <w:rFonts w:eastAsia="宋体" w:eastAsiaTheme="minorEastAsia"/>
          <w:sz w:val="32"/>
          <w:szCs w:val="24"/>
        </w:rPr>
        <w:t xml:space="preserve"> measured relative to the medium, then the observer will hear a sound of frequency </w:t>
      </w:r>
      <w:r>
        <w:rPr/>
      </w:r>
      <m:oMath xmlns:m="http://schemas.openxmlformats.org/officeDocument/2006/math">
        <m:d>
          <m:dPr>
            <m:begChr m:val="("/>
            <m:endChr m:val=")"/>
          </m:dPr>
          <m:e>
            <m:r>
              <w:rPr>
                <w:rFonts w:ascii="Cambria Math" w:hAnsi="Cambria Math"/>
              </w:rPr>
              <m:t xml:space="preserve">f</m:t>
            </m:r>
          </m:e>
        </m:d>
      </m:oMath>
      <w:r>
        <w:rPr>
          <w:rFonts w:eastAsia="宋体" w:eastAsiaTheme="minorEastAsia"/>
          <w:sz w:val="32"/>
          <w:szCs w:val="24"/>
        </w:rPr>
        <w:t xml:space="preserve"> given by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d>
            <m:dPr>
              <m:begChr m:val="("/>
              <m:endChr m:val=")"/>
            </m:dPr>
            <m:e>
              <m:f>
                <m:num>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num>
                <m:den>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s</m:t>
                      </m:r>
                    </m:sub>
                  </m:sSub>
                </m:den>
              </m:f>
            </m:e>
          </m:d>
        </m:oMath>
      </m:oMathPara>
    </w:p>
    <w:p>
      <w:pPr>
        <w:pStyle w:val="Normal"/>
        <w:spacing w:lineRule="auto" w:line="360"/>
        <w:jc w:val="both"/>
        <w:rPr>
          <w:rFonts w:eastAsia="宋体" w:eastAsiaTheme="minorEastAsia"/>
          <w:sz w:val="32"/>
          <w:szCs w:val="24"/>
        </w:rPr>
      </w:pPr>
      <w:r>
        <w:rPr>
          <w:rFonts w:eastAsia="宋体" w:eastAsiaTheme="minorEastAsia"/>
          <w:sz w:val="32"/>
          <w:szCs w:val="24"/>
        </w:rPr>
        <w:t>Beat and Doppler Effect are also based on the principle of superposition of waves</w:t>
      </w:r>
    </w:p>
    <w:p>
      <w:pPr>
        <w:pStyle w:val="Normal"/>
        <w:spacing w:lineRule="auto" w:line="360"/>
        <w:jc w:val="both"/>
        <w:rPr>
          <w:rFonts w:eastAsia="宋体" w:eastAsiaTheme="minorEastAsia"/>
          <w:sz w:val="32"/>
          <w:szCs w:val="24"/>
        </w:rPr>
      </w:pPr>
      <w:r>
        <w:rPr>
          <w:rFonts w:eastAsia="宋体" w:eastAsiaTheme="minorEastAsia"/>
          <w:sz w:val="32"/>
          <w:szCs w:val="24"/>
        </w:rPr>
        <w:t>Stationary waves in a string are transverse while sound waves in pipes are longitudinal waves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SIREN</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This is a source used to produce sounds of high frequencies. The frequency depends on the number of holes </w:t>
      </w:r>
      <w:r>
        <w:rPr/>
      </w:r>
      <m:oMath xmlns:m="http://schemas.openxmlformats.org/officeDocument/2006/math">
        <m:d>
          <m:dPr>
            <m:begChr m:val="("/>
            <m:endChr m:val=")"/>
          </m:dPr>
          <m:e>
            <m:r>
              <w:rPr>
                <w:rFonts w:ascii="Cambria Math" w:hAnsi="Cambria Math"/>
              </w:rPr>
              <m:t xml:space="preserve">n</m:t>
            </m:r>
          </m:e>
        </m:d>
      </m:oMath>
      <w:r>
        <w:rPr>
          <w:rFonts w:eastAsia="宋体" w:eastAsiaTheme="minorEastAsia"/>
          <w:sz w:val="32"/>
          <w:szCs w:val="24"/>
        </w:rPr>
        <w:t xml:space="preserve"> present in the siren and the speed </w:t>
      </w:r>
      <w:r>
        <w:rPr/>
      </w:r>
      <m:oMath xmlns:m="http://schemas.openxmlformats.org/officeDocument/2006/math">
        <m:d>
          <m:dPr>
            <m:begChr m:val="("/>
            <m:endChr m:val=")"/>
          </m:dPr>
          <m:e>
            <m:r>
              <w:rPr>
                <w:rFonts w:ascii="Cambria Math" w:hAnsi="Cambria Math"/>
              </w:rPr>
              <m:t xml:space="preserve">s</m:t>
            </m:r>
          </m:e>
        </m:d>
      </m:oMath>
      <w:r>
        <w:rPr>
          <w:rFonts w:eastAsia="宋体" w:eastAsiaTheme="minorEastAsia"/>
          <w:sz w:val="32"/>
          <w:szCs w:val="24"/>
        </w:rPr>
        <w:t xml:space="preserve"> of revolutions per second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frequency</m:t>
          </m:r>
          <m:r>
            <w:rPr>
              <w:rFonts w:ascii="Cambria Math" w:hAnsi="Cambria Math"/>
            </w:rPr>
            <m:t xml:space="preserve">of</m:t>
          </m:r>
          <m:r>
            <w:rPr>
              <w:rFonts w:ascii="Cambria Math" w:hAnsi="Cambria Math"/>
            </w:rPr>
            <m:t xml:space="preserve">siren</m:t>
          </m:r>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ℎoles</m:t>
          </m:r>
          <m:r>
            <w:rPr>
              <w:rFonts w:ascii="Cambria Math" w:hAnsi="Cambria Math"/>
            </w:rPr>
            <m:t xml:space="preserve">×</m:t>
          </m:r>
          <m:r>
            <w:rPr>
              <w:rFonts w:ascii="Cambria Math" w:hAnsi="Cambria Math"/>
            </w:rPr>
            <m:t xml:space="preserve">speed</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r>
            <w:rPr>
              <w:rFonts w:ascii="Cambria Math" w:hAnsi="Cambria Math"/>
            </w:rPr>
            <m:t xml:space="preserve">ns</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speed</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revolutions</m:t>
              </m:r>
            </m:num>
            <m:den>
              <m:r>
                <w:rPr>
                  <w:rFonts w:ascii="Cambria Math" w:hAnsi="Cambria Math"/>
                </w:rPr>
                <m:t xml:space="preserve">time</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f>
            <m:num>
              <m:r>
                <w:rPr>
                  <w:rFonts w:ascii="Cambria Math" w:hAnsi="Cambria Math"/>
                </w:rPr>
                <m:t xml:space="preserve">r</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f>
            <m:num>
              <m:r>
                <w:rPr>
                  <w:rFonts w:ascii="Cambria Math" w:hAnsi="Cambria Math"/>
                </w:rPr>
                <m:t xml:space="preserve">nr</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MUSICAL SOUND AND NOISE</w:t>
      </w:r>
    </w:p>
    <w:p>
      <w:pPr>
        <w:pStyle w:val="Normal"/>
        <w:spacing w:lineRule="auto" w:line="360"/>
        <w:jc w:val="both"/>
        <w:rPr>
          <w:rFonts w:eastAsia="宋体" w:eastAsiaTheme="minorEastAsia"/>
          <w:sz w:val="32"/>
          <w:szCs w:val="24"/>
        </w:rPr>
      </w:pPr>
      <w:r>
        <w:rPr>
          <w:rFonts w:eastAsia="宋体" w:eastAsiaTheme="minorEastAsia"/>
          <w:sz w:val="32"/>
          <w:szCs w:val="24"/>
        </w:rPr>
        <w:t>Music is the sound that is originated from a particular source and vibrates at a regular frequency. Noise is an unpleasant sound originated from different sources and vibrates at a regular frequency.</w:t>
      </w:r>
    </w:p>
    <w:p>
      <w:pPr>
        <w:pStyle w:val="Normal"/>
        <w:spacing w:lineRule="auto" w:line="360"/>
        <w:jc w:val="both"/>
        <w:rPr>
          <w:rFonts w:eastAsia="宋体" w:eastAsiaTheme="minorEastAsia"/>
          <w:sz w:val="32"/>
          <w:szCs w:val="24"/>
        </w:rPr>
      </w:pPr>
      <w:r>
        <w:rPr>
          <w:rFonts w:eastAsia="宋体" w:eastAsiaTheme="minorEastAsia"/>
          <w:sz w:val="32"/>
          <w:szCs w:val="24"/>
        </w:rPr>
        <w:t>So far in this topic, we’ve talked about musical sounds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MUSICAL INSTRUMENTS</w:t>
      </w:r>
    </w:p>
    <w:p>
      <w:pPr>
        <w:pStyle w:val="Normal"/>
        <w:spacing w:lineRule="auto" w:line="360"/>
        <w:jc w:val="both"/>
        <w:rPr>
          <w:rFonts w:eastAsia="宋体" w:eastAsiaTheme="minorEastAsia"/>
          <w:sz w:val="32"/>
          <w:szCs w:val="24"/>
        </w:rPr>
      </w:pPr>
      <w:r>
        <w:rPr>
          <w:rFonts w:eastAsia="宋体" w:eastAsiaTheme="minorEastAsia"/>
          <w:sz w:val="32"/>
          <w:szCs w:val="24"/>
        </w:rPr>
        <w:t>Musical instruments can be divided into three based on the way sound is produced from them.</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Stringed Instruments: Sound is produced from these instruments by plucking or striking the sting. </w:t>
      </w:r>
    </w:p>
    <w:p>
      <w:pPr>
        <w:pStyle w:val="Normal"/>
        <w:spacing w:lineRule="auto" w:line="360"/>
        <w:jc w:val="both"/>
        <w:rPr>
          <w:rFonts w:eastAsia="宋体" w:eastAsiaTheme="minorEastAsia"/>
          <w:sz w:val="32"/>
          <w:szCs w:val="24"/>
        </w:rPr>
      </w:pPr>
      <w:r>
        <w:rPr>
          <w:rFonts w:eastAsia="宋体" w:eastAsiaTheme="minorEastAsia"/>
          <w:sz w:val="32"/>
          <w:szCs w:val="24"/>
        </w:rPr>
        <w:t>Wind Instruments: In these instruments, sounds are produced by blowing air through them.</w:t>
      </w:r>
    </w:p>
    <w:p>
      <w:pPr>
        <w:pStyle w:val="Normal"/>
        <w:spacing w:lineRule="auto" w:line="360"/>
        <w:jc w:val="both"/>
        <w:rPr>
          <w:rFonts w:eastAsia="宋体" w:eastAsiaTheme="minorEastAsia"/>
          <w:sz w:val="32"/>
          <w:szCs w:val="24"/>
        </w:rPr>
      </w:pPr>
      <w:r>
        <w:rPr>
          <w:rFonts w:eastAsia="宋体" w:eastAsiaTheme="minorEastAsia"/>
          <w:sz w:val="32"/>
          <w:szCs w:val="24"/>
        </w:rPr>
        <w:t>Percussion instruments: These instruments produce sound by hitting them. A major example is the drum set</w:t>
      </w:r>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RESONANCE IN SOUND WAVES</w:t>
      </w:r>
    </w:p>
    <w:p>
      <w:pPr>
        <w:pStyle w:val="Normal"/>
        <w:spacing w:lineRule="auto" w:line="360"/>
        <w:jc w:val="both"/>
        <w:rPr>
          <w:rFonts w:eastAsia="宋体" w:eastAsiaTheme="minorEastAsia"/>
          <w:sz w:val="32"/>
          <w:szCs w:val="24"/>
        </w:rPr>
      </w:pPr>
      <w:r>
        <w:rPr>
          <w:rFonts w:eastAsia="宋体" w:eastAsiaTheme="minorEastAsia"/>
          <w:sz w:val="32"/>
          <w:szCs w:val="24"/>
        </w:rPr>
        <w:t>This is  an effect caused when a vibrating body sets another body into vibration until both sides have the same frequency. Resonance is an important phenomenon in physics and it occurs in all branches of physics.</w:t>
      </w:r>
    </w:p>
    <w:p>
      <w:pPr>
        <w:pStyle w:val="Normal"/>
        <w:spacing w:lineRule="auto" w:line="360"/>
        <w:jc w:val="both"/>
        <w:rPr>
          <w:rFonts w:eastAsia="宋体" w:eastAsiaTheme="minorEastAsia"/>
          <w:sz w:val="32"/>
          <w:szCs w:val="24"/>
        </w:rPr>
      </w:pPr>
      <w:r>
        <w:rPr>
          <w:rFonts w:eastAsia="宋体" w:eastAsiaTheme="minorEastAsia"/>
          <w:sz w:val="32"/>
          <w:szCs w:val="24"/>
        </w:rPr>
        <w:t>In sound waves, resonance occurs when the frequency of a tuning fork is equal to the natural frequency of air column.</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Acoustic resonance is a phenomenon in which an acoustic system amplifies waves whose frequency matches one of its own natural frequencies of vibration (its resonance frequencies). </w:t>
      </w:r>
    </w:p>
    <w:p>
      <w:pPr>
        <w:pStyle w:val="Normal"/>
        <w:spacing w:lineRule="auto" w:line="360"/>
        <w:jc w:val="both"/>
        <w:rPr>
          <w:rFonts w:eastAsia="宋体" w:eastAsiaTheme="minorEastAsia"/>
          <w:sz w:val="32"/>
          <w:szCs w:val="24"/>
        </w:rPr>
      </w:pPr>
      <w:r>
        <w:rPr>
          <w:rFonts w:eastAsia="宋体" w:eastAsiaTheme="minorEastAsia"/>
          <w:sz w:val="32"/>
          <w:szCs w:val="24"/>
        </w:rPr>
        <w:t>Experiment using two tuning forks oscillating at the same frequency. One of the forks is being hit with a rubberized mallet. Although the first tuning fork has been hit, the other fork is visibly excited due to the oscillation caused by the periodic change in the pressure and density of air by hitting the first fork creating an acoustic resonance between the forks</w:t>
      </w:r>
    </w:p>
    <w:p>
      <w:pPr>
        <w:pStyle w:val="Normal"/>
        <w:spacing w:lineRule="auto" w:line="360"/>
        <w:jc w:val="both"/>
        <w:rPr>
          <w:rFonts w:eastAsia="宋体" w:eastAsiaTheme="minorEastAsia"/>
          <w:sz w:val="32"/>
          <w:szCs w:val="24"/>
          <w:u w:val="single"/>
        </w:rPr>
      </w:pPr>
      <w:r>
        <w:rPr>
          <w:rFonts w:eastAsia="宋体" w:eastAsiaTheme="minorEastAsia"/>
          <w:sz w:val="48"/>
          <w:szCs w:val="24"/>
          <w:u w:val="single"/>
        </w:rPr>
        <w:t>OPTICS</w:t>
      </w:r>
    </w:p>
    <w:p>
      <w:pPr>
        <w:pStyle w:val="Normal"/>
        <w:spacing w:lineRule="auto" w:line="360"/>
        <w:jc w:val="both"/>
        <w:rPr>
          <w:rFonts w:eastAsia="宋体" w:eastAsiaTheme="minorEastAsia"/>
          <w:sz w:val="32"/>
          <w:szCs w:val="24"/>
        </w:rPr>
      </w:pPr>
      <w:r>
        <w:rPr>
          <w:rFonts w:eastAsia="宋体" w:eastAsiaTheme="minorEastAsia"/>
          <w:sz w:val="32"/>
          <w:szCs w:val="24"/>
        </w:rPr>
        <w:t>This is the branch of physics that studies light as a wave phenomenon.</w:t>
      </w:r>
    </w:p>
    <w:p>
      <w:pPr>
        <w:pStyle w:val="Normal"/>
        <w:spacing w:lineRule="auto" w:line="360"/>
        <w:jc w:val="both"/>
        <w:rPr>
          <w:rFonts w:eastAsia="宋体" w:eastAsiaTheme="minorEastAsia"/>
          <w:sz w:val="32"/>
          <w:szCs w:val="24"/>
        </w:rPr>
      </w:pPr>
      <w:r>
        <w:rPr>
          <w:rFonts w:eastAsia="宋体" w:eastAsiaTheme="minorEastAsia"/>
          <w:sz w:val="32"/>
          <w:szCs w:val="24"/>
        </w:rPr>
        <w:t>Light can be defined as the visible form of energy radiated outward from a source.</w:t>
      </w:r>
    </w:p>
    <w:p>
      <w:pPr>
        <w:pStyle w:val="Normal"/>
        <w:spacing w:lineRule="auto" w:line="360"/>
        <w:jc w:val="both"/>
        <w:rPr>
          <w:rFonts w:eastAsia="宋体" w:eastAsiaTheme="minorEastAsia"/>
          <w:sz w:val="32"/>
          <w:szCs w:val="24"/>
        </w:rPr>
      </w:pPr>
      <w:r>
        <w:rPr>
          <w:rFonts w:eastAsia="宋体" w:eastAsiaTheme="minorEastAsia"/>
          <w:sz w:val="32"/>
          <w:szCs w:val="24"/>
        </w:rPr>
        <w:t>Light is an example of an electromagnetic wave because it does not require a material medium for its propagation (i.e. it can travel in a vacuum). It is also a typical example of a transverse wave.</w:t>
      </w:r>
    </w:p>
    <w:p>
      <w:pPr>
        <w:pStyle w:val="Normal"/>
        <w:spacing w:lineRule="auto" w:line="360"/>
        <w:jc w:val="both"/>
        <w:rPr>
          <w:rFonts w:eastAsia="宋体" w:eastAsiaTheme="minorEastAsia"/>
          <w:sz w:val="32"/>
          <w:szCs w:val="24"/>
        </w:rPr>
      </w:pPr>
      <w:r>
        <w:rPr>
          <w:rFonts w:eastAsia="宋体" w:eastAsiaTheme="minorEastAsia"/>
          <w:sz w:val="32"/>
          <w:szCs w:val="24"/>
        </w:rPr>
        <w:t>SOURCES OF LIGHT</w:t>
      </w:r>
    </w:p>
    <w:p>
      <w:pPr>
        <w:pStyle w:val="Normal"/>
        <w:spacing w:lineRule="auto" w:line="360"/>
        <w:jc w:val="both"/>
        <w:rPr>
          <w:rFonts w:eastAsia="宋体" w:eastAsiaTheme="minorEastAsia"/>
          <w:sz w:val="32"/>
          <w:szCs w:val="24"/>
        </w:rPr>
      </w:pPr>
      <w:r>
        <w:rPr>
          <w:rFonts w:eastAsia="宋体" w:eastAsiaTheme="minorEastAsia"/>
          <w:sz w:val="32"/>
          <w:szCs w:val="24"/>
        </w:rPr>
        <w:t>The energy associated with light is called luminous energy. Objects that can produce light are called luminous objects.</w:t>
      </w:r>
    </w:p>
    <w:p>
      <w:pPr>
        <w:pStyle w:val="Normal"/>
        <w:spacing w:lineRule="auto" w:line="360"/>
        <w:jc w:val="both"/>
        <w:rPr>
          <w:rFonts w:eastAsia="宋体" w:eastAsiaTheme="minorEastAsia"/>
          <w:sz w:val="32"/>
          <w:szCs w:val="24"/>
        </w:rPr>
      </w:pPr>
      <w:r>
        <w:rPr>
          <w:rFonts w:eastAsia="宋体" w:eastAsiaTheme="minorEastAsia"/>
          <w:sz w:val="32"/>
          <w:szCs w:val="24"/>
        </w:rPr>
        <w:t>Luminous object can be divided into two. They are</w:t>
      </w:r>
    </w:p>
    <w:p>
      <w:pPr>
        <w:pStyle w:val="Normal"/>
        <w:spacing w:lineRule="auto" w:line="360"/>
        <w:jc w:val="both"/>
        <w:rPr>
          <w:rFonts w:eastAsia="宋体" w:eastAsiaTheme="minorEastAsia"/>
          <w:sz w:val="32"/>
          <w:szCs w:val="24"/>
        </w:rPr>
      </w:pPr>
      <w:r>
        <w:rPr>
          <w:rFonts w:eastAsia="宋体" w:eastAsiaTheme="minorEastAsia"/>
          <w:sz w:val="32"/>
          <w:szCs w:val="24"/>
        </w:rPr>
        <w:t>Natural sources: these include as the sun, stars, fireflies and glowing worms etc. These produce light without electrical or mechanical means.</w:t>
      </w:r>
    </w:p>
    <w:p>
      <w:pPr>
        <w:pStyle w:val="Normal"/>
        <w:spacing w:lineRule="auto" w:line="360"/>
        <w:jc w:val="both"/>
        <w:rPr>
          <w:rFonts w:eastAsia="宋体" w:eastAsiaTheme="minorEastAsia"/>
          <w:sz w:val="32"/>
          <w:szCs w:val="24"/>
        </w:rPr>
      </w:pPr>
      <w:r>
        <w:rPr>
          <w:rFonts w:eastAsia="宋体" w:eastAsiaTheme="minorEastAsia"/>
          <w:sz w:val="32"/>
          <w:szCs w:val="24"/>
        </w:rPr>
        <w:t>Artificial sources: these include torches, bulb, candle, fluorescent lamp and photographer flash tube etc. They can only produce light by electrical or mechanical means.</w:t>
      </w:r>
    </w:p>
    <w:p>
      <w:pPr>
        <w:pStyle w:val="Normal"/>
        <w:spacing w:lineRule="auto" w:line="360"/>
        <w:jc w:val="both"/>
        <w:rPr>
          <w:rFonts w:eastAsia="宋体" w:eastAsiaTheme="minorEastAsia"/>
          <w:sz w:val="32"/>
          <w:szCs w:val="24"/>
        </w:rPr>
      </w:pPr>
      <w:r>
        <w:rPr>
          <w:rFonts w:eastAsia="宋体" w:eastAsiaTheme="minorEastAsia"/>
          <w:sz w:val="32"/>
          <w:szCs w:val="24"/>
        </w:rPr>
        <w:t>Non-luminous objects do not produce light. They can only be seen when the rays of light from luminous objects fall on them and reflect into the eyes. Common examples of non-luminous objects include moons, concrete walls, books, humans etc.</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TRANSMISSION OF LIGHT</w:t>
      </w:r>
    </w:p>
    <w:p>
      <w:pPr>
        <w:pStyle w:val="Normal"/>
        <w:spacing w:lineRule="auto" w:line="360"/>
        <w:jc w:val="both"/>
        <w:rPr>
          <w:rFonts w:eastAsia="宋体" w:eastAsiaTheme="minorEastAsia"/>
          <w:sz w:val="32"/>
          <w:szCs w:val="24"/>
        </w:rPr>
      </w:pPr>
      <w:r>
        <w:rPr>
          <w:rFonts w:eastAsia="宋体" w:eastAsiaTheme="minorEastAsia"/>
          <w:sz w:val="32"/>
          <w:szCs w:val="24"/>
        </w:rPr>
        <w:t>Substances such as clean water and glass allow light to pass through and can be seen through easily. These types of objects are called transparent objects.</w:t>
      </w:r>
    </w:p>
    <w:p>
      <w:pPr>
        <w:pStyle w:val="Normal"/>
        <w:spacing w:lineRule="auto" w:line="360"/>
        <w:jc w:val="both"/>
        <w:rPr>
          <w:rFonts w:eastAsia="宋体" w:eastAsiaTheme="minorEastAsia"/>
          <w:sz w:val="32"/>
          <w:szCs w:val="24"/>
        </w:rPr>
      </w:pPr>
      <w:r>
        <w:rPr>
          <w:rFonts w:eastAsia="宋体" w:eastAsiaTheme="minorEastAsia"/>
          <w:sz w:val="32"/>
          <w:szCs w:val="24"/>
        </w:rPr>
        <w:t>Substances such as moon, books and concrete walls don’t allow light to pass through them. These types of objects are called opaque objects.</w:t>
      </w:r>
    </w:p>
    <w:p>
      <w:pPr>
        <w:pStyle w:val="Normal"/>
        <w:spacing w:lineRule="auto" w:line="360"/>
        <w:jc w:val="both"/>
        <w:rPr>
          <w:rFonts w:eastAsia="宋体" w:eastAsiaTheme="minorEastAsia"/>
          <w:sz w:val="32"/>
          <w:szCs w:val="24"/>
        </w:rPr>
      </w:pPr>
      <w:r>
        <w:rPr>
          <w:rFonts w:eastAsia="宋体" w:eastAsiaTheme="minorEastAsia"/>
          <w:sz w:val="32"/>
          <w:szCs w:val="24"/>
        </w:rPr>
        <w:t>Objects</w:t>
      </w:r>
    </w:p>
    <w:p>
      <w:pPr>
        <w:pStyle w:val="Normal"/>
        <w:spacing w:lineRule="auto" w:line="360"/>
        <w:jc w:val="both"/>
        <w:rPr>
          <w:rFonts w:cs="Calibri"/>
          <w:sz w:val="32"/>
          <w:szCs w:val="24"/>
          <w:u w:val="single"/>
        </w:rPr>
      </w:pPr>
      <w:r>
        <w:rPr>
          <w:rFonts w:cs="Calibri"/>
          <w:sz w:val="40"/>
          <w:szCs w:val="24"/>
          <w:u w:val="single"/>
        </w:rPr>
        <w:t>RAY OF LIGHT</w:t>
      </w:r>
    </w:p>
    <w:p>
      <w:pPr>
        <w:pStyle w:val="Normal"/>
        <w:spacing w:lineRule="auto" w:line="360"/>
        <w:jc w:val="both"/>
        <w:rPr>
          <w:rFonts w:cs="Calibri"/>
          <w:sz w:val="32"/>
          <w:szCs w:val="24"/>
        </w:rPr>
      </w:pPr>
      <w:r>
        <w:rPr>
          <w:rFonts w:cs="Calibri"/>
          <w:sz w:val="32"/>
          <w:szCs w:val="24"/>
        </w:rPr>
        <w:t>A ray of light can be defined as the direction or path along which light travels. It is usually represented with a straight line having an arrow pointing in the direction of the light.</w:t>
      </w:r>
    </w:p>
    <w:p>
      <w:pPr>
        <w:pStyle w:val="Normal"/>
        <w:spacing w:lineRule="auto" w:line="360"/>
        <w:jc w:val="both"/>
        <w:rPr>
          <w:rFonts w:cs="Calibri"/>
          <w:sz w:val="32"/>
          <w:szCs w:val="24"/>
        </w:rPr>
      </w:pPr>
      <w:r>
        <w:rPr>
          <w:rFonts w:cs="Calibri"/>
          <w:sz w:val="32"/>
          <w:szCs w:val="24"/>
        </w:rPr>
        <w:t>The combination of two or more rays of light is known as a beam of light.</w:t>
      </w:r>
    </w:p>
    <w:p>
      <w:pPr>
        <w:pStyle w:val="Normal"/>
        <w:spacing w:lineRule="auto" w:line="360"/>
        <w:jc w:val="both"/>
        <w:rPr>
          <w:rFonts w:cs="Calibri"/>
          <w:sz w:val="32"/>
          <w:szCs w:val="24"/>
          <w:u w:val="single"/>
        </w:rPr>
      </w:pPr>
      <w:r>
        <w:rPr>
          <w:rFonts w:cs="Calibri"/>
          <w:sz w:val="40"/>
          <w:szCs w:val="24"/>
          <w:u w:val="single"/>
        </w:rPr>
        <w:t>TYPES OF BEAM OF LIGHT</w:t>
      </w:r>
    </w:p>
    <w:p>
      <w:pPr>
        <w:pStyle w:val="Normal"/>
        <w:spacing w:lineRule="auto" w:line="360"/>
        <w:jc w:val="both"/>
        <w:rPr>
          <w:rFonts w:cs="Calibri"/>
          <w:sz w:val="32"/>
          <w:szCs w:val="24"/>
        </w:rPr>
      </w:pPr>
      <w:r>
        <w:rPr>
          <w:rFonts w:cs="Calibri"/>
          <w:sz w:val="32"/>
          <w:szCs w:val="24"/>
        </w:rPr>
        <w:t>Parallel beam of light: This is a collection of rays of light that travel parallel to each other. That is to say they meet at infinity.</w:t>
      </w:r>
    </w:p>
    <w:p>
      <w:pPr>
        <w:pStyle w:val="Normal"/>
        <w:spacing w:lineRule="auto" w:line="360"/>
        <w:jc w:val="both"/>
        <w:rPr>
          <w:rFonts w:cs="Calibri"/>
          <w:sz w:val="32"/>
          <w:szCs w:val="24"/>
        </w:rPr>
      </w:pPr>
      <w:r>
        <w:rPr>
          <w:rFonts w:cs="Calibri"/>
          <w:sz w:val="32"/>
          <w:szCs w:val="24"/>
        </w:rPr>
        <w:t>Convergent beam: This is a collection of rays of light that meet at a point</w:t>
      </w:r>
    </w:p>
    <w:p>
      <w:pPr>
        <w:pStyle w:val="Normal"/>
        <w:spacing w:lineRule="auto" w:line="360"/>
        <w:jc w:val="both"/>
        <w:rPr>
          <w:rFonts w:cs="Calibri"/>
          <w:sz w:val="32"/>
          <w:szCs w:val="24"/>
        </w:rPr>
      </w:pPr>
      <w:r>
        <w:rPr>
          <w:rFonts w:cs="Calibri"/>
          <w:sz w:val="32"/>
          <w:szCs w:val="24"/>
        </w:rPr>
        <w:t>Divergent beam: This is a collection of rays of light all starting from a particular point and leaving from that point.</w:t>
      </w:r>
    </w:p>
    <w:p>
      <w:pPr>
        <w:pStyle w:val="Normal"/>
        <w:spacing w:lineRule="auto" w:line="360"/>
        <w:jc w:val="both"/>
        <w:rPr>
          <w:rFonts w:cs="Calibri"/>
          <w:sz w:val="32"/>
          <w:szCs w:val="24"/>
          <w:u w:val="single"/>
        </w:rPr>
      </w:pPr>
      <w:r>
        <w:rPr>
          <w:rFonts w:cs="Calibri"/>
          <w:sz w:val="40"/>
          <w:szCs w:val="24"/>
          <w:u w:val="single"/>
        </w:rPr>
        <w:t>RECTILINEAR PROPAGATION</w:t>
      </w:r>
    </w:p>
    <w:p>
      <w:pPr>
        <w:pStyle w:val="Normal"/>
        <w:spacing w:lineRule="auto" w:line="360"/>
        <w:jc w:val="both"/>
        <w:rPr>
          <w:rFonts w:cs="Calibri"/>
          <w:sz w:val="32"/>
          <w:szCs w:val="24"/>
        </w:rPr>
      </w:pPr>
      <w:r>
        <w:rPr>
          <w:rFonts w:cs="Calibri"/>
          <w:sz w:val="32"/>
          <w:szCs w:val="24"/>
        </w:rPr>
        <w:t>This is the phenomenon that defines light in a straight line. The two major effects of the rectilinear propagation are Shadow and Eclipse</w:t>
      </w:r>
    </w:p>
    <w:p>
      <w:pPr>
        <w:pStyle w:val="Normal"/>
        <w:spacing w:lineRule="auto" w:line="360"/>
        <w:jc w:val="both"/>
        <w:rPr>
          <w:rFonts w:cs="Calibri"/>
          <w:sz w:val="32"/>
          <w:szCs w:val="24"/>
          <w:u w:val="single"/>
        </w:rPr>
      </w:pPr>
      <w:r>
        <w:rPr>
          <w:rFonts w:cs="Calibri"/>
          <w:sz w:val="40"/>
          <w:szCs w:val="24"/>
          <w:u w:val="single"/>
        </w:rPr>
        <w:t>SHADOW</w:t>
      </w:r>
    </w:p>
    <w:p>
      <w:pPr>
        <w:pStyle w:val="Normal"/>
        <w:spacing w:lineRule="auto" w:line="360"/>
        <w:jc w:val="both"/>
        <w:rPr>
          <w:rFonts w:cs="Calibri"/>
          <w:sz w:val="32"/>
          <w:szCs w:val="24"/>
        </w:rPr>
      </w:pPr>
      <w:r>
        <w:rPr>
          <w:rFonts w:cs="Calibri"/>
          <w:sz w:val="32"/>
          <w:szCs w:val="24"/>
        </w:rPr>
        <w:t>This can be defined as the region where rays of light do not reach due to the obstruction by an opaque object. In a shadow, two regions are usually defined. They are umbra and penumbra.</w:t>
      </w:r>
    </w:p>
    <w:p>
      <w:pPr>
        <w:pStyle w:val="Normal"/>
        <w:spacing w:lineRule="auto" w:line="360"/>
        <w:jc w:val="both"/>
        <w:rPr>
          <w:rFonts w:cs="Calibri"/>
          <w:sz w:val="32"/>
          <w:szCs w:val="24"/>
        </w:rPr>
      </w:pPr>
      <w:r>
        <w:rPr>
          <w:rFonts w:cs="Calibri"/>
          <w:sz w:val="32"/>
          <w:szCs w:val="24"/>
        </w:rPr>
        <w:t>UMBRA</w:t>
      </w:r>
    </w:p>
    <w:p>
      <w:pPr>
        <w:pStyle w:val="Normal"/>
        <w:spacing w:lineRule="auto" w:line="360"/>
        <w:jc w:val="both"/>
        <w:rPr>
          <w:rFonts w:cs="Calibri"/>
          <w:sz w:val="32"/>
          <w:szCs w:val="24"/>
        </w:rPr>
      </w:pPr>
      <w:r>
        <w:rPr>
          <w:rFonts w:cs="Calibri"/>
          <w:sz w:val="32"/>
          <w:szCs w:val="24"/>
        </w:rPr>
        <w:t>This is the region of a shadow where rays of light do not reach at all. It is the dark part of a shadow</w:t>
      </w:r>
    </w:p>
    <w:p>
      <w:pPr>
        <w:pStyle w:val="Normal"/>
        <w:spacing w:lineRule="auto" w:line="360"/>
        <w:jc w:val="both"/>
        <w:rPr>
          <w:rFonts w:cs="Calibri"/>
          <w:sz w:val="32"/>
          <w:szCs w:val="24"/>
        </w:rPr>
      </w:pPr>
      <w:r>
        <w:rPr>
          <w:rFonts w:cs="Calibri"/>
          <w:sz w:val="32"/>
          <w:szCs w:val="24"/>
        </w:rPr>
        <w:t>PENUMBRA</w:t>
      </w:r>
    </w:p>
    <w:p>
      <w:pPr>
        <w:pStyle w:val="Normal"/>
        <w:spacing w:lineRule="auto" w:line="360"/>
        <w:jc w:val="both"/>
        <w:rPr>
          <w:rFonts w:cs="Calibri"/>
          <w:sz w:val="32"/>
          <w:szCs w:val="24"/>
        </w:rPr>
      </w:pPr>
      <w:r>
        <w:rPr>
          <w:rFonts w:cs="Calibri"/>
          <w:sz w:val="32"/>
          <w:szCs w:val="24"/>
        </w:rPr>
        <w:t>This is the region where rays of light slightly reach. That is the slightly brighter than the darkness.</w:t>
      </w:r>
    </w:p>
    <w:p>
      <w:pPr>
        <w:pStyle w:val="Normal"/>
        <w:spacing w:lineRule="auto" w:line="360"/>
        <w:jc w:val="both"/>
        <w:rPr>
          <w:rFonts w:cs="Calibri"/>
          <w:sz w:val="32"/>
          <w:szCs w:val="24"/>
          <w:u w:val="single"/>
        </w:rPr>
      </w:pPr>
      <w:r>
        <w:rPr>
          <w:rFonts w:cs="Calibri"/>
          <w:sz w:val="40"/>
          <w:szCs w:val="24"/>
          <w:u w:val="single"/>
        </w:rPr>
        <w:t>ECLIPSE</w:t>
      </w:r>
    </w:p>
    <w:p>
      <w:pPr>
        <w:pStyle w:val="Normal"/>
        <w:spacing w:lineRule="auto" w:line="360"/>
        <w:jc w:val="both"/>
        <w:rPr>
          <w:rFonts w:cs="Calibri"/>
          <w:sz w:val="32"/>
          <w:szCs w:val="24"/>
        </w:rPr>
      </w:pPr>
      <w:r>
        <w:rPr>
          <w:rFonts w:cs="Calibri"/>
          <w:sz w:val="32"/>
          <w:szCs w:val="24"/>
        </w:rPr>
        <w:t>This is another effect of rectilinear propagation of light. Eclipse occurs when the celestial bodies (The sun, moon and the earth) are collinear i.e. they are on a straight line</w:t>
      </w:r>
    </w:p>
    <w:p>
      <w:pPr>
        <w:pStyle w:val="Normal"/>
        <w:spacing w:lineRule="auto" w:line="360"/>
        <w:jc w:val="both"/>
        <w:rPr>
          <w:rFonts w:cs="Calibri"/>
          <w:sz w:val="32"/>
          <w:szCs w:val="24"/>
        </w:rPr>
      </w:pPr>
      <w:r>
        <w:rPr>
          <w:rFonts w:cs="Calibri"/>
          <w:sz w:val="32"/>
          <w:szCs w:val="24"/>
        </w:rPr>
        <w:t>ECLIPSE OF THE SUN (SOLAR ECLIPSE)</w:t>
      </w:r>
    </w:p>
    <w:p>
      <w:pPr>
        <w:pStyle w:val="Normal"/>
        <w:spacing w:lineRule="auto" w:line="360"/>
        <w:jc w:val="both"/>
        <w:rPr>
          <w:rFonts w:cs="Calibri"/>
          <w:sz w:val="32"/>
          <w:szCs w:val="24"/>
        </w:rPr>
      </w:pPr>
      <w:r>
        <w:rPr>
          <w:rFonts w:cs="Calibri"/>
          <w:sz w:val="32"/>
          <w:szCs w:val="24"/>
        </w:rPr>
        <w:t>This occurs when the moon is between the sun and the earth. This occurs during the day</w:t>
      </w:r>
    </w:p>
    <w:p>
      <w:pPr>
        <w:pStyle w:val="Normal"/>
        <w:spacing w:lineRule="auto" w:line="360"/>
        <w:jc w:val="both"/>
        <w:rPr>
          <w:rFonts w:cs="Calibri"/>
          <w:sz w:val="32"/>
          <w:szCs w:val="24"/>
        </w:rPr>
      </w:pPr>
      <w:r>
        <w:rPr>
          <w:rFonts w:cs="Calibri"/>
          <w:sz w:val="32"/>
          <w:szCs w:val="24"/>
        </w:rPr>
        <w:t>ECLIPSE OF THE MOON (LUNAR ECLIPSE)</w:t>
      </w:r>
    </w:p>
    <w:p>
      <w:pPr>
        <w:pStyle w:val="Normal"/>
        <w:spacing w:lineRule="auto" w:line="360"/>
        <w:jc w:val="both"/>
        <w:rPr>
          <w:rFonts w:cs="Calibri"/>
          <w:sz w:val="32"/>
          <w:szCs w:val="24"/>
        </w:rPr>
      </w:pPr>
      <w:r>
        <w:rPr>
          <w:rFonts w:cs="Calibri"/>
          <w:sz w:val="32"/>
          <w:szCs w:val="24"/>
        </w:rPr>
        <w:t>This occurs when the earth is between the sun and the moon. This occurs at night.</w:t>
      </w:r>
    </w:p>
    <w:p>
      <w:pPr>
        <w:pStyle w:val="Normal"/>
        <w:spacing w:lineRule="auto" w:line="360"/>
        <w:jc w:val="both"/>
        <w:rPr>
          <w:rFonts w:cs="Calibri"/>
          <w:sz w:val="32"/>
          <w:szCs w:val="24"/>
          <w:u w:val="single"/>
        </w:rPr>
      </w:pPr>
      <w:r>
        <w:rPr>
          <w:rFonts w:cs="Calibri"/>
          <w:sz w:val="40"/>
          <w:szCs w:val="24"/>
          <w:u w:val="single"/>
        </w:rPr>
        <w:t>PINHOLE CAMERA</w:t>
      </w:r>
    </w:p>
    <w:p>
      <w:pPr>
        <w:pStyle w:val="Normal"/>
        <w:spacing w:lineRule="auto" w:line="360"/>
        <w:jc w:val="both"/>
        <w:rPr>
          <w:rFonts w:cs="Calibri"/>
          <w:sz w:val="32"/>
          <w:szCs w:val="24"/>
        </w:rPr>
      </w:pPr>
      <w:r>
        <w:rPr>
          <w:rFonts w:cs="Calibri"/>
          <w:sz w:val="32"/>
          <w:szCs w:val="24"/>
        </w:rPr>
        <w:t>This was the first type of camera produced in 1666. It works on the principle of rectilinear propagation of light. In consists of a box with a pin hole at one end and a wax paper which acts as a screen at the opposite. When a luminous object such as a lighted candle is placed in front of the pin hole, the image of the candle can be seen on the screen but inverted.</w:t>
      </w:r>
    </w:p>
    <w:p>
      <w:pPr>
        <w:pStyle w:val="Normal"/>
        <w:spacing w:lineRule="auto" w:line="360"/>
        <w:jc w:val="both"/>
        <w:rPr>
          <w:rFonts w:cs="Calibri"/>
          <w:sz w:val="32"/>
          <w:szCs w:val="24"/>
        </w:rPr>
      </w:pPr>
      <w:r>
        <w:rPr>
          <w:rFonts w:cs="Calibri"/>
          <w:sz w:val="32"/>
          <w:szCs w:val="24"/>
        </w:rPr>
        <w:t>The smaller the hole, the smaller the image but is not bright. The bigger the hole, the bigger the image but it is brighter. From these statements, it can be seen that a brighter image is gotten from a bigger hole because more light is admitted into the camera.</w:t>
      </w:r>
    </w:p>
    <w:p>
      <w:pPr>
        <w:pStyle w:val="Normal"/>
        <w:spacing w:lineRule="auto" w:line="360"/>
        <w:jc w:val="both"/>
        <w:rPr>
          <w:rFonts w:cs="Calibri"/>
          <w:sz w:val="32"/>
          <w:szCs w:val="24"/>
        </w:rPr>
      </w:pPr>
      <w:r>
        <w:rPr>
          <w:rFonts w:cs="Calibri"/>
          <w:sz w:val="32"/>
          <w:szCs w:val="24"/>
        </w:rPr>
        <w:t>Pinhole camera was used by the early artists to give correct perspective about drawing and painting. It is also used by the land surveyors for accurate land measurements.</w:t>
      </w:r>
    </w:p>
    <w:p>
      <w:pPr>
        <w:pStyle w:val="Normal"/>
        <w:spacing w:lineRule="auto" w:line="360"/>
        <w:jc w:val="both"/>
        <w:rPr>
          <w:rFonts w:cs="Calibri"/>
          <w:sz w:val="32"/>
          <w:szCs w:val="24"/>
        </w:rPr>
      </w:pPr>
      <w:r>
        <w:rPr>
          <w:rFonts w:cs="Calibri"/>
          <w:sz w:val="32"/>
          <w:szCs w:val="24"/>
        </w:rPr>
        <w:t>The major disadvantage about this is that it cannot be used to take snapshots</w:t>
      </w:r>
    </w:p>
    <w:p>
      <w:pPr>
        <w:pStyle w:val="Normal"/>
        <w:spacing w:lineRule="auto" w:line="360"/>
        <w:jc w:val="both"/>
        <w:rPr>
          <w:rFonts w:cs="Calibri"/>
          <w:sz w:val="32"/>
          <w:szCs w:val="24"/>
          <w:u w:val="single"/>
        </w:rPr>
      </w:pPr>
      <w:r>
        <w:rPr>
          <w:rFonts w:cs="Calibri"/>
          <w:sz w:val="40"/>
          <w:szCs w:val="24"/>
          <w:u w:val="single"/>
        </w:rPr>
        <w:t>MAGNIFICATION</w:t>
      </w:r>
    </w:p>
    <w:p>
      <w:pPr>
        <w:pStyle w:val="Normal"/>
        <w:spacing w:lineRule="auto" w:line="360"/>
        <w:jc w:val="both"/>
        <w:rPr>
          <w:rFonts w:cs="Calibri"/>
          <w:sz w:val="32"/>
          <w:szCs w:val="24"/>
        </w:rPr>
      </w:pPr>
      <w:r>
        <w:rPr>
          <w:rFonts w:cs="Calibri"/>
          <w:sz w:val="32"/>
          <w:szCs w:val="24"/>
        </w:rPr>
        <w:t>This can be defined as the ratio of the size of the image to the size of real object.</w:t>
      </w:r>
    </w:p>
    <w:p>
      <w:pPr>
        <w:pStyle w:val="Normal"/>
        <w:spacing w:lineRule="auto" w:line="360"/>
        <w:jc w:val="both"/>
        <w:rPr>
          <w:rFonts w:cs="Calibri"/>
          <w:sz w:val="32"/>
          <w:szCs w:val="24"/>
        </w:rPr>
      </w:pPr>
      <w:r>
        <w:rPr>
          <w:rFonts w:cs="Calibri"/>
          <w:sz w:val="32"/>
          <w:szCs w:val="24"/>
        </w:rPr>
        <w:t>Magnification has no unit i.e. it has no dimension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magnification</m:t>
          </m:r>
          <m:r>
            <w:rPr>
              <w:rFonts w:ascii="Cambria Math" w:hAnsi="Cambria Math"/>
            </w:rPr>
            <m:t xml:space="preserve">=</m:t>
          </m:r>
          <m:r>
            <w:rPr>
              <w:rFonts w:ascii="Cambria Math" w:hAnsi="Cambria Math"/>
            </w:rPr>
            <m:t xml:space="preserve">i</m:t>
          </m:r>
          <m:r>
            <w:rPr>
              <w:rFonts w:ascii="Cambria Math" w:hAnsi="Cambria Math"/>
            </w:rPr>
            <m:t xml:space="preserve">mage</m:t>
          </m:r>
          <m:r>
            <w:rPr>
              <w:rFonts w:ascii="Cambria Math" w:hAnsi="Cambria Math"/>
            </w:rPr>
            <m:t xml:space="preserve">object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magnification</m:t>
          </m:r>
          <m:r>
            <w:rPr>
              <w:rFonts w:ascii="Cambria Math" w:hAnsi="Cambria Math"/>
            </w:rPr>
            <m:t xml:space="preserve">=</m:t>
          </m:r>
          <m:f>
            <m:num>
              <m:r>
                <w:rPr>
                  <w:rFonts w:ascii="Cambria Math" w:hAnsi="Cambria Math"/>
                </w:rPr>
                <m:t xml:space="preserve">image</m:t>
              </m:r>
              <m:r>
                <w:rPr>
                  <w:rFonts w:ascii="Cambria Math" w:hAnsi="Cambria Math"/>
                </w:rPr>
                <m:t xml:space="preserve">ℎeigℎt</m:t>
              </m:r>
            </m:num>
            <m:den>
              <m:r>
                <w:rPr>
                  <w:rFonts w:ascii="Cambria Math" w:hAnsi="Cambria Math"/>
                </w:rPr>
                <m:t xml:space="preserve">object</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sSub>
                <m:e>
                  <m:r>
                    <w:rPr>
                      <w:rFonts w:ascii="Cambria Math" w:hAnsi="Cambria Math"/>
                    </w:rPr>
                    <m:t xml:space="preserve">H</m:t>
                  </m:r>
                </m:e>
                <m:sub>
                  <m:r>
                    <w:rPr>
                      <w:rFonts w:ascii="Cambria Math" w:hAnsi="Cambria Math"/>
                    </w:rPr>
                    <m:t xml:space="preserve">i</m:t>
                  </m:r>
                </m:sub>
              </m:sSub>
            </m:num>
            <m:den>
              <m:sSub>
                <m:e>
                  <m:r>
                    <w:rPr>
                      <w:rFonts w:ascii="Cambria Math" w:hAnsi="Cambria Math"/>
                    </w:rPr>
                    <m:t xml:space="preserve">H</m:t>
                  </m:r>
                </m:e>
                <m:sub>
                  <m:r>
                    <w:rPr>
                      <w:rFonts w:ascii="Cambria Math" w:hAnsi="Cambria Math"/>
                    </w:rPr>
                    <m:t xml:space="preserve">o</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magnification</m:t>
          </m:r>
          <m:r>
            <w:rPr>
              <w:rFonts w:ascii="Cambria Math" w:hAnsi="Cambria Math"/>
            </w:rPr>
            <m:t xml:space="preserve">=</m:t>
          </m:r>
          <m:f>
            <m:num>
              <m:r>
                <w:rPr>
                  <w:rFonts w:ascii="Cambria Math" w:hAnsi="Cambria Math"/>
                </w:rPr>
                <m:t xml:space="preserve">Image</m:t>
              </m:r>
              <m:r>
                <w:rPr>
                  <w:rFonts w:ascii="Cambria Math" w:hAnsi="Cambria Math"/>
                </w:rPr>
                <m:t xml:space="preserve">distance</m:t>
              </m:r>
            </m:num>
            <m:den>
              <m:r>
                <w:rPr>
                  <w:rFonts w:ascii="Cambria Math" w:hAnsi="Cambria Math"/>
                </w:rPr>
                <m:t xml:space="preserve">Object</m:t>
              </m:r>
              <m:r>
                <w:rPr>
                  <w:rFonts w:ascii="Cambria Math" w:hAnsi="Cambria Math"/>
                </w:rPr>
                <m:t xml:space="preserve">distance</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If m &gt; 1: Image size &gt; Object size: That means that the object has been magnified</w:t>
      </w:r>
    </w:p>
    <w:p>
      <w:pPr>
        <w:pStyle w:val="Normal"/>
        <w:spacing w:lineRule="auto" w:line="360"/>
        <w:jc w:val="both"/>
        <w:rPr>
          <w:rFonts w:eastAsia="宋体" w:eastAsiaTheme="minorEastAsia"/>
          <w:sz w:val="32"/>
          <w:szCs w:val="24"/>
        </w:rPr>
      </w:pPr>
      <w:r>
        <w:rPr>
          <w:rFonts w:eastAsia="宋体" w:eastAsiaTheme="minorEastAsia"/>
          <w:sz w:val="32"/>
          <w:szCs w:val="24"/>
        </w:rPr>
        <w:t>If m &lt; 1: Image size &lt; Object size: That means that the image has been diminished</w:t>
      </w:r>
    </w:p>
    <w:p>
      <w:pPr>
        <w:pStyle w:val="Normal"/>
        <w:spacing w:lineRule="auto" w:line="360"/>
        <w:jc w:val="both"/>
        <w:rPr>
          <w:rFonts w:eastAsia="宋体" w:eastAsiaTheme="minorEastAsia"/>
          <w:sz w:val="32"/>
          <w:szCs w:val="24"/>
        </w:rPr>
      </w:pPr>
      <w:r>
        <w:rPr>
          <w:rFonts w:eastAsia="宋体" w:eastAsiaTheme="minorEastAsia"/>
          <w:sz w:val="32"/>
          <w:szCs w:val="24"/>
        </w:rPr>
        <w:t>If m = 1: Image size = Objet size:</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REFLECTION OF LIGHT ON PLANE SURFACES</w:t>
      </w:r>
    </w:p>
    <w:p>
      <w:pPr>
        <w:pStyle w:val="Normal"/>
        <w:spacing w:lineRule="auto" w:line="360"/>
        <w:jc w:val="both"/>
        <w:rPr>
          <w:rFonts w:eastAsia="宋体" w:eastAsiaTheme="minorEastAsia"/>
          <w:sz w:val="32"/>
          <w:szCs w:val="24"/>
        </w:rPr>
      </w:pPr>
      <w:r>
        <w:rPr>
          <w:rFonts w:eastAsia="宋体" w:eastAsiaTheme="minorEastAsia"/>
          <w:sz w:val="32"/>
          <w:szCs w:val="24"/>
        </w:rPr>
        <w:t>When a ray of light is incident on a plane surface, the light is either absorbed, transmitted (refracted) or it is reflected.</w:t>
      </w:r>
    </w:p>
    <w:p>
      <w:pPr>
        <w:pStyle w:val="Normal"/>
        <w:spacing w:lineRule="auto" w:line="360"/>
        <w:jc w:val="both"/>
        <w:rPr>
          <w:rFonts w:eastAsia="宋体" w:eastAsiaTheme="minorEastAsia"/>
          <w:sz w:val="32"/>
          <w:szCs w:val="24"/>
        </w:rPr>
      </w:pPr>
      <w:r>
        <w:rPr>
          <w:rFonts w:eastAsia="宋体" w:eastAsiaTheme="minorEastAsia"/>
          <w:sz w:val="32"/>
          <w:szCs w:val="24"/>
        </w:rPr>
        <w:t>There are two types of reflection</w:t>
      </w:r>
    </w:p>
    <w:p>
      <w:pPr>
        <w:pStyle w:val="Normal"/>
        <w:spacing w:lineRule="auto" w:line="360"/>
        <w:jc w:val="both"/>
        <w:rPr>
          <w:rFonts w:eastAsia="宋体" w:eastAsiaTheme="minorEastAsia"/>
          <w:sz w:val="32"/>
          <w:szCs w:val="24"/>
        </w:rPr>
      </w:pPr>
      <w:r>
        <w:rPr>
          <w:rFonts w:eastAsia="宋体" w:eastAsiaTheme="minorEastAsia"/>
          <w:sz w:val="32"/>
          <w:szCs w:val="24"/>
        </w:rPr>
        <w:t>Regular Reflection: This is the reflection that occurs on a smooth surface such as a (plane) mirror</w:t>
      </w:r>
    </w:p>
    <w:p>
      <w:pPr>
        <w:pStyle w:val="Normal"/>
        <w:spacing w:lineRule="auto" w:line="360"/>
        <w:jc w:val="both"/>
        <w:rPr>
          <w:rFonts w:eastAsia="宋体" w:eastAsiaTheme="minorEastAsia"/>
          <w:sz w:val="32"/>
          <w:szCs w:val="24"/>
        </w:rPr>
      </w:pPr>
      <w:r>
        <w:rPr>
          <w:rFonts w:eastAsia="宋体" w:eastAsiaTheme="minorEastAsia"/>
          <w:sz w:val="32"/>
          <w:szCs w:val="24"/>
        </w:rPr>
        <w:t>Irregular Reflection: This is the reflection that happens on a rough surface such as paper or cloth. It is also called scattered or diffused reflection.</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TYPES OF IMAGES</w:t>
      </w:r>
    </w:p>
    <w:p>
      <w:pPr>
        <w:pStyle w:val="ListParagraph"/>
        <w:numPr>
          <w:ilvl w:val="0"/>
          <w:numId w:val="60"/>
        </w:numPr>
        <w:spacing w:lineRule="auto" w:line="360"/>
        <w:jc w:val="both"/>
        <w:rPr>
          <w:rFonts w:eastAsia="宋体" w:eastAsiaTheme="minorEastAsia"/>
          <w:sz w:val="32"/>
          <w:szCs w:val="24"/>
        </w:rPr>
      </w:pPr>
      <w:r>
        <w:rPr>
          <w:rFonts w:eastAsia="宋体" w:eastAsiaTheme="minorEastAsia"/>
          <w:sz w:val="32"/>
          <w:szCs w:val="24"/>
        </w:rPr>
        <w:t>Real Images: These are the ones in which the rays of light and can be obtained on a screen. A real image is that image which is formed when the light rays coming from an object actually meet each other after reflection or refraction. A real image is most times inverted. Typical examples of real images are the ones formed in pin hole cameras and the one in cinemas. It can also be defined as a collection of focus points actually made by converging rays.</w:t>
      </w:r>
    </w:p>
    <w:p>
      <w:pPr>
        <w:pStyle w:val="ListParagraph"/>
        <w:numPr>
          <w:ilvl w:val="0"/>
          <w:numId w:val="60"/>
        </w:numPr>
        <w:spacing w:lineRule="auto" w:line="360"/>
        <w:jc w:val="both"/>
        <w:rPr>
          <w:rFonts w:eastAsia="宋体" w:eastAsiaTheme="minorEastAsia"/>
          <w:sz w:val="32"/>
          <w:szCs w:val="24"/>
        </w:rPr>
      </w:pPr>
      <w:r>
        <w:rPr>
          <w:rFonts w:eastAsia="宋体" w:eastAsiaTheme="minorEastAsia"/>
          <w:sz w:val="32"/>
          <w:szCs w:val="24"/>
        </w:rPr>
        <w:t>Virtual Images: This is the one in which the rays of light do not reach yet visible to the eye.  A virtual image cannot be viewed on a screen (or a sheet of paper) and is usually erect. A virtual image is the collection of focus points made by extensions of diverging rays. In other words, it is an image which is located in the plane of convergence of the light rays that originate from a given object (divergent rays).</w:t>
      </w:r>
    </w:p>
    <w:p>
      <w:pPr>
        <w:pStyle w:val="Normal"/>
        <w:spacing w:lineRule="auto" w:line="360"/>
        <w:jc w:val="both"/>
        <w:rPr>
          <w:rFonts w:eastAsia="宋体" w:eastAsiaTheme="minorEastAsia"/>
          <w:sz w:val="32"/>
          <w:szCs w:val="24"/>
        </w:rPr>
      </w:pPr>
      <w:r>
        <w:rPr>
          <w:rFonts w:eastAsia="宋体" w:eastAsiaTheme="minorEastAsia"/>
          <w:sz w:val="32"/>
          <w:szCs w:val="24"/>
        </w:rPr>
        <w:t>The image formed on a plane mirror is an example of a virtual image.</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USES OF PLANE MIRRORS</w:t>
      </w:r>
    </w:p>
    <w:p>
      <w:pPr>
        <w:pStyle w:val="ListParagraph"/>
        <w:numPr>
          <w:ilvl w:val="0"/>
          <w:numId w:val="61"/>
        </w:numPr>
        <w:spacing w:lineRule="auto" w:line="360"/>
        <w:jc w:val="both"/>
        <w:rPr>
          <w:rFonts w:eastAsia="宋体" w:eastAsiaTheme="minorEastAsia"/>
          <w:sz w:val="32"/>
          <w:szCs w:val="24"/>
        </w:rPr>
      </w:pPr>
      <w:r>
        <w:rPr>
          <w:rFonts w:eastAsia="宋体" w:eastAsiaTheme="minorEastAsia"/>
          <w:sz w:val="32"/>
          <w:szCs w:val="24"/>
        </w:rPr>
        <w:t>They are used as common looking glasses.</w:t>
      </w:r>
    </w:p>
    <w:p>
      <w:pPr>
        <w:pStyle w:val="ListParagraph"/>
        <w:numPr>
          <w:ilvl w:val="0"/>
          <w:numId w:val="61"/>
        </w:numPr>
        <w:spacing w:lineRule="auto" w:line="360"/>
        <w:jc w:val="both"/>
        <w:rPr>
          <w:rFonts w:eastAsia="宋体" w:eastAsiaTheme="minorEastAsia"/>
          <w:sz w:val="32"/>
          <w:szCs w:val="24"/>
        </w:rPr>
      </w:pPr>
      <w:r>
        <w:rPr>
          <w:rFonts w:eastAsia="宋体" w:eastAsiaTheme="minorEastAsia"/>
          <w:sz w:val="32"/>
          <w:szCs w:val="24"/>
        </w:rPr>
        <w:t>They are used to construct sextants (devices used to measure the angle of elevation of the sun)</w:t>
      </w:r>
    </w:p>
    <w:p>
      <w:pPr>
        <w:pStyle w:val="ListParagraph"/>
        <w:numPr>
          <w:ilvl w:val="0"/>
          <w:numId w:val="61"/>
        </w:numPr>
        <w:spacing w:lineRule="auto" w:line="360"/>
        <w:jc w:val="both"/>
        <w:rPr>
          <w:rFonts w:eastAsia="宋体" w:eastAsiaTheme="minorEastAsia"/>
          <w:sz w:val="32"/>
          <w:szCs w:val="24"/>
        </w:rPr>
      </w:pPr>
      <w:r>
        <w:rPr>
          <w:rFonts w:eastAsia="宋体" w:eastAsiaTheme="minorEastAsia"/>
          <w:sz w:val="32"/>
          <w:szCs w:val="24"/>
        </w:rPr>
        <w:t>They are used to create periscopes (A device used to view objects above you without being seen. They are used a lot in submarines)</w:t>
      </w:r>
    </w:p>
    <w:p>
      <w:pPr>
        <w:pStyle w:val="ListParagraph"/>
        <w:numPr>
          <w:ilvl w:val="0"/>
          <w:numId w:val="61"/>
        </w:numPr>
        <w:spacing w:lineRule="auto" w:line="360"/>
        <w:jc w:val="both"/>
        <w:rPr>
          <w:rFonts w:eastAsia="宋体" w:eastAsiaTheme="minorEastAsia"/>
          <w:sz w:val="32"/>
          <w:szCs w:val="24"/>
        </w:rPr>
      </w:pPr>
      <w:r>
        <w:rPr>
          <w:rFonts w:eastAsia="宋体" w:eastAsiaTheme="minorEastAsia"/>
          <w:sz w:val="32"/>
          <w:szCs w:val="24"/>
        </w:rPr>
        <w:t>They can be used to construct kaleidoscopes (A toy which produces beautiful pattens.This is done by inclining two mirrors at 60 degrees)</w:t>
      </w:r>
    </w:p>
    <w:p>
      <w:pPr>
        <w:pStyle w:val="ListParagraph"/>
        <w:numPr>
          <w:ilvl w:val="0"/>
          <w:numId w:val="61"/>
        </w:numPr>
        <w:spacing w:lineRule="auto" w:line="360"/>
        <w:jc w:val="both"/>
        <w:rPr>
          <w:rFonts w:eastAsia="宋体" w:eastAsiaTheme="minorEastAsia"/>
          <w:sz w:val="32"/>
          <w:szCs w:val="24"/>
        </w:rPr>
      </w:pPr>
      <w:r>
        <w:rPr>
          <w:rFonts w:eastAsia="宋体" w:eastAsiaTheme="minorEastAsia"/>
          <w:sz w:val="32"/>
          <w:szCs w:val="24"/>
        </w:rPr>
        <w:t>They are used to make solar cookers</w:t>
      </w:r>
    </w:p>
    <w:p>
      <w:pPr>
        <w:pStyle w:val="ListParagraph"/>
        <w:numPr>
          <w:ilvl w:val="0"/>
          <w:numId w:val="61"/>
        </w:numPr>
        <w:spacing w:lineRule="auto" w:line="360"/>
        <w:jc w:val="both"/>
        <w:rPr>
          <w:rFonts w:eastAsia="宋体" w:eastAsiaTheme="minorEastAsia"/>
          <w:sz w:val="32"/>
          <w:szCs w:val="24"/>
        </w:rPr>
      </w:pPr>
      <w:r>
        <w:rPr>
          <w:rFonts w:eastAsia="宋体" w:eastAsiaTheme="minorEastAsia"/>
          <w:sz w:val="32"/>
          <w:szCs w:val="24"/>
        </w:rPr>
        <w:t>They are also used in various scientific instruments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CHARACTERISTICS OF THE IMAGE FORMED ON A PLANE MIRROR</w:t>
      </w:r>
    </w:p>
    <w:p>
      <w:pPr>
        <w:pStyle w:val="ListParagraph"/>
        <w:numPr>
          <w:ilvl w:val="0"/>
          <w:numId w:val="62"/>
        </w:numPr>
        <w:spacing w:lineRule="auto" w:line="360"/>
        <w:jc w:val="both"/>
        <w:rPr>
          <w:rFonts w:eastAsia="宋体" w:eastAsiaTheme="minorEastAsia"/>
          <w:sz w:val="32"/>
          <w:szCs w:val="24"/>
        </w:rPr>
      </w:pPr>
      <w:r>
        <w:rPr>
          <w:rFonts w:eastAsia="宋体" w:eastAsiaTheme="minorEastAsia"/>
          <w:sz w:val="32"/>
          <w:szCs w:val="24"/>
        </w:rPr>
        <w:t>The image is virtual</w:t>
      </w:r>
    </w:p>
    <w:p>
      <w:pPr>
        <w:pStyle w:val="ListParagraph"/>
        <w:numPr>
          <w:ilvl w:val="0"/>
          <w:numId w:val="62"/>
        </w:numPr>
        <w:spacing w:lineRule="auto" w:line="360"/>
        <w:jc w:val="both"/>
        <w:rPr>
          <w:rFonts w:eastAsia="宋体" w:eastAsiaTheme="minorEastAsia"/>
          <w:sz w:val="32"/>
          <w:szCs w:val="24"/>
        </w:rPr>
      </w:pPr>
      <w:r>
        <w:rPr>
          <w:rFonts w:eastAsia="宋体" w:eastAsiaTheme="minorEastAsia"/>
          <w:sz w:val="32"/>
          <w:szCs w:val="24"/>
        </w:rPr>
        <w:t>The image is upright</w:t>
      </w:r>
    </w:p>
    <w:p>
      <w:pPr>
        <w:pStyle w:val="ListParagraph"/>
        <w:numPr>
          <w:ilvl w:val="0"/>
          <w:numId w:val="62"/>
        </w:numPr>
        <w:spacing w:lineRule="auto" w:line="360"/>
        <w:jc w:val="both"/>
        <w:rPr>
          <w:rFonts w:eastAsia="宋体" w:eastAsiaTheme="minorEastAsia"/>
          <w:sz w:val="32"/>
          <w:szCs w:val="24"/>
        </w:rPr>
      </w:pPr>
      <w:r>
        <w:rPr>
          <w:rFonts w:eastAsia="宋体" w:eastAsiaTheme="minorEastAsia"/>
          <w:sz w:val="32"/>
          <w:szCs w:val="24"/>
        </w:rPr>
        <w:t>The magnification is equal to one</w:t>
      </w:r>
    </w:p>
    <w:p>
      <w:pPr>
        <w:pStyle w:val="ListParagraph"/>
        <w:numPr>
          <w:ilvl w:val="0"/>
          <w:numId w:val="62"/>
        </w:numPr>
        <w:spacing w:lineRule="auto" w:line="360"/>
        <w:jc w:val="both"/>
        <w:rPr>
          <w:rFonts w:eastAsia="宋体" w:eastAsiaTheme="minorEastAsia"/>
          <w:sz w:val="32"/>
          <w:szCs w:val="24"/>
        </w:rPr>
      </w:pPr>
      <w:r>
        <w:rPr>
          <w:rFonts w:eastAsia="宋体" w:eastAsiaTheme="minorEastAsia"/>
          <w:sz w:val="32"/>
          <w:szCs w:val="24"/>
        </w:rPr>
        <w:t>The distance of the image from the mirror is the distance of the objet from the mirror</w:t>
      </w:r>
    </w:p>
    <w:p>
      <w:pPr>
        <w:pStyle w:val="ListParagraph"/>
        <w:numPr>
          <w:ilvl w:val="0"/>
          <w:numId w:val="62"/>
        </w:numPr>
        <w:spacing w:lineRule="auto" w:line="360"/>
        <w:jc w:val="both"/>
        <w:rPr>
          <w:rFonts w:eastAsia="宋体" w:eastAsiaTheme="minorEastAsia"/>
          <w:sz w:val="32"/>
          <w:szCs w:val="24"/>
        </w:rPr>
      </w:pPr>
      <w:r>
        <w:rPr>
          <w:rFonts w:eastAsia="宋体" w:eastAsiaTheme="minorEastAsia"/>
          <w:sz w:val="32"/>
          <w:szCs w:val="24"/>
        </w:rPr>
        <w:t>The image is laterally inverted (i.e. the left of the object is the right of the image and vice versa)</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INCLINATION OF A (PLANE) MIRROR</w:t>
      </w:r>
    </w:p>
    <w:p>
      <w:pPr>
        <w:pStyle w:val="Normal"/>
        <w:spacing w:lineRule="auto" w:line="360"/>
        <w:jc w:val="both"/>
        <w:rPr>
          <w:rFonts w:eastAsia="宋体" w:eastAsiaTheme="minorEastAsia"/>
          <w:sz w:val="32"/>
          <w:szCs w:val="24"/>
        </w:rPr>
      </w:pPr>
      <w:r>
        <w:rPr>
          <w:rFonts w:eastAsia="宋体" w:eastAsiaTheme="minorEastAsia"/>
          <w:sz w:val="32"/>
          <w:szCs w:val="24"/>
        </w:rPr>
        <w:t>When two plane mirrors are inclined at an angle</w:t>
      </w:r>
      <w:r>
        <w:rPr/>
      </w:r>
      <m:oMath xmlns:m="http://schemas.openxmlformats.org/officeDocument/2006/math">
        <m:d>
          <m:dPr>
            <m:begChr m:val="("/>
            <m:endChr m:val=")"/>
          </m:dPr>
          <m:e>
            <m:r>
              <w:rPr>
                <w:rFonts w:ascii="Cambria Math" w:hAnsi="Cambria Math"/>
              </w:rPr>
              <m:t xml:space="preserve">θ</m:t>
            </m:r>
          </m:e>
        </m:d>
      </m:oMath>
      <w:r>
        <w:rPr>
          <w:rFonts w:eastAsia="宋体" w:eastAsiaTheme="minorEastAsia"/>
          <w:sz w:val="32"/>
          <w:szCs w:val="24"/>
        </w:rPr>
        <w:t>, a number of images will be formed. The number of images formed depends on the angle. The formula for calculating the number of images is given by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360</m:t>
              </m:r>
            </m:num>
            <m:den>
              <m:r>
                <w:rPr>
                  <w:rFonts w:ascii="Cambria Math" w:hAnsi="Cambria Math"/>
                </w:rPr>
                <m:t xml:space="preserve">θ</m:t>
              </m:r>
            </m:den>
          </m:f>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LAWS OF REFLECTION</w:t>
      </w:r>
    </w:p>
    <w:p>
      <w:pPr>
        <w:pStyle w:val="Normal"/>
        <w:spacing w:lineRule="auto" w:line="360"/>
        <w:jc w:val="both"/>
        <w:rPr>
          <w:rFonts w:eastAsia="宋体" w:eastAsiaTheme="minorEastAsia"/>
          <w:sz w:val="32"/>
          <w:szCs w:val="24"/>
        </w:rPr>
      </w:pPr>
      <w:r>
        <w:rPr>
          <w:rFonts w:eastAsia="宋体" w:eastAsiaTheme="minorEastAsia"/>
          <w:sz w:val="32"/>
          <w:szCs w:val="24"/>
        </w:rPr>
        <w:t>First law: The incident ray (i), the reflected ray (r) and the normal all lie on the same point</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Second law: The angle of incidence </w:t>
      </w:r>
      <w:r>
        <w:rPr/>
      </w:r>
      <m:oMath xmlns:m="http://schemas.openxmlformats.org/officeDocument/2006/math">
        <m:d>
          <m:dPr>
            <m:begChr m:val="("/>
            <m:endChr m:val=")"/>
          </m:dPr>
          <m:e>
            <m:acc>
              <m:accPr>
                <m:chr m:val="^"/>
              </m:accPr>
              <m:e>
                <m:r>
                  <w:rPr>
                    <w:rFonts w:ascii="Cambria Math" w:hAnsi="Cambria Math"/>
                  </w:rPr>
                  <m:t xml:space="preserve">i</m:t>
                </m:r>
              </m:e>
            </m:acc>
          </m:e>
        </m:d>
      </m:oMath>
      <w:r>
        <w:rPr>
          <w:rFonts w:eastAsia="宋体" w:eastAsiaTheme="minorEastAsia"/>
          <w:sz w:val="32"/>
          <w:szCs w:val="24"/>
        </w:rPr>
        <w:t xml:space="preserve"> is equal to the angle of reflection </w:t>
      </w:r>
      <w:r>
        <w:rPr/>
      </w:r>
      <m:oMath xmlns:m="http://schemas.openxmlformats.org/officeDocument/2006/math">
        <m:d>
          <m:dPr>
            <m:begChr m:val="("/>
            <m:endChr m:val=")"/>
          </m:dPr>
          <m:e>
            <m:acc>
              <m:accPr>
                <m:chr m:val="^"/>
              </m:accPr>
              <m:e>
                <m:r>
                  <w:rPr>
                    <w:rFonts w:ascii="Cambria Math" w:hAnsi="Cambria Math"/>
                  </w:rPr>
                  <m:t xml:space="preserve">r</m:t>
                </m:r>
              </m:e>
            </m:acc>
          </m:e>
        </m:d>
      </m:oMath>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d>
            <m:dPr>
              <m:begChr m:val="("/>
              <m:endChr m:val=")"/>
            </m:dPr>
            <m:e>
              <m:acc>
                <m:accPr>
                  <m:chr m:val="^"/>
                </m:accPr>
                <m:e>
                  <m:r>
                    <w:rPr>
                      <w:rFonts w:ascii="Cambria Math" w:hAnsi="Cambria Math"/>
                    </w:rPr>
                    <m:t xml:space="preserve">i</m:t>
                  </m:r>
                </m:e>
              </m:acc>
            </m:e>
          </m:d>
          <m:r>
            <w:rPr>
              <w:rFonts w:ascii="Cambria Math" w:hAnsi="Cambria Math"/>
            </w:rPr>
            <m:t xml:space="preserve">=</m:t>
          </m:r>
          <m:d>
            <m:dPr>
              <m:begChr m:val="("/>
              <m:endChr m:val=")"/>
            </m:dPr>
            <m:e>
              <m:acc>
                <m:accPr>
                  <m:chr m:val="^"/>
                </m:accPr>
                <m:e>
                  <m:r>
                    <w:rPr>
                      <w:rFonts w:ascii="Cambria Math" w:hAnsi="Cambria Math"/>
                    </w:rPr>
                    <m:t xml:space="preserve">r</m:t>
                  </m:r>
                </m:e>
              </m:acc>
            </m:e>
          </m:d>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ROTATION OF A MIRRORR</w:t>
      </w:r>
    </w:p>
    <w:p>
      <w:pPr>
        <w:pStyle w:val="Normal"/>
        <w:spacing w:lineRule="auto" w:line="360"/>
        <w:jc w:val="both"/>
        <w:rPr>
          <w:rFonts w:eastAsia="宋体" w:eastAsiaTheme="minorEastAsia"/>
          <w:sz w:val="32"/>
          <w:szCs w:val="24"/>
        </w:rPr>
      </w:pPr>
      <w:r>
        <w:rPr>
          <w:rFonts w:eastAsia="宋体" w:eastAsiaTheme="minorEastAsia"/>
          <w:sz w:val="32"/>
          <w:szCs w:val="24"/>
        </w:rPr>
        <w:t>This slightly defies the laws of reflection of light on a plane surface</w:t>
      </w:r>
    </w:p>
    <w:p>
      <w:pPr>
        <w:pStyle w:val="Normal"/>
        <w:spacing w:lineRule="auto" w:line="360"/>
        <w:jc w:val="both"/>
        <w:rPr>
          <w:rFonts w:eastAsia="宋体" w:eastAsiaTheme="minorEastAsia"/>
          <w:sz w:val="32"/>
          <w:szCs w:val="24"/>
        </w:rPr>
      </w:pPr>
      <w:r>
        <w:rPr>
          <w:rFonts w:eastAsia="宋体" w:eastAsiaTheme="minorEastAsia"/>
          <w:sz w:val="32"/>
          <w:szCs w:val="24"/>
        </w:rPr>
        <w:t>When a plane mirror is rotated through an angle</w:t>
      </w:r>
      <w:r>
        <w:rPr/>
      </w:r>
      <m:oMath xmlns:m="http://schemas.openxmlformats.org/officeDocument/2006/math">
        <m:d>
          <m:dPr>
            <m:begChr m:val="("/>
            <m:endChr m:val=")"/>
          </m:dPr>
          <m:e>
            <m:r>
              <w:rPr>
                <w:rFonts w:ascii="Cambria Math" w:hAnsi="Cambria Math"/>
              </w:rPr>
              <m:t xml:space="preserve">θ</m:t>
            </m:r>
          </m:e>
        </m:d>
      </m:oMath>
      <w:r>
        <w:rPr>
          <w:rFonts w:eastAsia="宋体" w:eastAsiaTheme="minorEastAsia"/>
          <w:sz w:val="32"/>
          <w:szCs w:val="24"/>
        </w:rPr>
        <w:t xml:space="preserve">, the incident ray and the normal remain unchanged (i.e. they stay at the same point). However, the reflected ray will move through an angle that is twice the angle of rotation </w:t>
      </w:r>
      <w:r>
        <w:rPr/>
      </w:r>
      <m:oMath xmlns:m="http://schemas.openxmlformats.org/officeDocument/2006/math">
        <m:d>
          <m:dPr>
            <m:begChr m:val="("/>
            <m:endChr m:val=")"/>
          </m:dPr>
          <m:e>
            <m:r>
              <w:rPr>
                <w:rFonts w:ascii="Cambria Math" w:hAnsi="Cambria Math"/>
              </w:rPr>
              <m:t xml:space="preserve">2</m:t>
            </m:r>
            <m:r>
              <w:rPr>
                <w:rFonts w:ascii="Cambria Math" w:hAnsi="Cambria Math"/>
              </w:rPr>
              <m:t xml:space="preserve">θ</m:t>
            </m:r>
          </m:e>
        </m:d>
      </m:oMath>
      <w:r>
        <w:rPr>
          <w:rFonts w:eastAsia="宋体" w:eastAsiaTheme="minorEastAsia"/>
          <w:sz w:val="32"/>
          <w:szCs w:val="24"/>
        </w:rPr>
        <w:t xml:space="preserve"> in the direction of the rotation of the mirror.</w:t>
      </w:r>
    </w:p>
    <w:p>
      <w:pPr>
        <w:pStyle w:val="Normal"/>
        <w:spacing w:lineRule="auto" w:line="360"/>
        <w:jc w:val="both"/>
        <w:rPr>
          <w:rFonts w:eastAsia="宋体" w:eastAsiaTheme="minorEastAsia"/>
          <w:sz w:val="32"/>
          <w:szCs w:val="24"/>
        </w:rPr>
      </w:pPr>
      <w:r>
        <w:rPr>
          <w:rFonts w:eastAsia="宋体" w:eastAsiaTheme="minorEastAsia"/>
          <w:sz w:val="32"/>
          <w:szCs w:val="24"/>
        </w:rPr>
        <w:t>That means if a mirror is rotated through an angle</w:t>
      </w:r>
      <w:r>
        <w:rPr/>
      </w:r>
      <m:oMath xmlns:m="http://schemas.openxmlformats.org/officeDocument/2006/math">
        <m:r>
          <w:rPr>
            <w:rFonts w:ascii="Cambria Math" w:hAnsi="Cambria Math"/>
          </w:rPr>
          <m:t xml:space="preserve">30</m:t>
        </m:r>
        <m:r>
          <w:rPr>
            <w:rFonts w:ascii="Cambria Math" w:hAnsi="Cambria Math"/>
          </w:rPr>
          <m:t xml:space="preserve">°</m:t>
        </m:r>
      </m:oMath>
      <w:r>
        <w:rPr>
          <w:rFonts w:eastAsia="宋体" w:eastAsiaTheme="minorEastAsia"/>
          <w:sz w:val="32"/>
          <w:szCs w:val="24"/>
        </w:rPr>
        <w:t xml:space="preserve">, the new reflected ray will be 60 (i.e. </w:t>
      </w:r>
      <w:r>
        <w:rPr/>
      </w:r>
      <m:oMath xmlns:m="http://schemas.openxmlformats.org/officeDocument/2006/math">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30</m:t>
            </m:r>
          </m:e>
        </m:d>
      </m:oMath>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DEVIATION OF LIGHT</w:t>
      </w:r>
    </w:p>
    <w:p>
      <w:pPr>
        <w:pStyle w:val="Normal"/>
        <w:spacing w:lineRule="auto" w:line="360"/>
        <w:jc w:val="both"/>
        <w:rPr>
          <w:rFonts w:eastAsia="宋体" w:eastAsiaTheme="minorEastAsia"/>
          <w:sz w:val="32"/>
          <w:szCs w:val="24"/>
        </w:rPr>
      </w:pPr>
      <w:r>
        <w:rPr>
          <w:rFonts w:eastAsia="宋体" w:eastAsiaTheme="minorEastAsia"/>
          <w:sz w:val="32"/>
          <w:szCs w:val="24"/>
        </w:rPr>
        <w:t>When a ray of light is incident on a plane mirror, the angle between the incident ray and the normal is called the angle of incidence</w:t>
      </w:r>
      <w:r>
        <w:rPr/>
      </w:r>
      <m:oMath xmlns:m="http://schemas.openxmlformats.org/officeDocument/2006/math">
        <m:d>
          <m:dPr>
            <m:begChr m:val="("/>
            <m:endChr m:val=")"/>
          </m:dPr>
          <m:e>
            <m:acc>
              <m:accPr>
                <m:chr m:val="^"/>
              </m:accPr>
              <m:e>
                <m:r>
                  <w:rPr>
                    <w:rFonts w:ascii="Cambria Math" w:hAnsi="Cambria Math"/>
                  </w:rPr>
                  <m:t xml:space="preserve">i</m:t>
                </m:r>
              </m:e>
            </m:acc>
          </m:e>
        </m:d>
      </m:oMath>
      <w:r>
        <w:rPr>
          <w:rFonts w:eastAsia="宋体" w:eastAsiaTheme="minorEastAsia"/>
          <w:sz w:val="32"/>
          <w:szCs w:val="24"/>
        </w:rPr>
        <w:t xml:space="preserve"> while the angle between the reflected ray and the normal is the angle of reflection</w:t>
      </w:r>
      <w:r>
        <w:rPr/>
      </w:r>
      <m:oMath xmlns:m="http://schemas.openxmlformats.org/officeDocument/2006/math">
        <m:d>
          <m:dPr>
            <m:begChr m:val="("/>
            <m:endChr m:val=")"/>
          </m:dPr>
          <m:e>
            <m:acc>
              <m:accPr>
                <m:chr m:val="^"/>
              </m:accPr>
              <m:e>
                <m:r>
                  <w:rPr>
                    <w:rFonts w:ascii="Cambria Math" w:hAnsi="Cambria Math"/>
                  </w:rPr>
                  <m:t xml:space="preserve">r</m:t>
                </m:r>
              </m:e>
            </m:acc>
          </m:e>
        </m:d>
      </m:oMath>
      <w:r>
        <w:rPr>
          <w:rFonts w:eastAsia="宋体" w:eastAsiaTheme="minorEastAsia"/>
          <w:sz w:val="32"/>
          <w:szCs w:val="24"/>
        </w:rPr>
        <w:t>.</w:t>
      </w:r>
    </w:p>
    <w:p>
      <w:pPr>
        <w:pStyle w:val="Normal"/>
        <w:spacing w:lineRule="auto" w:line="360"/>
        <w:jc w:val="both"/>
        <w:rPr>
          <w:rFonts w:eastAsia="宋体" w:eastAsiaTheme="minorEastAsia"/>
          <w:sz w:val="32"/>
          <w:szCs w:val="24"/>
        </w:rPr>
      </w:pPr>
      <w:r>
        <w:rPr>
          <w:rFonts w:eastAsia="宋体" w:eastAsiaTheme="minorEastAsia"/>
          <w:sz w:val="32"/>
          <w:szCs w:val="24"/>
        </w:rPr>
        <w:t>The angle the incident ray makes with the surface of the reflecting material (not the angle with the normal) is called the glancing angle (g). This is also equal to the angle the reflected ray makes with the glass (since the incident angle and the reflected angle are the same) and it is also called the glancing angle.</w:t>
      </w:r>
    </w:p>
    <w:p>
      <w:pPr>
        <w:pStyle w:val="Normal"/>
        <w:spacing w:lineRule="auto" w:line="360"/>
        <w:jc w:val="both"/>
        <w:rPr>
          <w:rFonts w:eastAsia="宋体" w:eastAsiaTheme="minorEastAsia"/>
          <w:sz w:val="32"/>
          <w:szCs w:val="24"/>
        </w:rPr>
      </w:pPr>
      <w:r>
        <w:rPr>
          <w:rFonts w:eastAsia="宋体" w:eastAsiaTheme="minorEastAsia"/>
          <w:sz w:val="32"/>
          <w:szCs w:val="24"/>
        </w:rPr>
        <w:t>The divergence (d) of that setup is twice the glancing angle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2</m:t>
          </m:r>
          <m:r>
            <w:rPr>
              <w:rFonts w:ascii="Cambria Math" w:hAnsi="Cambria Math"/>
            </w:rPr>
            <m:t xml:space="preserve">g</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Since the incident ray, reflected ray and the glancing angles are all on a straight line,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180</m:t>
          </m:r>
          <m:d>
            <m:dPr>
              <m:begChr m:val="("/>
              <m:endChr m:val=")"/>
            </m:dPr>
            <m:e>
              <m:nary>
                <m:naryPr>
                  <m:chr m:val="∑"/>
                  <m:subHide m:val="1"/>
                  <m:supHide m:val="1"/>
                </m:naryPr>
                <m:sub/>
                <m:sup/>
                <m:e>
                  <m:r>
                    <w:rPr>
                      <w:rFonts w:ascii="Cambria Math" w:hAnsi="Cambria Math"/>
                    </w:rPr>
                    <m:t xml:space="preserve">of</m:t>
                  </m:r>
                </m:e>
              </m:nary>
              <m:r>
                <w:rPr>
                  <w:rFonts w:ascii="Cambria Math" w:hAnsi="Cambria Math"/>
                </w:rPr>
                <m:t xml:space="preserve">angles</m:t>
              </m:r>
              <m:r>
                <w:rPr>
                  <w:rFonts w:ascii="Cambria Math" w:hAnsi="Cambria Math"/>
                </w:rPr>
                <m:t xml:space="preserve">on</m:t>
              </m:r>
              <m:r>
                <w:rPr>
                  <w:rFonts w:ascii="Cambria Math" w:hAnsi="Cambria Math"/>
                </w:rPr>
                <m:t xml:space="preserve">a</m:t>
              </m:r>
              <m:r>
                <w:rPr>
                  <w:rFonts w:ascii="Cambria Math" w:hAnsi="Cambria Math"/>
                </w:rPr>
                <m:t xml:space="preserve">straigℎt</m:t>
              </m:r>
              <m:r>
                <w:rPr>
                  <w:rFonts w:ascii="Cambria Math" w:hAnsi="Cambria Math"/>
                </w:rPr>
                <m:t xml:space="preserve">line</m:t>
              </m:r>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2</m:t>
          </m:r>
          <m:r>
            <w:rPr>
              <w:rFonts w:ascii="Cambria Math" w:hAnsi="Cambria Math"/>
            </w:rPr>
            <m:t xml:space="preserve">g</m:t>
          </m:r>
          <m:r>
            <w:rPr>
              <w:rFonts w:ascii="Cambria Math" w:hAnsi="Cambria Math"/>
            </w:rPr>
            <m:t xml:space="preserve">=</m:t>
          </m:r>
          <m:r>
            <w:rPr>
              <w:rFonts w:ascii="Cambria Math" w:hAnsi="Cambria Math"/>
            </w:rPr>
            <m:t xml:space="preserve">180</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2</m:t>
          </m:r>
          <m:r>
            <w:rPr>
              <w:rFonts w:ascii="Cambria Math" w:hAnsi="Cambria Math"/>
            </w:rPr>
            <m:t xml:space="preserve">g</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180</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Also,</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r</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We can say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180</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180</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180</m:t>
          </m:r>
          <m:r>
            <w:rPr>
              <w:rFonts w:ascii="Cambria Math" w:hAnsi="Cambria Math"/>
            </w:rPr>
            <m:t xml:space="preserve">−</m:t>
          </m:r>
          <m:r>
            <w:rPr>
              <w:rFonts w:ascii="Cambria Math" w:hAnsi="Cambria Math"/>
            </w:rPr>
            <m:t xml:space="preserve">2</m:t>
          </m:r>
          <m:r>
            <w:rPr>
              <w:rFonts w:ascii="Cambria Math" w:hAnsi="Cambria Math"/>
            </w:rPr>
            <m:t xml:space="preserve">i</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Similarly,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180</m:t>
          </m:r>
          <m:r>
            <w:rPr>
              <w:rFonts w:ascii="Cambria Math" w:hAnsi="Cambria Math"/>
            </w:rPr>
            <m:t xml:space="preserve">−</m:t>
          </m:r>
          <m:r>
            <w:rPr>
              <w:rFonts w:ascii="Cambria Math" w:hAnsi="Cambria Math"/>
            </w:rPr>
            <m:t xml:space="preserve">2</m:t>
          </m:r>
          <m:r>
            <w:rPr>
              <w:rFonts w:ascii="Cambria Math" w:hAnsi="Cambria Math"/>
            </w:rPr>
            <m:t xml:space="preserve">r</m:t>
          </m:r>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REFLECTION OF LIGHT ON CURVED SURFACES (MIRRORS)</w:t>
      </w:r>
    </w:p>
    <w:p>
      <w:pPr>
        <w:pStyle w:val="Normal"/>
        <w:spacing w:lineRule="auto" w:line="360"/>
        <w:jc w:val="both"/>
        <w:rPr>
          <w:rFonts w:eastAsia="宋体" w:eastAsiaTheme="minorEastAsia"/>
          <w:sz w:val="32"/>
          <w:szCs w:val="24"/>
        </w:rPr>
      </w:pPr>
      <w:r>
        <w:rPr>
          <w:rFonts w:eastAsia="宋体" w:eastAsiaTheme="minorEastAsia"/>
          <w:sz w:val="32"/>
          <w:szCs w:val="24"/>
        </w:rPr>
        <w:t>Rays of light can also be reflected from curved mirrors. There are two types of curved mirrors</w:t>
      </w:r>
    </w:p>
    <w:p>
      <w:pPr>
        <w:pStyle w:val="ListParagraph"/>
        <w:numPr>
          <w:ilvl w:val="0"/>
          <w:numId w:val="63"/>
        </w:numPr>
        <w:spacing w:lineRule="auto" w:line="360"/>
        <w:jc w:val="both"/>
        <w:rPr>
          <w:rFonts w:eastAsia="宋体" w:eastAsiaTheme="minorEastAsia"/>
          <w:sz w:val="32"/>
          <w:szCs w:val="24"/>
        </w:rPr>
      </w:pPr>
      <w:r>
        <w:rPr>
          <w:rFonts w:eastAsia="宋体" w:eastAsiaTheme="minorEastAsia"/>
          <w:sz w:val="32"/>
          <w:szCs w:val="24"/>
        </w:rPr>
        <w:t>Concave Mirrors: In this type of mirror, rays of light converge at the center. They are also known as converging mirrors.</w:t>
      </w:r>
    </w:p>
    <w:p>
      <w:pPr>
        <w:pStyle w:val="ListParagraph"/>
        <w:spacing w:lineRule="auto" w:line="360"/>
        <w:jc w:val="both"/>
        <w:rPr>
          <w:rFonts w:eastAsia="宋体" w:eastAsiaTheme="minorEastAsia"/>
          <w:sz w:val="32"/>
          <w:szCs w:val="24"/>
          <w:u w:val="single"/>
        </w:rPr>
      </w:pPr>
      <w:r>
        <w:rPr>
          <w:rFonts w:eastAsia="宋体" w:eastAsiaTheme="minorEastAsia"/>
          <w:sz w:val="40"/>
          <w:szCs w:val="24"/>
          <w:u w:val="single"/>
        </w:rPr>
        <w:t>USES OF CONCAVE MIRRORS</w:t>
      </w:r>
    </w:p>
    <w:p>
      <w:pPr>
        <w:pStyle w:val="ListParagraph"/>
        <w:numPr>
          <w:ilvl w:val="0"/>
          <w:numId w:val="64"/>
        </w:numPr>
        <w:spacing w:lineRule="auto" w:line="360"/>
        <w:jc w:val="both"/>
        <w:rPr>
          <w:rFonts w:eastAsia="宋体" w:eastAsiaTheme="minorEastAsia"/>
          <w:sz w:val="32"/>
          <w:szCs w:val="24"/>
        </w:rPr>
      </w:pPr>
      <w:r>
        <w:rPr>
          <w:rFonts w:eastAsia="宋体" w:eastAsiaTheme="minorEastAsia"/>
          <w:sz w:val="32"/>
          <w:szCs w:val="24"/>
        </w:rPr>
        <w:t>Concave mirrors are used as shaving mirrors</w:t>
      </w:r>
    </w:p>
    <w:p>
      <w:pPr>
        <w:pStyle w:val="ListParagraph"/>
        <w:numPr>
          <w:ilvl w:val="0"/>
          <w:numId w:val="64"/>
        </w:numPr>
        <w:spacing w:lineRule="auto" w:line="360"/>
        <w:jc w:val="both"/>
        <w:rPr>
          <w:rFonts w:eastAsia="宋体" w:eastAsiaTheme="minorEastAsia"/>
          <w:sz w:val="32"/>
          <w:szCs w:val="24"/>
        </w:rPr>
      </w:pPr>
      <w:r>
        <w:rPr>
          <w:rFonts w:eastAsia="宋体" w:eastAsiaTheme="minorEastAsia"/>
          <w:sz w:val="32"/>
          <w:szCs w:val="24"/>
        </w:rPr>
        <w:t>They can also be used as head mirrors</w:t>
      </w:r>
    </w:p>
    <w:p>
      <w:pPr>
        <w:pStyle w:val="ListParagraph"/>
        <w:numPr>
          <w:ilvl w:val="0"/>
          <w:numId w:val="64"/>
        </w:numPr>
        <w:spacing w:lineRule="auto" w:line="360"/>
        <w:jc w:val="both"/>
        <w:rPr>
          <w:rFonts w:eastAsia="宋体" w:eastAsiaTheme="minorEastAsia"/>
          <w:sz w:val="32"/>
          <w:szCs w:val="24"/>
        </w:rPr>
      </w:pPr>
      <w:r>
        <w:rPr>
          <w:rFonts w:eastAsia="宋体" w:eastAsiaTheme="minorEastAsia"/>
          <w:sz w:val="32"/>
          <w:szCs w:val="24"/>
        </w:rPr>
        <w:t>Ophthalmoscope</w:t>
      </w:r>
    </w:p>
    <w:p>
      <w:pPr>
        <w:pStyle w:val="ListParagraph"/>
        <w:numPr>
          <w:ilvl w:val="0"/>
          <w:numId w:val="64"/>
        </w:numPr>
        <w:spacing w:lineRule="auto" w:line="360"/>
        <w:jc w:val="both"/>
        <w:rPr>
          <w:rFonts w:eastAsia="宋体" w:eastAsiaTheme="minorEastAsia"/>
          <w:sz w:val="32"/>
          <w:szCs w:val="24"/>
        </w:rPr>
      </w:pPr>
      <w:r>
        <w:rPr>
          <w:rFonts w:eastAsia="宋体" w:eastAsiaTheme="minorEastAsia"/>
          <w:sz w:val="32"/>
          <w:szCs w:val="24"/>
        </w:rPr>
        <w:t>They are also used in astronomical telescopes</w:t>
      </w:r>
    </w:p>
    <w:p>
      <w:pPr>
        <w:pStyle w:val="ListParagraph"/>
        <w:numPr>
          <w:ilvl w:val="0"/>
          <w:numId w:val="64"/>
        </w:numPr>
        <w:spacing w:lineRule="auto" w:line="360"/>
        <w:jc w:val="both"/>
        <w:rPr>
          <w:rFonts w:eastAsia="宋体" w:eastAsiaTheme="minorEastAsia"/>
          <w:sz w:val="32"/>
          <w:szCs w:val="24"/>
        </w:rPr>
      </w:pPr>
      <w:r>
        <w:rPr>
          <w:rFonts w:eastAsia="宋体" w:eastAsiaTheme="minorEastAsia"/>
          <w:sz w:val="32"/>
          <w:szCs w:val="24"/>
        </w:rPr>
        <w:t>They are also used by dentists to magnify the image of a hole present in the teeth</w:t>
      </w:r>
    </w:p>
    <w:p>
      <w:pPr>
        <w:pStyle w:val="ListParagraph"/>
        <w:numPr>
          <w:ilvl w:val="0"/>
          <w:numId w:val="64"/>
        </w:numPr>
        <w:spacing w:lineRule="auto" w:line="360"/>
        <w:jc w:val="both"/>
        <w:rPr>
          <w:rFonts w:eastAsia="宋体" w:eastAsiaTheme="minorEastAsia"/>
          <w:sz w:val="32"/>
          <w:szCs w:val="24"/>
        </w:rPr>
      </w:pPr>
      <w:r>
        <w:rPr>
          <w:rFonts w:eastAsia="宋体" w:eastAsiaTheme="minorEastAsia"/>
          <w:sz w:val="32"/>
          <w:szCs w:val="24"/>
        </w:rPr>
        <w:t>They are used in headlights</w:t>
      </w:r>
    </w:p>
    <w:p>
      <w:pPr>
        <w:pStyle w:val="ListParagraph"/>
        <w:numPr>
          <w:ilvl w:val="0"/>
          <w:numId w:val="64"/>
        </w:numPr>
        <w:spacing w:lineRule="auto" w:line="360"/>
        <w:jc w:val="both"/>
        <w:rPr>
          <w:rFonts w:eastAsia="宋体" w:eastAsiaTheme="minorEastAsia"/>
          <w:sz w:val="32"/>
          <w:szCs w:val="24"/>
        </w:rPr>
      </w:pPr>
      <w:r>
        <w:rPr>
          <w:rFonts w:eastAsia="宋体" w:eastAsiaTheme="minorEastAsia"/>
          <w:sz w:val="32"/>
          <w:szCs w:val="24"/>
        </w:rPr>
        <w:t>They are also used to start fires and in solar furnaces.</w:t>
      </w:r>
    </w:p>
    <w:p>
      <w:pPr>
        <w:pStyle w:val="ListParagraph"/>
        <w:numPr>
          <w:ilvl w:val="0"/>
          <w:numId w:val="63"/>
        </w:numPr>
        <w:spacing w:lineRule="auto" w:line="360"/>
        <w:jc w:val="both"/>
        <w:rPr>
          <w:rStyle w:val="SubtleEmphasis"/>
          <w:i w:val="false"/>
          <w:i w:val="false"/>
          <w:iCs w:val="false"/>
          <w:color w:val="auto"/>
          <w:sz w:val="32"/>
          <w:szCs w:val="24"/>
        </w:rPr>
      </w:pPr>
      <w:r>
        <w:rPr>
          <w:rFonts w:eastAsia="宋体" w:eastAsiaTheme="minorEastAsia"/>
          <w:sz w:val="32"/>
          <w:szCs w:val="24"/>
        </w:rPr>
        <w:t>Convex Mirror: In this type of mirror, rays of light diverge from the center</w:t>
      </w:r>
      <w:r>
        <w:rPr>
          <w:rStyle w:val="SubtleEmphasis"/>
          <w:rFonts w:eastAsia="宋体" w:eastAsiaTheme="minorEastAsia"/>
          <w:i w:val="false"/>
          <w:color w:val="auto"/>
          <w:sz w:val="32"/>
          <w:szCs w:val="24"/>
        </w:rPr>
        <w:t>. They are also known as diverging mirrors</w:t>
      </w:r>
    </w:p>
    <w:p>
      <w:pPr>
        <w:pStyle w:val="Normal"/>
        <w:spacing w:lineRule="auto" w:line="360"/>
        <w:jc w:val="both"/>
        <w:rPr>
          <w:rStyle w:val="SubtleEmphasis"/>
          <w:rFonts w:eastAsia="宋体" w:eastAsiaTheme="minorEastAsia"/>
          <w:i w:val="false"/>
          <w:i w:val="false"/>
          <w:iCs w:val="false"/>
          <w:color w:val="auto"/>
          <w:sz w:val="32"/>
          <w:szCs w:val="24"/>
          <w:u w:val="single"/>
          <w:del w:id="2" w:author="Kingsley" w:date="2021-05-03T01:30:00Z"/>
        </w:rPr>
      </w:pPr>
      <w:r>
        <w:rPr>
          <w:rStyle w:val="SubtleEmphasis"/>
          <w:rFonts w:eastAsia="宋体" w:eastAsiaTheme="minorEastAsia"/>
          <w:i w:val="false"/>
          <w:color w:val="auto"/>
          <w:sz w:val="40"/>
          <w:szCs w:val="24"/>
          <w:u w:val="single"/>
        </w:rPr>
        <w:t>USES OF A CONVEX MIRROR</w:t>
      </w:r>
      <w:ins w:id="0" w:author="Kingsley" w:date="2021-05-05T11:10:00Z">
        <w:r>
          <w:rPr>
            <w:rStyle w:val="SubtleEmphasis"/>
            <w:rFonts w:eastAsia="宋体" w:eastAsiaTheme="minorEastAsia"/>
            <w:i w:val="false"/>
            <w:color w:val="auto"/>
            <w:sz w:val="40"/>
            <w:szCs w:val="24"/>
            <w:u w:val="single"/>
          </w:rPr>
          <w:t xml:space="preserve"> </w:t>
        </w:r>
      </w:ins>
      <w:del w:id="1" w:author="Kingsley" w:date="2021-05-05T11:09:00Z">
        <w:r>
          <w:rPr>
            <w:rStyle w:val="SubtleEmphasis"/>
            <w:rFonts w:eastAsia="宋体" w:eastAsiaTheme="minorEastAsia"/>
            <w:i w:val="false"/>
            <w:color w:val="auto"/>
            <w:sz w:val="40"/>
            <w:szCs w:val="24"/>
            <w:u w:val="single"/>
          </w:rPr>
          <w:delText xml:space="preserve"> </w:delText>
        </w:r>
      </w:del>
    </w:p>
    <w:p>
      <w:pPr>
        <w:pStyle w:val="Normal"/>
        <w:spacing w:lineRule="auto" w:line="360"/>
        <w:jc w:val="both"/>
        <w:rPr>
          <w:rStyle w:val="SubtleEmphasis"/>
          <w:rFonts w:eastAsia="宋体" w:eastAsiaTheme="minorEastAsia"/>
          <w:i w:val="false"/>
          <w:i w:val="false"/>
          <w:iCs w:val="false"/>
          <w:color w:val="auto"/>
          <w:sz w:val="32"/>
          <w:szCs w:val="24"/>
          <w:u w:val="single"/>
        </w:rPr>
      </w:pPr>
      <w:r>
        <w:rPr>
          <w:rStyle w:val="SubtleEmphasis"/>
          <w:rFonts w:eastAsia="宋体" w:eastAsiaTheme="minorEastAsia"/>
          <w:i w:val="false"/>
          <w:color w:val="auto"/>
          <w:sz w:val="32"/>
          <w:szCs w:val="24"/>
        </w:rPr>
        <w:t>They are used to make sunglasses</w:t>
      </w:r>
    </w:p>
    <w:p>
      <w:pPr>
        <w:pStyle w:val="ListParagraph"/>
        <w:numPr>
          <w:ilvl w:val="0"/>
          <w:numId w:val="65"/>
        </w:numPr>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They are also used for security purposes</w:t>
      </w:r>
    </w:p>
    <w:p>
      <w:pPr>
        <w:pStyle w:val="ListParagraph"/>
        <w:numPr>
          <w:ilvl w:val="0"/>
          <w:numId w:val="65"/>
        </w:numPr>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They are used as street light reflectors</w:t>
      </w:r>
    </w:p>
    <w:p>
      <w:pPr>
        <w:pStyle w:val="ListParagraph"/>
        <w:numPr>
          <w:ilvl w:val="0"/>
          <w:numId w:val="65"/>
        </w:numPr>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They are also used as driving mirrors because it usually forms an erect image and gives a wide field view.</w:t>
      </w:r>
    </w:p>
    <w:p>
      <w:pPr>
        <w:pStyle w:val="ListParagraph"/>
        <w:numPr>
          <w:ilvl w:val="0"/>
          <w:numId w:val="65"/>
        </w:numPr>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In curved mirrors, a virtual image is usually formed behind the mirror while a real image is formed in front of the mirror</w:t>
      </w:r>
    </w:p>
    <w:p>
      <w:pPr>
        <w:pStyle w:val="Normal"/>
        <w:spacing w:lineRule="auto" w:line="360"/>
        <w:jc w:val="both"/>
        <w:rPr>
          <w:rStyle w:val="SubtleEmphasis"/>
          <w:rFonts w:eastAsia="宋体" w:eastAsiaTheme="minorEastAsia"/>
          <w:i w:val="false"/>
          <w:i w:val="false"/>
          <w:iCs w:val="false"/>
          <w:color w:val="auto"/>
          <w:sz w:val="32"/>
          <w:szCs w:val="24"/>
          <w:u w:val="single"/>
        </w:rPr>
      </w:pPr>
      <w:r>
        <w:rPr>
          <w:rStyle w:val="SubtleEmphasis"/>
          <w:rFonts w:eastAsia="宋体" w:eastAsiaTheme="minorEastAsia"/>
          <w:i w:val="false"/>
          <w:color w:val="auto"/>
          <w:sz w:val="40"/>
          <w:szCs w:val="24"/>
          <w:u w:val="single"/>
        </w:rPr>
        <w:t>TERMS USED IN CURVED MIRRORS</w:t>
      </w:r>
    </w:p>
    <w:p>
      <w:pPr>
        <w:pStyle w:val="ListParagraph"/>
        <w:numPr>
          <w:ilvl w:val="0"/>
          <w:numId w:val="66"/>
        </w:numPr>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Pole (p): The pole of a mirror is the (approximate) center of the mirror</w:t>
      </w:r>
    </w:p>
    <w:p>
      <w:pPr>
        <w:pStyle w:val="ListParagraph"/>
        <w:numPr>
          <w:ilvl w:val="0"/>
          <w:numId w:val="66"/>
        </w:numPr>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Center of curvature (c): This can be defined as the point at which the mirror forms a path</w:t>
      </w:r>
    </w:p>
    <w:p>
      <w:pPr>
        <w:pStyle w:val="ListParagraph"/>
        <w:numPr>
          <w:ilvl w:val="0"/>
          <w:numId w:val="66"/>
        </w:numPr>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Radius of curvature (r): This can be defined as the distance between the pole and the center of curvature</w:t>
      </w:r>
    </w:p>
    <w:p>
      <w:pPr>
        <w:pStyle w:val="ListParagraph"/>
        <w:numPr>
          <w:ilvl w:val="0"/>
          <w:numId w:val="66"/>
        </w:numPr>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Principal axis (x): This can be defined as an imaginary line that joins the pole to the center of curvature. The length of the principal axis is the radius of curvature.</w:t>
      </w:r>
    </w:p>
    <w:p>
      <w:pPr>
        <w:pStyle w:val="ListParagraph"/>
        <w:numPr>
          <w:ilvl w:val="0"/>
          <w:numId w:val="66"/>
        </w:numPr>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Principal  focus (f):  This can be defined as the point at which rays of light that are parallel and close to the principal axis converge (for a concave mirror) or diverge from (for a convex mirror) after the rays have been reflected</w:t>
      </w:r>
    </w:p>
    <w:p>
      <w:pPr>
        <w:pStyle w:val="Normal"/>
        <w:spacing w:lineRule="auto" w:line="360"/>
        <w:jc w:val="both"/>
        <w:rPr>
          <w:rStyle w:val="SubtleEmphasis"/>
          <w:rFonts w:eastAsia="宋体" w:eastAsiaTheme="minorEastAsia"/>
          <w:i w:val="false"/>
          <w:i w:val="false"/>
          <w:iCs w:val="false"/>
          <w:color w:val="auto"/>
          <w:sz w:val="32"/>
          <w:szCs w:val="24"/>
          <w:u w:val="single"/>
        </w:rPr>
      </w:pPr>
      <w:r>
        <w:rPr>
          <w:rStyle w:val="SubtleEmphasis"/>
          <w:rFonts w:eastAsia="宋体" w:eastAsiaTheme="minorEastAsia"/>
          <w:i w:val="false"/>
          <w:color w:val="auto"/>
          <w:sz w:val="40"/>
          <w:szCs w:val="24"/>
          <w:u w:val="single"/>
        </w:rPr>
        <w:t>FORMATION OF IMAGES BY A CONCAVE MIRROR</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A ray diagram is used to show (or determine) the nature and type of image formed by a concave mirror. The nature of the image formed depends on the distance and position of the object in relation to the mirror.</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The following rules should be taken when drawing a ray diagram</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A ray of light (or ray of an object) is first reflected.</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The reflected ray then converges at the principal focus (and passes through it)</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Then a line is drawn from the (top of the) object and passes through the center of curvature.</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The lines that pass through the center of curvature and the principal focus then meet at a point.</w:t>
      </w:r>
    </w:p>
    <w:p>
      <w:pPr>
        <w:pStyle w:val="Normal"/>
        <w:spacing w:lineRule="auto" w:line="360"/>
        <w:jc w:val="both"/>
        <w:rPr>
          <w:rStyle w:val="SubtleEmphasis"/>
          <w:rFonts w:eastAsia="宋体" w:eastAsiaTheme="minorEastAsia"/>
          <w:i w:val="false"/>
          <w:i w:val="false"/>
          <w:iCs w:val="false"/>
          <w:color w:val="auto"/>
          <w:sz w:val="32"/>
          <w:szCs w:val="24"/>
          <w:u w:val="single"/>
        </w:rPr>
      </w:pPr>
      <w:r>
        <w:rPr>
          <w:rStyle w:val="SubtleEmphasis"/>
          <w:rFonts w:eastAsia="宋体" w:eastAsiaTheme="minorEastAsia"/>
          <w:i w:val="false"/>
          <w:color w:val="auto"/>
          <w:sz w:val="40"/>
          <w:szCs w:val="24"/>
          <w:u w:val="single"/>
        </w:rPr>
        <w:t>RAY DIAGRAMS</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For an object placed behind the center of curvature, the image is:</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Diminished (of smaller size)</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Inverted</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Real</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For an object placed exactly on the center of curvature, the image is:</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Same size</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Inverted</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Real</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For an object placed between the center of curvature (c) and the principal focus (f), the image is:</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Magnified</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Inverted</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Real</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For an object placed exactly on the principal focus, the image is:</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At infinity (i.e. it will not be seen)</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For an object placed between the principal focus and the pole, the image is:</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Magnified</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Upright (Erect)</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Virtual</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For a concave mirror to be used as a shaving mirror, the object has to be placed between the principal focus and the pole of the mirror</w:t>
      </w:r>
    </w:p>
    <w:p>
      <w:pPr>
        <w:pStyle w:val="Normal"/>
        <w:spacing w:lineRule="auto" w:line="360"/>
        <w:jc w:val="both"/>
        <w:rPr>
          <w:rStyle w:val="SubtleEmphasis"/>
          <w:rFonts w:eastAsia="宋体" w:eastAsiaTheme="minorEastAsia"/>
          <w:i w:val="false"/>
          <w:i w:val="false"/>
          <w:iCs w:val="false"/>
          <w:color w:val="auto"/>
          <w:sz w:val="32"/>
          <w:szCs w:val="24"/>
          <w:u w:val="single"/>
        </w:rPr>
      </w:pPr>
      <w:r>
        <w:rPr>
          <w:rStyle w:val="SubtleEmphasis"/>
          <w:rFonts w:eastAsia="宋体" w:eastAsiaTheme="minorEastAsia"/>
          <w:i w:val="false"/>
          <w:color w:val="auto"/>
          <w:sz w:val="40"/>
          <w:szCs w:val="24"/>
          <w:u w:val="single"/>
        </w:rPr>
        <w:t>FORMATION OF IMAGES IN A CONVEX MIRROR</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In a convex mirror, the image formed is always diminished, erect and virtual no matter the position of the object in relation to the mirror.</w:t>
      </w:r>
    </w:p>
    <w:p>
      <w:pPr>
        <w:pStyle w:val="Normal"/>
        <w:spacing w:lineRule="auto" w:line="360"/>
        <w:jc w:val="both"/>
        <w:rPr>
          <w:rStyle w:val="SubtleEmphasis"/>
          <w:rFonts w:eastAsia="宋体" w:eastAsiaTheme="minorEastAsia"/>
          <w:i w:val="false"/>
          <w:i w:val="false"/>
          <w:iCs w:val="false"/>
          <w:color w:val="auto"/>
          <w:sz w:val="32"/>
          <w:szCs w:val="24"/>
          <w:u w:val="single"/>
        </w:rPr>
      </w:pPr>
      <w:r>
        <w:rPr>
          <w:rStyle w:val="SubtleEmphasis"/>
          <w:rFonts w:eastAsia="宋体" w:eastAsiaTheme="minorEastAsia"/>
          <w:i w:val="false"/>
          <w:color w:val="auto"/>
          <w:sz w:val="40"/>
          <w:szCs w:val="24"/>
          <w:u w:val="single"/>
        </w:rPr>
        <w:t>MIRROR FORMULAE</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These formulae are used in solving most questions pertaining to mirrors</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For the following</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object</m:t>
          </m:r>
          <m:r>
            <w:rPr>
              <w:rFonts w:ascii="Cambria Math" w:hAnsi="Cambria Math"/>
            </w:rPr>
            <m:t xml:space="preserve">distance</m:t>
          </m:r>
          <m:d>
            <m:dPr>
              <m:begChr m:val="("/>
              <m:endChr m:val=")"/>
            </m:dPr>
            <m:e>
              <m:r>
                <w:rPr>
                  <w:rFonts w:ascii="Cambria Math" w:hAnsi="Cambria Math"/>
                </w:rPr>
                <m:t xml:space="preserve">mirror</m:t>
              </m:r>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image</m:t>
          </m:r>
          <m:r>
            <w:rPr>
              <w:rFonts w:ascii="Cambria Math" w:hAnsi="Cambria Math"/>
            </w:rPr>
            <m:t xml:space="preserve">distance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foc</m:t>
          </m:r>
          <m:r>
            <w:rPr>
              <w:rFonts w:ascii="Cambria Math" w:hAnsi="Cambria Math"/>
            </w:rPr>
            <m:t xml:space="preserve">a</m:t>
          </m:r>
          <m:r>
            <w:rPr>
              <w:rFonts w:ascii="Cambria Math" w:hAnsi="Cambria Math"/>
            </w:rPr>
            <m:t xml:space="preserve">l</m:t>
          </m:r>
          <m:r>
            <w:rPr>
              <w:rFonts w:ascii="Cambria Math" w:hAnsi="Cambria Math"/>
            </w:rPr>
            <m:t xml:space="preserve">lengtℎ</m:t>
          </m:r>
          <m:d>
            <m:dPr>
              <m:begChr m:val="("/>
              <m:endChr m:val=")"/>
            </m:dPr>
            <m:e>
              <m:r>
                <w:rPr>
                  <w:rFonts w:ascii="Cambria Math" w:hAnsi="Cambria Math"/>
                </w:rPr>
                <m:t xml:space="preserve">lengtℎ</m:t>
              </m:r>
              <m:r>
                <w:rPr>
                  <w:rFonts w:ascii="Cambria Math" w:hAnsi="Cambria Math"/>
                </w:rPr>
                <m:t xml:space="preserve">of</m:t>
              </m:r>
              <m:r>
                <w:rPr>
                  <w:rFonts w:ascii="Cambria Math" w:hAnsi="Cambria Math"/>
                </w:rPr>
                <m:t xml:space="preserve">tℎe</m:t>
              </m:r>
              <m:r>
                <w:rPr>
                  <w:rFonts w:ascii="Cambria Math" w:hAnsi="Cambria Math"/>
                </w:rPr>
                <m:t xml:space="preserve">principal</m:t>
              </m:r>
              <m:r>
                <w:rPr>
                  <w:rFonts w:ascii="Cambria Math" w:hAnsi="Cambria Math"/>
                </w:rPr>
                <m:t xml:space="preserve">focus</m:t>
              </m:r>
            </m:e>
            <m:e/>
            <m:e>
              <m:r>
                <w:rPr>
                  <w:rFonts w:ascii="Cambria Math" w:hAnsi="Cambria Math"/>
                </w:rPr>
                <m:t xml:space="preserve">tℎe</m:t>
              </m:r>
              <m:r>
                <w:rPr>
                  <w:rFonts w:ascii="Cambria Math" w:hAnsi="Cambria Math"/>
                </w:rPr>
                <m:t xml:space="preserve">pole</m:t>
              </m:r>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magnification</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radius</m:t>
          </m:r>
          <m:r>
            <w:rPr>
              <w:rFonts w:ascii="Cambria Math" w:hAnsi="Cambria Math"/>
            </w:rPr>
            <m:t xml:space="preserve">of</m:t>
          </m:r>
          <m:r>
            <w:rPr>
              <w:rFonts w:ascii="Cambria Math" w:hAnsi="Cambria Math"/>
            </w:rPr>
            <m:t xml:space="preserve">curvature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f</m:t>
              </m:r>
            </m:den>
          </m:f>
          <m:r>
            <w:rPr>
              <w:rFonts w:ascii="Cambria Math" w:hAnsi="Cambria Math"/>
            </w:rPr>
            <m:t xml:space="preserve">=</m:t>
          </m:r>
          <m:f>
            <m:num>
              <m:r>
                <w:rPr>
                  <w:rFonts w:ascii="Cambria Math" w:hAnsi="Cambria Math"/>
                </w:rPr>
                <m:t xml:space="preserve">1</m:t>
              </m:r>
            </m:num>
            <m:den>
              <m:r>
                <w:rPr>
                  <w:rFonts w:ascii="Cambria Math" w:hAnsi="Cambria Math"/>
                </w:rPr>
                <m:t xml:space="preserve">u</m:t>
              </m:r>
            </m:den>
          </m:f>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uv</m:t>
              </m:r>
            </m:num>
            <m:den>
              <m:r>
                <w:rPr>
                  <w:rFonts w:ascii="Cambria Math" w:hAnsi="Cambria Math"/>
                </w:rPr>
                <m:t xml:space="preserve">u</m:t>
              </m:r>
              <m:r>
                <w:rPr>
                  <w:rFonts w:ascii="Cambria Math" w:hAnsi="Cambria Math"/>
                </w:rPr>
                <m:t xml:space="preserve">+</m:t>
              </m:r>
              <m:r>
                <w:rPr>
                  <w:rFonts w:ascii="Cambria Math" w:hAnsi="Cambria Math"/>
                </w:rPr>
                <m:t xml:space="preserve">v</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r</m:t>
              </m:r>
            </m:num>
            <m:den>
              <m:r>
                <w:rPr>
                  <w:rFonts w:ascii="Cambria Math" w:hAnsi="Cambria Math"/>
                </w:rPr>
                <m:t xml:space="preserve">2</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2</m:t>
          </m:r>
          <m:r>
            <w:rPr>
              <w:rFonts w:ascii="Cambria Math" w:hAnsi="Cambria Math"/>
            </w:rPr>
            <m:t xml:space="preserve">f</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m:t>
              </m:r>
            </m:e>
          </m:d>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SIGN CONVENTION</w:t>
      </w:r>
    </w:p>
    <w:p>
      <w:pPr>
        <w:pStyle w:val="Normal"/>
        <w:spacing w:lineRule="auto" w:line="360"/>
        <w:jc w:val="both"/>
        <w:rPr>
          <w:rFonts w:eastAsia="宋体" w:eastAsiaTheme="minorEastAsia"/>
          <w:sz w:val="32"/>
          <w:szCs w:val="24"/>
        </w:rPr>
      </w:pPr>
      <w:r>
        <w:rPr>
          <w:rFonts w:eastAsia="宋体" w:eastAsiaTheme="minorEastAsia"/>
          <w:sz w:val="32"/>
          <w:szCs w:val="24"/>
        </w:rPr>
        <w:t>For all mirrors, the object distance is always positive</w:t>
      </w:r>
    </w:p>
    <w:p>
      <w:pPr>
        <w:pStyle w:val="Normal"/>
        <w:spacing w:lineRule="auto" w:line="360"/>
        <w:jc w:val="both"/>
        <w:rPr>
          <w:rFonts w:eastAsia="宋体" w:eastAsiaTheme="minorEastAsia"/>
          <w:sz w:val="32"/>
          <w:szCs w:val="24"/>
        </w:rPr>
      </w:pPr>
      <w:r>
        <w:rPr>
          <w:rFonts w:eastAsia="宋体" w:eastAsiaTheme="minorEastAsia"/>
          <w:sz w:val="32"/>
          <w:szCs w:val="24"/>
        </w:rPr>
        <w:t>For a concave mirror,</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For a convex mirror,</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For a real or inverted image,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For a virtual or upright image,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DISTANCE BETWEEN THE OBJECT AND THE IMAGE IN MIRRORS</w:t>
      </w:r>
    </w:p>
    <w:p>
      <w:pPr>
        <w:pStyle w:val="Normal"/>
        <w:spacing w:lineRule="auto" w:line="360"/>
        <w:jc w:val="both"/>
        <w:rPr>
          <w:rFonts w:eastAsia="宋体" w:eastAsiaTheme="minorEastAsia"/>
          <w:sz w:val="32"/>
          <w:szCs w:val="24"/>
        </w:rPr>
      </w:pPr>
      <w:r>
        <w:rPr>
          <w:rFonts w:eastAsia="宋体" w:eastAsiaTheme="minorEastAsia"/>
          <w:sz w:val="32"/>
          <w:szCs w:val="24"/>
        </w:rPr>
        <w:t>For a virtual image,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u</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For a real image,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u</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In the graph of </w:t>
      </w:r>
      <w:r>
        <w:rPr/>
      </w:r>
      <m:oMath xmlns:m="http://schemas.openxmlformats.org/officeDocument/2006/math">
        <m:f>
          <m:num>
            <m:r>
              <w:rPr>
                <w:rFonts w:ascii="Cambria Math" w:hAnsi="Cambria Math"/>
              </w:rPr>
              <m:t xml:space="preserve">1</m:t>
            </m:r>
          </m:num>
          <m:den>
            <m:r>
              <w:rPr>
                <w:rFonts w:ascii="Cambria Math" w:hAnsi="Cambria Math"/>
              </w:rPr>
              <m:t xml:space="preserve">u</m:t>
            </m:r>
          </m:den>
        </m:f>
      </m:oMath>
      <w:r>
        <w:rPr>
          <w:rFonts w:eastAsia="宋体" w:eastAsiaTheme="minorEastAsia"/>
          <w:sz w:val="32"/>
          <w:szCs w:val="24"/>
        </w:rPr>
        <w:t xml:space="preserve"> against</w:t>
      </w:r>
      <w:r>
        <w:rPr/>
      </w:r>
      <m:oMath xmlns:m="http://schemas.openxmlformats.org/officeDocument/2006/math">
        <m:f>
          <m:num>
            <m:r>
              <w:rPr>
                <w:rFonts w:ascii="Cambria Math" w:hAnsi="Cambria Math"/>
              </w:rPr>
              <m:t xml:space="preserve">1</m:t>
            </m:r>
          </m:num>
          <m:den>
            <m:r>
              <w:rPr>
                <w:rFonts w:ascii="Cambria Math" w:hAnsi="Cambria Math"/>
              </w:rPr>
              <m:t xml:space="preserve">v</m:t>
            </m:r>
          </m:den>
        </m:f>
      </m:oMath>
      <w:r>
        <w:rPr>
          <w:rFonts w:eastAsia="宋体" w:eastAsiaTheme="minorEastAsia"/>
          <w:sz w:val="32"/>
          <w:szCs w:val="24"/>
        </w:rPr>
        <w:t>, the focal length can be found by</w:t>
      </w:r>
    </w:p>
    <w:p>
      <w:pPr>
        <w:pStyle w:val="Normal"/>
        <w:spacing w:lineRule="auto" w:line="360"/>
        <w:jc w:val="both"/>
        <w:rPr>
          <w:rFonts w:eastAsia="宋体" w:eastAsiaTheme="minorEastAsia"/>
          <w:sz w:val="32"/>
          <w:szCs w:val="24"/>
        </w:rPr>
      </w:pPr>
      <w:r>
        <w:rPr>
          <w:rFonts w:eastAsia="宋体" w:eastAsiaTheme="minorEastAsia"/>
          <w:sz w:val="32"/>
          <w:szCs w:val="24"/>
        </w:rPr>
        <w:t>First adding the intercepts of the y axis and the x-axis then finding the reciprocal of the sum</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REFRACTION OF LIGHT ON PLANE SURFACE</w:t>
      </w:r>
    </w:p>
    <w:p>
      <w:pPr>
        <w:pStyle w:val="Normal"/>
        <w:spacing w:lineRule="auto" w:line="360"/>
        <w:jc w:val="both"/>
        <w:rPr>
          <w:rFonts w:eastAsia="宋体" w:eastAsiaTheme="minorEastAsia"/>
          <w:sz w:val="32"/>
          <w:szCs w:val="24"/>
        </w:rPr>
      </w:pPr>
      <w:r>
        <w:rPr>
          <w:rFonts w:eastAsia="宋体" w:eastAsiaTheme="minorEastAsia"/>
          <w:sz w:val="32"/>
          <w:szCs w:val="24"/>
        </w:rPr>
        <w:t>Refraction is defined as the apparent change in the direction of a (light) wave when it travels from one medium to another.</w:t>
      </w:r>
    </w:p>
    <w:p>
      <w:pPr>
        <w:pStyle w:val="Normal"/>
        <w:spacing w:lineRule="auto" w:line="360"/>
        <w:jc w:val="both"/>
        <w:rPr>
          <w:rFonts w:eastAsia="宋体" w:eastAsiaTheme="minorEastAsia"/>
          <w:sz w:val="32"/>
          <w:szCs w:val="24"/>
        </w:rPr>
      </w:pPr>
      <w:r>
        <w:rPr>
          <w:rFonts w:eastAsia="宋体" w:eastAsiaTheme="minorEastAsia"/>
          <w:sz w:val="32"/>
          <w:szCs w:val="24"/>
        </w:rPr>
        <w:t>During refraction, frequency remains unchanged but the direction, velocity and wavelength all change. Optical density increases from gases (air) to liquid (water) and to solids (glasses)</w:t>
      </w:r>
    </w:p>
    <w:p>
      <w:pPr>
        <w:pStyle w:val="Normal"/>
        <w:spacing w:lineRule="auto" w:line="360"/>
        <w:jc w:val="both"/>
        <w:rPr>
          <w:rFonts w:eastAsia="宋体" w:eastAsiaTheme="minorEastAsia"/>
          <w:sz w:val="32"/>
          <w:szCs w:val="24"/>
        </w:rPr>
      </w:pPr>
      <w:r>
        <w:rPr>
          <w:rFonts w:eastAsia="宋体" w:eastAsiaTheme="minorEastAsia"/>
          <w:sz w:val="32"/>
          <w:szCs w:val="24"/>
        </w:rPr>
        <w:t>The following equation shows the optical densities relation of the following objects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Gas</m:t>
          </m:r>
          <m:d>
            <m:dPr>
              <m:begChr m:val="("/>
              <m:endChr m:val=")"/>
            </m:dPr>
            <m:e>
              <m:r>
                <w:rPr>
                  <w:rFonts w:ascii="Cambria Math" w:hAnsi="Cambria Math"/>
                </w:rPr>
                <m:t xml:space="preserve">air</m:t>
              </m:r>
            </m:e>
          </m:d>
          <m:r>
            <w:rPr>
              <w:rFonts w:ascii="Cambria Math" w:hAnsi="Cambria Math"/>
            </w:rPr>
            <m:t xml:space="preserve">&lt;</m:t>
          </m:r>
          <m:r>
            <w:rPr>
              <w:rFonts w:ascii="Cambria Math" w:hAnsi="Cambria Math"/>
            </w:rPr>
            <m:t xml:space="preserve">Liquid</m:t>
          </m:r>
          <m:d>
            <m:dPr>
              <m:begChr m:val="("/>
              <m:endChr m:val=")"/>
            </m:dPr>
            <m:e>
              <m:r>
                <w:rPr>
                  <w:rFonts w:ascii="Cambria Math" w:hAnsi="Cambria Math"/>
                </w:rPr>
                <m:t xml:space="preserve">Water</m:t>
              </m:r>
            </m:e>
          </m:d>
          <m:r>
            <w:rPr>
              <w:rFonts w:ascii="Cambria Math" w:hAnsi="Cambria Math"/>
            </w:rPr>
            <m:t xml:space="preserve">&lt;</m:t>
          </m:r>
          <m:r>
            <w:rPr>
              <w:rFonts w:ascii="Cambria Math" w:hAnsi="Cambria Math"/>
            </w:rPr>
            <m:t xml:space="preserve">Solid</m:t>
          </m:r>
          <m:d>
            <m:dPr>
              <m:begChr m:val="("/>
              <m:endChr m:val=")"/>
            </m:dPr>
            <m:e>
              <m:r>
                <w:rPr>
                  <w:rFonts w:ascii="Cambria Math" w:hAnsi="Cambria Math"/>
                </w:rPr>
                <m:t xml:space="preserve">Glass</m:t>
              </m:r>
            </m:e>
          </m:d>
        </m:oMath>
      </m:oMathPara>
    </w:p>
    <w:p>
      <w:pPr>
        <w:pStyle w:val="Normal"/>
        <w:spacing w:lineRule="auto" w:line="360"/>
        <w:jc w:val="both"/>
        <w:rPr>
          <w:rFonts w:eastAsia="宋体" w:eastAsiaTheme="minorEastAsia"/>
          <w:sz w:val="32"/>
          <w:szCs w:val="24"/>
        </w:rPr>
      </w:pPr>
      <w:r>
        <w:rPr>
          <w:rFonts w:eastAsia="宋体" w:eastAsiaTheme="minorEastAsia"/>
          <w:sz w:val="32"/>
          <w:szCs w:val="24"/>
        </w:rPr>
        <w:t>When light travels from a less dense medium to a denser medium, like from gas to liquid or liquid to solid or gas to solid, the light bends towards the normal. However, if the light travels from a denser medium to a less dense medium, it bends away from the normal.</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LAWS OF REFRACTION</w:t>
      </w:r>
    </w:p>
    <w:p>
      <w:pPr>
        <w:pStyle w:val="Normal"/>
        <w:spacing w:lineRule="auto" w:line="360"/>
        <w:jc w:val="both"/>
        <w:rPr>
          <w:rFonts w:eastAsia="宋体" w:eastAsiaTheme="minorEastAsia"/>
          <w:sz w:val="32"/>
          <w:szCs w:val="24"/>
        </w:rPr>
      </w:pPr>
      <w:r>
        <w:rPr>
          <w:rFonts w:eastAsia="宋体" w:eastAsiaTheme="minorEastAsia"/>
          <w:sz w:val="32"/>
          <w:szCs w:val="24"/>
        </w:rPr>
        <w:t>The incident ray, refracted ray and the normal all lie on a common point</w:t>
      </w:r>
    </w:p>
    <w:p>
      <w:pPr>
        <w:pStyle w:val="Normal"/>
        <w:spacing w:lineRule="auto" w:line="360"/>
        <w:jc w:val="both"/>
        <w:rPr>
          <w:rFonts w:eastAsia="宋体" w:eastAsiaTheme="minorEastAsia"/>
          <w:sz w:val="32"/>
          <w:szCs w:val="24"/>
        </w:rPr>
      </w:pPr>
      <w:r>
        <w:rPr>
          <w:rFonts w:eastAsia="宋体" w:eastAsiaTheme="minorEastAsia"/>
          <w:sz w:val="32"/>
          <w:szCs w:val="24"/>
        </w:rPr>
        <w:t>Second Law: The ratio of the sine of the incident ray to the sine of the refraction angle is equal to the ratio of the refractive indices of the materials at the interface and is constant for any given pair of media. This statement is known as Snell’s law</w:t>
      </w:r>
    </w:p>
    <w:p>
      <w:pPr>
        <w:pStyle w:val="Normal"/>
        <w:spacing w:lineRule="auto" w:line="360"/>
        <w:jc w:val="both"/>
        <w:rPr>
          <w:rFonts w:eastAsia="宋体" w:eastAsiaTheme="minorEastAsia"/>
          <w:sz w:val="32"/>
          <w:szCs w:val="24"/>
        </w:rPr>
      </w:pPr>
      <w:r>
        <w:rPr>
          <w:rFonts w:eastAsia="宋体" w:eastAsiaTheme="minorEastAsia"/>
          <w:sz w:val="32"/>
          <w:szCs w:val="24"/>
        </w:rPr>
        <w:t>The angle that the incident ray makes with the normal is called the angle of incidence</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Let the refractive index of medium A be </w:t>
      </w:r>
      <w:r>
        <w:rPr/>
      </w:r>
      <m:oMath xmlns:m="http://schemas.openxmlformats.org/officeDocument/2006/math">
        <m:sSub>
          <m:e>
            <m:r>
              <w:rPr>
                <w:rFonts w:ascii="Cambria Math" w:hAnsi="Cambria Math"/>
              </w:rPr>
              <m:t xml:space="preserve">n</m:t>
            </m:r>
          </m:e>
          <m:sub>
            <m:r>
              <w:rPr>
                <w:rFonts w:ascii="Cambria Math" w:hAnsi="Cambria Math"/>
              </w:rPr>
              <m:t xml:space="preserve">A</m:t>
            </m:r>
          </m:sub>
        </m:sSub>
      </m:oMath>
      <w:r>
        <w:rPr>
          <w:rFonts w:eastAsia="宋体" w:eastAsiaTheme="minorEastAsia"/>
          <w:sz w:val="32"/>
          <w:szCs w:val="24"/>
        </w:rPr>
        <w:t xml:space="preserve"> and let the refractive index of medium “B” be </w:t>
      </w:r>
      <w:r>
        <w:rPr/>
      </w:r>
      <m:oMath xmlns:m="http://schemas.openxmlformats.org/officeDocument/2006/math">
        <m:sSub>
          <m:e>
            <m:r>
              <w:rPr>
                <w:rFonts w:ascii="Cambria Math" w:hAnsi="Cambria Math"/>
              </w:rPr>
              <m:t xml:space="preserve">n</m:t>
            </m:r>
          </m:e>
          <m:sub>
            <m:r>
              <w:rPr>
                <w:rFonts w:ascii="Cambria Math" w:hAnsi="Cambria Math"/>
              </w:rPr>
              <m:t xml:space="preserve">B</m:t>
            </m:r>
          </m:sub>
        </m:sSub>
      </m:oMath>
    </w:p>
    <w:p>
      <w:pPr>
        <w:pStyle w:val="Normal"/>
        <w:spacing w:lineRule="auto" w:line="360"/>
        <w:jc w:val="both"/>
        <w:rPr>
          <w:rFonts w:eastAsia="宋体" w:eastAsiaTheme="minorEastAsia"/>
          <w:sz w:val="32"/>
          <w:szCs w:val="24"/>
        </w:rPr>
      </w:pPr>
      <w:r>
        <w:rPr>
          <w:rFonts w:eastAsia="宋体" w:eastAsiaTheme="minorEastAsia"/>
          <w:sz w:val="32"/>
          <w:szCs w:val="24"/>
        </w:rPr>
        <w:t xml:space="preserve">If the light is incident at medium A and is refracted at medium B, let the angle of incident (at medium A) be </w:t>
      </w:r>
      <w:r>
        <w:rPr/>
      </w:r>
      <m:oMath xmlns:m="http://schemas.openxmlformats.org/officeDocument/2006/math">
        <m:sSub>
          <m:e>
            <m:r>
              <w:rPr>
                <w:rFonts w:ascii="Cambria Math" w:hAnsi="Cambria Math"/>
              </w:rPr>
              <m:t xml:space="preserve">θ</m:t>
            </m:r>
          </m:e>
          <m:sub>
            <m:r>
              <w:rPr>
                <w:rFonts w:ascii="Cambria Math" w:hAnsi="Cambria Math"/>
              </w:rPr>
              <m:t xml:space="preserve">A</m:t>
            </m:r>
          </m:sub>
        </m:sSub>
      </m:oMath>
      <w:r>
        <w:rPr>
          <w:rFonts w:eastAsia="宋体" w:eastAsiaTheme="minorEastAsia"/>
          <w:sz w:val="32"/>
          <w:szCs w:val="24"/>
        </w:rPr>
        <w:t xml:space="preserve">and the angle of refraction be </w:t>
      </w:r>
      <w:r>
        <w:rPr/>
      </w:r>
      <m:oMath xmlns:m="http://schemas.openxmlformats.org/officeDocument/2006/math">
        <m:sSub>
          <m:e>
            <m:r>
              <w:rPr>
                <w:rFonts w:ascii="Cambria Math" w:hAnsi="Cambria Math"/>
              </w:rPr>
              <m:t xml:space="preserve">θ</m:t>
            </m:r>
          </m:e>
          <m:sub>
            <m:r>
              <w:rPr>
                <w:rFonts w:ascii="Cambria Math" w:hAnsi="Cambria Math"/>
              </w:rPr>
              <m:t xml:space="preserve">B</m:t>
            </m:r>
          </m:sub>
        </m:sSub>
      </m:oMath>
    </w:p>
    <w:p>
      <w:pPr>
        <w:pStyle w:val="Normal"/>
        <w:spacing w:lineRule="auto" w:line="360"/>
        <w:jc w:val="both"/>
        <w:rPr>
          <w:rFonts w:eastAsia="宋体" w:eastAsiaTheme="minorEastAsia"/>
          <w:sz w:val="32"/>
          <w:szCs w:val="24"/>
        </w:rPr>
      </w:pPr>
      <w:r>
        <w:rPr>
          <w:rFonts w:eastAsia="宋体" w:eastAsiaTheme="minorEastAsia"/>
          <w:sz w:val="32"/>
          <w:szCs w:val="24"/>
        </w:rPr>
        <w:t>From Snell’s law,</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sin</m:t>
              </m:r>
              <m:sSub>
                <m:e>
                  <m:r>
                    <w:rPr>
                      <w:rFonts w:ascii="Cambria Math" w:hAnsi="Cambria Math"/>
                    </w:rPr>
                    <m:t xml:space="preserve">θ</m:t>
                  </m:r>
                </m:e>
                <m:sub>
                  <m:r>
                    <w:rPr>
                      <w:rFonts w:ascii="Cambria Math" w:hAnsi="Cambria Math"/>
                    </w:rPr>
                    <m:t xml:space="preserve">A</m:t>
                  </m:r>
                </m:sub>
              </m:sSub>
            </m:num>
            <m:den>
              <m:r>
                <w:rPr>
                  <w:rFonts w:ascii="Cambria Math" w:hAnsi="Cambria Math"/>
                </w:rPr>
                <m:t xml:space="preserve">sin</m:t>
              </m:r>
              <m:sSub>
                <m:e>
                  <m:r>
                    <w:rPr>
                      <w:rFonts w:ascii="Cambria Math" w:hAnsi="Cambria Math"/>
                    </w:rPr>
                    <m:t xml:space="preserve">θ</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B</m:t>
                  </m:r>
                </m:sub>
              </m:sSub>
            </m:num>
            <m:den>
              <m:sSub>
                <m:e>
                  <m:r>
                    <w:rPr>
                      <w:rFonts w:ascii="Cambria Math" w:hAnsi="Cambria Math"/>
                    </w:rPr>
                    <m:t xml:space="preserve">n</m:t>
                  </m:r>
                </m:e>
                <m:sub>
                  <m:r>
                    <w:rPr>
                      <w:rFonts w:ascii="Cambria Math" w:hAnsi="Cambria Math"/>
                    </w:rPr>
                    <m:t xml:space="preserve">A</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sin</m:t>
          </m:r>
          <m:sSub>
            <m:e>
              <m:r>
                <w:rPr>
                  <w:rFonts w:ascii="Cambria Math" w:hAnsi="Cambria Math"/>
                </w:rPr>
                <m:t xml:space="preserve">θ</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sin</m:t>
          </m:r>
          <m:sSub>
            <m:e>
              <m:r>
                <w:rPr>
                  <w:rFonts w:ascii="Cambria Math" w:hAnsi="Cambria Math"/>
                </w:rPr>
                <m:t xml:space="preserve">θ</m:t>
              </m:r>
            </m:e>
            <m:sub>
              <m:r>
                <w:rPr>
                  <w:rFonts w:ascii="Cambria Math" w:hAnsi="Cambria Math"/>
                </w:rPr>
                <m:t xml:space="preserve">B</m:t>
              </m:r>
            </m:sub>
          </m:sSub>
        </m:oMath>
      </m:oMathPara>
    </w:p>
    <w:p>
      <w:pPr>
        <w:pStyle w:val="Normal"/>
        <w:spacing w:lineRule="auto" w:line="360"/>
        <w:jc w:val="both"/>
        <w:rPr>
          <w:rFonts w:eastAsia="宋体" w:eastAsiaTheme="minorEastAsia"/>
          <w:sz w:val="32"/>
          <w:szCs w:val="24"/>
        </w:rPr>
      </w:pPr>
      <w:r>
        <w:rPr>
          <w:rFonts w:eastAsia="宋体" w:eastAsiaTheme="minorEastAsia"/>
          <w:sz w:val="32"/>
          <w:szCs w:val="24"/>
        </w:rPr>
        <w:t>Let n be a constant known as the refractive index (of the second medium with respect to the first)</w:t>
      </w:r>
    </w:p>
    <w:p>
      <w:pPr>
        <w:pStyle w:val="Normal"/>
        <w:spacing w:lineRule="auto" w:line="360"/>
        <w:jc w:val="both"/>
        <w:rPr>
          <w:rFonts w:eastAsia="宋体" w:eastAsiaTheme="minorEastAsia"/>
          <w:sz w:val="32"/>
          <w:szCs w:val="24"/>
        </w:rPr>
      </w:pPr>
      <w:r>
        <w:rPr>
          <w:rFonts w:eastAsia="宋体" w:eastAsiaTheme="minorEastAsia"/>
          <w:sz w:val="32"/>
          <w:szCs w:val="24"/>
        </w:rPr>
        <w:t>We have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sSub>
                <m:e>
                  <m:r>
                    <w:rPr>
                      <w:rFonts w:ascii="Cambria Math" w:hAnsi="Cambria Math"/>
                    </w:rPr>
                    <m:t xml:space="preserve">n</m:t>
                  </m:r>
                </m:e>
                <m:sub>
                  <m:r>
                    <w:rPr>
                      <w:rFonts w:ascii="Cambria Math" w:hAnsi="Cambria Math"/>
                    </w:rPr>
                    <m:t xml:space="preserve">B</m:t>
                  </m:r>
                </m:sub>
              </m:sSub>
            </m:num>
            <m:den>
              <m:sSub>
                <m:e>
                  <m:r>
                    <w:rPr>
                      <w:rFonts w:ascii="Cambria Math" w:hAnsi="Cambria Math"/>
                    </w:rPr>
                    <m:t xml:space="preserve">n</m:t>
                  </m:r>
                </m:e>
                <m:sub>
                  <m:r>
                    <w:rPr>
                      <w:rFonts w:ascii="Cambria Math" w:hAnsi="Cambria Math"/>
                    </w:rPr>
                    <m:t xml:space="preserve">A</m:t>
                  </m:r>
                </m:sub>
              </m:sSub>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sin</m:t>
              </m:r>
              <m:sSub>
                <m:e>
                  <m:r>
                    <w:rPr>
                      <w:rFonts w:ascii="Cambria Math" w:hAnsi="Cambria Math"/>
                    </w:rPr>
                    <m:t xml:space="preserve">θ</m:t>
                  </m:r>
                </m:e>
                <m:sub>
                  <m:r>
                    <w:rPr>
                      <w:rFonts w:ascii="Cambria Math" w:hAnsi="Cambria Math"/>
                    </w:rPr>
                    <m:t xml:space="preserve">A</m:t>
                  </m:r>
                </m:sub>
              </m:sSub>
            </m:num>
            <m:den>
              <m:r>
                <w:rPr>
                  <w:rFonts w:ascii="Cambria Math" w:hAnsi="Cambria Math"/>
                </w:rPr>
                <m:t xml:space="preserve">sin</m:t>
              </m:r>
              <m:sSub>
                <m:e>
                  <m:r>
                    <w:rPr>
                      <w:rFonts w:ascii="Cambria Math" w:hAnsi="Cambria Math"/>
                    </w:rPr>
                    <m:t xml:space="preserve">θ</m:t>
                  </m:r>
                </m:e>
                <m:sub>
                  <m:r>
                    <w:rPr>
                      <w:rFonts w:ascii="Cambria Math" w:hAnsi="Cambria Math"/>
                    </w:rPr>
                    <m:t xml:space="preserve">B</m:t>
                  </m:r>
                </m:sub>
              </m:sSub>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refractive index (n) of a medium can also be defined as the ratio of the velocity of light in air to the velocity in that medium</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sSub>
                <m:e>
                  <m:r>
                    <w:rPr>
                      <w:rFonts w:ascii="Cambria Math" w:hAnsi="Cambria Math"/>
                    </w:rPr>
                    <m:t xml:space="preserve">v</m:t>
                  </m:r>
                </m:e>
                <m:sub>
                  <m:r>
                    <w:rPr>
                      <w:rFonts w:ascii="Cambria Math" w:hAnsi="Cambria Math"/>
                    </w:rPr>
                    <m:t xml:space="preserve">air</m:t>
                  </m:r>
                </m:sub>
              </m:sSub>
            </m:num>
            <m:den>
              <m:sSub>
                <m:e>
                  <m:r>
                    <w:rPr>
                      <w:rFonts w:ascii="Cambria Math" w:hAnsi="Cambria Math"/>
                    </w:rPr>
                    <m:t xml:space="preserve">v</m:t>
                  </m:r>
                </m:e>
                <m:sub>
                  <m:r>
                    <w:rPr>
                      <w:rFonts w:ascii="Cambria Math" w:hAnsi="Cambria Math"/>
                    </w:rPr>
                    <m:t xml:space="preserve">medium</m:t>
                  </m:r>
                </m:sub>
              </m:sSub>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fλ</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sSub>
                <m:e>
                  <m:d>
                    <m:dPr>
                      <m:begChr m:val="("/>
                      <m:endChr m:val=")"/>
                    </m:dPr>
                    <m:e>
                      <m:r>
                        <w:rPr>
                          <w:rFonts w:ascii="Cambria Math" w:hAnsi="Cambria Math"/>
                        </w:rPr>
                        <m:t xml:space="preserve">fλ</m:t>
                      </m:r>
                    </m:e>
                  </m:d>
                </m:e>
                <m:sub>
                  <m:r>
                    <w:rPr>
                      <w:rFonts w:ascii="Cambria Math" w:hAnsi="Cambria Math"/>
                    </w:rPr>
                    <m:t xml:space="preserve">air</m:t>
                  </m:r>
                </m:sub>
              </m:sSub>
            </m:num>
            <m:den>
              <m:sSub>
                <m:e>
                  <m:d>
                    <m:dPr>
                      <m:begChr m:val="("/>
                      <m:endChr m:val=")"/>
                    </m:dPr>
                    <m:e>
                      <m:r>
                        <w:rPr>
                          <w:rFonts w:ascii="Cambria Math" w:hAnsi="Cambria Math"/>
                        </w:rPr>
                        <m:t xml:space="preserve">fλ</m:t>
                      </m:r>
                    </m:e>
                  </m:d>
                </m:e>
                <m:sub>
                  <m:r>
                    <w:rPr>
                      <w:rFonts w:ascii="Cambria Math" w:hAnsi="Cambria Math"/>
                    </w:rPr>
                    <m:t xml:space="preserve">medium</m:t>
                  </m:r>
                </m:sub>
              </m:sSub>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Since in refraction, frequency remains unchanged, that means it is constant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f</m:t>
              </m:r>
              <m:d>
                <m:dPr>
                  <m:begChr m:val="("/>
                  <m:endChr m:val=")"/>
                </m:dPr>
                <m:e>
                  <m:sSub>
                    <m:e>
                      <m:r>
                        <w:rPr>
                          <w:rFonts w:ascii="Cambria Math" w:hAnsi="Cambria Math"/>
                        </w:rPr>
                        <m:t xml:space="preserve">λ</m:t>
                      </m:r>
                    </m:e>
                    <m:sub>
                      <m:r>
                        <w:rPr>
                          <w:rFonts w:ascii="Cambria Math" w:hAnsi="Cambria Math"/>
                        </w:rPr>
                        <m:t xml:space="preserve">air</m:t>
                      </m:r>
                    </m:sub>
                  </m:sSub>
                </m:e>
              </m:d>
            </m:num>
            <m:den>
              <m:r>
                <w:rPr>
                  <w:rFonts w:ascii="Cambria Math" w:hAnsi="Cambria Math"/>
                </w:rPr>
                <m:t xml:space="preserve">f</m:t>
              </m:r>
              <m:d>
                <m:dPr>
                  <m:begChr m:val="("/>
                  <m:endChr m:val=")"/>
                </m:dPr>
                <m:e>
                  <m:sSub>
                    <m:e>
                      <m:r>
                        <w:rPr>
                          <w:rFonts w:ascii="Cambria Math" w:hAnsi="Cambria Math"/>
                        </w:rPr>
                        <m:t xml:space="preserve">λ</m:t>
                      </m:r>
                    </m:e>
                    <m:sub>
                      <m:r>
                        <w:rPr>
                          <w:rFonts w:ascii="Cambria Math" w:hAnsi="Cambria Math"/>
                        </w:rPr>
                        <m:t xml:space="preserve">medium</m:t>
                      </m:r>
                    </m:sub>
                  </m:sSub>
                </m:e>
              </m:d>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sSub>
                <m:e>
                  <m:r>
                    <w:rPr>
                      <w:rFonts w:ascii="Cambria Math" w:hAnsi="Cambria Math"/>
                    </w:rPr>
                    <m:t xml:space="preserve">λ</m:t>
                  </m:r>
                </m:e>
                <m:sub>
                  <m:r>
                    <w:rPr>
                      <w:rFonts w:ascii="Cambria Math" w:hAnsi="Cambria Math"/>
                    </w:rPr>
                    <m:t xml:space="preserve">air</m:t>
                  </m:r>
                </m:sub>
              </m:sSub>
            </m:num>
            <m:den>
              <m:sSub>
                <m:e>
                  <m:r>
                    <w:rPr>
                      <w:rFonts w:ascii="Cambria Math" w:hAnsi="Cambria Math"/>
                    </w:rPr>
                    <m:t xml:space="preserve">λ</m:t>
                  </m:r>
                </m:e>
                <m:sub>
                  <m:r>
                    <w:rPr>
                      <w:rFonts w:ascii="Cambria Math" w:hAnsi="Cambria Math"/>
                    </w:rPr>
                    <m:t xml:space="preserve">medium</m:t>
                  </m:r>
                </m:sub>
              </m:sSub>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REFRACTIVE INDEX OF A LIQUID</w:t>
      </w:r>
    </w:p>
    <w:p>
      <w:pPr>
        <w:pStyle w:val="Normal"/>
        <w:spacing w:lineRule="auto" w:line="360"/>
        <w:jc w:val="both"/>
        <w:rPr>
          <w:rFonts w:eastAsia="宋体" w:eastAsiaTheme="minorEastAsia"/>
          <w:sz w:val="32"/>
          <w:szCs w:val="24"/>
        </w:rPr>
      </w:pPr>
      <w:r>
        <w:rPr>
          <w:rFonts w:eastAsia="宋体" w:eastAsiaTheme="minorEastAsia"/>
          <w:sz w:val="32"/>
          <w:szCs w:val="24"/>
        </w:rPr>
        <w:t>When a metallic coin is in a beaker of water, the coin appears to be (displaced) above its normal level when viewed vertically from above (the beaker of water). Similarly, a swimming pool appears to be shallow when viewed from vertically above the pool. All these effects are due to the refraction of light in the water.</w:t>
      </w:r>
    </w:p>
    <w:p>
      <w:pPr>
        <w:pStyle w:val="Normal"/>
        <w:spacing w:lineRule="auto" w:line="360"/>
        <w:jc w:val="both"/>
        <w:rPr>
          <w:rFonts w:eastAsia="宋体" w:eastAsiaTheme="minorEastAsia"/>
          <w:sz w:val="32"/>
          <w:szCs w:val="24"/>
        </w:rPr>
      </w:pPr>
      <w:r>
        <w:rPr>
          <w:rFonts w:eastAsia="宋体" w:eastAsiaTheme="minorEastAsia"/>
          <w:sz w:val="32"/>
          <w:szCs w:val="24"/>
        </w:rPr>
        <w:t>The distance between the top of the liquid (water) and the real position of object (in the liquid) is called the Real depth (R). The distance between the top of the liquid and the where it appears to be (i.e. its apparent position) is called the apparent depth (A). The distance between the real depth and the apparent depth is called the displacement (d).</w:t>
      </w:r>
    </w:p>
    <w:p>
      <w:pPr>
        <w:pStyle w:val="Normal"/>
        <w:spacing w:lineRule="auto" w:line="360"/>
        <w:jc w:val="both"/>
        <w:rPr>
          <w:rFonts w:eastAsia="宋体" w:eastAsiaTheme="minorEastAsia"/>
          <w:sz w:val="32"/>
          <w:szCs w:val="24"/>
        </w:rPr>
      </w:pPr>
      <w:r>
        <w:rPr>
          <w:rFonts w:eastAsia="宋体" w:eastAsiaTheme="minorEastAsia"/>
          <w:sz w:val="32"/>
          <w:szCs w:val="24"/>
        </w:rPr>
        <w:t>The refractive index of the liquid is defined as the ratio of the real depth to the apparent depth</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R</m:t>
              </m:r>
            </m:num>
            <m:den>
              <m:r>
                <w:rPr>
                  <w:rFonts w:ascii="Cambria Math" w:hAnsi="Cambria Math"/>
                </w:rPr>
                <m:t xml:space="preserve">A</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A</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d</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d</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Since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R</m:t>
              </m:r>
            </m:num>
            <m:den>
              <m:r>
                <w:rPr>
                  <w:rFonts w:ascii="Cambria Math" w:hAnsi="Cambria Math"/>
                </w:rPr>
                <m:t xml:space="preserve">A</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R</m:t>
              </m:r>
            </m:num>
            <m:den>
              <m:r>
                <w:rPr>
                  <w:rFonts w:ascii="Cambria Math" w:hAnsi="Cambria Math"/>
                </w:rPr>
                <m:t xml:space="preserve">R</m:t>
              </m:r>
              <m:r>
                <w:rPr>
                  <w:rFonts w:ascii="Cambria Math" w:hAnsi="Cambria Math"/>
                </w:rPr>
                <m:t xml:space="preserve">−</m:t>
              </m:r>
              <m:r>
                <w:rPr>
                  <w:rFonts w:ascii="Cambria Math" w:hAnsi="Cambria Math"/>
                </w:rPr>
                <m:t xml:space="preserve">d</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d</m:t>
              </m:r>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nR</m:t>
          </m:r>
          <m:r>
            <w:rPr>
              <w:rFonts w:ascii="Cambria Math" w:hAnsi="Cambria Math"/>
            </w:rPr>
            <m:t xml:space="preserve">−</m:t>
          </m:r>
          <m:r>
            <w:rPr>
              <w:rFonts w:ascii="Cambria Math" w:hAnsi="Cambria Math"/>
            </w:rPr>
            <m:t xml:space="preserve">nd</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nd</m:t>
          </m:r>
          <m:r>
            <w:rPr>
              <w:rFonts w:ascii="Cambria Math" w:hAnsi="Cambria Math"/>
            </w:rPr>
            <m:t xml:space="preserve">=</m:t>
          </m:r>
          <m:r>
            <w:rPr>
              <w:rFonts w:ascii="Cambria Math" w:hAnsi="Cambria Math"/>
            </w:rPr>
            <m:t xml:space="preserve">nR</m:t>
          </m:r>
          <m:r>
            <w:rPr>
              <w:rFonts w:ascii="Cambria Math" w:hAnsi="Cambria Math"/>
            </w:rPr>
            <m:t xml:space="preserve">−</m:t>
          </m:r>
          <m:r>
            <w:rPr>
              <w:rFonts w:ascii="Cambria Math" w:hAnsi="Cambria Math"/>
            </w:rPr>
            <m:t xml:space="preserve">R</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nd</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f>
            <m:num>
              <m:r>
                <w:rPr>
                  <w:rFonts w:ascii="Cambria Math" w:hAnsi="Cambria Math"/>
                </w:rPr>
                <m:t xml:space="preserve">R</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n</m:t>
              </m:r>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CRITICAL ANGLE AND TOTAL INTERNAL REFLECTION</w:t>
      </w:r>
    </w:p>
    <w:p>
      <w:pPr>
        <w:pStyle w:val="Normal"/>
        <w:spacing w:lineRule="auto" w:line="360"/>
        <w:jc w:val="both"/>
        <w:rPr>
          <w:rFonts w:eastAsia="宋体" w:eastAsiaTheme="minorEastAsia"/>
          <w:sz w:val="32"/>
          <w:szCs w:val="24"/>
        </w:rPr>
      </w:pPr>
      <w:r>
        <w:rPr>
          <w:rFonts w:eastAsia="宋体" w:eastAsiaTheme="minorEastAsia"/>
          <w:sz w:val="32"/>
          <w:szCs w:val="24"/>
        </w:rPr>
        <w:t>When a ray of light travels from a denser medium to a less dense medium, the ray bends away from the normal; as the angle of incidence increases, there is also an increase in the angle of refraction.</w:t>
      </w:r>
    </w:p>
    <w:p>
      <w:pPr>
        <w:pStyle w:val="Normal"/>
        <w:spacing w:lineRule="auto" w:line="360"/>
        <w:jc w:val="both"/>
        <w:rPr>
          <w:rFonts w:eastAsia="宋体" w:eastAsiaTheme="minorEastAsia"/>
          <w:sz w:val="32"/>
          <w:szCs w:val="24"/>
        </w:rPr>
      </w:pPr>
      <w:r>
        <w:rPr>
          <w:rFonts w:eastAsia="宋体" w:eastAsiaTheme="minorEastAsia"/>
          <w:sz w:val="32"/>
          <w:szCs w:val="24"/>
        </w:rPr>
        <w:t>The largest angle of incidence that will give a maximum angle of refraction is called the critical angle. The largest angle of refraction is 90 degrees</w:t>
      </w:r>
    </w:p>
    <w:p>
      <w:pPr>
        <w:pStyle w:val="Normal"/>
        <w:spacing w:lineRule="auto" w:line="360"/>
        <w:jc w:val="both"/>
        <w:rPr>
          <w:rFonts w:eastAsia="宋体" w:eastAsiaTheme="minorEastAsia"/>
          <w:sz w:val="32"/>
          <w:szCs w:val="24"/>
        </w:rPr>
      </w:pPr>
      <w:r>
        <w:rPr>
          <w:rFonts w:eastAsia="宋体" w:eastAsiaTheme="minorEastAsia"/>
          <w:sz w:val="32"/>
          <w:szCs w:val="24"/>
        </w:rPr>
        <w:t>Critical angle can now be defined as the highest incident angle (which produces the highest angle of refraction) below which light rays can escape from an optically denser medium to a less dense medium.</w:t>
      </w:r>
    </w:p>
    <w:p>
      <w:pPr>
        <w:pStyle w:val="Normal"/>
        <w:spacing w:lineRule="auto" w:line="360"/>
        <w:jc w:val="both"/>
        <w:rPr>
          <w:rFonts w:eastAsia="宋体" w:eastAsiaTheme="minorEastAsia"/>
          <w:sz w:val="32"/>
          <w:szCs w:val="24"/>
        </w:rPr>
      </w:pPr>
      <w:r>
        <w:rPr>
          <w:rFonts w:eastAsia="宋体" w:eastAsiaTheme="minorEastAsia"/>
          <w:sz w:val="32"/>
          <w:szCs w:val="24"/>
        </w:rPr>
        <w:t>If the angle of incidence becomes greater than the critical angle, there will be no more refraction but a strong reflection call Total Internal Reflection</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CONDITIONS FOR TOTAL INTERNAL REFLECTION</w:t>
      </w:r>
    </w:p>
    <w:p>
      <w:pPr>
        <w:pStyle w:val="Normal"/>
        <w:spacing w:lineRule="auto" w:line="360"/>
        <w:jc w:val="both"/>
        <w:rPr>
          <w:rFonts w:eastAsia="宋体" w:eastAsiaTheme="minorEastAsia"/>
          <w:sz w:val="32"/>
          <w:szCs w:val="24"/>
        </w:rPr>
      </w:pPr>
      <w:r>
        <w:rPr>
          <w:rFonts w:eastAsia="宋体" w:eastAsiaTheme="minorEastAsia"/>
          <w:sz w:val="32"/>
          <w:szCs w:val="24"/>
        </w:rPr>
        <w:t>Light must travel from an optically denser medium to a less dense medium</w:t>
      </w:r>
    </w:p>
    <w:p>
      <w:pPr>
        <w:pStyle w:val="Normal"/>
        <w:spacing w:lineRule="auto" w:line="360"/>
        <w:jc w:val="both"/>
        <w:rPr>
          <w:rFonts w:eastAsia="宋体" w:eastAsiaTheme="minorEastAsia"/>
          <w:sz w:val="32"/>
          <w:szCs w:val="24"/>
        </w:rPr>
      </w:pPr>
      <w:r>
        <w:rPr>
          <w:rFonts w:eastAsia="宋体" w:eastAsiaTheme="minorEastAsia"/>
          <w:sz w:val="32"/>
          <w:szCs w:val="24"/>
        </w:rPr>
        <w:t>The incident angle must be greater than the critical angle.</w:t>
      </w:r>
    </w:p>
    <w:p>
      <w:pPr>
        <w:pStyle w:val="Normal"/>
        <w:spacing w:lineRule="auto" w:line="360"/>
        <w:jc w:val="both"/>
        <w:rPr>
          <w:rFonts w:eastAsia="宋体" w:eastAsiaTheme="minorEastAsia"/>
          <w:sz w:val="32"/>
          <w:szCs w:val="24"/>
        </w:rPr>
      </w:pPr>
      <w:r>
        <w:rPr>
          <w:rFonts w:eastAsia="宋体" w:eastAsiaTheme="minorEastAsia"/>
          <w:sz w:val="32"/>
          <w:szCs w:val="24"/>
        </w:rPr>
        <w:t>The relationship between the critical angle (c) and the refractive index (n) is expressed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sin</m:t>
          </m:r>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sin</m:t>
              </m:r>
              <m:r>
                <w:rPr>
                  <w:rFonts w:ascii="Cambria Math" w:hAnsi="Cambria Math"/>
                </w:rPr>
                <m:t xml:space="preserve">c</m:t>
              </m:r>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MIRAGE</w:t>
      </w:r>
    </w:p>
    <w:p>
      <w:pPr>
        <w:pStyle w:val="Normal"/>
        <w:spacing w:lineRule="auto" w:line="360"/>
        <w:jc w:val="both"/>
        <w:rPr>
          <w:rFonts w:eastAsia="宋体" w:eastAsiaTheme="minorEastAsia"/>
          <w:sz w:val="32"/>
          <w:szCs w:val="24"/>
        </w:rPr>
      </w:pPr>
      <w:r>
        <w:rPr>
          <w:rFonts w:eastAsia="宋体" w:eastAsiaTheme="minorEastAsia"/>
          <w:sz w:val="32"/>
          <w:szCs w:val="24"/>
        </w:rPr>
        <w:t>This happens when the ground is very hot and the air is cool. The hot ground warms a layer of air just above the ground and makes it optically less dense than the cool air above it. When light moves through the cold air into the layer of hot air it is refracted. A layer of very warm air near the ground refracts the light from the sky nearly into a U-shaped bend.</w:t>
      </w:r>
    </w:p>
    <w:p>
      <w:pPr>
        <w:pStyle w:val="Normal"/>
        <w:spacing w:lineRule="auto" w:line="360"/>
        <w:jc w:val="both"/>
        <w:rPr>
          <w:rFonts w:eastAsia="宋体" w:eastAsiaTheme="minorEastAsia"/>
          <w:sz w:val="32"/>
          <w:szCs w:val="24"/>
        </w:rPr>
      </w:pPr>
      <w:r>
        <w:rPr>
          <w:rFonts w:eastAsia="宋体" w:eastAsiaTheme="minorEastAsia"/>
          <w:sz w:val="32"/>
          <w:szCs w:val="24"/>
        </w:rPr>
        <w:t>Mirage is caused by the total internal reflection of light at layers of air of different densities and the sky which looks like a pool of water when viewed from a distance is produced.</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LENSES</w:t>
      </w:r>
    </w:p>
    <w:p>
      <w:pPr>
        <w:pStyle w:val="Normal"/>
        <w:spacing w:lineRule="auto" w:line="360"/>
        <w:jc w:val="both"/>
        <w:rPr>
          <w:rFonts w:eastAsia="宋体" w:eastAsiaTheme="minorEastAsia"/>
          <w:sz w:val="32"/>
          <w:szCs w:val="24"/>
        </w:rPr>
      </w:pPr>
      <w:r>
        <w:rPr>
          <w:rFonts w:eastAsia="宋体" w:eastAsiaTheme="minorEastAsia"/>
          <w:sz w:val="32"/>
          <w:szCs w:val="24"/>
        </w:rPr>
        <w:t>A lens can be defined as a piece of glass or other transparent material with curved sides for concentrating or dispersing light rays, used singly (as in a simple magnifying glass) or with other lenses (as in a telescope)</w:t>
      </w:r>
    </w:p>
    <w:p>
      <w:pPr>
        <w:pStyle w:val="Normal"/>
        <w:spacing w:lineRule="auto" w:line="360"/>
        <w:jc w:val="both"/>
        <w:rPr>
          <w:rFonts w:eastAsia="宋体" w:eastAsiaTheme="minorEastAsia"/>
          <w:sz w:val="32"/>
          <w:szCs w:val="24"/>
        </w:rPr>
      </w:pPr>
      <w:r>
        <w:rPr>
          <w:rFonts w:eastAsia="宋体" w:eastAsiaTheme="minorEastAsia"/>
          <w:sz w:val="32"/>
          <w:szCs w:val="24"/>
        </w:rPr>
        <w:t>There are two major types of lenses</w:t>
      </w:r>
    </w:p>
    <w:p>
      <w:pPr>
        <w:pStyle w:val="Normal"/>
        <w:spacing w:lineRule="auto" w:line="360"/>
        <w:jc w:val="both"/>
        <w:rPr>
          <w:rFonts w:eastAsia="宋体" w:eastAsiaTheme="minorEastAsia"/>
          <w:sz w:val="32"/>
          <w:szCs w:val="24"/>
        </w:rPr>
      </w:pPr>
      <w:r>
        <w:rPr>
          <w:rFonts w:eastAsia="宋体" w:eastAsiaTheme="minorEastAsia"/>
          <w:sz w:val="32"/>
          <w:szCs w:val="24"/>
        </w:rPr>
        <w:t>Convex lenses: These have a lot of similarities with concave mirrors. They are called converging lenses. When (parallel) rays of light pass through a convex lens, they are refracted and they converge at a point called the principal focus. These lenses are thicker at the center than at the rim</w:t>
      </w:r>
    </w:p>
    <w:p>
      <w:pPr>
        <w:pStyle w:val="Normal"/>
        <w:spacing w:lineRule="auto" w:line="360"/>
        <w:jc w:val="both"/>
        <w:rPr>
          <w:rFonts w:eastAsia="宋体" w:eastAsiaTheme="minorEastAsia"/>
          <w:sz w:val="32"/>
          <w:szCs w:val="24"/>
          <w:u w:val="single"/>
        </w:rPr>
      </w:pPr>
      <w:r>
        <w:rPr>
          <w:rFonts w:eastAsia="宋体" w:eastAsiaTheme="minorEastAsia"/>
          <w:sz w:val="32"/>
          <w:szCs w:val="24"/>
          <w:u w:val="single"/>
        </w:rPr>
        <w:t>USES</w:t>
      </w:r>
    </w:p>
    <w:p>
      <w:pPr>
        <w:pStyle w:val="ListParagraph"/>
        <w:numPr>
          <w:ilvl w:val="0"/>
          <w:numId w:val="67"/>
        </w:numPr>
        <w:spacing w:lineRule="auto" w:line="360"/>
        <w:jc w:val="both"/>
        <w:rPr>
          <w:rFonts w:eastAsia="宋体" w:eastAsiaTheme="minorEastAsia"/>
          <w:sz w:val="32"/>
          <w:szCs w:val="24"/>
        </w:rPr>
      </w:pPr>
      <w:r>
        <w:rPr>
          <w:rFonts w:eastAsia="宋体" w:eastAsiaTheme="minorEastAsia"/>
          <w:sz w:val="32"/>
          <w:szCs w:val="24"/>
        </w:rPr>
        <w:t>Convex lenses are used in making magnifying glasses</w:t>
      </w:r>
    </w:p>
    <w:p>
      <w:pPr>
        <w:pStyle w:val="ListParagraph"/>
        <w:numPr>
          <w:ilvl w:val="0"/>
          <w:numId w:val="67"/>
        </w:numPr>
        <w:spacing w:lineRule="auto" w:line="360"/>
        <w:jc w:val="both"/>
        <w:rPr>
          <w:rFonts w:eastAsia="宋体" w:eastAsiaTheme="minorEastAsia"/>
          <w:sz w:val="32"/>
          <w:szCs w:val="24"/>
        </w:rPr>
      </w:pPr>
      <w:r>
        <w:rPr>
          <w:rFonts w:eastAsia="宋体" w:eastAsiaTheme="minorEastAsia"/>
          <w:sz w:val="32"/>
          <w:szCs w:val="24"/>
        </w:rPr>
        <w:t>They are also used to make eyeglasses</w:t>
      </w:r>
    </w:p>
    <w:p>
      <w:pPr>
        <w:pStyle w:val="ListParagraph"/>
        <w:numPr>
          <w:ilvl w:val="0"/>
          <w:numId w:val="67"/>
        </w:numPr>
        <w:spacing w:lineRule="auto" w:line="360"/>
        <w:jc w:val="both"/>
        <w:rPr>
          <w:rFonts w:eastAsia="宋体" w:eastAsiaTheme="minorEastAsia"/>
          <w:sz w:val="32"/>
          <w:szCs w:val="24"/>
        </w:rPr>
      </w:pPr>
      <w:r>
        <w:rPr>
          <w:rFonts w:eastAsia="宋体" w:eastAsiaTheme="minorEastAsia"/>
          <w:sz w:val="32"/>
          <w:szCs w:val="24"/>
        </w:rPr>
        <w:t>They are used in cameras</w:t>
      </w:r>
    </w:p>
    <w:p>
      <w:pPr>
        <w:pStyle w:val="ListParagraph"/>
        <w:numPr>
          <w:ilvl w:val="0"/>
          <w:numId w:val="67"/>
        </w:numPr>
        <w:spacing w:lineRule="auto" w:line="360"/>
        <w:jc w:val="both"/>
        <w:rPr>
          <w:rFonts w:eastAsia="宋体" w:eastAsiaTheme="minorEastAsia"/>
          <w:sz w:val="32"/>
          <w:szCs w:val="24"/>
        </w:rPr>
      </w:pPr>
      <w:r>
        <w:rPr>
          <w:rFonts w:eastAsia="宋体" w:eastAsiaTheme="minorEastAsia"/>
          <w:sz w:val="32"/>
          <w:szCs w:val="24"/>
        </w:rPr>
        <w:t>They are used in multi-junction star cells</w:t>
      </w:r>
    </w:p>
    <w:p>
      <w:pPr>
        <w:pStyle w:val="ListParagraph"/>
        <w:numPr>
          <w:ilvl w:val="0"/>
          <w:numId w:val="67"/>
        </w:numPr>
        <w:spacing w:lineRule="auto" w:line="360"/>
        <w:jc w:val="both"/>
        <w:rPr>
          <w:rFonts w:eastAsia="宋体" w:eastAsiaTheme="minorEastAsia"/>
          <w:sz w:val="32"/>
          <w:szCs w:val="24"/>
        </w:rPr>
      </w:pPr>
      <w:r>
        <w:rPr>
          <w:rFonts w:eastAsia="宋体" w:eastAsiaTheme="minorEastAsia"/>
          <w:sz w:val="32"/>
          <w:szCs w:val="24"/>
        </w:rPr>
        <w:t>They are used in telescopes</w:t>
      </w:r>
    </w:p>
    <w:p>
      <w:pPr>
        <w:pStyle w:val="ListParagraph"/>
        <w:numPr>
          <w:ilvl w:val="0"/>
          <w:numId w:val="67"/>
        </w:numPr>
        <w:spacing w:lineRule="auto" w:line="360"/>
        <w:jc w:val="both"/>
        <w:rPr>
          <w:rFonts w:eastAsia="宋体" w:eastAsiaTheme="minorEastAsia"/>
          <w:sz w:val="32"/>
          <w:szCs w:val="24"/>
        </w:rPr>
      </w:pPr>
      <w:r>
        <w:rPr>
          <w:rFonts w:eastAsia="宋体" w:eastAsiaTheme="minorEastAsia"/>
          <w:sz w:val="32"/>
          <w:szCs w:val="24"/>
        </w:rPr>
        <w:t>They are used in projectors</w:t>
      </w:r>
    </w:p>
    <w:p>
      <w:pPr>
        <w:pStyle w:val="ListParagraph"/>
        <w:numPr>
          <w:ilvl w:val="0"/>
          <w:numId w:val="67"/>
        </w:numPr>
        <w:spacing w:lineRule="auto" w:line="360"/>
        <w:jc w:val="both"/>
        <w:rPr>
          <w:rFonts w:eastAsia="宋体" w:eastAsiaTheme="minorEastAsia"/>
          <w:sz w:val="32"/>
          <w:szCs w:val="24"/>
        </w:rPr>
      </w:pPr>
      <w:r>
        <w:rPr>
          <w:rFonts w:eastAsia="宋体" w:eastAsiaTheme="minorEastAsia"/>
          <w:sz w:val="32"/>
          <w:szCs w:val="24"/>
        </w:rPr>
        <w:t>They are also used in making side-view mirrors</w:t>
      </w:r>
    </w:p>
    <w:p>
      <w:pPr>
        <w:pStyle w:val="Normal"/>
        <w:spacing w:lineRule="auto" w:line="360"/>
        <w:jc w:val="both"/>
        <w:rPr>
          <w:rFonts w:eastAsia="宋体" w:eastAsiaTheme="minorEastAsia"/>
          <w:sz w:val="32"/>
          <w:szCs w:val="24"/>
        </w:rPr>
      </w:pPr>
      <w:r>
        <w:rPr>
          <w:rFonts w:eastAsia="宋体" w:eastAsiaTheme="minorEastAsia"/>
          <w:sz w:val="32"/>
          <w:szCs w:val="24"/>
        </w:rPr>
        <w:t>Concave lenses: These have a lot of similarities with convex mirrors. They are called diverging lenses. They are thinner at the center than at the rims.</w:t>
      </w:r>
    </w:p>
    <w:p>
      <w:pPr>
        <w:pStyle w:val="Normal"/>
        <w:spacing w:lineRule="auto" w:line="360"/>
        <w:jc w:val="both"/>
        <w:rPr>
          <w:rFonts w:eastAsia="宋体" w:eastAsiaTheme="minorEastAsia"/>
          <w:sz w:val="32"/>
          <w:szCs w:val="24"/>
          <w:u w:val="single"/>
        </w:rPr>
      </w:pPr>
      <w:r>
        <w:rPr>
          <w:rFonts w:eastAsia="宋体" w:eastAsiaTheme="minorEastAsia"/>
          <w:sz w:val="32"/>
          <w:szCs w:val="24"/>
          <w:u w:val="single"/>
        </w:rPr>
        <w:t>USES OF CONCAVE LENSES</w:t>
      </w:r>
    </w:p>
    <w:p>
      <w:pPr>
        <w:pStyle w:val="ListParagraph"/>
        <w:numPr>
          <w:ilvl w:val="0"/>
          <w:numId w:val="68"/>
        </w:numPr>
        <w:spacing w:lineRule="auto" w:line="360"/>
        <w:jc w:val="both"/>
        <w:rPr>
          <w:rFonts w:eastAsia="宋体" w:eastAsiaTheme="minorEastAsia"/>
          <w:sz w:val="32"/>
          <w:szCs w:val="24"/>
        </w:rPr>
      </w:pPr>
      <w:r>
        <w:rPr>
          <w:rFonts w:eastAsia="宋体" w:eastAsiaTheme="minorEastAsia"/>
          <w:sz w:val="32"/>
          <w:szCs w:val="24"/>
        </w:rPr>
        <w:t>They are used in lasers</w:t>
      </w:r>
    </w:p>
    <w:p>
      <w:pPr>
        <w:pStyle w:val="ListParagraph"/>
        <w:numPr>
          <w:ilvl w:val="0"/>
          <w:numId w:val="68"/>
        </w:numPr>
        <w:spacing w:lineRule="auto" w:line="360"/>
        <w:jc w:val="both"/>
        <w:rPr>
          <w:rFonts w:eastAsia="宋体" w:eastAsiaTheme="minorEastAsia"/>
          <w:sz w:val="32"/>
          <w:szCs w:val="24"/>
        </w:rPr>
      </w:pPr>
      <w:r>
        <w:rPr>
          <w:rFonts w:eastAsia="宋体" w:eastAsiaTheme="minorEastAsia"/>
          <w:sz w:val="32"/>
          <w:szCs w:val="24"/>
        </w:rPr>
        <w:t>They are also used in cameras</w:t>
      </w:r>
    </w:p>
    <w:p>
      <w:pPr>
        <w:pStyle w:val="ListParagraph"/>
        <w:numPr>
          <w:ilvl w:val="0"/>
          <w:numId w:val="68"/>
        </w:numPr>
        <w:spacing w:lineRule="auto" w:line="360"/>
        <w:jc w:val="both"/>
        <w:rPr>
          <w:rFonts w:eastAsia="宋体" w:eastAsiaTheme="minorEastAsia"/>
          <w:sz w:val="32"/>
          <w:szCs w:val="24"/>
        </w:rPr>
      </w:pPr>
      <w:r>
        <w:rPr>
          <w:rFonts w:eastAsia="宋体" w:eastAsiaTheme="minorEastAsia"/>
          <w:sz w:val="32"/>
          <w:szCs w:val="24"/>
        </w:rPr>
        <w:t>They are used in flashlights</w:t>
      </w:r>
    </w:p>
    <w:p>
      <w:pPr>
        <w:pStyle w:val="ListParagraph"/>
        <w:numPr>
          <w:ilvl w:val="0"/>
          <w:numId w:val="68"/>
        </w:numPr>
        <w:spacing w:lineRule="auto" w:line="360"/>
        <w:jc w:val="both"/>
        <w:rPr>
          <w:rFonts w:eastAsia="宋体" w:eastAsiaTheme="minorEastAsia"/>
          <w:sz w:val="32"/>
          <w:szCs w:val="24"/>
        </w:rPr>
      </w:pPr>
      <w:r>
        <w:rPr>
          <w:rFonts w:eastAsia="宋体" w:eastAsiaTheme="minorEastAsia"/>
          <w:sz w:val="32"/>
          <w:szCs w:val="24"/>
        </w:rPr>
        <w:t>They are used in peepholes</w:t>
      </w:r>
    </w:p>
    <w:p>
      <w:pPr>
        <w:pStyle w:val="ListParagraph"/>
        <w:numPr>
          <w:ilvl w:val="0"/>
          <w:numId w:val="68"/>
        </w:numPr>
        <w:spacing w:lineRule="auto" w:line="360"/>
        <w:jc w:val="both"/>
        <w:rPr>
          <w:rFonts w:eastAsia="宋体" w:eastAsiaTheme="minorEastAsia"/>
          <w:sz w:val="32"/>
          <w:szCs w:val="24"/>
        </w:rPr>
      </w:pPr>
      <w:r>
        <w:rPr>
          <w:rFonts w:eastAsia="宋体" w:eastAsiaTheme="minorEastAsia"/>
          <w:sz w:val="32"/>
          <w:szCs w:val="24"/>
        </w:rPr>
        <w:t>They are also used in making eyeglasses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TERMS USED IN LENSES</w:t>
      </w:r>
    </w:p>
    <w:p>
      <w:pPr>
        <w:pStyle w:val="ListParagraph"/>
        <w:numPr>
          <w:ilvl w:val="0"/>
          <w:numId w:val="69"/>
        </w:numPr>
        <w:spacing w:lineRule="auto" w:line="360"/>
        <w:jc w:val="both"/>
        <w:rPr>
          <w:rFonts w:eastAsia="宋体" w:eastAsiaTheme="minorEastAsia"/>
          <w:sz w:val="32"/>
          <w:szCs w:val="24"/>
        </w:rPr>
      </w:pPr>
      <w:r>
        <w:rPr>
          <w:rFonts w:eastAsia="宋体" w:eastAsiaTheme="minorEastAsia"/>
          <w:sz w:val="32"/>
          <w:szCs w:val="24"/>
        </w:rPr>
        <w:t>Pole (p): This is the center of the lens</w:t>
      </w:r>
    </w:p>
    <w:p>
      <w:pPr>
        <w:pStyle w:val="ListParagraph"/>
        <w:numPr>
          <w:ilvl w:val="0"/>
          <w:numId w:val="69"/>
        </w:numPr>
        <w:spacing w:lineRule="auto" w:line="360"/>
        <w:jc w:val="both"/>
        <w:rPr>
          <w:rFonts w:eastAsia="宋体" w:eastAsiaTheme="minorEastAsia"/>
          <w:sz w:val="32"/>
          <w:szCs w:val="24"/>
        </w:rPr>
      </w:pPr>
      <w:r>
        <w:rPr>
          <w:rFonts w:eastAsia="宋体" w:eastAsiaTheme="minorEastAsia"/>
          <w:sz w:val="32"/>
          <w:szCs w:val="24"/>
        </w:rPr>
        <w:t>Principal focus (x): This is where parallel rays of light converge (at the back of the lens for convex lenses) and diverge (for concave lenses).</w:t>
      </w:r>
    </w:p>
    <w:p>
      <w:pPr>
        <w:pStyle w:val="ListParagraph"/>
        <w:numPr>
          <w:ilvl w:val="0"/>
          <w:numId w:val="69"/>
        </w:numPr>
        <w:spacing w:lineRule="auto" w:line="360"/>
        <w:jc w:val="both"/>
        <w:rPr>
          <w:rFonts w:eastAsia="宋体" w:eastAsiaTheme="minorEastAsia"/>
          <w:sz w:val="32"/>
          <w:szCs w:val="24"/>
        </w:rPr>
      </w:pPr>
      <w:r>
        <w:rPr>
          <w:rFonts w:eastAsia="宋体" w:eastAsiaTheme="minorEastAsia"/>
          <w:sz w:val="32"/>
          <w:szCs w:val="24"/>
        </w:rPr>
        <w:t>Center of curvature (2f)</w:t>
      </w:r>
    </w:p>
    <w:p>
      <w:pPr>
        <w:pStyle w:val="ListParagraph"/>
        <w:numPr>
          <w:ilvl w:val="0"/>
          <w:numId w:val="69"/>
        </w:numPr>
        <w:spacing w:lineRule="auto" w:line="360"/>
        <w:jc w:val="both"/>
        <w:rPr>
          <w:rFonts w:eastAsia="宋体" w:eastAsiaTheme="minorEastAsia"/>
          <w:sz w:val="32"/>
          <w:szCs w:val="24"/>
        </w:rPr>
      </w:pPr>
      <w:r>
        <w:rPr>
          <w:rFonts w:eastAsia="宋体" w:eastAsiaTheme="minorEastAsia"/>
          <w:sz w:val="32"/>
          <w:szCs w:val="24"/>
        </w:rPr>
        <w:t>Principal axis (x): This is an imaginary line that joins the pole to the center of curvature.</w:t>
      </w:r>
    </w:p>
    <w:p>
      <w:pPr>
        <w:pStyle w:val="ListParagraph"/>
        <w:numPr>
          <w:ilvl w:val="0"/>
          <w:numId w:val="69"/>
        </w:numPr>
        <w:spacing w:lineRule="auto" w:line="360"/>
        <w:jc w:val="both"/>
        <w:rPr>
          <w:rFonts w:eastAsia="宋体" w:eastAsiaTheme="minorEastAsia"/>
          <w:sz w:val="32"/>
          <w:szCs w:val="24"/>
        </w:rPr>
      </w:pPr>
      <w:r>
        <w:rPr>
          <w:rFonts w:eastAsia="宋体" w:eastAsiaTheme="minorEastAsia"/>
          <w:sz w:val="32"/>
          <w:szCs w:val="24"/>
        </w:rPr>
        <w:t>The focal length of a lens depends on the refractive index of the lens and the radius of curvature of the lens/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FORMING IMAGES IN CONVEX LENSES</w:t>
      </w:r>
    </w:p>
    <w:p>
      <w:pPr>
        <w:pStyle w:val="Normal"/>
        <w:spacing w:lineRule="auto" w:line="360"/>
        <w:jc w:val="both"/>
        <w:rPr>
          <w:rFonts w:eastAsia="宋体" w:eastAsiaTheme="minorEastAsia"/>
          <w:sz w:val="32"/>
          <w:szCs w:val="24"/>
        </w:rPr>
      </w:pPr>
      <w:r>
        <w:rPr>
          <w:rFonts w:eastAsia="宋体" w:eastAsiaTheme="minorEastAsia"/>
          <w:sz w:val="32"/>
          <w:szCs w:val="24"/>
        </w:rPr>
        <w:t>Similar to mirrors, images formed can also be represented with ray diagrams</w:t>
      </w:r>
    </w:p>
    <w:p>
      <w:pPr>
        <w:pStyle w:val="Normal"/>
        <w:spacing w:lineRule="auto" w:line="360"/>
        <w:jc w:val="both"/>
        <w:rPr>
          <w:rFonts w:eastAsia="宋体" w:eastAsiaTheme="minorEastAsia"/>
          <w:sz w:val="32"/>
          <w:szCs w:val="24"/>
        </w:rPr>
      </w:pPr>
      <w:r>
        <w:rPr>
          <w:rFonts w:eastAsia="宋体" w:eastAsiaTheme="minorEastAsia"/>
          <w:sz w:val="32"/>
          <w:szCs w:val="24"/>
        </w:rPr>
        <w:t>The following rules should be followed when drawing ray diagrams for convex lenses</w:t>
      </w:r>
    </w:p>
    <w:p>
      <w:pPr>
        <w:pStyle w:val="Normal"/>
        <w:spacing w:lineRule="auto" w:line="360"/>
        <w:jc w:val="both"/>
        <w:rPr>
          <w:rFonts w:eastAsia="宋体" w:eastAsiaTheme="minorEastAsia"/>
          <w:sz w:val="32"/>
          <w:szCs w:val="24"/>
        </w:rPr>
      </w:pPr>
      <w:r>
        <w:rPr>
          <w:rFonts w:eastAsia="宋体" w:eastAsiaTheme="minorEastAsia"/>
          <w:sz w:val="32"/>
          <w:szCs w:val="24"/>
        </w:rPr>
        <w:t>The rays of the object parallel to the principal axis pass through the lens and are refracted</w:t>
      </w:r>
    </w:p>
    <w:p>
      <w:pPr>
        <w:pStyle w:val="Normal"/>
        <w:spacing w:lineRule="auto" w:line="360"/>
        <w:jc w:val="both"/>
        <w:rPr>
          <w:rFonts w:eastAsia="宋体" w:eastAsiaTheme="minorEastAsia"/>
          <w:sz w:val="32"/>
          <w:szCs w:val="24"/>
        </w:rPr>
      </w:pPr>
      <w:r>
        <w:rPr>
          <w:rFonts w:eastAsia="宋体" w:eastAsiaTheme="minorEastAsia"/>
          <w:sz w:val="32"/>
          <w:szCs w:val="24"/>
        </w:rPr>
        <w:t>The refracted rays then pass through the principal focus (i.e. they converge there)</w:t>
      </w:r>
    </w:p>
    <w:p>
      <w:pPr>
        <w:pStyle w:val="Normal"/>
        <w:spacing w:lineRule="auto" w:line="360"/>
        <w:jc w:val="both"/>
        <w:rPr>
          <w:rFonts w:eastAsia="宋体" w:eastAsiaTheme="minorEastAsia"/>
          <w:sz w:val="32"/>
          <w:szCs w:val="24"/>
        </w:rPr>
      </w:pPr>
      <w:r>
        <w:rPr>
          <w:rFonts w:eastAsia="宋体" w:eastAsiaTheme="minorEastAsia"/>
          <w:sz w:val="32"/>
          <w:szCs w:val="24"/>
        </w:rPr>
        <w:t>Then a line is drawn from the top of the object which passes through the exact center (pole) of the lens and it intercepts the line that passed the principal focus.</w:t>
      </w:r>
    </w:p>
    <w:p>
      <w:pPr>
        <w:pStyle w:val="Normal"/>
        <w:spacing w:lineRule="auto" w:line="360"/>
        <w:jc w:val="both"/>
        <w:rPr>
          <w:rFonts w:eastAsia="宋体" w:eastAsiaTheme="minorEastAsia"/>
          <w:sz w:val="32"/>
          <w:szCs w:val="24"/>
        </w:rPr>
      </w:pPr>
      <w:r>
        <w:rPr>
          <w:rFonts w:eastAsia="宋体" w:eastAsiaTheme="minorEastAsia"/>
          <w:sz w:val="32"/>
          <w:szCs w:val="24"/>
        </w:rPr>
        <w:t>Finally a line is drawn perpendicularly to the principal axis to meet the point of intersection.</w:t>
      </w:r>
    </w:p>
    <w:p>
      <w:pPr>
        <w:pStyle w:val="Normal"/>
        <w:spacing w:lineRule="auto" w:line="360"/>
        <w:jc w:val="both"/>
        <w:rPr>
          <w:rFonts w:eastAsia="宋体" w:eastAsiaTheme="minorEastAsia"/>
          <w:sz w:val="32"/>
          <w:szCs w:val="24"/>
        </w:rPr>
      </w:pPr>
      <w:r>
        <w:rPr>
          <w:rFonts w:eastAsia="宋体" w:eastAsiaTheme="minorEastAsia"/>
          <w:sz w:val="32"/>
          <w:szCs w:val="24"/>
        </w:rPr>
        <w:t>For an object before 2f (or at infinity), the image is:</w:t>
      </w:r>
    </w:p>
    <w:p>
      <w:pPr>
        <w:pStyle w:val="Normal"/>
        <w:spacing w:lineRule="auto" w:line="360"/>
        <w:jc w:val="both"/>
        <w:rPr>
          <w:rFonts w:eastAsia="宋体" w:eastAsiaTheme="minorEastAsia"/>
          <w:sz w:val="32"/>
          <w:szCs w:val="24"/>
        </w:rPr>
      </w:pPr>
      <w:r>
        <w:rPr>
          <w:rFonts w:eastAsia="宋体" w:eastAsiaTheme="minorEastAsia"/>
          <w:sz w:val="32"/>
          <w:szCs w:val="24"/>
        </w:rPr>
        <w:t>Inverted</w:t>
      </w:r>
    </w:p>
    <w:p>
      <w:pPr>
        <w:pStyle w:val="Normal"/>
        <w:spacing w:lineRule="auto" w:line="360"/>
        <w:jc w:val="both"/>
        <w:rPr>
          <w:rFonts w:eastAsia="宋体" w:eastAsiaTheme="minorEastAsia"/>
          <w:sz w:val="32"/>
          <w:szCs w:val="24"/>
        </w:rPr>
      </w:pPr>
      <w:r>
        <w:rPr>
          <w:rFonts w:eastAsia="宋体" w:eastAsiaTheme="minorEastAsia"/>
          <w:sz w:val="32"/>
          <w:szCs w:val="24"/>
        </w:rPr>
        <w:t>Real</w:t>
      </w:r>
    </w:p>
    <w:p>
      <w:pPr>
        <w:pStyle w:val="Normal"/>
        <w:spacing w:lineRule="auto" w:line="360"/>
        <w:jc w:val="both"/>
        <w:rPr>
          <w:rFonts w:eastAsia="宋体" w:eastAsiaTheme="minorEastAsia"/>
          <w:sz w:val="32"/>
          <w:szCs w:val="24"/>
        </w:rPr>
      </w:pPr>
      <w:r>
        <w:rPr>
          <w:rFonts w:eastAsia="宋体" w:eastAsiaTheme="minorEastAsia"/>
          <w:sz w:val="32"/>
          <w:szCs w:val="24"/>
        </w:rPr>
        <w:t>Diminished</w:t>
      </w:r>
    </w:p>
    <w:p>
      <w:pPr>
        <w:pStyle w:val="Normal"/>
        <w:spacing w:lineRule="auto" w:line="360"/>
        <w:jc w:val="both"/>
        <w:rPr>
          <w:rFonts w:eastAsia="宋体" w:eastAsiaTheme="minorEastAsia"/>
          <w:sz w:val="32"/>
          <w:szCs w:val="24"/>
        </w:rPr>
      </w:pPr>
      <w:r>
        <w:rPr>
          <w:rFonts w:eastAsia="宋体" w:eastAsiaTheme="minorEastAsia"/>
          <w:sz w:val="32"/>
          <w:szCs w:val="24"/>
        </w:rPr>
        <w:t>For an object on 2f exactly, the image is:</w:t>
      </w:r>
    </w:p>
    <w:p>
      <w:pPr>
        <w:pStyle w:val="Normal"/>
        <w:spacing w:lineRule="auto" w:line="360"/>
        <w:jc w:val="both"/>
        <w:rPr>
          <w:rFonts w:eastAsia="宋体" w:eastAsiaTheme="minorEastAsia"/>
          <w:sz w:val="32"/>
          <w:szCs w:val="24"/>
        </w:rPr>
      </w:pPr>
      <w:r>
        <w:rPr>
          <w:rFonts w:eastAsia="宋体" w:eastAsiaTheme="minorEastAsia"/>
          <w:sz w:val="32"/>
          <w:szCs w:val="24"/>
        </w:rPr>
        <w:t>The same size</w:t>
      </w:r>
    </w:p>
    <w:p>
      <w:pPr>
        <w:pStyle w:val="Normal"/>
        <w:spacing w:lineRule="auto" w:line="360"/>
        <w:jc w:val="both"/>
        <w:rPr>
          <w:rFonts w:eastAsia="宋体" w:eastAsiaTheme="minorEastAsia"/>
          <w:sz w:val="32"/>
          <w:szCs w:val="24"/>
        </w:rPr>
      </w:pPr>
      <w:r>
        <w:rPr>
          <w:rFonts w:eastAsia="宋体" w:eastAsiaTheme="minorEastAsia"/>
          <w:sz w:val="32"/>
          <w:szCs w:val="24"/>
        </w:rPr>
        <w:t>Inverted</w:t>
      </w:r>
    </w:p>
    <w:p>
      <w:pPr>
        <w:pStyle w:val="Normal"/>
        <w:spacing w:lineRule="auto" w:line="360"/>
        <w:jc w:val="both"/>
        <w:rPr>
          <w:rFonts w:eastAsia="宋体" w:eastAsiaTheme="minorEastAsia"/>
          <w:sz w:val="32"/>
          <w:szCs w:val="24"/>
        </w:rPr>
      </w:pPr>
      <w:r>
        <w:rPr>
          <w:rFonts w:eastAsia="宋体" w:eastAsiaTheme="minorEastAsia"/>
          <w:sz w:val="32"/>
          <w:szCs w:val="24"/>
        </w:rPr>
        <w:t>Real</w:t>
      </w:r>
    </w:p>
    <w:p>
      <w:pPr>
        <w:pStyle w:val="Normal"/>
        <w:spacing w:lineRule="auto" w:line="360"/>
        <w:jc w:val="both"/>
        <w:rPr>
          <w:rFonts w:eastAsia="宋体" w:eastAsiaTheme="minorEastAsia"/>
          <w:sz w:val="32"/>
          <w:szCs w:val="24"/>
        </w:rPr>
      </w:pPr>
      <w:r>
        <w:rPr>
          <w:rFonts w:eastAsia="宋体" w:eastAsiaTheme="minorEastAsia"/>
          <w:sz w:val="32"/>
          <w:szCs w:val="24"/>
        </w:rPr>
        <w:t>For an object between 2f and f, the image is</w:t>
      </w:r>
    </w:p>
    <w:p>
      <w:pPr>
        <w:pStyle w:val="Normal"/>
        <w:spacing w:lineRule="auto" w:line="360"/>
        <w:jc w:val="both"/>
        <w:rPr>
          <w:rFonts w:eastAsia="宋体" w:eastAsiaTheme="minorEastAsia"/>
          <w:sz w:val="32"/>
          <w:szCs w:val="24"/>
        </w:rPr>
      </w:pPr>
      <w:r>
        <w:rPr>
          <w:rFonts w:eastAsia="宋体" w:eastAsiaTheme="minorEastAsia"/>
          <w:sz w:val="32"/>
          <w:szCs w:val="24"/>
        </w:rPr>
        <w:t>Magnified</w:t>
      </w:r>
    </w:p>
    <w:p>
      <w:pPr>
        <w:pStyle w:val="Normal"/>
        <w:spacing w:lineRule="auto" w:line="360"/>
        <w:jc w:val="both"/>
        <w:rPr>
          <w:rFonts w:eastAsia="宋体" w:eastAsiaTheme="minorEastAsia"/>
          <w:sz w:val="32"/>
          <w:szCs w:val="24"/>
        </w:rPr>
      </w:pPr>
      <w:r>
        <w:rPr>
          <w:rFonts w:eastAsia="宋体" w:eastAsiaTheme="minorEastAsia"/>
          <w:sz w:val="32"/>
          <w:szCs w:val="24"/>
        </w:rPr>
        <w:t>Inverted</w:t>
      </w:r>
    </w:p>
    <w:p>
      <w:pPr>
        <w:pStyle w:val="Normal"/>
        <w:spacing w:lineRule="auto" w:line="360"/>
        <w:jc w:val="both"/>
        <w:rPr>
          <w:rFonts w:eastAsia="宋体" w:eastAsiaTheme="minorEastAsia"/>
          <w:sz w:val="32"/>
          <w:szCs w:val="24"/>
        </w:rPr>
      </w:pPr>
      <w:r>
        <w:rPr>
          <w:rFonts w:eastAsia="宋体" w:eastAsiaTheme="minorEastAsia"/>
          <w:sz w:val="32"/>
          <w:szCs w:val="24"/>
        </w:rPr>
        <w:t>Real</w:t>
      </w:r>
    </w:p>
    <w:p>
      <w:pPr>
        <w:pStyle w:val="Normal"/>
        <w:spacing w:lineRule="auto" w:line="360"/>
        <w:jc w:val="both"/>
        <w:rPr>
          <w:rFonts w:eastAsia="宋体" w:eastAsiaTheme="minorEastAsia"/>
          <w:sz w:val="32"/>
          <w:szCs w:val="24"/>
        </w:rPr>
      </w:pPr>
      <w:r>
        <w:rPr>
          <w:rFonts w:eastAsia="宋体" w:eastAsiaTheme="minorEastAsia"/>
          <w:sz w:val="32"/>
          <w:szCs w:val="24"/>
        </w:rPr>
        <w:t>For an object at f, the image is:</w:t>
      </w:r>
    </w:p>
    <w:p>
      <w:pPr>
        <w:pStyle w:val="Normal"/>
        <w:spacing w:lineRule="auto" w:line="360"/>
        <w:jc w:val="both"/>
        <w:rPr>
          <w:rFonts w:eastAsia="宋体" w:eastAsiaTheme="minorEastAsia"/>
          <w:sz w:val="32"/>
          <w:szCs w:val="24"/>
        </w:rPr>
      </w:pPr>
      <w:r>
        <w:rPr>
          <w:rFonts w:eastAsia="宋体" w:eastAsiaTheme="minorEastAsia"/>
          <w:sz w:val="32"/>
          <w:szCs w:val="24"/>
        </w:rPr>
        <w:t>At infinity</w:t>
      </w:r>
    </w:p>
    <w:p>
      <w:pPr>
        <w:pStyle w:val="Normal"/>
        <w:spacing w:lineRule="auto" w:line="360"/>
        <w:jc w:val="both"/>
        <w:rPr>
          <w:rFonts w:eastAsia="宋体" w:eastAsiaTheme="minorEastAsia"/>
          <w:sz w:val="32"/>
          <w:szCs w:val="24"/>
        </w:rPr>
      </w:pPr>
      <w:r>
        <w:rPr>
          <w:rFonts w:eastAsia="宋体" w:eastAsiaTheme="minorEastAsia"/>
          <w:sz w:val="32"/>
          <w:szCs w:val="24"/>
        </w:rPr>
        <w:t>For an object between f and p, the image is</w:t>
      </w:r>
    </w:p>
    <w:p>
      <w:pPr>
        <w:pStyle w:val="Normal"/>
        <w:spacing w:lineRule="auto" w:line="360"/>
        <w:jc w:val="both"/>
        <w:rPr>
          <w:rFonts w:eastAsia="宋体" w:eastAsiaTheme="minorEastAsia"/>
          <w:sz w:val="32"/>
          <w:szCs w:val="24"/>
        </w:rPr>
      </w:pPr>
      <w:r>
        <w:rPr>
          <w:rFonts w:eastAsia="宋体" w:eastAsiaTheme="minorEastAsia"/>
          <w:sz w:val="32"/>
          <w:szCs w:val="24"/>
        </w:rPr>
        <w:t>Magnified</w:t>
      </w:r>
    </w:p>
    <w:p>
      <w:pPr>
        <w:pStyle w:val="Normal"/>
        <w:spacing w:lineRule="auto" w:line="360"/>
        <w:jc w:val="both"/>
        <w:rPr>
          <w:rFonts w:eastAsia="宋体" w:eastAsiaTheme="minorEastAsia"/>
          <w:sz w:val="32"/>
          <w:szCs w:val="24"/>
        </w:rPr>
      </w:pPr>
      <w:r>
        <w:rPr>
          <w:rFonts w:eastAsia="宋体" w:eastAsiaTheme="minorEastAsia"/>
          <w:sz w:val="32"/>
          <w:szCs w:val="24"/>
        </w:rPr>
        <w:t>Erect</w:t>
      </w:r>
    </w:p>
    <w:p>
      <w:pPr>
        <w:pStyle w:val="Normal"/>
        <w:spacing w:lineRule="auto" w:line="360"/>
        <w:jc w:val="both"/>
        <w:rPr>
          <w:rFonts w:eastAsia="宋体" w:eastAsiaTheme="minorEastAsia"/>
          <w:sz w:val="32"/>
          <w:szCs w:val="24"/>
        </w:rPr>
      </w:pPr>
      <w:r>
        <w:rPr>
          <w:rFonts w:eastAsia="宋体" w:eastAsiaTheme="minorEastAsia"/>
          <w:sz w:val="32"/>
          <w:szCs w:val="24"/>
        </w:rPr>
        <w:t>Virtual</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RAY DIAGRAM FOR A CONCAVE LENS</w:t>
      </w:r>
    </w:p>
    <w:p>
      <w:pPr>
        <w:pStyle w:val="Normal"/>
        <w:spacing w:lineRule="auto" w:line="360"/>
        <w:jc w:val="both"/>
        <w:rPr>
          <w:rStyle w:val="SubtleEmphasis"/>
          <w:i w:val="false"/>
          <w:i w:val="false"/>
          <w:iCs w:val="false"/>
          <w:color w:val="auto"/>
          <w:sz w:val="32"/>
          <w:szCs w:val="24"/>
          <w:u w:val="single"/>
        </w:rPr>
      </w:pPr>
      <w:r>
        <w:rPr>
          <w:rStyle w:val="SubtleEmphasis"/>
          <w:rFonts w:eastAsia="宋体" w:eastAsiaTheme="minorEastAsia"/>
          <w:i w:val="false"/>
          <w:color w:val="auto"/>
          <w:sz w:val="40"/>
          <w:szCs w:val="24"/>
          <w:u w:val="single"/>
        </w:rPr>
        <w:t>LENS FORMULAE</w:t>
      </w:r>
    </w:p>
    <w:p>
      <w:pPr>
        <w:pStyle w:val="Normal"/>
        <w:spacing w:lineRule="auto" w:line="360"/>
        <w:jc w:val="both"/>
        <w:rPr>
          <w:rStyle w:val="SubtleEmphasis"/>
          <w:rFonts w:eastAsia="宋体" w:eastAsiaTheme="minorEastAsia"/>
          <w:i w:val="false"/>
          <w:i w:val="false"/>
          <w:color w:val="auto"/>
          <w:sz w:val="32"/>
          <w:szCs w:val="24"/>
        </w:rPr>
      </w:pPr>
      <w:r>
        <w:rPr>
          <w:rStyle w:val="SubtleEmphasis"/>
          <w:rFonts w:eastAsia="宋体" w:eastAsiaTheme="minorEastAsia"/>
          <w:i w:val="false"/>
          <w:color w:val="auto"/>
          <w:sz w:val="32"/>
          <w:szCs w:val="24"/>
        </w:rPr>
        <w:t>These formulae are used in solving most questions pertaining to mirrors</w:t>
      </w:r>
    </w:p>
    <w:p>
      <w:pPr>
        <w:pStyle w:val="Normal"/>
        <w:spacing w:lineRule="auto" w:line="360"/>
        <w:jc w:val="both"/>
        <w:rPr>
          <w:rStyle w:val="SubtleEmphasis"/>
          <w:rFonts w:eastAsia="宋体" w:eastAsiaTheme="minorEastAsia"/>
          <w:i w:val="false"/>
          <w:i w:val="false"/>
          <w:iCs w:val="false"/>
          <w:color w:val="auto"/>
          <w:sz w:val="32"/>
          <w:szCs w:val="24"/>
        </w:rPr>
      </w:pPr>
      <w:r>
        <w:rPr>
          <w:rStyle w:val="SubtleEmphasis"/>
          <w:rFonts w:eastAsia="宋体" w:eastAsiaTheme="minorEastAsia"/>
          <w:i w:val="false"/>
          <w:color w:val="auto"/>
          <w:sz w:val="32"/>
          <w:szCs w:val="24"/>
        </w:rPr>
        <w:t>For the following,</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object</m:t>
          </m:r>
          <m:r>
            <w:rPr>
              <w:rFonts w:ascii="Cambria Math" w:hAnsi="Cambria Math"/>
            </w:rPr>
            <m:t xml:space="preserve">distance</m:t>
          </m:r>
          <m:d>
            <m:dPr>
              <m:begChr m:val="("/>
              <m:endChr m:val=")"/>
            </m:dPr>
            <m:e>
              <m:r>
                <w:rPr>
                  <w:rFonts w:ascii="Cambria Math" w:hAnsi="Cambria Math"/>
                </w:rPr>
                <m:t xml:space="preserve">fr</m:t>
              </m:r>
              <m:r>
                <w:rPr>
                  <w:rFonts w:ascii="Cambria Math" w:hAnsi="Cambria Math"/>
                </w:rPr>
                <m:t xml:space="preserve">o</m:t>
              </m:r>
              <m:r>
                <w:rPr>
                  <w:rFonts w:ascii="Cambria Math" w:hAnsi="Cambria Math"/>
                </w:rPr>
                <m:t xml:space="preserve">m</m:t>
              </m:r>
              <m:r>
                <w:rPr>
                  <w:rFonts w:ascii="Cambria Math" w:hAnsi="Cambria Math"/>
                </w:rPr>
                <m:t xml:space="preserve">mirror</m:t>
              </m:r>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image</m:t>
          </m:r>
          <m:r>
            <w:rPr>
              <w:rFonts w:ascii="Cambria Math" w:hAnsi="Cambria Math"/>
            </w:rPr>
            <m:t xml:space="preserve">distance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focal</m:t>
          </m:r>
          <m:r>
            <w:rPr>
              <w:rFonts w:ascii="Cambria Math" w:hAnsi="Cambria Math"/>
            </w:rPr>
            <m:t xml:space="preserve">lengtℎ</m:t>
          </m:r>
          <m:d>
            <m:dPr>
              <m:begChr m:val="("/>
              <m:endChr m:val=")"/>
            </m:dPr>
            <m:e>
              <m:r>
                <w:rPr>
                  <w:rFonts w:ascii="Cambria Math" w:hAnsi="Cambria Math"/>
                </w:rPr>
                <m:t xml:space="preserve">lengtℎ</m:t>
              </m:r>
              <m:r>
                <w:rPr>
                  <w:rFonts w:ascii="Cambria Math" w:hAnsi="Cambria Math"/>
                </w:rPr>
                <m:t xml:space="preserve">of</m:t>
              </m:r>
              <m:r>
                <w:rPr>
                  <w:rFonts w:ascii="Cambria Math" w:hAnsi="Cambria Math"/>
                </w:rPr>
                <m:t xml:space="preserve">tℎe</m:t>
              </m:r>
              <m:r>
                <w:rPr>
                  <w:rFonts w:ascii="Cambria Math" w:hAnsi="Cambria Math"/>
                </w:rPr>
                <m:t xml:space="preserve">principal</m:t>
              </m:r>
              <m:r>
                <w:rPr>
                  <w:rFonts w:ascii="Cambria Math" w:hAnsi="Cambria Math"/>
                </w:rPr>
                <m:t xml:space="preserve">focus</m:t>
              </m:r>
            </m:e>
            <m:e/>
            <m:e>
              <m:r>
                <w:rPr>
                  <w:rFonts w:ascii="Cambria Math" w:hAnsi="Cambria Math"/>
                </w:rPr>
                <m:t xml:space="preserve">tℎe</m:t>
              </m:r>
              <m:r>
                <w:rPr>
                  <w:rFonts w:ascii="Cambria Math" w:hAnsi="Cambria Math"/>
                </w:rPr>
                <m:t xml:space="preserve">pole</m:t>
              </m:r>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magnification</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radius</m:t>
          </m:r>
          <m:r>
            <w:rPr>
              <w:rFonts w:ascii="Cambria Math" w:hAnsi="Cambria Math"/>
            </w:rPr>
            <m:t xml:space="preserve">of</m:t>
          </m:r>
          <m:r>
            <w:rPr>
              <w:rFonts w:ascii="Cambria Math" w:hAnsi="Cambria Math"/>
            </w:rPr>
            <m:t xml:space="preserve">curvature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f</m:t>
              </m:r>
            </m:den>
          </m:f>
          <m:r>
            <w:rPr>
              <w:rFonts w:ascii="Cambria Math" w:hAnsi="Cambria Math"/>
            </w:rPr>
            <m:t xml:space="preserve">=</m:t>
          </m:r>
          <m:f>
            <m:num>
              <m:r>
                <w:rPr>
                  <w:rFonts w:ascii="Cambria Math" w:hAnsi="Cambria Math"/>
                </w:rPr>
                <m:t xml:space="preserve">1</m:t>
              </m:r>
            </m:num>
            <m:den>
              <m:r>
                <w:rPr>
                  <w:rFonts w:ascii="Cambria Math" w:hAnsi="Cambria Math"/>
                </w:rPr>
                <m:t xml:space="preserve">u</m:t>
              </m:r>
            </m:den>
          </m:f>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uv</m:t>
              </m:r>
            </m:num>
            <m:den>
              <m:r>
                <w:rPr>
                  <w:rFonts w:ascii="Cambria Math" w:hAnsi="Cambria Math"/>
                </w:rPr>
                <m:t xml:space="preserve">u</m:t>
              </m:r>
              <m:r>
                <w:rPr>
                  <w:rFonts w:ascii="Cambria Math" w:hAnsi="Cambria Math"/>
                </w:rPr>
                <m:t xml:space="preserve">+</m:t>
              </m:r>
              <m:r>
                <w:rPr>
                  <w:rFonts w:ascii="Cambria Math" w:hAnsi="Cambria Math"/>
                </w:rPr>
                <m:t xml:space="preserve">v</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r</m:t>
              </m:r>
            </m:num>
            <m:den>
              <m:r>
                <w:rPr>
                  <w:rFonts w:ascii="Cambria Math" w:hAnsi="Cambria Math"/>
                </w:rPr>
                <m:t xml:space="preserve">2</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2</m:t>
          </m:r>
          <m:r>
            <w:rPr>
              <w:rFonts w:ascii="Cambria Math" w:hAnsi="Cambria Math"/>
            </w:rPr>
            <m:t xml:space="preserve">f</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If we multiply </w:t>
      </w:r>
      <w:r>
        <w:rPr/>
      </w:r>
      <m:oMath xmlns:m="http://schemas.openxmlformats.org/officeDocument/2006/math">
        <m:f>
          <m:num>
            <m:r>
              <w:rPr>
                <w:rFonts w:ascii="Cambria Math" w:hAnsi="Cambria Math"/>
              </w:rPr>
              <m:t xml:space="preserve">1</m:t>
            </m:r>
          </m:num>
          <m:den>
            <m:r>
              <w:rPr>
                <w:rFonts w:ascii="Cambria Math" w:hAnsi="Cambria Math"/>
              </w:rPr>
              <m:t xml:space="preserve">f</m:t>
            </m:r>
          </m:den>
        </m:f>
        <m:r>
          <w:rPr>
            <w:rFonts w:ascii="Cambria Math" w:hAnsi="Cambria Math"/>
          </w:rPr>
          <m:t xml:space="preserve">=</m:t>
        </m:r>
        <m:f>
          <m:num>
            <m:r>
              <w:rPr>
                <w:rFonts w:ascii="Cambria Math" w:hAnsi="Cambria Math"/>
              </w:rPr>
              <m:t xml:space="preserve">1</m:t>
            </m:r>
          </m:num>
          <m:den>
            <m:r>
              <w:rPr>
                <w:rFonts w:ascii="Cambria Math" w:hAnsi="Cambria Math"/>
              </w:rPr>
              <m:t xml:space="preserve">u</m:t>
            </m:r>
          </m:den>
        </m:f>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eastAsiaTheme="minorEastAsia"/>
          <w:sz w:val="32"/>
          <w:szCs w:val="24"/>
        </w:rPr>
        <w:t>through by u</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u</m:t>
              </m:r>
            </m:num>
            <m:den>
              <m:r>
                <w:rPr>
                  <w:rFonts w:ascii="Cambria Math" w:hAnsi="Cambria Math"/>
                </w:rPr>
                <m:t xml:space="preserve">f</m:t>
              </m:r>
            </m:den>
          </m:f>
          <m:r>
            <w:rPr>
              <w:rFonts w:ascii="Cambria Math" w:hAnsi="Cambria Math"/>
            </w:rPr>
            <m:t xml:space="preserve">=</m:t>
          </m:r>
          <m:f>
            <m:num>
              <m:r>
                <w:rPr>
                  <w:rFonts w:ascii="Cambria Math" w:hAnsi="Cambria Math"/>
                </w:rPr>
                <m:t xml:space="preserve">u</m:t>
              </m:r>
            </m:num>
            <m:den>
              <m:r>
                <w:rPr>
                  <w:rFonts w:ascii="Cambria Math" w:hAnsi="Cambria Math"/>
                </w:rPr>
                <m:t xml:space="preserve">u</m:t>
              </m:r>
            </m:den>
          </m:f>
          <m:r>
            <w:rPr>
              <w:rFonts w:ascii="Cambria Math" w:hAnsi="Cambria Math"/>
            </w:rPr>
            <m:t xml:space="preserve">+</m:t>
          </m:r>
          <m:f>
            <m:num>
              <m:r>
                <w:rPr>
                  <w:rFonts w:ascii="Cambria Math" w:hAnsi="Cambria Math"/>
                </w:rPr>
                <m:t xml:space="preserve">u</m:t>
              </m:r>
            </m:num>
            <m:den>
              <m:r>
                <w:rPr>
                  <w:rFonts w:ascii="Cambria Math" w:hAnsi="Cambria Math"/>
                </w:rPr>
                <m:t xml:space="preserve">v</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u</m:t>
              </m:r>
            </m:num>
            <m:den>
              <m:r>
                <w:rPr>
                  <w:rFonts w:ascii="Cambria Math" w:hAnsi="Cambria Math"/>
                </w:rPr>
                <m:t xml:space="preserve">f</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u</m:t>
              </m:r>
            </m:num>
            <m:den>
              <m:r>
                <w:rPr>
                  <w:rFonts w:ascii="Cambria Math" w:hAnsi="Cambria Math"/>
                </w:rPr>
                <m:t xml:space="preserve">v</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m</m:t>
              </m:r>
            </m:den>
          </m:f>
          <m:r>
            <w:rPr>
              <w:rFonts w:ascii="Cambria Math" w:hAnsi="Cambria Math"/>
            </w:rPr>
            <m:t xml:space="preserve">=</m:t>
          </m:r>
          <m:f>
            <m:num>
              <m:r>
                <w:rPr>
                  <w:rFonts w:ascii="Cambria Math" w:hAnsi="Cambria Math"/>
                </w:rPr>
                <m:t xml:space="preserve">u</m:t>
              </m:r>
            </m:num>
            <m:den>
              <m:r>
                <w:rPr>
                  <w:rFonts w:ascii="Cambria Math" w:hAnsi="Cambria Math"/>
                </w:rPr>
                <m:t xml:space="preserve">v</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u</m:t>
              </m:r>
            </m:num>
            <m:den>
              <m:r>
                <w:rPr>
                  <w:rFonts w:ascii="Cambria Math" w:hAnsi="Cambria Math"/>
                </w:rPr>
                <m:t xml:space="preserve">f</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e>
          </m:d>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If we multiply </w:t>
      </w:r>
      <w:r>
        <w:rPr/>
      </w:r>
      <m:oMath xmlns:m="http://schemas.openxmlformats.org/officeDocument/2006/math">
        <m:f>
          <m:num>
            <m:r>
              <w:rPr>
                <w:rFonts w:ascii="Cambria Math" w:hAnsi="Cambria Math"/>
              </w:rPr>
              <m:t xml:space="preserve">1</m:t>
            </m:r>
          </m:num>
          <m:den>
            <m:r>
              <w:rPr>
                <w:rFonts w:ascii="Cambria Math" w:hAnsi="Cambria Math"/>
              </w:rPr>
              <m:t xml:space="preserve">f</m:t>
            </m:r>
          </m:den>
        </m:f>
        <m:r>
          <w:rPr>
            <w:rFonts w:ascii="Cambria Math" w:hAnsi="Cambria Math"/>
          </w:rPr>
          <m:t xml:space="preserve">=</m:t>
        </m:r>
        <m:f>
          <m:num>
            <m:r>
              <w:rPr>
                <w:rFonts w:ascii="Cambria Math" w:hAnsi="Cambria Math"/>
              </w:rPr>
              <m:t xml:space="preserve">1</m:t>
            </m:r>
          </m:num>
          <m:den>
            <m:r>
              <w:rPr>
                <w:rFonts w:ascii="Cambria Math" w:hAnsi="Cambria Math"/>
              </w:rPr>
              <m:t xml:space="preserve">u</m:t>
            </m:r>
          </m:den>
        </m:f>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eastAsiaTheme="minorEastAsia"/>
          <w:sz w:val="32"/>
          <w:szCs w:val="24"/>
        </w:rPr>
        <w:t>through by v</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v</m:t>
              </m:r>
            </m:num>
            <m:den>
              <m:r>
                <w:rPr>
                  <w:rFonts w:ascii="Cambria Math" w:hAnsi="Cambria Math"/>
                </w:rPr>
                <m:t xml:space="preserve">f</m:t>
              </m:r>
            </m:den>
          </m:f>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r>
            <w:rPr>
              <w:rFonts w:ascii="Cambria Math" w:hAnsi="Cambria Math"/>
            </w:rPr>
            <m:t xml:space="preserve">+</m:t>
          </m:r>
          <m:f>
            <m:num>
              <m:r>
                <w:rPr>
                  <w:rFonts w:ascii="Cambria Math" w:hAnsi="Cambria Math"/>
                </w:rPr>
                <m:t xml:space="preserve">v</m:t>
              </m:r>
            </m:num>
            <m:den>
              <m:r>
                <w:rPr>
                  <w:rFonts w:ascii="Cambria Math" w:hAnsi="Cambria Math"/>
                </w:rPr>
                <m:t xml:space="preserve">v</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v</m:t>
              </m:r>
            </m:num>
            <m:den>
              <m:r>
                <w:rPr>
                  <w:rFonts w:ascii="Cambria Math" w:hAnsi="Cambria Math"/>
                </w:rPr>
                <m:t xml:space="preserve">f</m:t>
              </m:r>
            </m:den>
          </m:f>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v</m:t>
              </m:r>
            </m:num>
            <m:den>
              <m:r>
                <w:rPr>
                  <w:rFonts w:ascii="Cambria Math" w:hAnsi="Cambria Math"/>
                </w:rPr>
                <m:t xml:space="preserve">f</m:t>
              </m:r>
            </m:den>
          </m:f>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m:t>
              </m:r>
            </m:e>
          </m:d>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SIGN CONVENTION</w:t>
      </w:r>
    </w:p>
    <w:p>
      <w:pPr>
        <w:pStyle w:val="Normal"/>
        <w:spacing w:lineRule="auto" w:line="360"/>
        <w:jc w:val="both"/>
        <w:rPr>
          <w:rFonts w:eastAsia="宋体" w:eastAsiaTheme="minorEastAsia"/>
          <w:sz w:val="32"/>
          <w:szCs w:val="24"/>
        </w:rPr>
      </w:pPr>
      <w:r>
        <w:rPr>
          <w:rFonts w:eastAsia="宋体" w:eastAsiaTheme="minorEastAsia"/>
          <w:sz w:val="32"/>
          <w:szCs w:val="24"/>
        </w:rPr>
        <w:t>For all mirrors, the object distance is always positive</w:t>
      </w:r>
    </w:p>
    <w:p>
      <w:pPr>
        <w:pStyle w:val="Normal"/>
        <w:spacing w:lineRule="auto" w:line="360"/>
        <w:jc w:val="both"/>
        <w:rPr>
          <w:rFonts w:eastAsia="宋体" w:eastAsiaTheme="minorEastAsia"/>
          <w:sz w:val="32"/>
          <w:szCs w:val="24"/>
        </w:rPr>
      </w:pPr>
      <w:r>
        <w:rPr>
          <w:rFonts w:eastAsia="宋体" w:eastAsiaTheme="minorEastAsia"/>
          <w:sz w:val="32"/>
          <w:szCs w:val="24"/>
        </w:rPr>
        <w:t>For a convex lens,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For a concave lens,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For a real or inverted image,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For a virtual or upright image,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DISTANCE BETWEEN THE OBJECT AND THE IMAGE</w:t>
      </w:r>
    </w:p>
    <w:p>
      <w:pPr>
        <w:pStyle w:val="Normal"/>
        <w:spacing w:lineRule="auto" w:line="360"/>
        <w:jc w:val="both"/>
        <w:rPr>
          <w:rFonts w:eastAsia="宋体" w:eastAsiaTheme="minorEastAsia"/>
          <w:sz w:val="32"/>
          <w:szCs w:val="24"/>
        </w:rPr>
      </w:pPr>
      <w:r>
        <w:rPr>
          <w:rFonts w:eastAsia="宋体" w:eastAsiaTheme="minorEastAsia"/>
          <w:sz w:val="32"/>
          <w:szCs w:val="24"/>
        </w:rPr>
        <w:t>For a virtual image,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u</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For a real image,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u</m:t>
          </m:r>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POWER OF A LENS</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This is defined mathematically as the reciprocal of the focal length of the lens. </w:t>
      </w:r>
    </w:p>
    <w:p>
      <w:pPr>
        <w:pStyle w:val="Normal"/>
        <w:spacing w:lineRule="auto" w:line="360"/>
        <w:jc w:val="both"/>
        <w:rPr>
          <w:rFonts w:eastAsia="宋体" w:eastAsiaTheme="minorEastAsia"/>
          <w:sz w:val="32"/>
          <w:szCs w:val="24"/>
        </w:rPr>
      </w:pPr>
      <w:r>
        <w:rPr>
          <w:rFonts w:eastAsia="宋体" w:eastAsiaTheme="minorEastAsia"/>
          <w:sz w:val="32"/>
          <w:szCs w:val="24"/>
        </w:rPr>
        <w:t>If the focal length is in meters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f</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If it is in centimeters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100</m:t>
              </m:r>
            </m:num>
            <m:den>
              <m:r>
                <w:rPr>
                  <w:rFonts w:ascii="Cambria Math" w:hAnsi="Cambria Math"/>
                </w:rPr>
                <m:t xml:space="preserve">f</m:t>
              </m:r>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COMPOSITE LENSES</w:t>
      </w:r>
    </w:p>
    <w:p>
      <w:pPr>
        <w:pStyle w:val="Normal"/>
        <w:spacing w:lineRule="auto" w:line="360"/>
        <w:jc w:val="both"/>
        <w:rPr>
          <w:rFonts w:eastAsia="宋体" w:eastAsiaTheme="minorEastAsia"/>
          <w:sz w:val="32"/>
          <w:szCs w:val="24"/>
        </w:rPr>
      </w:pPr>
      <w:r>
        <w:rPr>
          <w:rFonts w:eastAsia="宋体" w:eastAsiaTheme="minorEastAsia"/>
          <w:sz w:val="32"/>
          <w:szCs w:val="24"/>
        </w:rPr>
        <w:t>A composite lens is the combination of two or more lenses. The average focal length of the lens can be obtained from</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f</m:t>
              </m:r>
            </m:den>
          </m:f>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e>
          </m:d>
        </m:oMath>
      </m:oMathPara>
    </w:p>
    <w:p>
      <w:pPr>
        <w:pStyle w:val="Normal"/>
        <w:spacing w:lineRule="auto" w:line="360"/>
        <w:jc w:val="both"/>
        <w:rPr>
          <w:rFonts w:eastAsia="宋体" w:eastAsiaTheme="minorEastAsia"/>
          <w:sz w:val="32"/>
          <w:szCs w:val="24"/>
        </w:rPr>
      </w:pPr>
      <w:r>
        <w:rPr>
          <w:rFonts w:eastAsia="宋体" w:eastAsiaTheme="minorEastAsia"/>
          <w:sz w:val="32"/>
          <w:szCs w:val="24"/>
        </w:rPr>
        <w:t>That formula is called the lens maker equation.</w:t>
      </w:r>
    </w:p>
    <w:p>
      <w:pPr>
        <w:pStyle w:val="Normal"/>
        <w:spacing w:lineRule="auto" w:line="360"/>
        <w:jc w:val="both"/>
        <w:rPr>
          <w:rFonts w:eastAsia="宋体" w:eastAsiaTheme="minorEastAsia"/>
          <w:sz w:val="32"/>
          <w:szCs w:val="24"/>
        </w:rPr>
      </w:pPr>
      <w:r>
        <w:rPr>
          <w:rFonts w:eastAsia="宋体" w:eastAsiaTheme="minorEastAsia"/>
          <w:sz w:val="32"/>
          <w:szCs w:val="24"/>
        </w:rPr>
        <w:t>The power of composite lenses (or lenses in close contact) is expressed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f</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f</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f</m:t>
                  </m:r>
                </m:e>
                <m:sub>
                  <m:r>
                    <w:rPr>
                      <w:rFonts w:ascii="Cambria Math" w:hAnsi="Cambria Math"/>
                    </w:rPr>
                    <m:t xml:space="preserve">2</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f</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f</m:t>
                  </m:r>
                </m:e>
                <m:sub>
                  <m:r>
                    <w:rPr>
                      <w:rFonts w:ascii="Cambria Math" w:hAnsi="Cambria Math"/>
                    </w:rPr>
                    <m:t xml:space="preserve">2</m:t>
                  </m:r>
                </m:sub>
              </m:sSub>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OPTICAL INSTRUMENT</w:t>
      </w:r>
    </w:p>
    <w:p>
      <w:pPr>
        <w:pStyle w:val="ListParagraph"/>
        <w:numPr>
          <w:ilvl w:val="0"/>
          <w:numId w:val="70"/>
        </w:numPr>
        <w:spacing w:lineRule="auto" w:line="360"/>
        <w:jc w:val="both"/>
        <w:rPr>
          <w:rFonts w:eastAsia="宋体" w:eastAsiaTheme="minorEastAsia"/>
          <w:sz w:val="32"/>
          <w:szCs w:val="24"/>
        </w:rPr>
      </w:pPr>
      <w:r>
        <w:rPr>
          <w:rFonts w:eastAsia="宋体" w:eastAsiaTheme="minorEastAsia"/>
          <w:sz w:val="32"/>
          <w:szCs w:val="24"/>
        </w:rPr>
        <w:t>Simple microscope: This consists of just a single lens. The object to be magnified is placed between the principal focus and the pole of the lens.</w:t>
      </w:r>
    </w:p>
    <w:p>
      <w:pPr>
        <w:pStyle w:val="ListParagraph"/>
        <w:spacing w:lineRule="auto" w:line="360"/>
        <w:jc w:val="both"/>
        <w:rPr>
          <w:rFonts w:eastAsia="宋体" w:eastAsiaTheme="minorEastAsia"/>
          <w:sz w:val="32"/>
          <w:szCs w:val="24"/>
        </w:rPr>
      </w:pPr>
      <w:r>
        <w:rPr>
          <w:rFonts w:eastAsia="宋体" w:eastAsiaTheme="minorEastAsia"/>
          <w:sz w:val="32"/>
          <w:szCs w:val="24"/>
        </w:rPr>
        <w:t>The image formed is Magnified, Erect and Virtual</w:t>
      </w:r>
    </w:p>
    <w:p>
      <w:pPr>
        <w:pStyle w:val="ListParagraph"/>
        <w:numPr>
          <w:ilvl w:val="0"/>
          <w:numId w:val="70"/>
        </w:numPr>
        <w:spacing w:lineRule="auto" w:line="360"/>
        <w:jc w:val="both"/>
        <w:rPr>
          <w:rFonts w:eastAsia="宋体" w:eastAsiaTheme="minorEastAsia"/>
          <w:sz w:val="32"/>
          <w:szCs w:val="24"/>
        </w:rPr>
      </w:pPr>
      <w:r>
        <w:rPr>
          <w:rFonts w:eastAsia="宋体" w:eastAsiaTheme="minorEastAsia"/>
          <w:sz w:val="32"/>
          <w:szCs w:val="24"/>
        </w:rPr>
        <w:t>Slide projector: This also consists of a simple convex lens. The object to be magnified is placed between the principal focus and the center of curvature.</w:t>
      </w:r>
    </w:p>
    <w:p>
      <w:pPr>
        <w:pStyle w:val="ListParagraph"/>
        <w:spacing w:lineRule="auto" w:line="360"/>
        <w:jc w:val="both"/>
        <w:rPr>
          <w:rFonts w:eastAsia="宋体" w:eastAsiaTheme="minorEastAsia"/>
          <w:sz w:val="32"/>
          <w:szCs w:val="24"/>
        </w:rPr>
      </w:pPr>
      <w:r>
        <w:rPr>
          <w:rFonts w:eastAsia="宋体" w:eastAsiaTheme="minorEastAsia"/>
          <w:sz w:val="32"/>
          <w:szCs w:val="24"/>
        </w:rPr>
        <w:t>The image formed will be magnified, inverted and real.</w:t>
      </w:r>
    </w:p>
    <w:p>
      <w:pPr>
        <w:pStyle w:val="ListParagraph"/>
        <w:numPr>
          <w:ilvl w:val="0"/>
          <w:numId w:val="70"/>
        </w:numPr>
        <w:spacing w:lineRule="auto" w:line="360"/>
        <w:jc w:val="both"/>
        <w:rPr>
          <w:rFonts w:eastAsia="宋体" w:eastAsiaTheme="minorEastAsia"/>
          <w:sz w:val="32"/>
          <w:szCs w:val="24"/>
        </w:rPr>
      </w:pPr>
      <w:r>
        <w:rPr>
          <w:rFonts w:eastAsia="宋体" w:eastAsiaTheme="minorEastAsia"/>
          <w:sz w:val="32"/>
          <w:szCs w:val="24"/>
        </w:rPr>
        <w:t>Compound Microscope: This comprises 2 convex lenses. The first is called the objective lens (because it is close to the object) and it has a shorter focal length than the second which is called the eyepiece (because it’s close to the eye) with a longer focal length.</w:t>
      </w:r>
    </w:p>
    <w:p>
      <w:pPr>
        <w:pStyle w:val="ListParagraph"/>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o</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e</m:t>
              </m:r>
            </m:sub>
          </m:sSub>
        </m:oMath>
      </m:oMathPara>
    </w:p>
    <w:p>
      <w:pPr>
        <w:pStyle w:val="ListParagraph"/>
        <w:spacing w:lineRule="auto" w:line="360"/>
        <w:jc w:val="both"/>
        <w:rPr>
          <w:rFonts w:eastAsia="宋体" w:eastAsiaTheme="minorEastAsia"/>
          <w:sz w:val="32"/>
          <w:szCs w:val="24"/>
        </w:rPr>
      </w:pPr>
      <w:r>
        <w:rPr>
          <w:rFonts w:eastAsia="宋体" w:eastAsiaTheme="minorEastAsia"/>
          <w:sz w:val="32"/>
          <w:szCs w:val="24"/>
        </w:rPr>
        <w:t>The object to be magnified is placed between f and 2f of the objective lens. The image produced by the objective lens serves as the object of the eyepiece which produces a final Virtual, Inverted and magnified image (VIM image).</w:t>
      </w:r>
    </w:p>
    <w:p>
      <w:pPr>
        <w:pStyle w:val="ListParagraph"/>
        <w:numPr>
          <w:ilvl w:val="0"/>
          <w:numId w:val="70"/>
        </w:numPr>
        <w:spacing w:lineRule="auto" w:line="360"/>
        <w:jc w:val="both"/>
        <w:rPr>
          <w:rFonts w:eastAsia="宋体" w:eastAsiaTheme="minorEastAsia"/>
          <w:sz w:val="32"/>
          <w:szCs w:val="24"/>
        </w:rPr>
      </w:pPr>
      <w:r>
        <w:rPr>
          <w:rFonts w:eastAsia="宋体" w:eastAsiaTheme="minorEastAsia"/>
          <w:sz w:val="32"/>
          <w:szCs w:val="24"/>
        </w:rPr>
        <w:t xml:space="preserve">Telescope: This device is used for viewing distant objects. It comprises two lenses. The first is the objective lens with a longer focal length </w:t>
      </w:r>
      <w:r>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o</m:t>
                </m:r>
              </m:sub>
            </m:sSub>
          </m:e>
        </m:d>
      </m:oMath>
      <w:r>
        <w:rPr>
          <w:rFonts w:eastAsia="宋体" w:eastAsiaTheme="minorEastAsia"/>
          <w:sz w:val="32"/>
          <w:szCs w:val="24"/>
        </w:rPr>
        <w:t xml:space="preserve"> and the eyepiece with a shorter focal length </w:t>
      </w:r>
      <w:r>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e</m:t>
                </m:r>
              </m:sub>
            </m:sSub>
          </m:e>
        </m:d>
      </m:oMath>
    </w:p>
    <w:p>
      <w:pPr>
        <w:pStyle w:val="ListParagraph"/>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o</m:t>
              </m:r>
            </m:sub>
          </m:sSub>
          <m:r>
            <w:rPr>
              <w:rFonts w:ascii="Cambria Math" w:hAnsi="Cambria Math"/>
            </w:rPr>
            <m:t xml:space="preserve">&gt;</m:t>
          </m:r>
          <m:sSub>
            <m:e>
              <m:r>
                <w:rPr>
                  <w:rFonts w:ascii="Cambria Math" w:hAnsi="Cambria Math"/>
                </w:rPr>
                <m:t xml:space="preserve">f</m:t>
              </m:r>
            </m:e>
            <m:sub>
              <m:r>
                <w:rPr>
                  <w:rFonts w:ascii="Cambria Math" w:hAnsi="Cambria Math"/>
                </w:rPr>
                <m:t xml:space="preserve">e</m:t>
              </m:r>
            </m:sub>
          </m:sSub>
        </m:oMath>
      </m:oMathPara>
    </w:p>
    <w:p>
      <w:pPr>
        <w:pStyle w:val="ListParagraph"/>
        <w:spacing w:lineRule="auto" w:line="360"/>
        <w:jc w:val="both"/>
        <w:rPr>
          <w:rFonts w:eastAsia="宋体" w:eastAsiaTheme="minorEastAsia"/>
          <w:sz w:val="32"/>
          <w:szCs w:val="24"/>
        </w:rPr>
      </w:pPr>
      <w:r>
        <w:rPr>
          <w:rFonts w:eastAsia="宋体" w:eastAsiaTheme="minorEastAsia"/>
          <w:sz w:val="32"/>
          <w:szCs w:val="24"/>
        </w:rPr>
        <w:t>Under normal adjustment, the distance between the lenses is the sum of the focal lengths of the two lenses.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e</m:t>
              </m:r>
            </m:sub>
          </m:sSub>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angular magnification (M) of the image formed is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sSub>
                <m:e>
                  <m:r>
                    <w:rPr>
                      <w:rFonts w:ascii="Cambria Math" w:hAnsi="Cambria Math"/>
                    </w:rPr>
                    <m:t xml:space="preserve">f</m:t>
                  </m:r>
                </m:e>
                <m:sub>
                  <m:r>
                    <w:rPr>
                      <w:rFonts w:ascii="Cambria Math" w:hAnsi="Cambria Math"/>
                    </w:rPr>
                    <m:t xml:space="preserve">o</m:t>
                  </m:r>
                </m:sub>
              </m:sSub>
            </m:num>
            <m:den>
              <m:sSub>
                <m:e>
                  <m:r>
                    <w:rPr>
                      <w:rFonts w:ascii="Cambria Math" w:hAnsi="Cambria Math"/>
                    </w:rPr>
                    <m:t xml:space="preserve">f</m:t>
                  </m:r>
                </m:e>
                <m:sub>
                  <m:r>
                    <w:rPr>
                      <w:rFonts w:ascii="Cambria Math" w:hAnsi="Cambria Math"/>
                    </w:rPr>
                    <m:t xml:space="preserve">e</m:t>
                  </m:r>
                </m:sub>
              </m:sSub>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An object at infinity then forms a final magnified image also at infinity. When adjusted to produce an image (at the near point), the final image is magnified, inverted and virtual.</w:t>
      </w:r>
    </w:p>
    <w:p>
      <w:pPr>
        <w:pStyle w:val="Normal"/>
        <w:spacing w:lineRule="auto" w:line="360"/>
        <w:jc w:val="both"/>
        <w:rPr>
          <w:rFonts w:eastAsia="宋体" w:eastAsiaTheme="minorEastAsia"/>
          <w:sz w:val="32"/>
          <w:szCs w:val="24"/>
        </w:rPr>
      </w:pPr>
      <w:r>
        <w:rPr>
          <w:rFonts w:eastAsia="宋体" w:eastAsiaTheme="minorEastAsia"/>
          <w:sz w:val="32"/>
          <w:szCs w:val="24"/>
        </w:rPr>
        <w:t>In a terrestrial telescope, an extra convex lens is inserted between the objective lens and the eyepiece in order to produce a final erect image.</w:t>
      </w:r>
    </w:p>
    <w:p>
      <w:pPr>
        <w:pStyle w:val="Normal"/>
        <w:spacing w:lineRule="auto" w:line="360"/>
        <w:jc w:val="both"/>
        <w:rPr>
          <w:rFonts w:eastAsia="宋体" w:eastAsiaTheme="minorEastAsia"/>
          <w:sz w:val="32"/>
          <w:szCs w:val="24"/>
        </w:rPr>
      </w:pPr>
      <w:r>
        <w:rPr>
          <w:rFonts w:eastAsia="宋体" w:eastAsiaTheme="minorEastAsia"/>
          <w:sz w:val="32"/>
          <w:szCs w:val="24"/>
        </w:rPr>
        <w:t>If you look at the galaxy from earth, we see things in the past. If we look at the sun, what we actually see the sun how it was 8mins ago.</w:t>
      </w:r>
    </w:p>
    <w:p>
      <w:pPr>
        <w:pStyle w:val="ListParagraph"/>
        <w:numPr>
          <w:ilvl w:val="0"/>
          <w:numId w:val="70"/>
        </w:numPr>
        <w:spacing w:lineRule="auto" w:line="360"/>
        <w:jc w:val="both"/>
        <w:rPr>
          <w:rFonts w:eastAsia="宋体" w:eastAsiaTheme="minorEastAsia"/>
          <w:sz w:val="32"/>
          <w:szCs w:val="24"/>
        </w:rPr>
      </w:pPr>
      <w:r>
        <w:rPr>
          <w:rFonts w:eastAsia="宋体" w:eastAsiaTheme="minorEastAsia"/>
          <w:sz w:val="32"/>
          <w:szCs w:val="24"/>
        </w:rPr>
        <w:t>Camera: The camera also consists of a convex lens which focuses a real inverted image on a film. The aperture is the hole through which light enters the camera and the size of the aperture is controlled by an adjustable diaphragm in order to control the amount of light that comes into the camera and reaches the film.</w:t>
      </w:r>
    </w:p>
    <w:p>
      <w:pPr>
        <w:pStyle w:val="ListParagraph"/>
        <w:numPr>
          <w:ilvl w:val="0"/>
          <w:numId w:val="70"/>
        </w:numPr>
        <w:spacing w:lineRule="auto" w:line="360"/>
        <w:jc w:val="both"/>
        <w:rPr>
          <w:rFonts w:eastAsia="宋体" w:eastAsiaTheme="minorEastAsia"/>
          <w:sz w:val="32"/>
          <w:szCs w:val="24"/>
        </w:rPr>
      </w:pPr>
      <w:r>
        <w:rPr>
          <w:rFonts w:eastAsia="宋体" w:eastAsiaTheme="minorEastAsia"/>
          <w:sz w:val="32"/>
          <w:szCs w:val="24"/>
        </w:rPr>
        <w:t>The human eye: Although this is a biological organ, it has a natural convex lens which has a flexible focal length that can be controlled by the ciliary muscles. The lens focuses the image of the object on the retina. The retina is the most sensitive part of the eye. The retina is located at the back of the eye and it is the site of image formation.</w:t>
      </w:r>
    </w:p>
    <w:p>
      <w:pPr>
        <w:pStyle w:val="Normal"/>
        <w:spacing w:lineRule="auto" w:line="360"/>
        <w:jc w:val="both"/>
        <w:rPr>
          <w:rFonts w:eastAsia="宋体" w:eastAsiaTheme="minorEastAsia"/>
          <w:sz w:val="32"/>
          <w:szCs w:val="24"/>
        </w:rPr>
      </w:pPr>
      <w:r>
        <w:rPr>
          <w:rFonts w:eastAsia="宋体" w:eastAsiaTheme="minorEastAsia"/>
          <w:sz w:val="32"/>
          <w:szCs w:val="24"/>
        </w:rPr>
        <w:t>Accomodation is the ability of the eye to focus on objects clearly at various distances. Far point is the maximum distance at which the eye can focus objects clearly and the near point is the minimum distance. For a normal eye (i.e. eyes without glasses), the near point is 25cm while the far point is an infinity.</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EYE DEFECTS</w:t>
      </w:r>
    </w:p>
    <w:p>
      <w:pPr>
        <w:pStyle w:val="ListParagraph"/>
        <w:numPr>
          <w:ilvl w:val="0"/>
          <w:numId w:val="71"/>
        </w:numPr>
        <w:spacing w:lineRule="auto" w:line="360"/>
        <w:jc w:val="both"/>
        <w:rPr>
          <w:rFonts w:eastAsia="宋体" w:eastAsiaTheme="minorEastAsia"/>
          <w:sz w:val="32"/>
          <w:szCs w:val="24"/>
        </w:rPr>
      </w:pPr>
      <w:r>
        <w:rPr>
          <w:rFonts w:eastAsia="宋体" w:eastAsiaTheme="minorEastAsia"/>
          <w:sz w:val="32"/>
          <w:szCs w:val="24"/>
        </w:rPr>
        <w:t>Hypermetropia (Long sightedness): A long sighted person can only distant objects clearly but can’t see near objects clearly (i.e. they are blurred). This is due to a small eyeball and then the image is formed behind the retina. It can be corrected using a convex lens</w:t>
      </w:r>
    </w:p>
    <w:p>
      <w:pPr>
        <w:pStyle w:val="ListParagraph"/>
        <w:numPr>
          <w:ilvl w:val="0"/>
          <w:numId w:val="71"/>
        </w:numPr>
        <w:spacing w:lineRule="auto" w:line="360"/>
        <w:jc w:val="both"/>
        <w:rPr>
          <w:rFonts w:eastAsia="宋体" w:eastAsiaTheme="minorEastAsia"/>
          <w:sz w:val="32"/>
          <w:szCs w:val="24"/>
        </w:rPr>
      </w:pPr>
      <w:r>
        <w:rPr>
          <w:rFonts w:eastAsia="宋体" w:eastAsiaTheme="minorEastAsia"/>
          <w:sz w:val="32"/>
          <w:szCs w:val="24"/>
        </w:rPr>
        <w:t>Myopia (Short sightedness): A short sighted person can only see near objects clearly but distant objects remain blurred. This is due to a large eyeball and the image is formed in front of the retina. This can be corrected using a concave lens.</w:t>
      </w:r>
    </w:p>
    <w:p>
      <w:pPr>
        <w:pStyle w:val="ListParagraph"/>
        <w:numPr>
          <w:ilvl w:val="0"/>
          <w:numId w:val="71"/>
        </w:numPr>
        <w:spacing w:lineRule="auto" w:line="360"/>
        <w:jc w:val="both"/>
        <w:rPr>
          <w:rFonts w:eastAsia="宋体" w:eastAsiaTheme="minorEastAsia"/>
          <w:sz w:val="32"/>
          <w:szCs w:val="24"/>
        </w:rPr>
      </w:pPr>
      <w:r>
        <w:rPr>
          <w:rFonts w:eastAsia="宋体" w:eastAsiaTheme="minorEastAsia"/>
          <w:sz w:val="32"/>
          <w:szCs w:val="24"/>
        </w:rPr>
        <w:t>Presbyopia: This is known as loss of accommodation (i.e. the inability of the eye to focus objects at various distances. It is usually due to old age and weakening of the ciliary muscles and making the lens weak. It can be corrected lens using a bi-focal lens (i.e. a concave and convex lens)</w:t>
      </w:r>
    </w:p>
    <w:p>
      <w:pPr>
        <w:pStyle w:val="ListParagraph"/>
        <w:numPr>
          <w:ilvl w:val="0"/>
          <w:numId w:val="71"/>
        </w:numPr>
        <w:spacing w:lineRule="auto" w:line="360"/>
        <w:jc w:val="both"/>
        <w:rPr>
          <w:rFonts w:eastAsia="宋体" w:eastAsiaTheme="minorEastAsia"/>
          <w:sz w:val="32"/>
          <w:szCs w:val="24"/>
        </w:rPr>
      </w:pPr>
      <w:r>
        <w:rPr>
          <w:rFonts w:eastAsia="宋体" w:eastAsiaTheme="minorEastAsia"/>
          <w:sz w:val="32"/>
          <w:szCs w:val="24"/>
        </w:rPr>
        <w:t>Astigmatism: This is due to the uneven curvature of the cornea. A person suffering from astigmatism will not see equally clearly. It can be corrected by using a cylindrical lens (i.e. a lens that allows light to pass in one direction).</w:t>
      </w:r>
    </w:p>
    <w:p>
      <w:pPr>
        <w:pStyle w:val="Normal"/>
        <w:spacing w:lineRule="auto" w:line="360"/>
        <w:jc w:val="both"/>
        <w:rPr>
          <w:rFonts w:eastAsia="宋体" w:eastAsiaTheme="minorEastAsia"/>
          <w:sz w:val="32"/>
          <w:szCs w:val="24"/>
        </w:rPr>
      </w:pPr>
      <w:r>
        <w:rPr>
          <w:rFonts w:eastAsia="宋体" w:eastAsiaTheme="minorEastAsia"/>
          <w:sz w:val="32"/>
          <w:szCs w:val="24"/>
        </w:rPr>
        <w:t>The camera has similar features with the human eye and a comparison between the camera and the human eye.</w:t>
      </w:r>
    </w:p>
    <w:tbl>
      <w:tblPr>
        <w:tblStyle w:val="10"/>
        <w:tblW w:w="9576" w:type="dxa"/>
        <w:jc w:val="left"/>
        <w:tblInd w:w="0" w:type="dxa"/>
        <w:tblLayout w:type="fixed"/>
        <w:tblCellMar>
          <w:top w:w="0" w:type="dxa"/>
          <w:left w:w="108" w:type="dxa"/>
          <w:bottom w:w="0" w:type="dxa"/>
          <w:right w:w="108" w:type="dxa"/>
        </w:tblCellMar>
      </w:tblPr>
      <w:tblGrid>
        <w:gridCol w:w="4788"/>
        <w:gridCol w:w="4787"/>
      </w:tblGrid>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The eye</w:t>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Camera</w:t>
            </w:r>
          </w:p>
        </w:tc>
      </w:tr>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Flexible lens</w:t>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Rigid lens</w:t>
            </w:r>
          </w:p>
        </w:tc>
      </w:tr>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Retina</w:t>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Film</w:t>
            </w:r>
          </w:p>
        </w:tc>
      </w:tr>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Pupil</w:t>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Aperture</w:t>
            </w:r>
          </w:p>
        </w:tc>
      </w:tr>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Iris</w:t>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Diaphragm</w:t>
            </w:r>
          </w:p>
        </w:tc>
      </w:tr>
      <w:tr>
        <w:trPr/>
        <w:tc>
          <w:tcPr>
            <w:tcW w:w="4788"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Biological organ</w:t>
            </w:r>
          </w:p>
        </w:tc>
        <w:tc>
          <w:tcPr>
            <w:tcW w:w="4787"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Mechanical Instrument/ Device</w:t>
            </w:r>
          </w:p>
        </w:tc>
      </w:tr>
    </w:tbl>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GLASS PRISMS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USES OF RECTANGULAR PRISMS</w:t>
      </w:r>
    </w:p>
    <w:p>
      <w:pPr>
        <w:pStyle w:val="ListParagraph"/>
        <w:numPr>
          <w:ilvl w:val="0"/>
          <w:numId w:val="72"/>
        </w:numPr>
        <w:spacing w:lineRule="auto" w:line="360"/>
        <w:jc w:val="both"/>
        <w:rPr>
          <w:rFonts w:eastAsia="宋体" w:eastAsiaTheme="minorEastAsia"/>
          <w:sz w:val="32"/>
          <w:szCs w:val="24"/>
        </w:rPr>
      </w:pPr>
      <w:r>
        <w:rPr>
          <w:rFonts w:eastAsia="宋体" w:eastAsiaTheme="minorEastAsia"/>
          <w:sz w:val="32"/>
          <w:szCs w:val="24"/>
        </w:rPr>
        <w:t>Glass prisms are the most commonly used prisms in real life especially in packaging, from cereal boxes to cartons and parcels delivered by mail.</w:t>
      </w:r>
    </w:p>
    <w:p>
      <w:pPr>
        <w:pStyle w:val="ListParagraph"/>
        <w:numPr>
          <w:ilvl w:val="0"/>
          <w:numId w:val="72"/>
        </w:numPr>
        <w:spacing w:lineRule="auto" w:line="360"/>
        <w:jc w:val="both"/>
        <w:rPr>
          <w:rFonts w:eastAsia="宋体" w:eastAsiaTheme="minorEastAsia"/>
          <w:sz w:val="32"/>
          <w:szCs w:val="24"/>
        </w:rPr>
      </w:pPr>
      <w:r>
        <w:rPr>
          <w:rFonts w:eastAsia="宋体" w:eastAsiaTheme="minorEastAsia"/>
          <w:sz w:val="32"/>
          <w:szCs w:val="24"/>
        </w:rPr>
        <w:t>In a rectangular glass block (rectangular prism) (also known as a parallel sided glass block), the angle of deviation of the emergent ray is always zero no matter the angle of incidence given in the question.</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TRIANGULAR PRISM</w:t>
      </w:r>
    </w:p>
    <w:p>
      <w:pPr>
        <w:pStyle w:val="Normal"/>
        <w:spacing w:lineRule="auto" w:line="360"/>
        <w:jc w:val="both"/>
        <w:rPr>
          <w:rFonts w:eastAsia="宋体" w:eastAsiaTheme="minorEastAsia"/>
          <w:sz w:val="32"/>
          <w:szCs w:val="24"/>
        </w:rPr>
      </w:pPr>
      <w:r>
        <w:rPr>
          <w:rFonts w:eastAsia="宋体" w:eastAsiaTheme="minorEastAsia"/>
          <w:sz w:val="32"/>
          <w:szCs w:val="24"/>
        </w:rPr>
        <w:t>A triangular prism is made up of glass or plastic having internal angles of  60, 6h0 and 60 (An equilateral triangular prism) or 90, 45 and 45.</w:t>
      </w:r>
    </w:p>
    <w:p>
      <w:pPr>
        <w:pStyle w:val="Normal"/>
        <w:spacing w:lineRule="auto" w:line="360"/>
        <w:jc w:val="both"/>
        <w:rPr>
          <w:rFonts w:eastAsia="宋体" w:eastAsiaTheme="minorEastAsia"/>
          <w:sz w:val="32"/>
          <w:szCs w:val="24"/>
        </w:rPr>
      </w:pPr>
      <w:r>
        <w:rPr>
          <w:rFonts w:eastAsia="宋体" w:eastAsiaTheme="minorEastAsia"/>
          <w:sz w:val="32"/>
          <w:szCs w:val="24"/>
        </w:rPr>
        <w:t>When a ray of light incidents on one phase of the triangular prism it is refracted through the prism and comes out from the other side of the prism the angle of deviation (D) is the angular difference between the incident ray and the emergent ray. Generally, the refractive index of a triangular prism is given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sin</m:t>
              </m:r>
              <m:d>
                <m:dPr>
                  <m:begChr m:val="("/>
                  <m:endChr m:val=")"/>
                </m:dPr>
                <m:e>
                  <m:f>
                    <m:num>
                      <m:r>
                        <w:rPr>
                          <w:rFonts w:ascii="Cambria Math" w:hAnsi="Cambria Math"/>
                        </w:rPr>
                        <m:t xml:space="preserve">A</m:t>
                      </m:r>
                      <m:r>
                        <w:rPr>
                          <w:rFonts w:ascii="Cambria Math" w:hAnsi="Cambria Math"/>
                        </w:rPr>
                        <m:t xml:space="preserve">+</m:t>
                      </m:r>
                      <m:r>
                        <w:rPr>
                          <w:rFonts w:ascii="Cambria Math" w:hAnsi="Cambria Math"/>
                        </w:rPr>
                        <m:t xml:space="preserve">D</m:t>
                      </m:r>
                    </m:num>
                    <m:den>
                      <m:r>
                        <w:rPr>
                          <w:rFonts w:ascii="Cambria Math" w:hAnsi="Cambria Math"/>
                        </w:rPr>
                        <m:t xml:space="preserve">2</m:t>
                      </m:r>
                    </m:den>
                  </m:f>
                </m:e>
              </m:d>
            </m:num>
            <m:den>
              <m:r>
                <w:rPr>
                  <w:rFonts w:ascii="Cambria Math" w:hAnsi="Cambria Math"/>
                </w:rPr>
                <m:t xml:space="preserve">sin</m:t>
              </m:r>
              <m:d>
                <m:dPr>
                  <m:begChr m:val="("/>
                  <m:endChr m:val=")"/>
                </m:dPr>
                <m:e>
                  <m:f>
                    <m:num>
                      <m:r>
                        <w:rPr>
                          <w:rFonts w:ascii="Cambria Math" w:hAnsi="Cambria Math"/>
                        </w:rPr>
                        <m:t xml:space="preserve">A</m:t>
                      </m:r>
                    </m:num>
                    <m:den>
                      <m:r>
                        <w:rPr>
                          <w:rFonts w:ascii="Cambria Math" w:hAnsi="Cambria Math"/>
                        </w:rPr>
                        <m:t xml:space="preserve">2</m:t>
                      </m:r>
                    </m:den>
                  </m:f>
                </m:e>
              </m:d>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DISPERSION OF LIGHT BY A TRIANGULAR PRISM</w:t>
      </w:r>
    </w:p>
    <w:p>
      <w:pPr>
        <w:pStyle w:val="Normal"/>
        <w:spacing w:lineRule="auto" w:line="360"/>
        <w:jc w:val="both"/>
        <w:rPr>
          <w:rFonts w:eastAsia="宋体" w:eastAsiaTheme="minorEastAsia"/>
          <w:sz w:val="32"/>
          <w:szCs w:val="24"/>
        </w:rPr>
      </w:pPr>
      <w:r>
        <w:rPr>
          <w:rFonts w:eastAsia="宋体" w:eastAsiaTheme="minorEastAsia"/>
          <w:sz w:val="32"/>
          <w:szCs w:val="24"/>
        </w:rPr>
        <w:t>White light is a mixture of several colors which include</w:t>
      </w:r>
    </w:p>
    <w:p>
      <w:pPr>
        <w:pStyle w:val="Normal"/>
        <w:spacing w:lineRule="auto" w:line="360"/>
        <w:jc w:val="both"/>
        <w:rPr>
          <w:rFonts w:eastAsia="宋体" w:eastAsiaTheme="minorEastAsia"/>
          <w:sz w:val="32"/>
          <w:szCs w:val="24"/>
        </w:rPr>
      </w:pPr>
      <w:r>
        <w:rPr>
          <w:rFonts w:eastAsia="宋体" w:eastAsiaTheme="minorEastAsia"/>
          <w:sz w:val="32"/>
          <w:szCs w:val="24"/>
        </w:rPr>
        <w:t>Red, Orange, Yellow, Green, Blue, Indigo and Violet popular in the acronym ROYGBIV</w:t>
      </w:r>
    </w:p>
    <w:p>
      <w:pPr>
        <w:pStyle w:val="Normal"/>
        <w:spacing w:lineRule="auto" w:line="360"/>
        <w:jc w:val="both"/>
        <w:rPr>
          <w:rFonts w:eastAsia="宋体" w:eastAsiaTheme="minorEastAsia"/>
          <w:sz w:val="32"/>
          <w:szCs w:val="24"/>
        </w:rPr>
      </w:pPr>
      <w:r>
        <w:rPr>
          <w:rFonts w:eastAsia="宋体" w:eastAsiaTheme="minorEastAsia"/>
          <w:sz w:val="32"/>
          <w:szCs w:val="24"/>
        </w:rPr>
        <w:t>As you move from red down to indigo, the wavelength decreases while the frequency increases.</w:t>
      </w:r>
    </w:p>
    <w:p>
      <w:pPr>
        <w:pStyle w:val="Normal"/>
        <w:spacing w:lineRule="auto" w:line="360"/>
        <w:jc w:val="both"/>
        <w:rPr>
          <w:rFonts w:eastAsia="宋体" w:eastAsiaTheme="minorEastAsia"/>
          <w:sz w:val="32"/>
          <w:szCs w:val="24"/>
        </w:rPr>
      </w:pPr>
      <w:r>
        <w:rPr>
          <w:rFonts w:eastAsia="宋体" w:eastAsiaTheme="minorEastAsia"/>
          <w:sz w:val="32"/>
          <w:szCs w:val="24"/>
        </w:rPr>
        <w:t>If a beam of light is incident on a triangular prism, it is refracted through the prism. The emergent rays split into various colors which make up the spectrum of white light. This phenomenon is known as dispersion. The various components of light travel at different speeds in the glass and refract along different directions.</w:t>
      </w:r>
    </w:p>
    <w:p>
      <w:pPr>
        <w:pStyle w:val="Normal"/>
        <w:spacing w:lineRule="auto" w:line="360"/>
        <w:jc w:val="both"/>
        <w:rPr>
          <w:rFonts w:eastAsia="宋体" w:eastAsiaTheme="minorEastAsia"/>
          <w:sz w:val="32"/>
          <w:szCs w:val="24"/>
        </w:rPr>
      </w:pPr>
      <w:r>
        <w:rPr>
          <w:rFonts w:eastAsia="宋体" w:eastAsiaTheme="minorEastAsia"/>
          <w:sz w:val="32"/>
          <w:szCs w:val="24"/>
        </w:rPr>
        <w:t>Red light which has the fastest speed is the least deviated while violet with the least speed is the most deviated.</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COLOR MIXTURE</w:t>
      </w:r>
    </w:p>
    <w:p>
      <w:pPr>
        <w:pStyle w:val="Normal"/>
        <w:spacing w:lineRule="auto" w:line="360"/>
        <w:jc w:val="both"/>
        <w:rPr>
          <w:rFonts w:eastAsia="宋体" w:eastAsiaTheme="minorEastAsia"/>
          <w:sz w:val="32"/>
          <w:szCs w:val="24"/>
        </w:rPr>
      </w:pPr>
      <w:r>
        <w:rPr>
          <w:rFonts w:eastAsia="宋体" w:eastAsiaTheme="minorEastAsia"/>
          <w:sz w:val="32"/>
          <w:szCs w:val="24"/>
        </w:rPr>
        <w:t>When two different colors of the spectrum are superimposed, a third color is produced.</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TYPES OF COLORS (IN PHYSICS AND LIGHT NOT PERTAINING TO PAINTING)</w:t>
      </w:r>
    </w:p>
    <w:p>
      <w:pPr>
        <w:pStyle w:val="ListParagraph"/>
        <w:numPr>
          <w:ilvl w:val="0"/>
          <w:numId w:val="73"/>
        </w:numPr>
        <w:spacing w:lineRule="auto" w:line="360"/>
        <w:jc w:val="both"/>
        <w:rPr>
          <w:rFonts w:eastAsia="宋体" w:eastAsiaTheme="minorEastAsia"/>
          <w:sz w:val="32"/>
          <w:szCs w:val="24"/>
        </w:rPr>
      </w:pPr>
      <w:r>
        <w:rPr>
          <w:rFonts w:eastAsia="宋体" w:eastAsiaTheme="minorEastAsia"/>
          <w:sz w:val="32"/>
          <w:szCs w:val="24"/>
        </w:rPr>
        <w:t>Primary colors: These are colors (or lights) that can’t be gotten from other colors. These colors are Red, Green and Blue</w:t>
      </w:r>
    </w:p>
    <w:p>
      <w:pPr>
        <w:pStyle w:val="Normal"/>
        <w:spacing w:lineRule="auto" w:line="360"/>
        <w:jc w:val="both"/>
        <w:rPr>
          <w:rFonts w:eastAsia="宋体" w:eastAsiaTheme="minorEastAsia"/>
          <w:sz w:val="32"/>
          <w:szCs w:val="24"/>
        </w:rPr>
      </w:pPr>
      <w:r>
        <w:rPr>
          <w:rFonts w:eastAsia="宋体" w:eastAsiaTheme="minorEastAsia"/>
          <w:sz w:val="32"/>
          <w:szCs w:val="24"/>
        </w:rPr>
        <w:t>Secondary Colors: These are produced by mixing two other colors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Red</m:t>
          </m:r>
          <m:r>
            <w:rPr>
              <w:rFonts w:ascii="Cambria Math" w:hAnsi="Cambria Math"/>
            </w:rPr>
            <m:t xml:space="preserve">+</m:t>
          </m:r>
          <m:r>
            <w:rPr>
              <w:rFonts w:ascii="Cambria Math" w:hAnsi="Cambria Math"/>
            </w:rPr>
            <m:t xml:space="preserve">Green</m:t>
          </m:r>
          <m:r>
            <w:rPr>
              <w:rFonts w:ascii="Cambria Math" w:hAnsi="Cambria Math"/>
            </w:rPr>
            <m:t xml:space="preserve">=</m:t>
          </m:r>
          <m:r>
            <w:rPr>
              <w:rFonts w:ascii="Cambria Math" w:hAnsi="Cambria Math"/>
            </w:rPr>
            <m:t xml:space="preserve">Yellow</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Red</m:t>
          </m:r>
          <m:r>
            <w:rPr>
              <w:rFonts w:ascii="Cambria Math" w:hAnsi="Cambria Math"/>
            </w:rPr>
            <m:t xml:space="preserve">+</m:t>
          </m:r>
          <m:r>
            <w:rPr>
              <w:rFonts w:ascii="Cambria Math" w:hAnsi="Cambria Math"/>
            </w:rPr>
            <m:t xml:space="preserve">Blue</m:t>
          </m:r>
          <m:r>
            <w:rPr>
              <w:rFonts w:ascii="Cambria Math" w:hAnsi="Cambria Math"/>
            </w:rPr>
            <m:t xml:space="preserve">=</m:t>
          </m:r>
          <m:r>
            <w:rPr>
              <w:rFonts w:ascii="Cambria Math" w:hAnsi="Cambria Math"/>
            </w:rPr>
            <m:t xml:space="preserve">Magenta</m:t>
          </m:r>
          <m:d>
            <m:dPr>
              <m:begChr m:val="("/>
              <m:endChr m:val=")"/>
            </m:dPr>
            <m:e>
              <m:r>
                <w:rPr>
                  <w:rFonts w:ascii="Cambria Math" w:hAnsi="Cambria Math"/>
                </w:rPr>
                <m:t xml:space="preserve">like</m:t>
              </m:r>
              <m:r>
                <w:rPr>
                  <w:rFonts w:ascii="Cambria Math" w:hAnsi="Cambria Math"/>
                </w:rPr>
                <m:t xml:space="preserve">purple</m:t>
              </m:r>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Blue</m:t>
          </m:r>
          <m:r>
            <w:rPr>
              <w:rFonts w:ascii="Cambria Math" w:hAnsi="Cambria Math"/>
            </w:rPr>
            <m:t xml:space="preserve">+</m:t>
          </m:r>
          <m:r>
            <w:rPr>
              <w:rFonts w:ascii="Cambria Math" w:hAnsi="Cambria Math"/>
            </w:rPr>
            <m:t xml:space="preserve">Green</m:t>
          </m:r>
          <m:r>
            <w:rPr>
              <w:rFonts w:ascii="Cambria Math" w:hAnsi="Cambria Math"/>
            </w:rPr>
            <m:t xml:space="preserve">=</m:t>
          </m:r>
          <m:r>
            <w:rPr>
              <w:rFonts w:ascii="Cambria Math" w:hAnsi="Cambria Math"/>
            </w:rPr>
            <m:t xml:space="preserve">Cyan</m:t>
          </m:r>
          <m:d>
            <m:dPr>
              <m:begChr m:val="("/>
              <m:endChr m:val=")"/>
            </m:dPr>
            <m:e>
              <m:r>
                <w:rPr>
                  <w:rFonts w:ascii="Cambria Math" w:hAnsi="Cambria Math"/>
                </w:rPr>
                <m:t xml:space="preserve">Bluisℎ</m:t>
              </m:r>
              <m:r>
                <w:rPr>
                  <w:rFonts w:ascii="Cambria Math" w:hAnsi="Cambria Math"/>
                </w:rPr>
                <m:t xml:space="preserve">green</m:t>
              </m:r>
            </m:e>
          </m:d>
        </m:oMath>
      </m:oMathPara>
    </w:p>
    <w:p>
      <w:pPr>
        <w:pStyle w:val="ListParagraph"/>
        <w:numPr>
          <w:ilvl w:val="0"/>
          <w:numId w:val="73"/>
        </w:numPr>
        <w:spacing w:lineRule="auto" w:line="360"/>
        <w:jc w:val="both"/>
        <w:rPr>
          <w:rFonts w:eastAsia="宋体" w:eastAsiaTheme="minorEastAsia"/>
          <w:sz w:val="32"/>
          <w:szCs w:val="24"/>
        </w:rPr>
      </w:pPr>
      <w:r>
        <w:rPr>
          <w:rFonts w:eastAsia="宋体" w:eastAsiaTheme="minorEastAsia"/>
          <w:sz w:val="32"/>
          <w:szCs w:val="24"/>
        </w:rPr>
        <w:t>Complementary colors: These are colors that will produce white when mixed together. The combination of all three primary colors gives white.</w:t>
      </w:r>
    </w:p>
    <w:p>
      <w:pPr>
        <w:pStyle w:val="Normal"/>
        <w:spacing w:lineRule="auto" w:line="360"/>
        <w:jc w:val="both"/>
        <w:rPr>
          <w:rFonts w:eastAsia="宋体" w:eastAsiaTheme="minorEastAsia"/>
          <w:sz w:val="32"/>
          <w:szCs w:val="24"/>
        </w:rPr>
      </w:pPr>
      <w:r>
        <w:rPr>
          <w:rFonts w:eastAsia="宋体" w:eastAsiaTheme="minorEastAsia"/>
          <w:sz w:val="32"/>
          <w:szCs w:val="24"/>
        </w:rPr>
        <w:t>A color triangle is used for quick remembrance of the color mixture</w:t>
      </w:r>
    </w:p>
    <w:p>
      <w:pPr>
        <w:pStyle w:val="Normal"/>
        <w:spacing w:lineRule="auto" w:line="360"/>
        <w:jc w:val="both"/>
        <w:rPr>
          <w:rFonts w:eastAsia="宋体" w:eastAsiaTheme="minorEastAsia"/>
          <w:sz w:val="32"/>
          <w:szCs w:val="24"/>
        </w:rPr>
      </w:pPr>
      <w:r>
        <w:rPr>
          <w:rFonts w:eastAsia="宋体" w:eastAsiaTheme="minorEastAsia"/>
          <w:sz w:val="32"/>
          <w:szCs w:val="24"/>
        </w:rPr>
        <w:t>A corner of the triangle represents primary colors</w:t>
      </w:r>
    </w:p>
    <w:p>
      <w:pPr>
        <w:pStyle w:val="Normal"/>
        <w:spacing w:lineRule="auto" w:line="360"/>
        <w:jc w:val="both"/>
        <w:rPr>
          <w:rFonts w:eastAsia="宋体" w:eastAsiaTheme="minorEastAsia"/>
          <w:sz w:val="32"/>
          <w:szCs w:val="24"/>
        </w:rPr>
      </w:pPr>
      <w:r>
        <w:rPr>
          <w:rFonts w:eastAsia="宋体" w:eastAsiaTheme="minorEastAsia"/>
          <w:sz w:val="32"/>
          <w:szCs w:val="24"/>
        </w:rPr>
        <w:t>The side of the triangle represents secondary colors</w:t>
      </w:r>
    </w:p>
    <w:p>
      <w:pPr>
        <w:pStyle w:val="Normal"/>
        <w:spacing w:lineRule="auto" w:line="360"/>
        <w:jc w:val="both"/>
        <w:rPr>
          <w:rFonts w:eastAsia="宋体" w:eastAsiaTheme="minorEastAsia"/>
          <w:sz w:val="32"/>
          <w:szCs w:val="24"/>
        </w:rPr>
      </w:pPr>
      <w:r>
        <w:rPr>
          <w:rFonts w:eastAsia="宋体" w:eastAsiaTheme="minorEastAsia"/>
          <w:sz w:val="32"/>
          <w:szCs w:val="24"/>
        </w:rPr>
        <w:t>A mixture of a primary color and the side opposite it produces a white circle. Also, the circle in the center represents white.</w:t>
      </w:r>
    </w:p>
    <w:p>
      <w:pPr>
        <w:pStyle w:val="Normal"/>
        <w:spacing w:lineRule="auto" w:line="360"/>
        <w:jc w:val="both"/>
        <w:rPr>
          <w:rFonts w:eastAsia="宋体" w:eastAsiaTheme="minorEastAsia"/>
          <w:sz w:val="32"/>
          <w:szCs w:val="24"/>
        </w:rPr>
      </w:pPr>
      <w:r>
        <w:rPr>
          <w:rFonts w:eastAsia="宋体" w:eastAsiaTheme="minorEastAsia"/>
          <w:sz w:val="32"/>
          <w:szCs w:val="24"/>
        </w:rPr>
        <w:t>A transparent object is seen by the color it transmits while an opaque object is seen by the color it reflects.</w:t>
      </w:r>
    </w:p>
    <w:tbl>
      <w:tblPr>
        <w:tblStyle w:val="10"/>
        <w:tblW w:w="9576" w:type="dxa"/>
        <w:jc w:val="left"/>
        <w:tblInd w:w="0" w:type="dxa"/>
        <w:tblLayout w:type="fixed"/>
        <w:tblCellMar>
          <w:top w:w="0" w:type="dxa"/>
          <w:left w:w="108" w:type="dxa"/>
          <w:bottom w:w="0" w:type="dxa"/>
          <w:right w:w="108" w:type="dxa"/>
        </w:tblCellMar>
      </w:tblPr>
      <w:tblGrid>
        <w:gridCol w:w="3192"/>
        <w:gridCol w:w="3192"/>
        <w:gridCol w:w="3192"/>
      </w:tblGrid>
      <w:tr>
        <w:trPr/>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Object Color</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Reflected Color</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Absorbed Color</w:t>
            </w:r>
          </w:p>
        </w:tc>
      </w:tr>
      <w:tr>
        <w:trPr/>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Red</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Red</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Blue and Green</w:t>
            </w:r>
          </w:p>
        </w:tc>
      </w:tr>
      <w:tr>
        <w:trPr/>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Blue</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Blue</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Red and Green</w:t>
            </w:r>
          </w:p>
        </w:tc>
      </w:tr>
      <w:tr>
        <w:trPr/>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Green</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Green</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Red and Blue</w:t>
            </w:r>
          </w:p>
        </w:tc>
      </w:tr>
      <w:tr>
        <w:trPr/>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Yellow</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Red and Green</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Blue</w:t>
            </w:r>
          </w:p>
        </w:tc>
      </w:tr>
      <w:tr>
        <w:trPr/>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Magenta</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Red and Blue</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Green</w:t>
            </w:r>
          </w:p>
        </w:tc>
      </w:tr>
      <w:tr>
        <w:trPr/>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Cyan</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Blue and Green</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Red</w:t>
            </w:r>
          </w:p>
        </w:tc>
      </w:tr>
    </w:tbl>
    <w:p>
      <w:pPr>
        <w:pStyle w:val="Normal"/>
        <w:spacing w:lineRule="auto" w:line="360"/>
        <w:jc w:val="both"/>
        <w:rPr>
          <w:rFonts w:eastAsia="宋体" w:eastAsiaTheme="minorEastAsia"/>
          <w:sz w:val="24"/>
          <w:szCs w:val="24"/>
        </w:rPr>
      </w:pPr>
      <w:r>
        <w:rPr>
          <w:rFonts w:eastAsia="宋体" w:eastAsiaTheme="minorEastAsia"/>
          <w:sz w:val="24"/>
          <w:szCs w:val="24"/>
        </w:rPr>
      </w:r>
    </w:p>
    <w:p>
      <w:pPr>
        <w:pStyle w:val="Normal"/>
        <w:spacing w:lineRule="auto" w:line="360"/>
        <w:jc w:val="both"/>
        <w:rPr>
          <w:rFonts w:eastAsia="宋体" w:eastAsiaTheme="minorEastAsia"/>
          <w:sz w:val="24"/>
          <w:szCs w:val="24"/>
          <w:u w:val="single"/>
        </w:rPr>
      </w:pPr>
      <w:r>
        <w:rPr>
          <w:rFonts w:eastAsia="宋体" w:eastAsiaTheme="minorEastAsia"/>
          <w:sz w:val="48"/>
          <w:szCs w:val="24"/>
          <w:u w:val="single"/>
        </w:rPr>
        <w:t>FIELDS</w:t>
      </w:r>
    </w:p>
    <w:p>
      <w:pPr>
        <w:pStyle w:val="Normal"/>
        <w:spacing w:lineRule="auto" w:line="360"/>
        <w:jc w:val="both"/>
        <w:rPr>
          <w:rFonts w:eastAsia="宋体" w:eastAsiaTheme="minorEastAsia"/>
          <w:sz w:val="32"/>
          <w:szCs w:val="24"/>
        </w:rPr>
      </w:pPr>
      <w:r>
        <w:rPr>
          <w:rFonts w:eastAsia="宋体" w:eastAsiaTheme="minorEastAsia"/>
          <w:sz w:val="32"/>
          <w:szCs w:val="24"/>
        </w:rPr>
        <w:t>A field is defined as a place or point where a particular force can be experienced.</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CHARACTERISTICS OF ALL FIELDS</w:t>
      </w:r>
    </w:p>
    <w:p>
      <w:pPr>
        <w:pStyle w:val="ListParagraph"/>
        <w:numPr>
          <w:ilvl w:val="0"/>
          <w:numId w:val="74"/>
        </w:numPr>
        <w:spacing w:lineRule="auto" w:line="360"/>
        <w:jc w:val="both"/>
        <w:rPr>
          <w:rFonts w:eastAsia="宋体" w:eastAsiaTheme="minorEastAsia"/>
          <w:sz w:val="32"/>
          <w:szCs w:val="24"/>
        </w:rPr>
      </w:pPr>
      <w:r>
        <w:rPr>
          <w:rFonts w:eastAsia="宋体" w:eastAsiaTheme="minorEastAsia"/>
          <w:sz w:val="32"/>
          <w:szCs w:val="24"/>
        </w:rPr>
        <w:t>They all obey the inverse square law.</w:t>
      </w:r>
    </w:p>
    <w:p>
      <w:pPr>
        <w:pStyle w:val="Normal"/>
        <w:spacing w:lineRule="auto" w:line="360"/>
        <w:jc w:val="both"/>
        <w:rPr>
          <w:rFonts w:eastAsia="宋体" w:eastAsiaTheme="minorEastAsia"/>
          <w:sz w:val="32"/>
          <w:szCs w:val="24"/>
        </w:rPr>
      </w:pPr>
      <w:r>
        <w:rPr>
          <w:rFonts w:eastAsia="宋体" w:eastAsiaTheme="minorEastAsia"/>
          <w:sz w:val="32"/>
          <w:szCs w:val="24"/>
        </w:rPr>
        <w:t>This states that “The force between two bodies is inversely proportional to the square of the distance apart”.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F</m:t>
          </m:r>
          <m:sSup>
            <m:e>
              <m:r>
                <w:rPr>
                  <w:rFonts w:ascii="Cambria Math" w:hAnsi="Cambria Math"/>
                </w:rPr>
                <m:t xml:space="preserve">r</m:t>
              </m:r>
            </m:e>
            <m:sup>
              <m:r>
                <w:rPr>
                  <w:rFonts w:ascii="Cambria Math" w:hAnsi="Cambria Math"/>
                </w:rPr>
                <m:t xml:space="preserve">2</m:t>
              </m:r>
            </m:sup>
          </m:sSup>
        </m:oMath>
      </m:oMathPara>
    </w:p>
    <w:p>
      <w:pPr>
        <w:pStyle w:val="Normal"/>
        <w:spacing w:lineRule="auto" w:line="360"/>
        <w:jc w:val="both"/>
        <w:rPr>
          <w:rFonts w:eastAsia="宋体" w:eastAsiaTheme="minorEastAsia"/>
          <w:sz w:val="32"/>
          <w:szCs w:val="24"/>
        </w:rPr>
      </w:pPr>
      <w:r>
        <w:rPr>
          <w:rFonts w:eastAsia="宋体" w:eastAsiaTheme="minorEastAsia"/>
          <w:sz w:val="32"/>
          <w:szCs w:val="24"/>
        </w:rPr>
        <w:t>For two (or more) cases,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1</m:t>
              </m:r>
            </m:sub>
          </m:sSub>
          <m:sSup>
            <m:e>
              <m:d>
                <m:dPr>
                  <m:begChr m:val="("/>
                  <m:endChr m:val=")"/>
                </m:dPr>
                <m:e>
                  <m:sSub>
                    <m:e>
                      <m:r>
                        <w:rPr>
                          <w:rFonts w:ascii="Cambria Math" w:hAnsi="Cambria Math"/>
                        </w:rPr>
                        <m:t xml:space="preserve">r</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sSup>
            <m:e>
              <m:d>
                <m:dPr>
                  <m:begChr m:val="("/>
                  <m:endChr m:val=")"/>
                </m:dPr>
                <m:e>
                  <m:sSub>
                    <m:e>
                      <m:r>
                        <w:rPr>
                          <w:rFonts w:ascii="Cambria Math" w:hAnsi="Cambria Math"/>
                        </w:rPr>
                        <m:t xml:space="preserve">r</m:t>
                      </m:r>
                    </m:e>
                    <m:sub>
                      <m:r>
                        <w:rPr>
                          <w:rFonts w:ascii="Cambria Math" w:hAnsi="Cambria Math"/>
                        </w:rPr>
                        <m:t xml:space="preserve">2</m:t>
                      </m:r>
                    </m:sub>
                  </m:sSub>
                </m:e>
              </m:d>
            </m:e>
            <m:sup>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f>
            <m:num>
              <m:sSup>
                <m:e>
                  <m:d>
                    <m:dPr>
                      <m:begChr m:val="("/>
                      <m:endChr m:val=")"/>
                    </m:dPr>
                    <m:e>
                      <m:sSub>
                        <m:e>
                          <m:r>
                            <w:rPr>
                              <w:rFonts w:ascii="Cambria Math" w:hAnsi="Cambria Math"/>
                            </w:rPr>
                            <m:t xml:space="preserve">r</m:t>
                          </m:r>
                        </m:e>
                        <m:sub>
                          <m:r>
                            <w:rPr>
                              <w:rFonts w:ascii="Cambria Math" w:hAnsi="Cambria Math"/>
                            </w:rPr>
                            <m:t xml:space="preserve">2</m:t>
                          </m:r>
                        </m:sub>
                      </m:sSub>
                    </m:e>
                  </m:d>
                </m:e>
                <m:sup>
                  <m:r>
                    <w:rPr>
                      <w:rFonts w:ascii="Cambria Math" w:hAnsi="Cambria Math"/>
                    </w:rPr>
                    <m:t xml:space="preserve">2</m:t>
                  </m:r>
                </m:sup>
              </m:sSup>
            </m:num>
            <m:den>
              <m:sSup>
                <m:e>
                  <m:d>
                    <m:dPr>
                      <m:begChr m:val="("/>
                      <m:endChr m:val=")"/>
                    </m:dPr>
                    <m:e>
                      <m:sSub>
                        <m:e>
                          <m:r>
                            <w:rPr>
                              <w:rFonts w:ascii="Cambria Math" w:hAnsi="Cambria Math"/>
                            </w:rPr>
                            <m:t xml:space="preserve">r</m:t>
                          </m:r>
                        </m:e>
                        <m:sub>
                          <m:r>
                            <w:rPr>
                              <w:rFonts w:ascii="Cambria Math" w:hAnsi="Cambria Math"/>
                            </w:rPr>
                            <m:t xml:space="preserve">1</m:t>
                          </m:r>
                        </m:sub>
                      </m:sSub>
                    </m:e>
                  </m:d>
                </m:e>
                <m:sup>
                  <m:r>
                    <w:rPr>
                      <w:rFonts w:ascii="Cambria Math" w:hAnsi="Cambria Math"/>
                    </w:rPr>
                    <m:t xml:space="preserve">2</m:t>
                  </m:r>
                </m:sup>
              </m:sSup>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sSup>
            <m:e>
              <m:d>
                <m:dPr>
                  <m:begChr m:val="("/>
                  <m:endChr m:val=")"/>
                </m:dPr>
                <m:e>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den>
                  </m:f>
                </m:e>
              </m:d>
            </m:e>
            <m:sup>
              <m:r>
                <w:rPr>
                  <w:rFonts w:ascii="Cambria Math" w:hAnsi="Cambria Math"/>
                </w:rPr>
                <m:t xml:space="preserve">2</m:t>
              </m:r>
            </m:sup>
          </m:sSup>
        </m:oMath>
      </m:oMathPara>
    </w:p>
    <w:p>
      <w:pPr>
        <w:pStyle w:val="ListParagraph"/>
        <w:numPr>
          <w:ilvl w:val="0"/>
          <w:numId w:val="74"/>
        </w:numPr>
        <w:spacing w:lineRule="auto" w:line="360"/>
        <w:jc w:val="both"/>
        <w:rPr>
          <w:rFonts w:eastAsia="宋体" w:eastAsiaTheme="minorEastAsia"/>
          <w:sz w:val="32"/>
          <w:szCs w:val="24"/>
        </w:rPr>
      </w:pPr>
      <w:r>
        <w:rPr>
          <w:rFonts w:eastAsia="宋体" w:eastAsiaTheme="minorEastAsia"/>
          <w:sz w:val="32"/>
          <w:szCs w:val="24"/>
        </w:rPr>
        <w:t>All fields (or field intensities) are vectors (i.e. they have both magnitude and direction)</w:t>
      </w:r>
    </w:p>
    <w:p>
      <w:pPr>
        <w:pStyle w:val="ListParagraph"/>
        <w:numPr>
          <w:ilvl w:val="0"/>
          <w:numId w:val="74"/>
        </w:numPr>
        <w:spacing w:lineRule="auto" w:line="360"/>
        <w:jc w:val="both"/>
        <w:rPr>
          <w:rFonts w:eastAsia="宋体" w:eastAsiaTheme="minorEastAsia"/>
          <w:sz w:val="32"/>
          <w:szCs w:val="24"/>
        </w:rPr>
      </w:pPr>
      <w:r>
        <w:rPr>
          <w:rFonts w:eastAsia="宋体" w:eastAsiaTheme="minorEastAsia"/>
          <w:sz w:val="32"/>
          <w:szCs w:val="24"/>
        </w:rPr>
        <w:t>The lines of a field show the direction and magnitude of the field</w:t>
      </w:r>
    </w:p>
    <w:p>
      <w:pPr>
        <w:pStyle w:val="ListParagraph"/>
        <w:numPr>
          <w:ilvl w:val="0"/>
          <w:numId w:val="74"/>
        </w:numPr>
        <w:spacing w:lineRule="auto" w:line="360"/>
        <w:jc w:val="both"/>
        <w:rPr>
          <w:rFonts w:eastAsia="宋体" w:eastAsiaTheme="minorEastAsia"/>
          <w:sz w:val="32"/>
          <w:szCs w:val="24"/>
        </w:rPr>
      </w:pPr>
      <w:r>
        <w:rPr>
          <w:rFonts w:eastAsia="宋体" w:eastAsiaTheme="minorEastAsia"/>
          <w:sz w:val="32"/>
          <w:szCs w:val="24"/>
        </w:rPr>
        <w:t>The closer the lines of force, the stronger the field and if the lines of the field are farther apart, it shows that the field is weak</w:t>
      </w:r>
    </w:p>
    <w:p>
      <w:pPr>
        <w:pStyle w:val="ListParagraph"/>
        <w:numPr>
          <w:ilvl w:val="0"/>
          <w:numId w:val="74"/>
        </w:numPr>
        <w:spacing w:lineRule="auto" w:line="360"/>
        <w:jc w:val="both"/>
        <w:rPr>
          <w:rFonts w:eastAsia="宋体" w:eastAsiaTheme="minorEastAsia"/>
          <w:sz w:val="32"/>
          <w:szCs w:val="24"/>
        </w:rPr>
      </w:pPr>
      <w:r>
        <w:rPr>
          <w:rFonts w:eastAsia="宋体" w:eastAsiaTheme="minorEastAsia"/>
          <w:sz w:val="32"/>
          <w:szCs w:val="24"/>
        </w:rPr>
        <w:t>If the field lines are parallel to each other, it shows that the field is a uniform field but if the lines of the field are not parallel or are crooked, they represent a non-uniform field</w:t>
      </w:r>
    </w:p>
    <w:p>
      <w:pPr>
        <w:pStyle w:val="Normal"/>
        <w:spacing w:lineRule="auto" w:line="360"/>
        <w:jc w:val="both"/>
        <w:rPr>
          <w:rFonts w:eastAsia="宋体" w:eastAsiaTheme="minorEastAsia"/>
          <w:sz w:val="32"/>
          <w:szCs w:val="24"/>
        </w:rPr>
      </w:pPr>
      <w:r>
        <w:rPr>
          <w:rFonts w:eastAsia="宋体" w:eastAsiaTheme="minorEastAsia"/>
          <w:sz w:val="32"/>
          <w:szCs w:val="24"/>
        </w:rPr>
        <w:t>There are three major fields</w:t>
      </w:r>
    </w:p>
    <w:p>
      <w:pPr>
        <w:pStyle w:val="Normal"/>
        <w:spacing w:lineRule="auto" w:line="360"/>
        <w:jc w:val="both"/>
        <w:rPr>
          <w:rFonts w:eastAsia="宋体" w:eastAsiaTheme="minorEastAsia"/>
          <w:sz w:val="32"/>
          <w:szCs w:val="24"/>
        </w:rPr>
      </w:pPr>
      <w:r>
        <w:rPr>
          <w:rFonts w:eastAsia="宋体" w:eastAsiaTheme="minorEastAsia"/>
          <w:sz w:val="32"/>
          <w:szCs w:val="24"/>
        </w:rPr>
        <w:t>Gravitational field</w:t>
      </w:r>
    </w:p>
    <w:p>
      <w:pPr>
        <w:pStyle w:val="Normal"/>
        <w:spacing w:lineRule="auto" w:line="360"/>
        <w:jc w:val="both"/>
        <w:rPr>
          <w:rFonts w:eastAsia="宋体" w:eastAsiaTheme="minorEastAsia"/>
          <w:sz w:val="32"/>
          <w:szCs w:val="24"/>
        </w:rPr>
      </w:pPr>
      <w:r>
        <w:rPr>
          <w:rFonts w:eastAsia="宋体" w:eastAsiaTheme="minorEastAsia"/>
          <w:sz w:val="32"/>
          <w:szCs w:val="24"/>
        </w:rPr>
        <w:t>Electric field</w:t>
      </w:r>
    </w:p>
    <w:p>
      <w:pPr>
        <w:pStyle w:val="Normal"/>
        <w:spacing w:lineRule="auto" w:line="360"/>
        <w:jc w:val="both"/>
        <w:rPr>
          <w:rFonts w:eastAsia="宋体" w:eastAsiaTheme="minorEastAsia"/>
          <w:sz w:val="32"/>
          <w:szCs w:val="24"/>
        </w:rPr>
      </w:pPr>
      <w:r>
        <w:rPr>
          <w:rFonts w:eastAsia="宋体" w:eastAsiaTheme="minorEastAsia"/>
          <w:sz w:val="32"/>
          <w:szCs w:val="24"/>
        </w:rPr>
        <w:t>Magnetic field</w:t>
      </w:r>
    </w:p>
    <w:p>
      <w:pPr>
        <w:pStyle w:val="Normal"/>
        <w:spacing w:lineRule="auto" w:line="360"/>
        <w:jc w:val="both"/>
        <w:rPr>
          <w:rFonts w:eastAsia="宋体" w:eastAsiaTheme="minorEastAsia"/>
          <w:sz w:val="32"/>
          <w:szCs w:val="24"/>
          <w:u w:val="single"/>
        </w:rPr>
      </w:pPr>
      <w:r>
        <w:rPr>
          <w:rFonts w:eastAsia="宋体" w:eastAsiaTheme="minorEastAsia"/>
          <w:sz w:val="48"/>
          <w:szCs w:val="24"/>
          <w:u w:val="single"/>
        </w:rPr>
        <w:t>GRAVITATIONAL FIELD</w:t>
      </w:r>
    </w:p>
    <w:p>
      <w:pPr>
        <w:pStyle w:val="Normal"/>
        <w:spacing w:lineRule="auto" w:line="360"/>
        <w:jc w:val="both"/>
        <w:rPr>
          <w:rFonts w:eastAsia="宋体" w:eastAsiaTheme="minorEastAsia"/>
          <w:sz w:val="32"/>
          <w:szCs w:val="24"/>
        </w:rPr>
      </w:pPr>
      <w:r>
        <w:rPr>
          <w:rFonts w:eastAsia="宋体" w:eastAsiaTheme="minorEastAsia"/>
          <w:sz w:val="32"/>
          <w:szCs w:val="24"/>
        </w:rPr>
        <w:t>This is the point where gravitational force can be experienced.</w:t>
      </w:r>
    </w:p>
    <w:p>
      <w:pPr>
        <w:pStyle w:val="Normal"/>
        <w:spacing w:lineRule="auto" w:line="360"/>
        <w:jc w:val="both"/>
        <w:rPr>
          <w:rFonts w:eastAsia="宋体" w:eastAsiaTheme="minorEastAsia"/>
          <w:sz w:val="32"/>
          <w:szCs w:val="24"/>
        </w:rPr>
      </w:pPr>
      <w:r>
        <w:rPr>
          <w:rFonts w:eastAsia="宋体" w:eastAsiaTheme="minorEastAsia"/>
          <w:sz w:val="32"/>
          <w:szCs w:val="24"/>
        </w:rPr>
        <w:t>When a body is thrown (vertically) upwards, the body will return to the same level of throw. This is as a result of gravitational force of attraction pulling the body back to earth. Climbing a mountain is also difficult as a result of the pull of gravity.</w:t>
      </w:r>
    </w:p>
    <w:p>
      <w:pPr>
        <w:pStyle w:val="Normal"/>
        <w:spacing w:lineRule="auto" w:line="360"/>
        <w:jc w:val="both"/>
        <w:rPr>
          <w:rFonts w:eastAsia="宋体" w:eastAsiaTheme="minorEastAsia"/>
          <w:sz w:val="32"/>
          <w:szCs w:val="24"/>
        </w:rPr>
      </w:pPr>
      <w:r>
        <w:rPr>
          <w:rFonts w:eastAsia="宋体" w:eastAsiaTheme="minorEastAsia"/>
          <w:sz w:val="32"/>
          <w:szCs w:val="24"/>
        </w:rPr>
        <w:t>Gravitational force or simply gravity can be defined as the force that pulls a body or attracts a body to the earth.</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GRAVITATIONAL FIELD INTENSITY</w:t>
      </w:r>
    </w:p>
    <w:p>
      <w:pPr>
        <w:pStyle w:val="Normal"/>
        <w:spacing w:lineRule="auto" w:line="360"/>
        <w:jc w:val="both"/>
        <w:rPr>
          <w:rFonts w:eastAsia="宋体" w:eastAsiaTheme="minorEastAsia"/>
          <w:sz w:val="32"/>
          <w:szCs w:val="24"/>
        </w:rPr>
      </w:pPr>
      <w:r>
        <w:rPr>
          <w:rFonts w:eastAsia="宋体" w:eastAsiaTheme="minorEastAsia"/>
          <w:sz w:val="32"/>
          <w:szCs w:val="24"/>
        </w:rPr>
        <w:t>This can be defined as the ratio of the gravitational force to the mass. It can also be defined as the force experienced by a unit mass in a location.</w:t>
      </w:r>
    </w:p>
    <w:p>
      <w:pPr>
        <w:pStyle w:val="Normal"/>
        <w:spacing w:lineRule="auto" w:line="360"/>
        <w:jc w:val="both"/>
        <w:rPr>
          <w:rFonts w:eastAsia="宋体" w:eastAsiaTheme="minorEastAsia"/>
          <w:sz w:val="32"/>
          <w:szCs w:val="24"/>
        </w:rPr>
      </w:pPr>
      <w:r>
        <w:rPr>
          <w:rFonts w:eastAsia="宋体" w:eastAsiaTheme="minorEastAsia"/>
          <w:sz w:val="32"/>
          <w:szCs w:val="24"/>
        </w:rPr>
        <w:t>Gravitational force (F) can be expressed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mg</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Here, g is the gravitational field intensity, gravitational strength or the acceleration due to gravity.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F</m:t>
              </m:r>
            </m:num>
            <m:den>
              <m:r>
                <w:rPr>
                  <w:rFonts w:ascii="Cambria Math" w:hAnsi="Cambria Math"/>
                </w:rPr>
                <m:t xml:space="preserve">m</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value of the gravitational field intensity (g) varies from place to place. The gravitational strength may be different in the UK and different in Nigeria. Likewise, it will be different in China and different in the USA.</w:t>
      </w:r>
    </w:p>
    <w:p>
      <w:pPr>
        <w:pStyle w:val="Normal"/>
        <w:spacing w:lineRule="auto" w:line="360"/>
        <w:jc w:val="both"/>
        <w:rPr>
          <w:rFonts w:eastAsia="宋体" w:eastAsiaTheme="minorEastAsia"/>
          <w:sz w:val="32"/>
          <w:szCs w:val="24"/>
        </w:rPr>
      </w:pPr>
      <w:r>
        <w:rPr>
          <w:rFonts w:eastAsia="宋体" w:eastAsiaTheme="minorEastAsia"/>
          <w:sz w:val="32"/>
          <w:szCs w:val="24"/>
        </w:rPr>
        <w:t>However, research has shown that the average gravitational field intensity is</w:t>
      </w:r>
      <w:r>
        <w:rPr/>
      </w:r>
      <m:oMath xmlns:m="http://schemas.openxmlformats.org/officeDocument/2006/math">
        <m:r>
          <w:rPr>
            <w:rFonts w:ascii="Cambria Math" w:hAnsi="Cambria Math"/>
          </w:rPr>
          <m:t xml:space="preserve">9.8</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eastAsiaTheme="minorEastAsia"/>
          <w:sz w:val="32"/>
          <w:szCs w:val="24"/>
        </w:rPr>
        <w:t>.</w:t>
      </w:r>
    </w:p>
    <w:p>
      <w:pPr>
        <w:pStyle w:val="Normal"/>
        <w:spacing w:lineRule="auto" w:line="360"/>
        <w:jc w:val="both"/>
        <w:rPr>
          <w:rFonts w:eastAsia="宋体" w:eastAsiaTheme="minorEastAsia"/>
          <w:sz w:val="32"/>
          <w:szCs w:val="24"/>
        </w:rPr>
      </w:pPr>
      <w:r>
        <w:rPr>
          <w:rFonts w:eastAsia="宋体" w:eastAsiaTheme="minorEastAsia"/>
          <w:sz w:val="32"/>
          <w:szCs w:val="24"/>
        </w:rPr>
        <w:t>Experiment has also shown that the gravitational field of the earth is six times the gravitational strength of the moon.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g</m:t>
              </m:r>
            </m:e>
            <m:sub>
              <m:r>
                <w:rPr>
                  <w:rFonts w:ascii="Cambria Math" w:hAnsi="Cambria Math"/>
                </w:rPr>
                <m:t xml:space="preserve">e</m:t>
              </m:r>
            </m:sub>
          </m:sSub>
          <m:r>
            <w:rPr>
              <w:rFonts w:ascii="Cambria Math" w:hAnsi="Cambria Math"/>
            </w:rPr>
            <m:t xml:space="preserve">=</m:t>
          </m:r>
          <m:r>
            <w:rPr>
              <w:rFonts w:ascii="Cambria Math" w:hAnsi="Cambria Math"/>
            </w:rPr>
            <m:t xml:space="preserve">6</m:t>
          </m:r>
          <m:sSub>
            <m:e>
              <m:r>
                <w:rPr>
                  <w:rFonts w:ascii="Cambria Math" w:hAnsi="Cambria Math"/>
                </w:rPr>
                <m:t xml:space="preserve">g</m:t>
              </m:r>
            </m:e>
            <m:sub>
              <m:r>
                <w:rPr>
                  <w:rFonts w:ascii="Cambria Math" w:hAnsi="Cambria Math"/>
                </w:rPr>
                <m:t xml:space="preserve">m</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g</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g</m:t>
                  </m:r>
                </m:e>
                <m:sub>
                  <m:r>
                    <w:rPr>
                      <w:rFonts w:ascii="Cambria Math" w:hAnsi="Cambria Math"/>
                    </w:rPr>
                    <m:t xml:space="preserve">e</m:t>
                  </m:r>
                </m:sub>
              </m:sSub>
            </m:num>
            <m:den>
              <m:r>
                <w:rPr>
                  <w:rFonts w:ascii="Cambria Math" w:hAnsi="Cambria Math"/>
                </w:rPr>
                <m:t xml:space="preserve">6</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For this reason, weight differs from place to place. The force experienced by a body under gravity is the weight of the body.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Force</m:t>
          </m:r>
          <m:r>
            <w:rPr>
              <w:rFonts w:ascii="Cambria Math" w:hAnsi="Cambria Math"/>
            </w:rPr>
            <m:t xml:space="preserve">=</m:t>
          </m:r>
          <m:r>
            <w:rPr>
              <w:rFonts w:ascii="Cambria Math" w:hAnsi="Cambria Math"/>
            </w:rPr>
            <m:t xml:space="preserve">Weigℎt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mg</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Weight depends on gravity while the mass of a body does not depend on gravity.</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NEWTON’S LAW OF UNIVERSAL GRAVITATION</w:t>
      </w:r>
    </w:p>
    <w:p>
      <w:pPr>
        <w:pStyle w:val="Normal"/>
        <w:spacing w:lineRule="auto" w:line="360"/>
        <w:jc w:val="both"/>
        <w:rPr>
          <w:rFonts w:eastAsia="宋体" w:eastAsiaTheme="minorEastAsia"/>
          <w:sz w:val="32"/>
          <w:szCs w:val="24"/>
        </w:rPr>
      </w:pPr>
      <w:r>
        <w:rPr>
          <w:rFonts w:eastAsia="宋体" w:eastAsiaTheme="minorEastAsia"/>
          <w:sz w:val="32"/>
          <w:szCs w:val="24"/>
        </w:rPr>
        <w:t>This states that the force of attraction between two bodies is directly proportional to the product of their masses and inversely proportional to the square of their distance apart.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On combining,</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G</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G is a constant called the Gravitational constant.</w:t>
      </w:r>
    </w:p>
    <w:p>
      <w:pPr>
        <w:pStyle w:val="Normal"/>
        <w:spacing w:lineRule="auto" w:line="360"/>
        <w:jc w:val="both"/>
        <w:rPr>
          <w:rFonts w:eastAsia="宋体" w:eastAsiaTheme="minorEastAsia"/>
          <w:sz w:val="32"/>
          <w:szCs w:val="24"/>
        </w:rPr>
      </w:pPr>
      <w:r>
        <w:rPr>
          <w:rFonts w:eastAsia="宋体" w:eastAsiaTheme="minorEastAsia"/>
          <w:sz w:val="32"/>
          <w:szCs w:val="24"/>
        </w:rPr>
        <w:t>If one of the bodies is a planetary body with a mass (M) the force of attraction between the planet and a body of mass (m) is given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From</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mg</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And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mg</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GM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g</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GM</m:t>
              </m:r>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value of g decreases with an increase in altitude (height)</w:t>
      </w:r>
    </w:p>
    <w:p>
      <w:pPr>
        <w:pStyle w:val="Normal"/>
        <w:spacing w:lineRule="auto" w:line="360"/>
        <w:jc w:val="both"/>
        <w:rPr>
          <w:rFonts w:eastAsia="宋体" w:eastAsiaTheme="minorEastAsia"/>
          <w:sz w:val="32"/>
          <w:szCs w:val="24"/>
        </w:rPr>
      </w:pPr>
      <w:r>
        <w:rPr>
          <w:rFonts w:eastAsia="宋体" w:eastAsiaTheme="minorEastAsia"/>
          <w:sz w:val="32"/>
          <w:szCs w:val="24"/>
        </w:rPr>
        <w:t>At a distance of h from the surface of the earth,</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GMm</m:t>
              </m:r>
            </m:num>
            <m:den>
              <m:sSup>
                <m:e>
                  <m:d>
                    <m:dPr>
                      <m:begChr m:val="("/>
                      <m:endChr m:val=")"/>
                    </m:dPr>
                    <m:e>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ℎ</m:t>
                      </m:r>
                    </m:e>
                  </m:d>
                </m:e>
                <m:sup>
                  <m:r>
                    <w:rPr>
                      <w:rFonts w:ascii="Cambria Math" w:hAnsi="Cambria Math"/>
                    </w:rPr>
                    <m:t xml:space="preserve">2</m:t>
                  </m:r>
                </m:sup>
              </m:sSup>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Here, </w:t>
      </w:r>
      <w:r>
        <w:rPr/>
      </w:r>
      <m:oMath xmlns:m="http://schemas.openxmlformats.org/officeDocument/2006/math">
        <m:sSub>
          <m:e>
            <m:r>
              <w:rPr>
                <w:rFonts w:ascii="Cambria Math" w:hAnsi="Cambria Math"/>
              </w:rPr>
              <m:t xml:space="preserve">R</m:t>
            </m:r>
          </m:e>
          <m:sub>
            <m:r>
              <w:rPr>
                <w:rFonts w:ascii="Cambria Math" w:hAnsi="Cambria Math"/>
              </w:rPr>
              <m:t xml:space="preserve">e</m:t>
            </m:r>
          </m:sub>
        </m:sSub>
      </m:oMath>
      <w:r>
        <w:rPr>
          <w:rFonts w:eastAsia="宋体" w:eastAsiaTheme="minorEastAsia"/>
          <w:sz w:val="32"/>
          <w:szCs w:val="24"/>
        </w:rPr>
        <w:t xml:space="preserve"> is the radius of the earth</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GM</m:t>
              </m:r>
            </m:num>
            <m:den>
              <m:sSup>
                <m:e>
                  <m:d>
                    <m:dPr>
                      <m:begChr m:val="("/>
                      <m:endChr m:val=")"/>
                    </m:dPr>
                    <m:e>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ℎ</m:t>
                      </m:r>
                    </m:e>
                  </m:d>
                </m:e>
                <m:sup>
                  <m:r>
                    <w:rPr>
                      <w:rFonts w:ascii="Cambria Math" w:hAnsi="Cambria Math"/>
                    </w:rPr>
                    <m:t xml:space="preserve">2</m:t>
                  </m:r>
                </m:sup>
              </m:sSup>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GRAVITATIONAL POTENTIAL</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If a mass m moves between two points within the Earth’s field, the change in the potential energy </w:t>
      </w:r>
      <w:r>
        <w:rPr/>
      </w:r>
      <m:oMath xmlns:m="http://schemas.openxmlformats.org/officeDocument/2006/math">
        <m:r>
          <w:rPr>
            <w:rFonts w:ascii="Cambria Math" w:hAnsi="Cambria Math"/>
          </w:rPr>
          <m:t xml:space="preserve">∆</m:t>
        </m:r>
        <m:r>
          <w:rPr>
            <w:rFonts w:ascii="Cambria Math" w:hAnsi="Cambria Math"/>
          </w:rPr>
          <m:t xml:space="preserve">u</m:t>
        </m:r>
      </m:oMath>
      <w:r>
        <w:rPr>
          <w:rFonts w:eastAsia="宋体" w:eastAsiaTheme="minorEastAsia"/>
          <w:sz w:val="32"/>
          <w:szCs w:val="24"/>
        </w:rPr>
        <w:t xml:space="preserve"> is given by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u</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Here, </w:t>
      </w:r>
      <w:r>
        <w:rPr/>
      </w:r>
      <m:oMath xmlns:m="http://schemas.openxmlformats.org/officeDocument/2006/math">
        <m:sSub>
          <m:e>
            <m:r>
              <w:rPr>
                <w:rFonts w:ascii="Cambria Math" w:hAnsi="Cambria Math"/>
              </w:rPr>
              <m:t xml:space="preserve">u</m:t>
            </m:r>
          </m:e>
          <m:sub>
            <m:r>
              <w:rPr>
                <w:rFonts w:ascii="Cambria Math" w:hAnsi="Cambria Math"/>
              </w:rPr>
              <m:t xml:space="preserve">f</m:t>
            </m:r>
          </m:sub>
        </m:sSub>
      </m:oMath>
      <w:r>
        <w:rPr>
          <w:rFonts w:eastAsia="宋体" w:eastAsiaTheme="minorEastAsia"/>
          <w:sz w:val="32"/>
          <w:szCs w:val="24"/>
        </w:rPr>
        <w:t xml:space="preserve"> is the final potential energy and </w:t>
      </w:r>
      <w:r>
        <w:rPr/>
      </w:r>
      <m:oMath xmlns:m="http://schemas.openxmlformats.org/officeDocument/2006/math">
        <m:sSub>
          <m:e>
            <m:r>
              <w:rPr>
                <w:rFonts w:ascii="Cambria Math" w:hAnsi="Cambria Math"/>
              </w:rPr>
              <m:t xml:space="preserve">u</m:t>
            </m:r>
          </m:e>
          <m:sub>
            <m:r>
              <w:rPr>
                <w:rFonts w:ascii="Cambria Math" w:hAnsi="Cambria Math"/>
              </w:rPr>
              <m:t xml:space="preserve">i</m:t>
            </m:r>
          </m:sub>
        </m:sSub>
      </m:oMath>
      <w:r>
        <w:rPr>
          <w:rFonts w:eastAsia="宋体" w:eastAsiaTheme="minorEastAsia"/>
          <w:sz w:val="32"/>
          <w:szCs w:val="24"/>
        </w:rPr>
        <w:t xml:space="preserve"> is the initial potential energy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f</m:t>
              </m:r>
            </m:sub>
          </m:sSub>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t>
          </m:r>
          <m:nary>
            <m:naryPr>
              <m:chr m:val="∫"/>
            </m:naryPr>
            <m:sub>
              <m:sSub>
                <m:e>
                  <m:r>
                    <w:rPr>
                      <w:rFonts w:ascii="Cambria Math" w:hAnsi="Cambria Math"/>
                    </w:rPr>
                    <m:t xml:space="preserve">r</m:t>
                  </m:r>
                </m:e>
                <m:sub>
                  <m:r>
                    <w:rPr>
                      <w:rFonts w:ascii="Cambria Math" w:hAnsi="Cambria Math"/>
                    </w:rPr>
                    <m:t xml:space="preserve">i</m:t>
                  </m:r>
                </m:sub>
              </m:sSub>
            </m:sub>
            <m:sup>
              <m:sSub>
                <m:e>
                  <m:r>
                    <w:rPr>
                      <w:rFonts w:ascii="Cambria Math" w:hAnsi="Cambria Math"/>
                    </w:rPr>
                    <m:t xml:space="preserve">r</m:t>
                  </m:r>
                </m:e>
                <m:sub>
                  <m:r>
                    <w:rPr>
                      <w:rFonts w:ascii="Cambria Math" w:hAnsi="Cambria Math"/>
                    </w:rPr>
                    <m:t xml:space="preserve">f</m:t>
                  </m:r>
                </m:sub>
              </m:sSub>
            </m:sup>
            <m:e>
              <m:r>
                <w:rPr>
                  <w:rFonts w:ascii="Cambria Math" w:hAnsi="Cambria Math"/>
                </w:rPr>
                <m:t xml:space="preserve">F</m:t>
              </m:r>
              <m:d>
                <m:dPr>
                  <m:begChr m:val="("/>
                  <m:endChr m:val=")"/>
                </m:dPr>
                <m:e>
                  <m:r>
                    <w:rPr>
                      <w:rFonts w:ascii="Cambria Math" w:hAnsi="Cambria Math"/>
                    </w:rPr>
                    <m:t xml:space="preserve">r</m:t>
                  </m:r>
                </m:e>
              </m:d>
              <m:r>
                <w:rPr>
                  <w:rFonts w:ascii="Cambria Math" w:hAnsi="Cambria Math"/>
                </w:rPr>
                <m:t xml:space="preserve">dr</m:t>
              </m:r>
            </m:e>
          </m:nary>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Here,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r</m:t>
            </m:r>
          </m:e>
        </m:d>
        <m:r>
          <w:rPr>
            <w:rFonts w:ascii="Cambria Math" w:hAnsi="Cambria Math"/>
          </w:rPr>
          <m:t xml:space="preserve">=</m:t>
        </m:r>
        <m:r>
          <w:rPr>
            <w:rFonts w:ascii="Cambria Math" w:hAnsi="Cambria Math"/>
          </w:rPr>
          <m:t xml:space="preserve">−</m:t>
        </m:r>
        <m:f>
          <m:num>
            <m: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oMath>
    </w:p>
    <w:p>
      <w:pPr>
        <w:pStyle w:val="Normal"/>
        <w:spacing w:lineRule="auto" w:line="360"/>
        <w:jc w:val="both"/>
        <w:rPr>
          <w:rFonts w:eastAsia="宋体" w:eastAsiaTheme="minorEastAsia"/>
          <w:sz w:val="32"/>
          <w:szCs w:val="24"/>
        </w:rPr>
      </w:pPr>
      <w:r>
        <w:rPr>
          <w:rFonts w:eastAsia="宋体" w:eastAsiaTheme="minorEastAsia"/>
          <w:sz w:val="32"/>
          <w:szCs w:val="24"/>
        </w:rPr>
        <w:t>The negative sign implies or shows that the force is attractive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r>
            <w:rPr>
              <w:rFonts w:ascii="Cambria Math" w:hAnsi="Cambria Math"/>
            </w:rPr>
            <m:t xml:space="preserve">GMm</m:t>
          </m:r>
          <m:nary>
            <m:naryPr>
              <m:chr m:val="∫"/>
            </m:naryPr>
            <m:sub>
              <m:sSub>
                <m:e>
                  <m:r>
                    <w:rPr>
                      <w:rFonts w:ascii="Cambria Math" w:hAnsi="Cambria Math"/>
                    </w:rPr>
                    <m:t xml:space="preserve">r</m:t>
                  </m:r>
                </m:e>
                <m:sub>
                  <m:r>
                    <w:rPr>
                      <w:rFonts w:ascii="Cambria Math" w:hAnsi="Cambria Math"/>
                    </w:rPr>
                    <m:t xml:space="preserve">i</m:t>
                  </m:r>
                </m:sub>
              </m:sSub>
            </m:sub>
            <m:sup>
              <m:sSub>
                <m:e>
                  <m:r>
                    <w:rPr>
                      <w:rFonts w:ascii="Cambria Math" w:hAnsi="Cambria Math"/>
                    </w:rPr>
                    <m:t xml:space="preserve">r</m:t>
                  </m:r>
                </m:e>
                <m:sub>
                  <m:r>
                    <w:rPr>
                      <w:rFonts w:ascii="Cambria Math" w:hAnsi="Cambria Math"/>
                    </w:rPr>
                    <m:t xml:space="preserve">f</m:t>
                  </m:r>
                </m:sub>
              </m:sSub>
            </m:sup>
            <m:e>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dr</m:t>
              </m:r>
            </m:e>
          </m:nary>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GMm</m:t>
          </m:r>
          <m:sSubSup>
            <m:e>
              <m:d>
                <m:dPr>
                  <m:begChr m:val="["/>
                  <m:endChr m:val="]"/>
                </m:dPr>
                <m:e>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e>
              </m:d>
            </m:e>
            <m:sub>
              <m:sSub>
                <m:e>
                  <m:r>
                    <w:rPr>
                      <w:rFonts w:ascii="Cambria Math" w:hAnsi="Cambria Math"/>
                    </w:rPr>
                    <m:t xml:space="preserve">r</m:t>
                  </m:r>
                </m:e>
                <m:sub>
                  <m:r>
                    <w:rPr>
                      <w:rFonts w:ascii="Cambria Math" w:hAnsi="Cambria Math"/>
                    </w:rPr>
                    <m:t xml:space="preserve">c</m:t>
                  </m:r>
                </m:sub>
              </m:sSub>
            </m:sub>
            <m:sup>
              <m:sSub>
                <m:e>
                  <m:r>
                    <w:rPr>
                      <w:rFonts w:ascii="Cambria Math" w:hAnsi="Cambria Math"/>
                    </w:rPr>
                    <m:t xml:space="preserve">r</m:t>
                  </m:r>
                </m:e>
                <m:sub>
                  <m:r>
                    <w:rPr>
                      <w:rFonts w:ascii="Cambria Math" w:hAnsi="Cambria Math"/>
                    </w:rPr>
                    <m:t xml:space="preserve">f</m:t>
                  </m:r>
                </m:sub>
              </m:sSub>
            </m:sup>
          </m:sSub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GMm</m:t>
          </m:r>
          <m:d>
            <m:dPr>
              <m:begChr m:val="("/>
              <m:endChr m:val=")"/>
            </m:dPr>
            <m:e>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f</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c</m:t>
                      </m:r>
                    </m:sub>
                  </m:sSub>
                </m:den>
              </m:f>
            </m:e>
          </m:d>
        </m:oMath>
      </m:oMathPara>
    </w:p>
    <w:p>
      <w:pPr>
        <w:pStyle w:val="Normal"/>
        <w:spacing w:lineRule="auto" w:line="360"/>
        <w:jc w:val="both"/>
        <w:rPr>
          <w:rFonts w:eastAsia="宋体" w:eastAsiaTheme="minorEastAsia"/>
          <w:sz w:val="32"/>
          <w:szCs w:val="24"/>
        </w:rPr>
      </w:pPr>
      <w:r>
        <w:rPr>
          <w:rFonts w:eastAsia="宋体" w:eastAsiaTheme="minorEastAsia"/>
          <w:sz w:val="32"/>
          <w:szCs w:val="24"/>
        </w:rPr>
        <w:t>If we take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c</m:t>
              </m:r>
            </m:sub>
          </m:sSub>
          <m:r>
            <w:rPr>
              <w:rFonts w:ascii="Cambria Math" w:hAnsi="Cambria Math"/>
            </w:rPr>
            <m:t xml:space="preserve">=</m:t>
          </m:r>
          <m:r>
            <w:rPr>
              <w:rFonts w:ascii="Cambria Math" w:hAnsi="Cambria Math"/>
            </w:rPr>
            <m:t xml:space="preserve">∞</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m:t>
          </m:r>
          <m:f>
            <m:num>
              <m:r>
                <w:rPr>
                  <w:rFonts w:ascii="Cambria Math" w:hAnsi="Cambria Math"/>
                </w:rPr>
                <m:t xml:space="preserve">GMm</m:t>
              </m:r>
            </m:num>
            <m:den>
              <m:r>
                <w:rPr>
                  <w:rFonts w:ascii="Cambria Math" w:hAnsi="Cambria Math"/>
                </w:rPr>
                <m:t xml:space="preserve">r</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ℎ</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m:t>
          </m:r>
          <m:f>
            <m:num>
              <m:r>
                <w:rPr>
                  <w:rFonts w:ascii="Cambria Math" w:hAnsi="Cambria Math"/>
                </w:rPr>
                <m:t xml:space="preserve">GMm</m:t>
              </m:r>
            </m:num>
            <m:den>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ℎ</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gravitational potential of a point is defined as the work done in moving a unit mass from infinity to the point in consideration.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m:t>
          </m:r>
          <m:r>
            <w:rPr>
              <w:rFonts w:ascii="Cambria Math" w:hAnsi="Cambria Math"/>
            </w:rPr>
            <m:t xml:space="preserve">Force</m:t>
          </m:r>
          <m:r>
            <w:rPr>
              <w:rFonts w:ascii="Cambria Math" w:hAnsi="Cambria Math"/>
            </w:rPr>
            <m:t xml:space="preserve">×</m:t>
          </m:r>
          <m:r>
            <w:rPr>
              <w:rFonts w:ascii="Cambria Math" w:hAnsi="Cambria Math"/>
            </w:rPr>
            <m:t xml:space="preserve">Distance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Fr</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f>
            <m:num>
              <m: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f>
            <m:num>
              <m:r>
                <w:rPr>
                  <w:rFonts w:ascii="Cambria Math" w:hAnsi="Cambria Math"/>
                </w:rPr>
                <m:t xml:space="preserve">GMm</m:t>
              </m:r>
            </m:num>
            <m:den>
              <m:r>
                <w:rPr>
                  <w:rFonts w:ascii="Cambria Math" w:hAnsi="Cambria Math"/>
                </w:rPr>
                <m:t xml:space="preserve">r</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Also,</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m:t>
          </m:r>
          <m:r>
            <w:rPr>
              <w:rFonts w:ascii="Cambria Math" w:hAnsi="Cambria Math"/>
            </w:rPr>
            <m:t xml:space="preserve">mass</m:t>
          </m:r>
          <m:r>
            <w:rPr>
              <w:rFonts w:ascii="Cambria Math" w:hAnsi="Cambria Math"/>
            </w:rPr>
            <m:t xml:space="preserve">×</m:t>
          </m:r>
          <m:r>
            <w:rPr>
              <w:rFonts w:ascii="Cambria Math" w:hAnsi="Cambria Math"/>
            </w:rPr>
            <m:t xml:space="preserve">gravitational</m:t>
          </m:r>
          <m:r>
            <w:rPr>
              <w:rFonts w:ascii="Cambria Math" w:hAnsi="Cambria Math"/>
            </w:rPr>
            <m:t xml:space="preserve">potential</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mV</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GMm</m:t>
              </m:r>
            </m:num>
            <m:den>
              <m:r>
                <w:rPr>
                  <w:rFonts w:ascii="Cambria Math" w:hAnsi="Cambria Math"/>
                </w:rPr>
                <m:t xml:space="preserve">r</m:t>
              </m:r>
            </m:den>
          </m:f>
          <m:r>
            <w:rPr>
              <w:rFonts w:ascii="Cambria Math" w:hAnsi="Cambria Math"/>
            </w:rPr>
            <m:t xml:space="preserve">=</m:t>
          </m:r>
          <m:r>
            <w:rPr>
              <w:rFonts w:ascii="Cambria Math" w:hAnsi="Cambria Math"/>
            </w:rPr>
            <m:t xml:space="preserve">mV</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GM</m:t>
              </m:r>
            </m:num>
            <m:den>
              <m:r>
                <w:rPr>
                  <w:rFonts w:ascii="Cambria Math" w:hAnsi="Cambria Math"/>
                </w:rPr>
                <m:t xml:space="preserve">r</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Since the work done is –ve, we have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f>
            <m:num>
              <m:r>
                <w:rPr>
                  <w:rFonts w:ascii="Cambria Math" w:hAnsi="Cambria Math"/>
                </w:rPr>
                <m:t xml:space="preserve">GM</m:t>
              </m:r>
            </m:num>
            <m:den>
              <m:r>
                <w:rPr>
                  <w:rFonts w:ascii="Cambria Math" w:hAnsi="Cambria Math"/>
                </w:rPr>
                <m:t xml:space="preserve">r</m:t>
              </m:r>
            </m:den>
          </m:f>
        </m:oMath>
      </m:oMathPara>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SATELITE MOTION</w:t>
      </w:r>
    </w:p>
    <w:p>
      <w:pPr>
        <w:pStyle w:val="Normal"/>
        <w:spacing w:lineRule="auto" w:line="360"/>
        <w:jc w:val="both"/>
        <w:rPr>
          <w:rFonts w:eastAsia="宋体" w:eastAsiaTheme="minorEastAsia"/>
          <w:sz w:val="32"/>
          <w:szCs w:val="24"/>
        </w:rPr>
      </w:pPr>
      <w:r>
        <w:rPr>
          <w:rFonts w:eastAsia="宋体" w:eastAsiaTheme="minorEastAsia"/>
          <w:sz w:val="32"/>
          <w:szCs w:val="24"/>
        </w:rPr>
        <w:t>For a satellite orbiting the earth, centripetal force is equal to gravitational force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f>
            <m:num>
              <m: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Here, v is the velocity of the satellite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GM</m:t>
              </m:r>
            </m:num>
            <m:den>
              <m:r>
                <w:rPr>
                  <w:rFonts w:ascii="Cambria Math" w:hAnsi="Cambria Math"/>
                </w:rPr>
                <m:t xml:space="preserve">r</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GM</m:t>
                  </m:r>
                </m:num>
                <m:den>
                  <m:r>
                    <w:rPr>
                      <w:rFonts w:ascii="Cambria Math" w:hAnsi="Cambria Math"/>
                    </w:rPr>
                    <m:t xml:space="preserve">r</m:t>
                  </m:r>
                </m:den>
              </m:f>
            </m:e>
          </m:rad>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total mechanical energy of the satellite is the sum of the Kinetic energy and Potential energy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PE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m:t>
              </m:r>
              <m:f>
                <m:num>
                  <m:r>
                    <w:rPr>
                      <w:rFonts w:ascii="Cambria Math" w:hAnsi="Cambria Math"/>
                    </w:rPr>
                    <m:t xml:space="preserve">GMm</m:t>
                  </m:r>
                </m:num>
                <m:den>
                  <m:r>
                    <w:rPr>
                      <w:rFonts w:ascii="Cambria Math" w:hAnsi="Cambria Math"/>
                    </w:rPr>
                    <m:t xml:space="preserve">r</m:t>
                  </m:r>
                </m:den>
              </m:f>
            </m:e>
          </m:d>
        </m:oMath>
      </m:oMathPara>
    </w:p>
    <w:p>
      <w:pPr>
        <w:pStyle w:val="Normal"/>
        <w:spacing w:lineRule="auto" w:line="360"/>
        <w:jc w:val="both"/>
        <w:rPr>
          <w:rFonts w:eastAsia="宋体" w:eastAsiaTheme="minorEastAsia"/>
          <w:sz w:val="32"/>
          <w:szCs w:val="24"/>
        </w:rPr>
      </w:pPr>
      <w:r>
        <w:rPr>
          <w:rFonts w:eastAsia="宋体" w:eastAsiaTheme="minorEastAsia"/>
          <w:sz w:val="32"/>
          <w:szCs w:val="24"/>
        </w:rPr>
        <w:t>Using</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GM</m:t>
                  </m:r>
                </m:num>
                <m:den>
                  <m:r>
                    <w:rPr>
                      <w:rFonts w:ascii="Cambria Math" w:hAnsi="Cambria Math"/>
                    </w:rPr>
                    <m:t xml:space="preserve">r</m:t>
                  </m:r>
                </m:den>
              </m:f>
            </m:e>
          </m:rad>
        </m:oMath>
      </m:oMathPara>
    </w:p>
    <w:p>
      <w:pPr>
        <w:pStyle w:val="Normal"/>
        <w:spacing w:lineRule="auto" w:line="360"/>
        <w:jc w:val="both"/>
        <w:rPr>
          <w:rFonts w:eastAsia="宋体" w:eastAsiaTheme="minorEastAsia"/>
          <w:sz w:val="32"/>
          <w:szCs w:val="24"/>
        </w:rPr>
      </w:pPr>
      <w:r>
        <w:rPr>
          <w:rFonts w:eastAsia="宋体" w:eastAsiaTheme="minorEastAsia"/>
          <w:sz w:val="32"/>
          <w:szCs w:val="24"/>
        </w:rPr>
        <w:t>We have,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GMm</m:t>
              </m:r>
            </m:num>
            <m:den>
              <m:r>
                <w:rPr>
                  <w:rFonts w:ascii="Cambria Math" w:hAnsi="Cambria Math"/>
                </w:rPr>
                <m:t xml:space="preserve">2</m:t>
              </m:r>
              <m:r>
                <w:rPr>
                  <w:rFonts w:ascii="Cambria Math" w:hAnsi="Cambria Math"/>
                </w:rPr>
                <m:t xml:space="preserve">r</m:t>
              </m:r>
            </m:den>
          </m:f>
          <m:r>
            <w:rPr>
              <w:rFonts w:ascii="Cambria Math" w:hAnsi="Cambria Math"/>
            </w:rPr>
            <m:t xml:space="preserve">−</m:t>
          </m:r>
          <m:f>
            <m:num>
              <m:r>
                <w:rPr>
                  <w:rFonts w:ascii="Cambria Math" w:hAnsi="Cambria Math"/>
                </w:rPr>
                <m:t xml:space="preserve">GMm</m:t>
              </m:r>
            </m:num>
            <m:den>
              <m:r>
                <w:rPr>
                  <w:rFonts w:ascii="Cambria Math" w:hAnsi="Cambria Math"/>
                </w:rPr>
                <m:t xml:space="preserve">r</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GMm</m:t>
              </m:r>
            </m:num>
            <m:den>
              <m:r>
                <w:rPr>
                  <w:rFonts w:ascii="Cambria Math" w:hAnsi="Cambria Math"/>
                </w:rPr>
                <m:t xml:space="preserve">2</m:t>
              </m:r>
              <m:r>
                <w:rPr>
                  <w:rFonts w:ascii="Cambria Math" w:hAnsi="Cambria Math"/>
                </w:rPr>
                <m:t xml:space="preserve">r</m:t>
              </m:r>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ESCAPE VELOCITY</w:t>
      </w:r>
    </w:p>
    <w:p>
      <w:pPr>
        <w:pStyle w:val="Normal"/>
        <w:spacing w:lineRule="auto" w:line="360"/>
        <w:jc w:val="both"/>
        <w:rPr>
          <w:rFonts w:eastAsia="宋体" w:eastAsiaTheme="minorEastAsia"/>
          <w:sz w:val="32"/>
          <w:szCs w:val="24"/>
        </w:rPr>
      </w:pPr>
      <w:r>
        <w:rPr>
          <w:rFonts w:eastAsia="宋体" w:eastAsiaTheme="minorEastAsia"/>
          <w:sz w:val="32"/>
          <w:szCs w:val="24"/>
        </w:rPr>
        <w:t>This is defined as the minimum velocity required for a body to be free from the influence of gravity.</w:t>
      </w:r>
    </w:p>
    <w:p>
      <w:pPr>
        <w:pStyle w:val="Normal"/>
        <w:spacing w:lineRule="auto" w:line="360"/>
        <w:jc w:val="both"/>
        <w:rPr>
          <w:rFonts w:eastAsia="宋体" w:eastAsiaTheme="minorEastAsia"/>
          <w:sz w:val="32"/>
          <w:szCs w:val="24"/>
        </w:rPr>
      </w:pPr>
      <w:r>
        <w:rPr>
          <w:rFonts w:eastAsia="宋体" w:eastAsiaTheme="minorEastAsia"/>
          <w:sz w:val="32"/>
          <w:szCs w:val="24"/>
        </w:rPr>
        <w:t>If an object is to escape from the earth’s surface to infinity, the KE on the surface of the earth must be equal to the potential energy difference between the earth’s surface and infinity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GMm</m:t>
              </m:r>
            </m:num>
            <m:den>
              <m:r>
                <w:rPr>
                  <w:rFonts w:ascii="Cambria Math" w:hAnsi="Cambria Math"/>
                </w:rPr>
                <m:t xml:space="preserve">r</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2</m:t>
              </m:r>
              <m:r>
                <w:rPr>
                  <w:rFonts w:ascii="Cambria Math" w:hAnsi="Cambria Math"/>
                </w:rPr>
                <m:t xml:space="preserve">GM</m:t>
              </m:r>
            </m:num>
            <m:den>
              <m:r>
                <w:rPr>
                  <w:rFonts w:ascii="Cambria Math" w:hAnsi="Cambria Math"/>
                </w:rPr>
                <m:t xml:space="preserve">r</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GM</m:t>
                  </m:r>
                </m:num>
                <m:den>
                  <m:r>
                    <w:rPr>
                      <w:rFonts w:ascii="Cambria Math" w:hAnsi="Cambria Math"/>
                    </w:rPr>
                    <m:t xml:space="preserve">r</m:t>
                  </m:r>
                </m:den>
              </m:f>
            </m:e>
          </m:rad>
        </m:oMath>
      </m:oMathPara>
    </w:p>
    <w:p>
      <w:pPr>
        <w:pStyle w:val="Normal"/>
        <w:spacing w:lineRule="auto" w:line="360"/>
        <w:jc w:val="both"/>
        <w:rPr>
          <w:rFonts w:eastAsia="宋体" w:eastAsiaTheme="minorEastAsia"/>
          <w:sz w:val="32"/>
          <w:szCs w:val="24"/>
        </w:rPr>
      </w:pPr>
      <w:r>
        <w:rPr>
          <w:rFonts w:eastAsia="宋体" w:eastAsiaTheme="minorEastAsia"/>
          <w:sz w:val="32"/>
          <w:szCs w:val="24"/>
        </w:rPr>
        <w:t>From,</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GM</m:t>
              </m:r>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formula for calculating the escape velocity is given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gr</m:t>
              </m:r>
            </m:e>
          </m:rad>
        </m:oMath>
      </m:oMathPara>
    </w:p>
    <w:p>
      <w:pPr>
        <w:pStyle w:val="Normal"/>
        <w:spacing w:lineRule="auto" w:line="360"/>
        <w:jc w:val="both"/>
        <w:rPr>
          <w:rFonts w:eastAsia="宋体" w:eastAsiaTheme="minorEastAsia"/>
          <w:sz w:val="32"/>
          <w:szCs w:val="24"/>
        </w:rPr>
      </w:pPr>
      <w:r>
        <w:rPr>
          <w:rFonts w:eastAsia="宋体" w:eastAsiaTheme="minorEastAsia"/>
          <w:sz w:val="32"/>
          <w:szCs w:val="24"/>
        </w:rPr>
        <w:t>Here, r is the radius of the earth</w:t>
      </w:r>
    </w:p>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rFonts w:eastAsia="宋体" w:eastAsiaTheme="minorEastAsia"/>
          <w:sz w:val="48"/>
          <w:szCs w:val="24"/>
          <w:u w:val="single"/>
        </w:rPr>
      </w:pPr>
      <w:r>
        <w:rPr>
          <w:rFonts w:eastAsia="宋体" w:eastAsiaTheme="minorEastAsia"/>
          <w:sz w:val="48"/>
          <w:szCs w:val="24"/>
          <w:u w:val="single"/>
        </w:rPr>
        <w:t>KEPLER’S LAW</w:t>
      </w:r>
    </w:p>
    <w:p>
      <w:pPr>
        <w:pStyle w:val="Normal"/>
        <w:spacing w:lineRule="auto" w:line="360"/>
        <w:jc w:val="both"/>
        <w:rPr>
          <w:rFonts w:eastAsia="宋体" w:eastAsiaTheme="minorEastAsia"/>
          <w:sz w:val="32"/>
          <w:szCs w:val="24"/>
        </w:rPr>
      </w:pPr>
      <w:r>
        <w:rPr>
          <w:rFonts w:eastAsia="宋体" w:eastAsiaTheme="minorEastAsia"/>
          <w:sz w:val="32"/>
          <w:szCs w:val="24"/>
        </w:rPr>
        <w:t>Kepler’s law of planetary motion states that</w:t>
      </w:r>
    </w:p>
    <w:p>
      <w:pPr>
        <w:pStyle w:val="ListParagraph"/>
        <w:numPr>
          <w:ilvl w:val="0"/>
          <w:numId w:val="75"/>
        </w:numPr>
        <w:spacing w:lineRule="auto" w:line="360"/>
        <w:jc w:val="both"/>
        <w:rPr>
          <w:rFonts w:eastAsia="宋体" w:eastAsiaTheme="minorEastAsia"/>
          <w:sz w:val="32"/>
          <w:szCs w:val="24"/>
        </w:rPr>
      </w:pPr>
      <w:r>
        <w:rPr>
          <w:rFonts w:eastAsia="宋体" w:eastAsiaTheme="minorEastAsia"/>
          <w:sz w:val="32"/>
          <w:szCs w:val="24"/>
        </w:rPr>
        <w:t>Each planet moves in an elliptical orbit, with the use at one focus of the ellipse</w:t>
      </w:r>
    </w:p>
    <w:p>
      <w:pPr>
        <w:pStyle w:val="ListParagraph"/>
        <w:numPr>
          <w:ilvl w:val="0"/>
          <w:numId w:val="75"/>
        </w:numPr>
        <w:spacing w:lineRule="auto" w:line="360"/>
        <w:jc w:val="both"/>
        <w:rPr>
          <w:rFonts w:eastAsia="宋体" w:eastAsiaTheme="minorEastAsia"/>
          <w:sz w:val="32"/>
          <w:szCs w:val="24"/>
        </w:rPr>
      </w:pPr>
      <w:r>
        <w:rPr>
          <w:rFonts w:eastAsia="宋体" w:eastAsiaTheme="minorEastAsia"/>
          <w:sz w:val="32"/>
          <w:szCs w:val="24"/>
        </w:rPr>
        <w:t>The line joining the sun and the other planets sweeps out equal areas in equal times</w:t>
      </w:r>
    </w:p>
    <w:p>
      <w:pPr>
        <w:pStyle w:val="ListParagraph"/>
        <w:numPr>
          <w:ilvl w:val="0"/>
          <w:numId w:val="75"/>
        </w:numPr>
        <w:spacing w:lineRule="auto" w:line="360"/>
        <w:jc w:val="both"/>
        <w:rPr>
          <w:rFonts w:eastAsia="宋体" w:eastAsiaTheme="minorEastAsia"/>
          <w:sz w:val="32"/>
          <w:szCs w:val="24"/>
        </w:rPr>
      </w:pPr>
      <w:r>
        <w:rPr>
          <w:rFonts w:eastAsia="宋体" w:eastAsiaTheme="minorEastAsia"/>
          <w:sz w:val="32"/>
          <w:szCs w:val="24"/>
        </w:rPr>
        <w:t>The squares of the periods of revolution of the planets are proportional to the cubes of their mean distances from the sun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m:oMathPara>
    </w:p>
    <w:p>
      <w:pPr>
        <w:pStyle w:val="Normal"/>
        <w:spacing w:lineRule="auto" w:line="360"/>
        <w:jc w:val="both"/>
        <w:rPr>
          <w:rFonts w:eastAsia="宋体" w:eastAsiaTheme="minorEastAsia"/>
          <w:sz w:val="32"/>
          <w:szCs w:val="24"/>
        </w:rPr>
      </w:pPr>
      <w:r>
        <w:rPr>
          <w:rFonts w:eastAsia="宋体" w:eastAsiaTheme="minorEastAsia"/>
          <w:sz w:val="32"/>
          <w:szCs w:val="24"/>
        </w:rPr>
        <w:t xml:space="preserve">Consider a planet of mass </w:t>
      </w:r>
      <w:r>
        <w:rPr/>
      </w:r>
      <m:oMath xmlns:m="http://schemas.openxmlformats.org/officeDocument/2006/math">
        <m:sSub>
          <m:e>
            <m:r>
              <w:rPr>
                <w:rFonts w:ascii="Cambria Math" w:hAnsi="Cambria Math"/>
              </w:rPr>
              <m:t xml:space="preserve">m</m:t>
            </m:r>
          </m:e>
          <m:sub>
            <m:r>
              <w:rPr>
                <w:rFonts w:ascii="Cambria Math" w:hAnsi="Cambria Math"/>
              </w:rPr>
              <m:t xml:space="preserve">p</m:t>
            </m:r>
          </m:sub>
        </m:sSub>
      </m:oMath>
      <w:r>
        <w:rPr>
          <w:rFonts w:eastAsia="宋体" w:eastAsiaTheme="minorEastAsia"/>
          <w:sz w:val="32"/>
          <w:szCs w:val="24"/>
        </w:rPr>
        <w:t xml:space="preserve"> moving round the sun of mass of</w:t>
      </w:r>
      <w:r>
        <w:rPr/>
      </w:r>
      <m:oMath xmlns:m="http://schemas.openxmlformats.org/officeDocument/2006/math">
        <m:sSub>
          <m:e>
            <m:r>
              <w:rPr>
                <w:rFonts w:ascii="Cambria Math" w:hAnsi="Cambria Math"/>
              </w:rPr>
              <m:t xml:space="preserve">m</m:t>
            </m:r>
          </m:e>
          <m:sub>
            <m:r>
              <w:rPr>
                <w:rFonts w:ascii="Cambria Math" w:hAnsi="Cambria Math"/>
              </w:rPr>
              <m:t xml:space="preserve">s</m:t>
            </m:r>
          </m:sub>
        </m:sSub>
      </m:oMath>
      <w:r>
        <w:rPr>
          <w:rFonts w:eastAsia="宋体" w:eastAsiaTheme="minorEastAsia"/>
          <w:sz w:val="32"/>
          <w:szCs w:val="24"/>
        </w:rPr>
        <w:t>,</w:t>
      </w:r>
    </w:p>
    <w:p>
      <w:pPr>
        <w:pStyle w:val="Normal"/>
        <w:spacing w:lineRule="auto" w:line="360"/>
        <w:jc w:val="both"/>
        <w:rPr>
          <w:rFonts w:eastAsia="宋体" w:eastAsiaTheme="minorEastAsia"/>
          <w:sz w:val="32"/>
          <w:szCs w:val="24"/>
        </w:rPr>
      </w:pPr>
      <w:r>
        <w:rPr>
          <w:rFonts w:eastAsia="宋体" w:eastAsiaTheme="minorEastAsia"/>
          <w:sz w:val="32"/>
          <w:szCs w:val="24"/>
        </w:rPr>
        <w:t>Recall,</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Centripetal</m:t>
          </m:r>
          <m:r>
            <w:rPr>
              <w:rFonts w:ascii="Cambria Math" w:hAnsi="Cambria Math"/>
            </w:rPr>
            <m:t xml:space="preserve">force</m:t>
          </m:r>
          <m:r>
            <w:rPr>
              <w:rFonts w:ascii="Cambria Math" w:hAnsi="Cambria Math"/>
            </w:rPr>
            <m:t xml:space="preserve">=</m:t>
          </m:r>
          <m:r>
            <w:rPr>
              <w:rFonts w:ascii="Cambria Math" w:hAnsi="Cambria Math"/>
            </w:rPr>
            <m:t xml:space="preserve">gravitational</m:t>
          </m:r>
          <m:r>
            <w:rPr>
              <w:rFonts w:ascii="Cambria Math" w:hAnsi="Cambria Math"/>
            </w:rPr>
            <m:t xml:space="preserve">force</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i.e.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sSub>
                <m:e>
                  <m:r>
                    <w:rPr>
                      <w:rFonts w:ascii="Cambria Math" w:hAnsi="Cambria Math"/>
                    </w:rPr>
                    <m:t xml:space="preserve">m</m:t>
                  </m:r>
                </m:e>
                <m:sub>
                  <m:r>
                    <w:rPr>
                      <w:rFonts w:ascii="Cambria Math" w:hAnsi="Cambria Math"/>
                    </w:rPr>
                    <m:t xml:space="preserve">p</m:t>
                  </m:r>
                </m:sub>
              </m:sSub>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f>
            <m:num>
              <m:r>
                <w:rPr>
                  <w:rFonts w:ascii="Cambria Math" w:hAnsi="Cambria Math"/>
                </w:rPr>
                <m:t xml:space="preserve">G</m:t>
              </m:r>
              <m:sSub>
                <m:e>
                  <m:r>
                    <w:rPr>
                      <w:rFonts w:ascii="Cambria Math" w:hAnsi="Cambria Math"/>
                    </w:rPr>
                    <m:t xml:space="preserve">m</m:t>
                  </m:r>
                </m:e>
                <m:sub>
                  <m:r>
                    <w:rPr>
                      <w:rFonts w:ascii="Cambria Math" w:hAnsi="Cambria Math"/>
                    </w:rPr>
                    <m:t xml:space="preserve">s</m:t>
                  </m:r>
                </m:sub>
              </m:sSub>
              <m:sSub>
                <m:e>
                  <m:r>
                    <w:rPr>
                      <w:rFonts w:ascii="Cambria Math" w:hAnsi="Cambria Math"/>
                    </w:rPr>
                    <m:t xml:space="preserve">m</m:t>
                  </m:r>
                </m:e>
                <m:sub>
                  <m:r>
                    <w:rPr>
                      <w:rFonts w:ascii="Cambria Math" w:hAnsi="Cambria Math"/>
                    </w:rPr>
                    <m:t xml:space="preserve">p</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G</m:t>
              </m:r>
              <m:sSub>
                <m:e>
                  <m:r>
                    <w:rPr>
                      <w:rFonts w:ascii="Cambria Math" w:hAnsi="Cambria Math"/>
                    </w:rPr>
                    <m:t xml:space="preserve">m</m:t>
                  </m:r>
                </m:e>
                <m:sub>
                  <m:r>
                    <w:rPr>
                      <w:rFonts w:ascii="Cambria Math" w:hAnsi="Cambria Math"/>
                    </w:rPr>
                    <m:t xml:space="preserve">s</m:t>
                  </m:r>
                </m:sub>
              </m:sSub>
            </m:num>
            <m:den>
              <m:r>
                <w:rPr>
                  <w:rFonts w:ascii="Cambria Math" w:hAnsi="Cambria Math"/>
                </w:rPr>
                <m:t xml:space="preserve">r</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G</m:t>
                  </m:r>
                  <m:sSub>
                    <m:e>
                      <m:r>
                        <w:rPr>
                          <w:rFonts w:ascii="Cambria Math" w:hAnsi="Cambria Math"/>
                        </w:rPr>
                        <m:t xml:space="preserve">m</m:t>
                      </m:r>
                    </m:e>
                    <m:sub>
                      <m:r>
                        <w:rPr>
                          <w:rFonts w:ascii="Cambria Math" w:hAnsi="Cambria Math"/>
                        </w:rPr>
                        <m:t xml:space="preserve">s</m:t>
                      </m:r>
                    </m:sub>
                  </m:sSub>
                </m:num>
                <m:den>
                  <m:r>
                    <w:rPr>
                      <w:rFonts w:ascii="Cambria Math" w:hAnsi="Cambria Math"/>
                    </w:rPr>
                    <m:t xml:space="preserve">r</m:t>
                  </m:r>
                </m:den>
              </m:f>
            </m:e>
          </m:rad>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circumference</m:t>
              </m:r>
            </m:num>
            <m:den>
              <m:r>
                <w:rPr>
                  <w:rFonts w:ascii="Cambria Math" w:hAnsi="Cambria Math"/>
                </w:rPr>
                <m:t xml:space="preserve">period</m:t>
              </m:r>
            </m:den>
          </m:f>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T</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2</m:t>
              </m:r>
              <m:r>
                <w:rPr>
                  <w:rFonts w:ascii="Cambria Math" w:hAnsi="Cambria Math"/>
                </w:rPr>
                <m:t xml:space="preserve">πr</m:t>
              </m:r>
            </m:num>
            <m:den>
              <m:r>
                <w:rPr>
                  <w:rFonts w:ascii="Cambria Math" w:hAnsi="Cambria Math"/>
                </w:rPr>
                <m:t xml:space="preserve">T</m:t>
              </m:r>
            </m:den>
          </m:f>
          <m:r>
            <w:rPr>
              <w:rFonts w:ascii="Cambria Math" w:hAnsi="Cambria Math"/>
            </w:rPr>
            <m:t xml:space="preserve">=</m:t>
          </m:r>
          <m:rad>
            <m:radPr>
              <m:degHide m:val="1"/>
            </m:radPr>
            <m:deg/>
            <m:e>
              <m:f>
                <m:num>
                  <m:r>
                    <w:rPr>
                      <w:rFonts w:ascii="Cambria Math" w:hAnsi="Cambria Math"/>
                    </w:rPr>
                    <m:t xml:space="preserve">G</m:t>
                  </m:r>
                  <m:sSub>
                    <m:e>
                      <m:r>
                        <w:rPr>
                          <w:rFonts w:ascii="Cambria Math" w:hAnsi="Cambria Math"/>
                        </w:rPr>
                        <m:t xml:space="preserve">m</m:t>
                      </m:r>
                    </m:e>
                    <m:sub>
                      <m:r>
                        <w:rPr>
                          <w:rFonts w:ascii="Cambria Math" w:hAnsi="Cambria Math"/>
                        </w:rPr>
                        <m:t xml:space="preserve">s</m:t>
                      </m:r>
                    </m:sub>
                  </m:sSub>
                </m:num>
                <m:den>
                  <m:r>
                    <w:rPr>
                      <w:rFonts w:ascii="Cambria Math" w:hAnsi="Cambria Math"/>
                    </w:rPr>
                    <m:t xml:space="preserve">r</m:t>
                  </m:r>
                </m:den>
              </m:f>
            </m:e>
          </m:ra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G</m:t>
              </m:r>
              <m:sSub>
                <m:e>
                  <m:r>
                    <w:rPr>
                      <w:rFonts w:ascii="Cambria Math" w:hAnsi="Cambria Math"/>
                    </w:rPr>
                    <m:t xml:space="preserve">m</m:t>
                  </m:r>
                </m:e>
                <m:sub>
                  <m:r>
                    <w:rPr>
                      <w:rFonts w:ascii="Cambria Math" w:hAnsi="Cambria Math"/>
                    </w:rPr>
                    <m:t xml:space="preserve">s</m:t>
                  </m:r>
                </m:sub>
              </m:sSub>
            </m:num>
            <m:den>
              <m:r>
                <w:rPr>
                  <w:rFonts w:ascii="Cambria Math" w:hAnsi="Cambria Math"/>
                </w:rPr>
                <m:t xml:space="preserve">r</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r>
                <w:rPr>
                  <w:rFonts w:ascii="Cambria Math" w:hAnsi="Cambria Math"/>
                </w:rPr>
                <m:t xml:space="preserve">G</m:t>
              </m:r>
              <m:sSub>
                <m:e>
                  <m:r>
                    <w:rPr>
                      <w:rFonts w:ascii="Cambria Math" w:hAnsi="Cambria Math"/>
                    </w:rPr>
                    <m:t xml:space="preserve">m</m:t>
                  </m:r>
                </m:e>
                <m:sub>
                  <m:r>
                    <w:rPr>
                      <w:rFonts w:ascii="Cambria Math" w:hAnsi="Cambria Math"/>
                    </w:rPr>
                    <m:t xml:space="preserve">s</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d>
            <m:dPr>
              <m:begChr m:val="("/>
              <m:endChr m:val=")"/>
            </m:dPr>
            <m:e>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r>
                    <w:rPr>
                      <w:rFonts w:ascii="Cambria Math" w:hAnsi="Cambria Math"/>
                    </w:rPr>
                    <m:t xml:space="preserve">G</m:t>
                  </m:r>
                  <m:sSub>
                    <m:e>
                      <m:r>
                        <w:rPr>
                          <w:rFonts w:ascii="Cambria Math" w:hAnsi="Cambria Math"/>
                        </w:rPr>
                        <m:t xml:space="preserve">m</m:t>
                      </m:r>
                    </m:e>
                    <m:sub>
                      <m:r>
                        <w:rPr>
                          <w:rFonts w:ascii="Cambria Math" w:hAnsi="Cambria Math"/>
                        </w:rPr>
                        <m:t xml:space="preserve">s</m:t>
                      </m:r>
                    </m:sub>
                  </m:sSub>
                </m:den>
              </m:f>
            </m:e>
          </m:d>
          <m:sSup>
            <m:e>
              <m:r>
                <w:rPr>
                  <w:rFonts w:ascii="Cambria Math" w:hAnsi="Cambria Math"/>
                </w:rPr>
                <m:t xml:space="preserve">r</m:t>
              </m:r>
            </m:e>
            <m:sup>
              <m:r>
                <w:rPr>
                  <w:rFonts w:ascii="Cambria Math" w:hAnsi="Cambria Math"/>
                </w:rPr>
                <m:t xml:space="preserve">3</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k</m:t>
          </m:r>
          <m:sSup>
            <m:e>
              <m:r>
                <w:rPr>
                  <w:rFonts w:ascii="Cambria Math" w:hAnsi="Cambria Math"/>
                </w:rPr>
                <m:t xml:space="preserve">r</m:t>
              </m:r>
            </m:e>
            <m:sup>
              <m:r>
                <w:rPr>
                  <w:rFonts w:ascii="Cambria Math" w:hAnsi="Cambria Math"/>
                </w:rPr>
                <m:t xml:space="preserve">3</m:t>
              </m:r>
            </m:sup>
          </m:sSup>
        </m:oMath>
      </m:oMathPara>
    </w:p>
    <w:p>
      <w:pPr>
        <w:pStyle w:val="Normal"/>
        <w:spacing w:lineRule="auto" w:line="360"/>
        <w:jc w:val="both"/>
        <w:rPr>
          <w:rFonts w:eastAsia="宋体" w:eastAsiaTheme="minorEastAsia"/>
          <w:sz w:val="32"/>
          <w:szCs w:val="24"/>
        </w:rPr>
      </w:pPr>
      <w:r>
        <w:rPr>
          <w:rFonts w:eastAsia="宋体" w:eastAsiaTheme="minorEastAsia"/>
          <w:sz w:val="32"/>
          <w:szCs w:val="24"/>
        </w:rPr>
        <w:t>Here,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r>
                <w:rPr>
                  <w:rFonts w:ascii="Cambria Math" w:hAnsi="Cambria Math"/>
                </w:rPr>
                <m:t xml:space="preserve">G</m:t>
              </m:r>
              <m:sSub>
                <m:e>
                  <m:r>
                    <w:rPr>
                      <w:rFonts w:ascii="Cambria Math" w:hAnsi="Cambria Math"/>
                    </w:rPr>
                    <m:t xml:space="preserve">m</m:t>
                  </m:r>
                </m:e>
                <m:sub>
                  <m:r>
                    <w:rPr>
                      <w:rFonts w:ascii="Cambria Math" w:hAnsi="Cambria Math"/>
                    </w:rPr>
                    <m:t xml:space="preserve">s</m:t>
                  </m:r>
                </m:sub>
              </m:sSub>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PARKING ORBIT</w:t>
      </w:r>
    </w:p>
    <w:p>
      <w:pPr>
        <w:pStyle w:val="Normal"/>
        <w:spacing w:lineRule="auto" w:line="360"/>
        <w:jc w:val="both"/>
        <w:rPr>
          <w:rFonts w:eastAsia="宋体" w:eastAsiaTheme="minorEastAsia"/>
          <w:sz w:val="32"/>
          <w:szCs w:val="24"/>
        </w:rPr>
      </w:pPr>
      <w:r>
        <w:rPr>
          <w:rFonts w:eastAsia="宋体" w:eastAsiaTheme="minorEastAsia"/>
          <w:sz w:val="32"/>
          <w:szCs w:val="24"/>
        </w:rPr>
        <w:t>A satellite is said to be in parking orbit if the period of rotation of the satellite is equal to the period of rotation of its planet.</w:t>
      </w:r>
    </w:p>
    <w:p>
      <w:pPr>
        <w:pStyle w:val="Normal"/>
        <w:spacing w:lineRule="auto" w:line="360"/>
        <w:jc w:val="both"/>
        <w:rPr>
          <w:rFonts w:eastAsia="宋体" w:eastAsiaTheme="minorEastAsia"/>
          <w:sz w:val="48"/>
          <w:szCs w:val="24"/>
          <w:u w:val="single"/>
        </w:rPr>
      </w:pPr>
      <w:r>
        <w:rPr>
          <w:rFonts w:eastAsia="宋体" w:eastAsiaTheme="minorEastAsia"/>
          <w:sz w:val="48"/>
          <w:szCs w:val="24"/>
          <w:u w:val="single"/>
        </w:rPr>
        <w:t>QUESTIONS</w:t>
      </w:r>
    </w:p>
    <w:p>
      <w:pPr>
        <w:pStyle w:val="ListParagraph"/>
        <w:numPr>
          <w:ilvl w:val="0"/>
          <w:numId w:val="76"/>
        </w:numPr>
        <w:spacing w:lineRule="auto" w:line="360"/>
        <w:jc w:val="both"/>
        <w:rPr>
          <w:rFonts w:eastAsia="宋体" w:eastAsiaTheme="minorEastAsia"/>
          <w:sz w:val="24"/>
          <w:szCs w:val="24"/>
        </w:rPr>
      </w:pPr>
      <w:r>
        <w:rPr>
          <w:rFonts w:eastAsia="宋体" w:eastAsiaTheme="minorEastAsia"/>
          <w:sz w:val="32"/>
          <w:szCs w:val="24"/>
        </w:rPr>
        <w:t>A satellite orbits the moon at a height of 20,000m. Find its speed and the time it takes for one orbit.</w:t>
      </w:r>
    </w:p>
    <w:p>
      <w:pPr>
        <w:pStyle w:val="ListParagraph"/>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Mass</m:t>
          </m:r>
          <m:r>
            <w:rPr>
              <w:rFonts w:ascii="Cambria Math" w:hAnsi="Cambria Math"/>
            </w:rPr>
            <m:t xml:space="preserve">of</m:t>
          </m:r>
          <m:r>
            <w:rPr>
              <w:rFonts w:ascii="Cambria Math" w:hAnsi="Cambria Math"/>
            </w:rPr>
            <m:t xml:space="preserve">moon</m:t>
          </m:r>
          <m:r>
            <w:rPr>
              <w:rFonts w:ascii="Cambria Math" w:hAnsi="Cambria Math"/>
            </w:rPr>
            <m:t xml:space="preserve">=</m:t>
          </m:r>
          <m:r>
            <w:rPr>
              <w:rFonts w:ascii="Cambria Math" w:hAnsi="Cambria Math"/>
            </w:rPr>
            <m:t xml:space="preserve">7.34</m:t>
          </m:r>
          <m:r>
            <w:rPr>
              <w:rFonts w:ascii="Cambria Math" w:hAnsi="Cambria Math"/>
            </w:rPr>
            <m:t xml:space="preserve">×</m:t>
          </m:r>
          <m:sSup>
            <m:e>
              <m:r>
                <w:rPr>
                  <w:rFonts w:ascii="Cambria Math" w:hAnsi="Cambria Math"/>
                </w:rPr>
                <m:t xml:space="preserve">10</m:t>
              </m:r>
            </m:e>
            <m:sup>
              <m:r>
                <w:rPr>
                  <w:rFonts w:ascii="Cambria Math" w:hAnsi="Cambria Math"/>
                </w:rPr>
                <m:t xml:space="preserve">22</m:t>
              </m:r>
            </m:sup>
          </m:sSup>
          <m:r>
            <w:rPr>
              <w:rFonts w:ascii="Cambria Math" w:hAnsi="Cambria Math"/>
            </w:rPr>
            <m:t xml:space="preserve">kg</m:t>
          </m:r>
        </m:oMath>
      </m:oMathPara>
    </w:p>
    <w:p>
      <w:pPr>
        <w:pStyle w:val="ListParagraph"/>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Radius</m:t>
          </m:r>
          <m:r>
            <w:rPr>
              <w:rFonts w:ascii="Cambria Math" w:hAnsi="Cambria Math"/>
            </w:rPr>
            <m:t xml:space="preserve">of</m:t>
          </m:r>
          <m:r>
            <w:rPr>
              <w:rFonts w:ascii="Cambria Math" w:hAnsi="Cambria Math"/>
            </w:rPr>
            <m:t xml:space="preserve">tℎe</m:t>
          </m:r>
          <m:r>
            <w:rPr>
              <w:rFonts w:ascii="Cambria Math" w:hAnsi="Cambria Math"/>
            </w:rPr>
            <m:t xml:space="preserve">moon</m:t>
          </m:r>
          <m:r>
            <w:rPr>
              <w:rFonts w:ascii="Cambria Math" w:hAnsi="Cambria Math"/>
            </w:rPr>
            <m:t xml:space="preserve">=</m:t>
          </m:r>
          <m:r>
            <w:rPr>
              <w:rFonts w:ascii="Cambria Math" w:hAnsi="Cambria Math"/>
            </w:rPr>
            <m:t xml:space="preserve">1.738</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m:oMathPara>
    </w:p>
    <w:p>
      <w:pPr>
        <w:pStyle w:val="ListParagraph"/>
        <w:spacing w:lineRule="auto" w:line="360"/>
        <w:jc w:val="both"/>
        <w:rPr>
          <w:rFonts w:eastAsia="宋体" w:eastAsiaTheme="minorEastAsia"/>
          <w:sz w:val="32"/>
          <w:szCs w:val="32"/>
        </w:rPr>
      </w:pPr>
      <w:r>
        <w:rPr>
          <w:rFonts w:eastAsia="宋体" w:eastAsiaTheme="minorEastAsia"/>
          <w:sz w:val="32"/>
          <w:szCs w:val="32"/>
        </w:rPr>
        <w:t>Solution:</w:t>
      </w:r>
    </w:p>
    <w:p>
      <w:pPr>
        <w:pStyle w:val="ListParagraph"/>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ℎ</m:t>
          </m:r>
          <m:r>
            <w:rPr>
              <w:rFonts w:ascii="Cambria Math" w:hAnsi="Cambria Math"/>
            </w:rPr>
            <m:t xml:space="preserve">=</m:t>
          </m:r>
          <m:r>
            <w:rPr>
              <w:rFonts w:ascii="Cambria Math" w:hAnsi="Cambria Math"/>
            </w:rPr>
            <m:t xml:space="preserve">20000</m:t>
          </m:r>
          <m:r>
            <w:rPr>
              <w:rFonts w:ascii="Cambria Math" w:hAnsi="Cambria Math"/>
            </w:rPr>
            <m:t xml:space="preserve">m</m:t>
          </m:r>
        </m:oMath>
      </m:oMathPara>
    </w:p>
    <w:p>
      <w:pPr>
        <w:pStyle w:val="ListParagraph"/>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r>
            <w:rPr>
              <w:rFonts w:ascii="Cambria Math" w:hAnsi="Cambria Math"/>
            </w:rPr>
            <m:t xml:space="preserve">1.738</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m:oMathPara>
    </w:p>
    <w:p>
      <w:pPr>
        <w:pStyle w:val="ListParagraph"/>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GM</m:t>
                  </m:r>
                </m:num>
                <m:den>
                  <m:r>
                    <w:rPr>
                      <w:rFonts w:ascii="Cambria Math" w:hAnsi="Cambria Math"/>
                    </w:rPr>
                    <m:t xml:space="preserve">r</m:t>
                  </m:r>
                </m:den>
              </m:f>
            </m:e>
          </m:rad>
        </m:oMath>
      </m:oMathPara>
    </w:p>
    <w:p>
      <w:pPr>
        <w:pStyle w:val="ListParagraph"/>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6.6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11</m:t>
                      </m:r>
                    </m:sup>
                  </m:sSup>
                  <m:r>
                    <w:rPr>
                      <w:rFonts w:ascii="Cambria Math" w:hAnsi="Cambria Math"/>
                    </w:rPr>
                    <m:t xml:space="preserve">×</m:t>
                  </m:r>
                  <m:r>
                    <w:rPr>
                      <w:rFonts w:ascii="Cambria Math" w:hAnsi="Cambria Math"/>
                    </w:rPr>
                    <m:t xml:space="preserve">7.34</m:t>
                  </m:r>
                  <m:r>
                    <w:rPr>
                      <w:rFonts w:ascii="Cambria Math" w:hAnsi="Cambria Math"/>
                    </w:rPr>
                    <m:t xml:space="preserve">×</m:t>
                  </m:r>
                  <m:sSup>
                    <m:e>
                      <m:r>
                        <w:rPr>
                          <w:rFonts w:ascii="Cambria Math" w:hAnsi="Cambria Math"/>
                        </w:rPr>
                        <m:t xml:space="preserve">10</m:t>
                      </m:r>
                    </m:e>
                    <m:sup>
                      <m:r>
                        <w:rPr>
                          <w:rFonts w:ascii="Cambria Math" w:hAnsi="Cambria Math"/>
                        </w:rPr>
                        <m:t xml:space="preserve">22</m:t>
                      </m:r>
                    </m:sup>
                  </m:sSup>
                </m:num>
                <m:den>
                  <m:r>
                    <w:rPr>
                      <w:rFonts w:ascii="Cambria Math" w:hAnsi="Cambria Math"/>
                    </w:rPr>
                    <m:t xml:space="preserve">1.758</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den>
              </m:f>
            </m:e>
          </m:rad>
        </m:oMath>
      </m:oMathPara>
    </w:p>
    <w:p>
      <w:pPr>
        <w:pStyle w:val="ListParagraph"/>
        <w:spacing w:lineRule="auto" w:line="360"/>
        <w:jc w:val="both"/>
        <w:rPr>
          <w:rFonts w:eastAsia="宋体" w:eastAsiaTheme="minorEastAsia"/>
          <w:sz w:val="32"/>
          <w:szCs w:val="32"/>
        </w:rPr>
      </w:pPr>
      <w:r>
        <w:rPr>
          <w:rFonts w:eastAsia="宋体" w:eastAsiaTheme="minorEastAsia"/>
          <w:sz w:val="32"/>
          <w:szCs w:val="32"/>
        </w:rPr>
        <w:t xml:space="preserve">Note that: </w:t>
      </w:r>
      <w:r>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r>
          <w:rPr>
            <w:rFonts w:ascii="Cambria Math" w:hAnsi="Cambria Math"/>
          </w:rPr>
          <m:t xml:space="preserve">ℎ</m:t>
        </m:r>
      </m:oMath>
    </w:p>
    <w:p>
      <w:pPr>
        <w:pStyle w:val="ListParagraph"/>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27.56</m:t>
              </m:r>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e>
          </m:rad>
        </m:oMath>
      </m:oMathPara>
    </w:p>
    <w:p>
      <w:pPr>
        <w:pStyle w:val="ListParagraph"/>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1.66</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ListParagraph"/>
        <w:spacing w:lineRule="auto" w:line="360"/>
        <w:jc w:val="both"/>
        <w:rPr>
          <w:rFonts w:eastAsia="宋体" w:eastAsiaTheme="minorEastAsia"/>
          <w:sz w:val="32"/>
          <w:szCs w:val="32"/>
        </w:rPr>
      </w:pPr>
      <w:r>
        <w:rPr>
          <w:rFonts w:eastAsia="宋体" w:eastAsiaTheme="minorEastAsia"/>
          <w:sz w:val="32"/>
          <w:szCs w:val="32"/>
        </w:rPr>
        <w:t>Time for one orbit T is</w:t>
      </w:r>
    </w:p>
    <w:p>
      <w:pPr>
        <w:pStyle w:val="ListParagraph"/>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v</m:t>
              </m:r>
            </m:den>
          </m:f>
        </m:oMath>
      </m:oMathPara>
    </w:p>
    <w:p>
      <w:pPr>
        <w:pStyle w:val="ListParagraph"/>
        <w:spacing w:lineRule="auto" w:line="360"/>
        <w:jc w:val="center"/>
        <w:rPr>
          <w:rFonts w:eastAsia="宋体" w:eastAsiaTheme="minorEastAsia"/>
          <w:sz w:val="32"/>
          <w:szCs w:val="32"/>
        </w:rPr>
      </w:pPr>
      <w:r>
        <w:rPr/>
      </w:r>
      <m:oMathPara xmlns:m="http://schemas.openxmlformats.org/officeDocument/2006/math">
        <m:oMathParaPr>
          <m:jc m:val="center"/>
        </m:oMathParaPr>
        <m:oMath>
          <m:f>
            <m:num>
              <m:r>
                <w:rPr>
                  <w:rFonts w:ascii="Cambria Math" w:hAnsi="Cambria Math"/>
                </w:rPr>
                <m:t xml:space="preserve">2</m:t>
              </m:r>
              <m:r>
                <w:rPr>
                  <w:rFonts w:ascii="Cambria Math" w:hAnsi="Cambria Math"/>
                </w:rPr>
                <m:t xml:space="preserve">×</m:t>
              </m:r>
              <m:r>
                <w:rPr>
                  <w:rFonts w:ascii="Cambria Math" w:hAnsi="Cambria Math"/>
                </w:rPr>
                <m:t xml:space="preserve">3.142</m:t>
              </m:r>
              <m:r>
                <w:rPr>
                  <w:rFonts w:ascii="Cambria Math" w:hAnsi="Cambria Math"/>
                </w:rPr>
                <m:t xml:space="preserve">×</m:t>
              </m:r>
              <m:r>
                <w:rPr>
                  <w:rFonts w:ascii="Cambria Math" w:hAnsi="Cambria Math"/>
                </w:rPr>
                <m:t xml:space="preserve">1.758</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num>
            <m:den>
              <m:r>
                <w:rPr>
                  <w:rFonts w:ascii="Cambria Math" w:hAnsi="Cambria Math"/>
                </w:rPr>
                <m:t xml:space="preserve">1.66</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den>
          </m:f>
        </m:oMath>
      </m:oMathPara>
    </w:p>
    <w:p>
      <w:pPr>
        <w:pStyle w:val="ListParagraph"/>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6.65</m:t>
          </m:r>
          <m:r>
            <w:rPr>
              <w:rFonts w:ascii="Cambria Math" w:hAnsi="Cambria Math"/>
            </w:rPr>
            <m:t xml:space="preserve">×</m:t>
          </m:r>
          <m:sSup>
            <m:e>
              <m:r>
                <w:rPr>
                  <w:rFonts w:ascii="Cambria Math" w:hAnsi="Cambria Math"/>
                </w:rPr>
                <m:t xml:space="preserve">10</m:t>
              </m:r>
            </m:e>
            <m:sup>
              <m:r>
                <w:rPr>
                  <w:rFonts w:ascii="Cambria Math" w:hAnsi="Cambria Math"/>
                </w:rPr>
                <m:t xml:space="preserve">8</m:t>
              </m:r>
            </m:sup>
          </m:sSup>
          <m:r>
            <w:rPr>
              <w:rFonts w:ascii="Cambria Math" w:hAnsi="Cambria Math"/>
            </w:rPr>
            <m:t xml:space="preserve">s</m:t>
          </m:r>
        </m:oMath>
      </m:oMathPara>
    </w:p>
    <w:p>
      <w:pPr>
        <w:pStyle w:val="Normal"/>
        <w:spacing w:lineRule="auto" w:line="360"/>
        <w:jc w:val="both"/>
        <w:rPr>
          <w:rFonts w:eastAsia="宋体" w:eastAsiaTheme="minorEastAsia"/>
          <w:sz w:val="24"/>
          <w:szCs w:val="24"/>
          <w:u w:val="single"/>
        </w:rPr>
      </w:pPr>
      <w:r>
        <w:rPr>
          <w:rFonts w:eastAsia="宋体" w:eastAsiaTheme="minorEastAsia"/>
          <w:sz w:val="48"/>
          <w:szCs w:val="24"/>
          <w:u w:val="single"/>
        </w:rPr>
        <w:t>ELECTRIC FIELD AND ELRCTRO STATICS</w:t>
      </w:r>
    </w:p>
    <w:p>
      <w:pPr>
        <w:pStyle w:val="Normal"/>
        <w:spacing w:lineRule="auto" w:line="360"/>
        <w:jc w:val="both"/>
        <w:rPr>
          <w:rFonts w:eastAsia="宋体" w:eastAsiaTheme="minorEastAsia"/>
          <w:sz w:val="32"/>
          <w:szCs w:val="24"/>
        </w:rPr>
      </w:pPr>
      <w:r>
        <w:rPr>
          <w:rFonts w:eastAsia="宋体" w:eastAsiaTheme="minorEastAsia"/>
          <w:sz w:val="32"/>
          <w:szCs w:val="24"/>
        </w:rPr>
        <w:t>Electric fields are defined as regions where electric forces can be experienced.</w:t>
      </w:r>
    </w:p>
    <w:p>
      <w:pPr>
        <w:pStyle w:val="Normal"/>
        <w:spacing w:lineRule="auto" w:line="360"/>
        <w:jc w:val="both"/>
        <w:rPr>
          <w:rFonts w:eastAsia="宋体" w:eastAsiaTheme="minorEastAsia"/>
          <w:sz w:val="32"/>
          <w:szCs w:val="24"/>
        </w:rPr>
      </w:pPr>
      <w:r>
        <w:rPr>
          <w:rFonts w:eastAsia="宋体" w:eastAsiaTheme="minorEastAsia"/>
          <w:sz w:val="32"/>
          <w:szCs w:val="24"/>
        </w:rPr>
        <w:t>The electric lines of forces can be used to show the direction of the electric field. For a positively charged body, the (arrows of the) lines point outwards while for a negatively charged body, they point inwards.</w:t>
      </w:r>
    </w:p>
    <w:p>
      <w:pPr>
        <w:pStyle w:val="Normal"/>
        <w:spacing w:lineRule="auto" w:line="360"/>
        <w:jc w:val="both"/>
        <w:rPr>
          <w:rFonts w:eastAsia="宋体" w:eastAsiaTheme="minorEastAsia"/>
          <w:sz w:val="32"/>
          <w:szCs w:val="24"/>
        </w:rPr>
      </w:pPr>
      <w:r>
        <w:rPr>
          <w:rFonts w:eastAsia="宋体" w:eastAsiaTheme="minorEastAsia"/>
          <w:sz w:val="32"/>
          <w:szCs w:val="24"/>
        </w:rPr>
        <w:t>If the lines are close together and parallel, that indicates a strong field.</w:t>
      </w:r>
    </w:p>
    <w:p>
      <w:pPr>
        <w:pStyle w:val="Normal"/>
        <w:spacing w:lineRule="auto" w:line="360"/>
        <w:jc w:val="both"/>
        <w:rPr>
          <w:rFonts w:eastAsia="宋体" w:eastAsiaTheme="minorEastAsia"/>
          <w:sz w:val="32"/>
          <w:szCs w:val="24"/>
        </w:rPr>
      </w:pPr>
      <w:r>
        <w:rPr>
          <w:rFonts w:eastAsia="宋体" w:eastAsiaTheme="minorEastAsia"/>
          <w:sz w:val="32"/>
          <w:szCs w:val="24"/>
        </w:rPr>
        <w:t>Conventionally, like charges (like positive and positive or negative and negative) repel (i.e. they move away from each other) while unlike charges (like positive and negative or negative and positive) attract (i.e. they come together)</w:t>
      </w:r>
    </w:p>
    <w:p>
      <w:pPr>
        <w:pStyle w:val="Normal"/>
        <w:spacing w:lineRule="auto" w:line="360"/>
        <w:jc w:val="both"/>
        <w:rPr>
          <w:rFonts w:eastAsia="宋体" w:eastAsiaTheme="minorEastAsia"/>
          <w:sz w:val="32"/>
          <w:szCs w:val="24"/>
        </w:rPr>
      </w:pPr>
      <w:r>
        <w:rPr>
          <w:rFonts w:eastAsia="宋体" w:eastAsiaTheme="minorEastAsia"/>
          <w:sz w:val="32"/>
          <w:szCs w:val="24"/>
        </w:rPr>
        <w:t>The force that an object experiences in an electric field is dependent on the charge (q) of the electric field.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Eq</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E in the equation above is known as the electric field intensity.</w:t>
      </w:r>
    </w:p>
    <w:p>
      <w:pPr>
        <w:pStyle w:val="Normal"/>
        <w:spacing w:lineRule="auto" w:line="360"/>
        <w:jc w:val="both"/>
        <w:rPr>
          <w:rFonts w:eastAsia="宋体" w:eastAsiaTheme="minorEastAsia"/>
          <w:sz w:val="32"/>
          <w:szCs w:val="24"/>
        </w:rPr>
      </w:pPr>
      <w:r>
        <w:rPr>
          <w:rFonts w:eastAsia="宋体" w:eastAsiaTheme="minorEastAsia"/>
          <w:sz w:val="32"/>
          <w:szCs w:val="24"/>
        </w:rPr>
        <w:t>It can be defined as the ratio of the Force experienced in the field to the electric charge of the field.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F</m:t>
              </m:r>
            </m:num>
            <m:den>
              <m:r>
                <w:rPr>
                  <w:rFonts w:ascii="Cambria Math" w:hAnsi="Cambria Math"/>
                </w:rPr>
                <m:t xml:space="preserve">q</m:t>
              </m:r>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COULOMB’S LAW OF ELECTROSTATICS</w:t>
      </w:r>
    </w:p>
    <w:p>
      <w:pPr>
        <w:pStyle w:val="Normal"/>
        <w:spacing w:lineRule="auto" w:line="360"/>
        <w:jc w:val="both"/>
        <w:rPr>
          <w:rFonts w:eastAsia="宋体" w:eastAsiaTheme="minorEastAsia"/>
          <w:sz w:val="32"/>
          <w:szCs w:val="24"/>
        </w:rPr>
      </w:pPr>
      <w:r>
        <w:rPr>
          <w:rFonts w:eastAsia="宋体" w:eastAsiaTheme="minorEastAsia"/>
          <w:sz w:val="32"/>
          <w:szCs w:val="24"/>
        </w:rPr>
        <w:t>This states that</w:t>
      </w:r>
    </w:p>
    <w:p>
      <w:pPr>
        <w:pStyle w:val="Normal"/>
        <w:spacing w:lineRule="auto" w:line="360"/>
        <w:jc w:val="both"/>
        <w:rPr>
          <w:rFonts w:eastAsia="宋体" w:eastAsiaTheme="minorEastAsia"/>
          <w:sz w:val="32"/>
          <w:szCs w:val="24"/>
        </w:rPr>
      </w:pPr>
      <w:r>
        <w:rPr>
          <w:rFonts w:eastAsia="宋体" w:eastAsiaTheme="minorEastAsia"/>
          <w:sz w:val="32"/>
          <w:szCs w:val="24"/>
        </w:rPr>
        <w:t>The electrostatic force between two point charges is directly proportional to the product of the magnitudes of the charges and inversely proportional to the square of their distance apart.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r>
            <w:rPr>
              <w:rFonts w:ascii="Cambria Math" w:hAnsi="Cambria Math"/>
            </w:rPr>
            <m:t xml:space="preserve">9</m:t>
          </m:r>
          <m:r>
            <w:rPr>
              <w:rFonts w:ascii="Cambria Math" w:hAnsi="Cambria Math"/>
            </w:rPr>
            <m:t xml:space="preserve">×</m:t>
          </m:r>
          <m:sSup>
            <m:e>
              <m:r>
                <w:rPr>
                  <w:rFonts w:ascii="Cambria Math" w:hAnsi="Cambria Math"/>
                </w:rPr>
                <m:t xml:space="preserve">10</m:t>
              </m:r>
            </m:e>
            <m:sup>
              <m:r>
                <w:rPr>
                  <w:rFonts w:ascii="Cambria Math" w:hAnsi="Cambria Math"/>
                </w:rPr>
                <m:t xml:space="preserve">9</m:t>
              </m:r>
            </m:sup>
          </m:sSup>
          <m:r>
            <w:rPr>
              <w:rFonts w:ascii="Cambria Math" w:hAnsi="Cambria Math"/>
            </w:rPr>
            <m:t xml:space="preserve">N</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m:t>
              </m:r>
              <m:r>
                <w:rPr>
                  <w:rFonts w:ascii="Cambria Math" w:hAnsi="Cambria Math"/>
                </w:rPr>
                <m:t xml:space="preserve">2</m:t>
              </m:r>
            </m:sup>
          </m:sSup>
        </m:oMath>
      </m:oMathPara>
    </w:p>
    <w:p>
      <w:pPr>
        <w:pStyle w:val="Normal"/>
        <w:spacing w:lineRule="auto" w:line="360"/>
        <w:jc w:val="both"/>
        <w:rPr>
          <w:rFonts w:eastAsia="宋体" w:eastAsiaTheme="minorEastAsia"/>
          <w:sz w:val="32"/>
          <w:szCs w:val="24"/>
        </w:rPr>
      </w:pPr>
      <w:r>
        <w:rPr>
          <w:rFonts w:eastAsia="宋体" w:eastAsiaTheme="minorEastAsia"/>
          <w:sz w:val="32"/>
          <w:szCs w:val="24"/>
        </w:rPr>
        <w:t>Also,</w:t>
      </w:r>
    </w:p>
    <w:p>
      <w:pPr>
        <w:pStyle w:val="Normal"/>
        <w:spacing w:lineRule="auto" w:line="360"/>
        <w:jc w:val="both"/>
        <w:rPr>
          <w:rFonts w:eastAsia="宋体" w:eastAsiaTheme="minorEastAsia"/>
          <w:sz w:val="32"/>
          <w:szCs w:val="24"/>
        </w:rPr>
      </w:pPr>
      <w:r>
        <w:rPr/>
      </w:r>
      <m:oMath xmlns:m="http://schemas.openxmlformats.org/officeDocument/2006/math">
        <m:sSub>
          <m:e>
            <m:r>
              <w:rPr>
                <w:rFonts w:ascii="Cambria Math" w:hAnsi="Cambria Math"/>
              </w:rPr>
              <m:t xml:space="preserve">ε</m:t>
            </m:r>
          </m:e>
          <m:sub>
            <m:r>
              <w:rPr>
                <w:rFonts w:ascii="Cambria Math" w:hAnsi="Cambria Math"/>
              </w:rPr>
              <m:t xml:space="preserve">o</m:t>
            </m:r>
          </m:sub>
        </m:sSub>
      </m:oMath>
      <w:r>
        <w:rPr>
          <w:rFonts w:eastAsia="宋体" w:eastAsiaTheme="minorEastAsia"/>
          <w:sz w:val="32"/>
          <w:szCs w:val="24"/>
        </w:rPr>
        <w:t>Is called the permittivity of free space; for charges located in vacuum,</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ε</m:t>
              </m:r>
            </m:e>
            <m:sub>
              <m:r>
                <w:rPr>
                  <w:rFonts w:ascii="Cambria Math" w:hAnsi="Cambria Math"/>
                </w:rPr>
                <m:t xml:space="preserve">o</m:t>
              </m:r>
            </m:sub>
          </m:sSub>
          <m:r>
            <w:rPr>
              <w:rFonts w:ascii="Cambria Math" w:hAnsi="Cambria Math"/>
            </w:rPr>
            <m:t xml:space="preserve">=</m:t>
          </m:r>
          <m:r>
            <w:rPr>
              <w:rFonts w:ascii="Cambria Math" w:hAnsi="Cambria Math"/>
            </w:rPr>
            <m:t xml:space="preserve">8.85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sSup>
            <m:e>
              <m:r>
                <w:rPr>
                  <w:rFonts w:ascii="Cambria Math" w:hAnsi="Cambria Math"/>
                </w:rPr>
                <m:t xml:space="preserve">C</m:t>
              </m:r>
            </m:e>
            <m:sup>
              <m:r>
                <w:rPr>
                  <w:rFonts w:ascii="Cambria Math" w:hAnsi="Cambria Math"/>
                </w:rPr>
                <m:t xml:space="preserve">2</m:t>
              </m:r>
            </m:sup>
          </m:sSup>
          <m:sSup>
            <m:e>
              <m:r>
                <w:rPr>
                  <w:rFonts w:ascii="Cambria Math" w:hAnsi="Cambria Math"/>
                </w:rPr>
                <m:t xml:space="preserve">N</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For equal charges,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r>
            <w:rPr>
              <w:rFonts w:ascii="Cambria Math" w:hAnsi="Cambria Math"/>
            </w:rPr>
            <m:t xml:space="preserve">q</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r>
                <w:rPr>
                  <w:rFonts w:ascii="Cambria Math" w:hAnsi="Cambria Math"/>
                </w:rPr>
                <m:t xml:space="preserve">×</m:t>
              </m:r>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Eq</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Eq</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As seen above, electric fields obey the inverse square law</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ELECTRIC POTENTIAL</w:t>
      </w:r>
    </w:p>
    <w:p>
      <w:pPr>
        <w:pStyle w:val="Normal"/>
        <w:spacing w:lineRule="auto" w:line="360"/>
        <w:jc w:val="both"/>
        <w:rPr>
          <w:rFonts w:eastAsia="宋体" w:eastAsiaTheme="minorEastAsia"/>
          <w:sz w:val="32"/>
          <w:szCs w:val="24"/>
        </w:rPr>
      </w:pPr>
      <w:r>
        <w:rPr>
          <w:rFonts w:eastAsia="宋体" w:eastAsiaTheme="minorEastAsia"/>
          <w:sz w:val="32"/>
          <w:szCs w:val="24"/>
        </w:rPr>
        <w:t>This can be defined as the work done in moving a unit charge from infinity to the point in consideration.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qV</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Here, q is the magnitude of the charge</w:t>
      </w:r>
    </w:p>
    <w:p>
      <w:pPr>
        <w:pStyle w:val="Normal"/>
        <w:spacing w:lineRule="auto" w:line="360"/>
        <w:jc w:val="both"/>
        <w:rPr>
          <w:rFonts w:eastAsia="宋体" w:eastAsiaTheme="minorEastAsia"/>
          <w:sz w:val="32"/>
          <w:szCs w:val="24"/>
        </w:rPr>
      </w:pPr>
      <w:r>
        <w:rPr>
          <w:rFonts w:eastAsia="宋体" w:eastAsiaTheme="minorEastAsia"/>
          <w:sz w:val="32"/>
          <w:szCs w:val="24"/>
        </w:rPr>
        <w:t>Here, V is the electric potential</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From the above, it can also be defined as the work done per unit charge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f>
            <m:num>
              <m:r>
                <w:rPr>
                  <w:rFonts w:ascii="Cambria Math" w:hAnsi="Cambria Math"/>
                </w:rPr>
                <m:t xml:space="preserve">W</m:t>
              </m:r>
            </m:num>
            <m:den>
              <m:r>
                <w:rPr>
                  <w:rFonts w:ascii="Cambria Math" w:hAnsi="Cambria Math"/>
                </w:rPr>
                <m:t xml:space="preserve">V</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potential difference from a point (A) to another point (B) is the work done against electrical forces in carrying a unit (positive) charge from A to B.</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q</m:t>
          </m:r>
          <m:d>
            <m:dPr>
              <m:begChr m:val="("/>
              <m:endChr m:val=")"/>
            </m:dPr>
            <m:e>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ABSOLUTE POTENTIAL</w:t>
      </w:r>
    </w:p>
    <w:p>
      <w:pPr>
        <w:pStyle w:val="Normal"/>
        <w:spacing w:lineRule="auto" w:line="360"/>
        <w:jc w:val="both"/>
        <w:rPr>
          <w:rFonts w:eastAsia="宋体" w:eastAsiaTheme="minorEastAsia"/>
          <w:sz w:val="32"/>
          <w:szCs w:val="24"/>
        </w:rPr>
      </w:pPr>
      <w:r>
        <w:rPr>
          <w:rFonts w:eastAsia="宋体" w:eastAsiaTheme="minorEastAsia"/>
          <w:sz w:val="32"/>
          <w:szCs w:val="24"/>
        </w:rPr>
        <w:t>The absolute potential of a point is the work done against electrical forces in carrying a unit (positive) charge from infinity to that point.</w:t>
      </w:r>
    </w:p>
    <w:p>
      <w:pPr>
        <w:pStyle w:val="Normal"/>
        <w:spacing w:lineRule="auto" w:line="360"/>
        <w:jc w:val="both"/>
        <w:rPr>
          <w:rFonts w:eastAsia="宋体" w:eastAsiaTheme="minorEastAsia"/>
          <w:sz w:val="32"/>
          <w:szCs w:val="24"/>
        </w:rPr>
      </w:pPr>
      <w:r>
        <w:rPr>
          <w:rFonts w:eastAsia="宋体" w:eastAsiaTheme="minorEastAsia"/>
          <w:sz w:val="32"/>
          <w:szCs w:val="24"/>
        </w:rPr>
        <w:t>Electric potential (V) can also be expressed as the product of the electric field intensity (E) and the distance (d)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Ed</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And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r</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r>
                <w:rPr>
                  <w:rFonts w:ascii="Cambria Math" w:hAnsi="Cambria Math"/>
                </w:rPr>
                <m:t xml:space="preserve">r</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Also,</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nary>
            <m:naryPr>
              <m:chr m:val="∫"/>
              <m:subHide m:val="1"/>
              <m:supHide m:val="1"/>
            </m:naryPr>
            <m:sub/>
            <m:sup/>
            <m:e>
              <m:r>
                <w:rPr>
                  <w:rFonts w:ascii="Cambria Math" w:hAnsi="Cambria Math"/>
                </w:rPr>
                <m:t xml:space="preserve">Edl</m:t>
              </m:r>
            </m:e>
          </m:nary>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dV</m:t>
          </m:r>
          <m:r>
            <w:rPr>
              <w:rFonts w:ascii="Cambria Math" w:hAnsi="Cambria Math"/>
            </w:rPr>
            <m:t xml:space="preserve">=</m:t>
          </m:r>
          <m:r>
            <w:rPr>
              <w:rFonts w:ascii="Cambria Math" w:hAnsi="Cambria Math"/>
            </w:rPr>
            <m:t xml:space="preserve">Edl</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dV</m:t>
              </m:r>
            </m:num>
            <m:den>
              <m:r>
                <w:rPr>
                  <w:rFonts w:ascii="Cambria Math" w:hAnsi="Cambria Math"/>
                </w:rPr>
                <m:t xml:space="preserve">dl</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For two or more cases, the principle of superposition can be used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n</m:t>
                  </m:r>
                </m:sub>
              </m:sSub>
            </m:num>
            <m:den>
              <m:sSub>
                <m:e>
                  <m:r>
                    <w:rPr>
                      <w:rFonts w:ascii="Cambria Math" w:hAnsi="Cambria Math"/>
                    </w:rPr>
                    <m:t xml:space="preserve">r</m:t>
                  </m:r>
                </m:e>
                <m:sub>
                  <m:r>
                    <w:rPr>
                      <w:rFonts w:ascii="Cambria Math" w:hAnsi="Cambria Math"/>
                    </w:rPr>
                    <m:t xml:space="preserve">n</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K</m:t>
          </m:r>
          <m:nary>
            <m:naryPr>
              <m:chr m:val="∑"/>
              <m:subHide m:val="1"/>
              <m:supHide m:val="1"/>
            </m:naryPr>
            <m:sub/>
            <m:sup/>
            <m:e>
              <m:f>
                <m:num>
                  <m:sSub>
                    <m:e>
                      <m:r>
                        <w:rPr>
                          <w:rFonts w:ascii="Cambria Math" w:hAnsi="Cambria Math"/>
                        </w:rPr>
                        <m:t xml:space="preserve">q</m:t>
                      </m:r>
                    </m:e>
                    <m:sub>
                      <m:r>
                        <w:rPr>
                          <w:rFonts w:ascii="Cambria Math" w:hAnsi="Cambria Math"/>
                        </w:rPr>
                        <m:t xml:space="preserve">i</m:t>
                      </m:r>
                    </m:sub>
                  </m:sSub>
                </m:num>
                <m:den>
                  <m:sSub>
                    <m:e>
                      <m:r>
                        <w:rPr>
                          <w:rFonts w:ascii="Cambria Math" w:hAnsi="Cambria Math"/>
                        </w:rPr>
                        <m:t xml:space="preserve">r</m:t>
                      </m:r>
                    </m:e>
                    <m:sub>
                      <m:r>
                        <w:rPr>
                          <w:rFonts w:ascii="Cambria Math" w:hAnsi="Cambria Math"/>
                        </w:rPr>
                        <m:t xml:space="preserve">i</m:t>
                      </m:r>
                    </m:sub>
                  </m:sSub>
                </m:den>
              </m:f>
            </m:e>
          </m:nary>
        </m:oMath>
      </m:oMathPara>
    </w:p>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EQUIVALENT SURFACE</w:t>
      </w:r>
    </w:p>
    <w:p>
      <w:pPr>
        <w:pStyle w:val="Normal"/>
        <w:spacing w:lineRule="auto" w:line="360"/>
        <w:jc w:val="both"/>
        <w:rPr>
          <w:rFonts w:eastAsia="宋体" w:eastAsiaTheme="minorEastAsia"/>
          <w:sz w:val="32"/>
          <w:szCs w:val="24"/>
        </w:rPr>
      </w:pPr>
      <w:r>
        <w:rPr>
          <w:rFonts w:eastAsia="宋体" w:eastAsiaTheme="minorEastAsia"/>
          <w:sz w:val="32"/>
          <w:szCs w:val="24"/>
        </w:rPr>
        <w:t>An equivalent surface is an imaginary surface on which all points have the same potential. In an equivalent surface the work done in moving a charge from one point to another is zero.</w:t>
      </w:r>
    </w:p>
    <w:p>
      <w:pPr>
        <w:pStyle w:val="Normal"/>
        <w:spacing w:lineRule="auto" w:line="360"/>
        <w:jc w:val="both"/>
        <w:rPr>
          <w:rFonts w:eastAsia="宋体" w:eastAsiaTheme="minorEastAsia"/>
          <w:sz w:val="32"/>
          <w:szCs w:val="24"/>
        </w:rPr>
      </w:pPr>
      <w:r>
        <w:rPr>
          <w:rFonts w:eastAsia="宋体" w:eastAsiaTheme="minorEastAsia"/>
          <w:sz w:val="32"/>
          <w:szCs w:val="24"/>
        </w:rPr>
        <w:t>Since work done is the product of force and distance,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r>
                <w:rPr>
                  <w:rFonts w:ascii="Cambria Math" w:hAnsi="Cambria Math"/>
                </w:rPr>
                <m:t xml:space="preserve">r</m:t>
              </m:r>
            </m:den>
          </m:f>
        </m:oMath>
      </m:oMathPara>
    </w:p>
    <w:p>
      <w:pPr>
        <w:pStyle w:val="Normal"/>
        <w:spacing w:lineRule="auto" w:line="360"/>
        <w:jc w:val="both"/>
        <w:rPr>
          <w:rFonts w:eastAsia="宋体" w:eastAsiaTheme="minorEastAsia"/>
          <w:sz w:val="32"/>
          <w:szCs w:val="24"/>
          <w:u w:val="single"/>
        </w:rPr>
      </w:pPr>
      <w:r>
        <w:rPr>
          <w:rFonts w:eastAsia="宋体" w:eastAsiaTheme="minorEastAsia"/>
          <w:sz w:val="48"/>
          <w:szCs w:val="24"/>
          <w:u w:val="single"/>
        </w:rPr>
        <w:t>ELECTROSTATICS</w:t>
      </w:r>
    </w:p>
    <w:p>
      <w:pPr>
        <w:pStyle w:val="Normal"/>
        <w:spacing w:lineRule="auto" w:line="360"/>
        <w:jc w:val="both"/>
        <w:rPr>
          <w:rFonts w:eastAsia="宋体" w:eastAsiaTheme="minorEastAsia"/>
          <w:sz w:val="32"/>
          <w:szCs w:val="24"/>
        </w:rPr>
      </w:pPr>
      <w:r>
        <w:rPr>
          <w:rFonts w:eastAsia="宋体" w:eastAsiaTheme="minorEastAsia"/>
          <w:sz w:val="32"/>
          <w:szCs w:val="24"/>
        </w:rPr>
        <w:t>This is the branch of science that deals with charges at rest.</w:t>
      </w:r>
    </w:p>
    <w:p>
      <w:pPr>
        <w:pStyle w:val="Normal"/>
        <w:spacing w:lineRule="auto" w:line="360"/>
        <w:jc w:val="both"/>
        <w:rPr>
          <w:rFonts w:eastAsia="宋体" w:eastAsiaTheme="minorEastAsia"/>
          <w:sz w:val="32"/>
          <w:szCs w:val="24"/>
        </w:rPr>
      </w:pPr>
      <w:r>
        <w:rPr>
          <w:rFonts w:eastAsia="宋体" w:eastAsiaTheme="minorEastAsia"/>
          <w:sz w:val="32"/>
          <w:szCs w:val="24"/>
        </w:rPr>
        <w:t>It should be noted that all bodies or objects contain charges.</w:t>
      </w:r>
    </w:p>
    <w:p>
      <w:pPr>
        <w:pStyle w:val="Normal"/>
        <w:spacing w:lineRule="auto" w:line="360"/>
        <w:jc w:val="both"/>
        <w:rPr>
          <w:rFonts w:eastAsia="宋体" w:eastAsiaTheme="minorEastAsia"/>
          <w:sz w:val="32"/>
          <w:szCs w:val="24"/>
        </w:rPr>
      </w:pPr>
      <w:r>
        <w:rPr>
          <w:rFonts w:eastAsia="宋体" w:eastAsiaTheme="minorEastAsia"/>
          <w:sz w:val="32"/>
          <w:szCs w:val="24"/>
        </w:rPr>
        <w:t>Accord to Franklin, a body can be positively charged or negatively charged.</w:t>
      </w:r>
    </w:p>
    <w:p>
      <w:pPr>
        <w:pStyle w:val="Normal"/>
        <w:spacing w:lineRule="auto" w:line="360"/>
        <w:jc w:val="both"/>
        <w:rPr>
          <w:rFonts w:eastAsia="宋体" w:eastAsiaTheme="minorEastAsia"/>
          <w:sz w:val="32"/>
          <w:szCs w:val="24"/>
        </w:rPr>
      </w:pPr>
      <w:r>
        <w:rPr>
          <w:rFonts w:eastAsia="宋体" w:eastAsiaTheme="minorEastAsia"/>
          <w:sz w:val="32"/>
          <w:szCs w:val="24"/>
        </w:rPr>
        <w:t>A body is said to have a positive charge if it contains excess positive charges (more positive charges than negative charges) or deficient negative charges. Likewise, a body is said to be negatively charged if it has excess negative charges and deficient positive charges. However, a body is said to be neutral if has an equal number of positive and negative charges.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METHODS OF CHARGING BODIES</w:t>
      </w:r>
    </w:p>
    <w:p>
      <w:pPr>
        <w:pStyle w:val="ListParagraph"/>
        <w:numPr>
          <w:ilvl w:val="0"/>
          <w:numId w:val="77"/>
        </w:numPr>
        <w:spacing w:lineRule="auto" w:line="360"/>
        <w:jc w:val="both"/>
        <w:rPr>
          <w:rFonts w:eastAsia="宋体" w:eastAsiaTheme="minorEastAsia"/>
          <w:sz w:val="32"/>
          <w:szCs w:val="24"/>
        </w:rPr>
      </w:pPr>
      <w:r>
        <w:rPr>
          <w:rFonts w:eastAsia="宋体" w:eastAsiaTheme="minorEastAsia"/>
          <w:sz w:val="32"/>
          <w:szCs w:val="24"/>
        </w:rPr>
        <w:t>Charging by contact: This involves putting a charged body in contact with a neutral body. In this process, a neutral body is placed in contact with a charged body. During contact, charges will flow from the charged body to the uncharged (the neutral body) until the two bodies have equal magnitude of the same charge. After the separation of the two bodies it will be observed that body bodies have equal magnitude and have the same type of charge (either positive or negative).</w:t>
      </w:r>
    </w:p>
    <w:p>
      <w:pPr>
        <w:pStyle w:val="Normal"/>
        <w:spacing w:lineRule="auto" w:line="360"/>
        <w:jc w:val="both"/>
        <w:rPr>
          <w:rFonts w:eastAsia="宋体" w:eastAsiaTheme="minorEastAsia"/>
          <w:sz w:val="32"/>
          <w:szCs w:val="24"/>
        </w:rPr>
      </w:pPr>
      <w:r>
        <w:rPr>
          <w:rFonts w:eastAsia="宋体" w:eastAsiaTheme="minorEastAsia"/>
          <w:sz w:val="32"/>
          <w:szCs w:val="24"/>
        </w:rPr>
        <w:t>The two bodies should always be placed on insulating stands in order to prevent the flow of charge from the body to the earth or from the earth to the object.</w:t>
      </w:r>
    </w:p>
    <w:p>
      <w:pPr>
        <w:pStyle w:val="ListParagraph"/>
        <w:numPr>
          <w:ilvl w:val="0"/>
          <w:numId w:val="77"/>
        </w:numPr>
        <w:spacing w:lineRule="auto" w:line="360"/>
        <w:jc w:val="both"/>
        <w:rPr>
          <w:rFonts w:eastAsia="宋体" w:eastAsiaTheme="minorEastAsia"/>
          <w:sz w:val="32"/>
          <w:szCs w:val="24"/>
        </w:rPr>
      </w:pPr>
      <w:r>
        <w:rPr>
          <w:rFonts w:eastAsia="宋体" w:eastAsiaTheme="minorEastAsia"/>
          <w:sz w:val="32"/>
          <w:szCs w:val="24"/>
        </w:rPr>
        <w:t>Charging by friction: This involves rubbing two bodies against each other in order to produce charges</w:t>
      </w:r>
    </w:p>
    <w:p>
      <w:pPr>
        <w:pStyle w:val="ListParagraph"/>
        <w:spacing w:lineRule="auto" w:line="360"/>
        <w:jc w:val="both"/>
        <w:rPr>
          <w:rFonts w:eastAsia="宋体" w:eastAsiaTheme="minorEastAsia"/>
          <w:sz w:val="32"/>
          <w:szCs w:val="24"/>
        </w:rPr>
      </w:pPr>
      <w:r>
        <w:rPr>
          <w:rFonts w:eastAsia="宋体" w:eastAsiaTheme="minorEastAsia"/>
          <w:sz w:val="32"/>
          <w:szCs w:val="24"/>
        </w:rPr>
        <w:t>Negative charges can be produced by rubbing ebonite rod with fur. The fur becomes positively charged and the ebonite (hard rubber) rod is then negatively charged.</w:t>
      </w:r>
    </w:p>
    <w:p>
      <w:pPr>
        <w:pStyle w:val="ListParagraph"/>
        <w:spacing w:lineRule="auto" w:line="360"/>
        <w:jc w:val="both"/>
        <w:rPr>
          <w:rFonts w:eastAsia="宋体" w:eastAsiaTheme="minorEastAsia"/>
          <w:sz w:val="32"/>
          <w:szCs w:val="24"/>
        </w:rPr>
      </w:pPr>
      <w:r>
        <w:rPr>
          <w:rFonts w:eastAsia="宋体" w:eastAsiaTheme="minorEastAsia"/>
          <w:sz w:val="32"/>
          <w:szCs w:val="24"/>
        </w:rPr>
        <w:t>Positive charges can be produced by rubbing glass rod with silk. The glass acquires a net positive charge.</w:t>
      </w:r>
    </w:p>
    <w:p>
      <w:pPr>
        <w:pStyle w:val="ListParagraph"/>
        <w:spacing w:lineRule="auto" w:line="360"/>
        <w:jc w:val="both"/>
        <w:rPr>
          <w:rFonts w:eastAsia="宋体" w:eastAsiaTheme="minorEastAsia"/>
          <w:sz w:val="32"/>
          <w:szCs w:val="24"/>
        </w:rPr>
      </w:pPr>
      <w:r>
        <w:rPr>
          <w:rFonts w:eastAsia="宋体" w:eastAsiaTheme="minorEastAsia"/>
          <w:sz w:val="32"/>
          <w:szCs w:val="24"/>
        </w:rPr>
        <w:t>In charging by friction, the net charge is zero (that is the amount of charge lost is equal to the amount of charge gained)</w:t>
      </w:r>
    </w:p>
    <w:p>
      <w:pPr>
        <w:pStyle w:val="ListParagraph"/>
        <w:numPr>
          <w:ilvl w:val="0"/>
          <w:numId w:val="77"/>
        </w:numPr>
        <w:spacing w:lineRule="auto" w:line="360"/>
        <w:jc w:val="both"/>
        <w:rPr>
          <w:rFonts w:eastAsia="宋体" w:eastAsiaTheme="minorEastAsia"/>
          <w:sz w:val="32"/>
          <w:szCs w:val="24"/>
        </w:rPr>
      </w:pPr>
      <w:r>
        <w:rPr>
          <w:rFonts w:eastAsia="宋体" w:eastAsiaTheme="minorEastAsia"/>
          <w:sz w:val="32"/>
          <w:szCs w:val="24"/>
        </w:rPr>
        <w:t>Charging by induction: In charging by induction there is no contact between the some steps are taken which include</w:t>
      </w:r>
    </w:p>
    <w:p>
      <w:pPr>
        <w:pStyle w:val="ListParagraph"/>
        <w:spacing w:lineRule="auto" w:line="360"/>
        <w:jc w:val="both"/>
        <w:rPr>
          <w:rFonts w:eastAsia="宋体" w:eastAsiaTheme="minorEastAsia"/>
          <w:sz w:val="32"/>
          <w:szCs w:val="24"/>
        </w:rPr>
      </w:pPr>
      <w:r>
        <w:rPr>
          <w:rFonts w:eastAsia="宋体" w:eastAsiaTheme="minorEastAsia"/>
          <w:sz w:val="32"/>
          <w:szCs w:val="24"/>
        </w:rPr>
        <w:t>A body called the induced body (or induced charge) is being charged by another object called the inducing body (or inducing charge)</w:t>
      </w:r>
    </w:p>
    <w:p>
      <w:pPr>
        <w:pStyle w:val="ListParagraph"/>
        <w:spacing w:lineRule="auto" w:line="360"/>
        <w:jc w:val="both"/>
        <w:rPr>
          <w:rFonts w:eastAsia="宋体" w:eastAsiaTheme="minorEastAsia"/>
          <w:sz w:val="32"/>
          <w:szCs w:val="24"/>
        </w:rPr>
      </w:pPr>
      <w:r>
        <w:rPr>
          <w:rFonts w:eastAsia="宋体" w:eastAsiaTheme="minorEastAsia"/>
          <w:sz w:val="32"/>
          <w:szCs w:val="24"/>
        </w:rPr>
        <w:t>Step 1: To make a body negatively charged, a positively charged rod is brought near the body. Since unlike charges attract and like charges repel, the positive charges (in the body) are repelled from the rod while the negative charges are attracted to the rod. However, the rod must not touch the body</w:t>
      </w:r>
    </w:p>
    <w:p>
      <w:pPr>
        <w:pStyle w:val="ListParagraph"/>
        <w:spacing w:lineRule="auto" w:line="360"/>
        <w:jc w:val="both"/>
        <w:rPr>
          <w:rFonts w:eastAsia="宋体" w:eastAsiaTheme="minorEastAsia"/>
          <w:sz w:val="32"/>
          <w:szCs w:val="24"/>
        </w:rPr>
      </w:pPr>
      <w:r>
        <w:rPr>
          <w:rFonts w:eastAsia="宋体" w:eastAsiaTheme="minorEastAsia"/>
          <w:sz w:val="32"/>
          <w:szCs w:val="24"/>
        </w:rPr>
        <w:t>Step 2: Earthling is carried out by touching the body making negative charges to flow into the body to neutralize the positive charges</w:t>
      </w:r>
    </w:p>
    <w:p>
      <w:pPr>
        <w:pStyle w:val="ListParagraph"/>
        <w:spacing w:lineRule="auto" w:line="360"/>
        <w:jc w:val="both"/>
        <w:rPr>
          <w:rFonts w:eastAsia="宋体" w:eastAsiaTheme="minorEastAsia"/>
          <w:sz w:val="32"/>
          <w:szCs w:val="24"/>
        </w:rPr>
      </w:pPr>
      <w:r>
        <w:rPr>
          <w:rFonts w:eastAsia="宋体" w:eastAsiaTheme="minorEastAsia"/>
          <w:sz w:val="32"/>
          <w:szCs w:val="24"/>
        </w:rPr>
        <w:t>Step 3: The finger is then removed</w:t>
      </w:r>
    </w:p>
    <w:p>
      <w:pPr>
        <w:pStyle w:val="ListParagraph"/>
        <w:spacing w:lineRule="auto" w:line="360"/>
        <w:jc w:val="both"/>
        <w:rPr>
          <w:rFonts w:eastAsia="宋体" w:eastAsiaTheme="minorEastAsia"/>
          <w:sz w:val="32"/>
          <w:szCs w:val="24"/>
        </w:rPr>
      </w:pPr>
      <w:r>
        <w:rPr>
          <w:rFonts w:eastAsia="宋体" w:eastAsiaTheme="minorEastAsia"/>
          <w:sz w:val="32"/>
          <w:szCs w:val="24"/>
        </w:rPr>
        <w:t>Step 4: The rod is also removed thereby leaving the body negatively charged.</w:t>
      </w:r>
    </w:p>
    <w:p>
      <w:pPr>
        <w:pStyle w:val="ListParagraph"/>
        <w:spacing w:lineRule="auto" w:line="360"/>
        <w:jc w:val="both"/>
        <w:rPr>
          <w:rFonts w:eastAsia="宋体" w:eastAsiaTheme="minorEastAsia"/>
          <w:sz w:val="32"/>
          <w:szCs w:val="24"/>
        </w:rPr>
      </w:pPr>
      <w:r>
        <w:rPr>
          <w:rFonts w:eastAsia="宋体" w:eastAsiaTheme="minorEastAsia"/>
          <w:sz w:val="32"/>
          <w:szCs w:val="24"/>
        </w:rPr>
        <w:t>To make the body positively charged, a negative rod is used.</w:t>
      </w:r>
    </w:p>
    <w:p>
      <w:pPr>
        <w:pStyle w:val="ListParagraph"/>
        <w:spacing w:lineRule="auto" w:line="360"/>
        <w:jc w:val="both"/>
        <w:rPr>
          <w:rFonts w:eastAsia="宋体" w:eastAsiaTheme="minorEastAsia"/>
          <w:sz w:val="32"/>
          <w:szCs w:val="24"/>
        </w:rPr>
      </w:pPr>
      <w:r>
        <w:rPr>
          <w:rFonts w:eastAsia="宋体" w:eastAsiaTheme="minorEastAsia"/>
          <w:sz w:val="32"/>
          <w:szCs w:val="24"/>
        </w:rPr>
        <w:t>It can be observed that after the induction process, both the induced charge and the inducing charge have equal magnitude but opposite charges.</w:t>
      </w:r>
    </w:p>
    <w:p>
      <w:pPr>
        <w:pStyle w:val="ListParagraph"/>
        <w:spacing w:lineRule="auto" w:line="360"/>
        <w:jc w:val="both"/>
        <w:rPr>
          <w:rFonts w:eastAsia="宋体" w:eastAsiaTheme="minorEastAsia"/>
          <w:sz w:val="32"/>
          <w:szCs w:val="24"/>
        </w:rPr>
      </w:pPr>
      <w:r>
        <w:rPr>
          <w:rFonts w:eastAsia="宋体" w:eastAsiaTheme="minorEastAsia"/>
          <w:sz w:val="32"/>
          <w:szCs w:val="24"/>
        </w:rPr>
        <w:t>This process is also used in charging the gold leaf (or gold foil) electroscope</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DISTRIBUTION OF CHARGES ON A BODY</w:t>
      </w:r>
    </w:p>
    <w:p>
      <w:pPr>
        <w:pStyle w:val="Normal"/>
        <w:spacing w:lineRule="auto" w:line="360"/>
        <w:jc w:val="both"/>
        <w:rPr>
          <w:rFonts w:eastAsia="宋体" w:eastAsiaTheme="minorEastAsia"/>
          <w:sz w:val="32"/>
          <w:szCs w:val="24"/>
        </w:rPr>
      </w:pPr>
      <w:r>
        <w:rPr>
          <w:rFonts w:eastAsia="宋体" w:eastAsiaTheme="minorEastAsia"/>
          <w:sz w:val="32"/>
          <w:szCs w:val="24"/>
        </w:rPr>
        <w:t>According to the ice-pail experiment, the net charge on a body is always found outside the body.</w:t>
      </w:r>
    </w:p>
    <w:p>
      <w:pPr>
        <w:pStyle w:val="Normal"/>
        <w:spacing w:lineRule="auto" w:line="360"/>
        <w:jc w:val="both"/>
        <w:rPr>
          <w:rFonts w:eastAsia="宋体" w:eastAsiaTheme="minorEastAsia"/>
          <w:sz w:val="32"/>
          <w:szCs w:val="24"/>
        </w:rPr>
      </w:pPr>
      <w:r>
        <w:rPr>
          <w:rFonts w:eastAsia="宋体" w:eastAsiaTheme="minorEastAsia"/>
          <w:sz w:val="32"/>
          <w:szCs w:val="24"/>
        </w:rPr>
        <w:t>Any excess charge on a conductor resides on the surface of the conductor and not in the conductor; remember excess charges.</w:t>
      </w:r>
    </w:p>
    <w:p>
      <w:pPr>
        <w:pStyle w:val="Normal"/>
        <w:spacing w:lineRule="auto" w:line="360"/>
        <w:jc w:val="both"/>
        <w:rPr>
          <w:rFonts w:eastAsia="宋体" w:eastAsiaTheme="minorEastAsia"/>
          <w:sz w:val="32"/>
          <w:szCs w:val="24"/>
        </w:rPr>
      </w:pPr>
      <w:r>
        <w:rPr>
          <w:rFonts w:eastAsia="宋体" w:eastAsiaTheme="minorEastAsia"/>
          <w:sz w:val="32"/>
          <w:szCs w:val="24"/>
        </w:rPr>
        <w:t>For a uniform body like a spherical body, the charges are distributed uniformly outside the body and are in are orderly manner.</w:t>
      </w:r>
    </w:p>
    <w:p>
      <w:pPr>
        <w:pStyle w:val="Normal"/>
        <w:spacing w:lineRule="auto" w:line="360"/>
        <w:jc w:val="both"/>
        <w:rPr>
          <w:rFonts w:eastAsia="宋体" w:eastAsiaTheme="minorEastAsia"/>
          <w:sz w:val="32"/>
          <w:szCs w:val="24"/>
        </w:rPr>
      </w:pPr>
      <w:r>
        <w:rPr>
          <w:rFonts w:eastAsia="宋体" w:eastAsiaTheme="minorEastAsia"/>
          <w:sz w:val="32"/>
          <w:szCs w:val="24"/>
        </w:rPr>
        <w:t>For a pear shaped body or a pointed body, the charges are concentrated at the pointed end (i.e. the surface charge density is maximum at the pointed end)</w:t>
      </w:r>
    </w:p>
    <w:p>
      <w:pPr>
        <w:pStyle w:val="Normal"/>
        <w:spacing w:lineRule="auto" w:line="360"/>
        <w:jc w:val="both"/>
        <w:rPr>
          <w:rFonts w:eastAsia="宋体" w:eastAsiaTheme="minorEastAsia"/>
          <w:sz w:val="32"/>
          <w:szCs w:val="24"/>
        </w:rPr>
      </w:pPr>
      <w:r>
        <w:rPr>
          <w:rFonts w:eastAsia="宋体" w:eastAsiaTheme="minorEastAsia"/>
          <w:sz w:val="32"/>
          <w:szCs w:val="24"/>
        </w:rPr>
        <w:t>The concept of charge distribution on bodies is used in lightning conductors.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LIGHTNING CONDUCTOR</w:t>
      </w:r>
    </w:p>
    <w:p>
      <w:pPr>
        <w:pStyle w:val="Normal"/>
        <w:spacing w:lineRule="auto" w:line="360"/>
        <w:jc w:val="both"/>
        <w:rPr>
          <w:rFonts w:eastAsia="宋体" w:eastAsiaTheme="minorEastAsia"/>
          <w:sz w:val="32"/>
          <w:szCs w:val="24"/>
        </w:rPr>
      </w:pPr>
      <w:r>
        <w:rPr>
          <w:rFonts w:eastAsia="宋体" w:eastAsiaTheme="minorEastAsia"/>
          <w:sz w:val="32"/>
          <w:szCs w:val="24"/>
        </w:rPr>
        <w:t>These are conductors mainly made of copper which are used (a lot in houses and buildings) to transfer excess charges from the atmosphere (during lightning or thunder storms) to the earth’s crust. These conductors help to prevent lightning damages on electric materials.</w:t>
      </w:r>
    </w:p>
    <w:p>
      <w:pPr>
        <w:pStyle w:val="Normal"/>
        <w:spacing w:lineRule="auto" w:line="360"/>
        <w:jc w:val="both"/>
        <w:rPr>
          <w:rFonts w:eastAsia="宋体" w:eastAsiaTheme="minorEastAsia"/>
          <w:sz w:val="32"/>
          <w:szCs w:val="24"/>
        </w:rPr>
      </w:pPr>
      <w:r>
        <w:rPr>
          <w:rFonts w:eastAsia="宋体" w:eastAsiaTheme="minorEastAsia"/>
          <w:sz w:val="32"/>
          <w:szCs w:val="24"/>
        </w:rPr>
        <w:t>A lightning conductor consists of a copper strip with shatply pointed end projecting above the building to be protected while the lower end is connected to a metal plate buried below the earth.</w:t>
      </w:r>
    </w:p>
    <w:p>
      <w:pPr>
        <w:pStyle w:val="Normal"/>
        <w:spacing w:lineRule="auto" w:line="360"/>
        <w:jc w:val="both"/>
        <w:rPr>
          <w:rFonts w:eastAsia="宋体" w:eastAsiaTheme="minorEastAsia"/>
          <w:sz w:val="32"/>
          <w:szCs w:val="24"/>
        </w:rPr>
      </w:pPr>
      <w:r>
        <w:rPr>
          <w:rFonts w:eastAsia="宋体" w:eastAsiaTheme="minorEastAsia"/>
          <w:sz w:val="32"/>
          <w:szCs w:val="24"/>
        </w:rPr>
        <w:t>If a positively charged cloud passes over the building, negative electric charges are induced at the tip of the lightning conductor, thereby forming a dipole with the cloud. The high electric field thus set up between the cloud and the tip of the conductor results in the ionization of the atoms of the air, with negative ions drifting towards the cloud and thereby neutralizing the positive charges.</w:t>
      </w:r>
    </w:p>
    <w:p>
      <w:pPr>
        <w:pStyle w:val="Normal"/>
        <w:spacing w:lineRule="auto" w:line="360"/>
        <w:jc w:val="both"/>
        <w:rPr>
          <w:rFonts w:eastAsia="宋体" w:eastAsiaTheme="minorEastAsia"/>
          <w:sz w:val="32"/>
          <w:szCs w:val="24"/>
        </w:rPr>
      </w:pPr>
      <w:r>
        <w:rPr>
          <w:rFonts w:eastAsia="宋体" w:eastAsiaTheme="minorEastAsia"/>
          <w:sz w:val="32"/>
          <w:szCs w:val="24"/>
        </w:rPr>
        <w:t>Lightning is caused by a storm cloud which is highly charged as a result of the rubbing action between the cloud and the air (charging by friction). The sudden flow of charges between the cloud and the earth results in a lightning flash.</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GOLD LEAF ELECTROSCOPE</w:t>
      </w:r>
    </w:p>
    <w:p>
      <w:pPr>
        <w:pStyle w:val="Normal"/>
        <w:spacing w:lineRule="auto" w:line="360"/>
        <w:jc w:val="both"/>
        <w:rPr>
          <w:rFonts w:eastAsia="宋体" w:eastAsiaTheme="minorEastAsia"/>
          <w:sz w:val="32"/>
          <w:szCs w:val="24"/>
        </w:rPr>
      </w:pPr>
      <w:r>
        <w:rPr>
          <w:rFonts w:eastAsia="宋体" w:eastAsiaTheme="minorEastAsia"/>
          <w:sz w:val="32"/>
          <w:szCs w:val="24"/>
        </w:rPr>
        <w:t>This is a device used for detecting the nature of charges (whether positive or negative charges) on a body. It comprises a metal cap, a thin conducting rod and a gold leaf all enclosed in a glass window.</w:t>
      </w:r>
    </w:p>
    <w:p>
      <w:pPr>
        <w:pStyle w:val="Normal"/>
        <w:spacing w:lineRule="auto" w:line="360"/>
        <w:jc w:val="both"/>
        <w:rPr>
          <w:rFonts w:eastAsia="宋体" w:eastAsiaTheme="minorEastAsia"/>
          <w:sz w:val="32"/>
          <w:szCs w:val="24"/>
        </w:rPr>
      </w:pPr>
      <w:r>
        <w:rPr>
          <w:rFonts w:eastAsia="宋体" w:eastAsiaTheme="minorEastAsia"/>
          <w:sz w:val="32"/>
          <w:szCs w:val="24"/>
        </w:rPr>
        <w:t>Before a gold leaf electroscope can be used it must first be charged.</w:t>
      </w:r>
    </w:p>
    <w:p>
      <w:pPr>
        <w:pStyle w:val="Normal"/>
        <w:spacing w:lineRule="auto" w:line="360"/>
        <w:jc w:val="both"/>
        <w:rPr>
          <w:rFonts w:eastAsia="宋体" w:eastAsiaTheme="minorEastAsia"/>
          <w:sz w:val="32"/>
          <w:szCs w:val="24"/>
        </w:rPr>
      </w:pPr>
      <w:r>
        <w:rPr>
          <w:rFonts w:eastAsia="宋体" w:eastAsiaTheme="minorEastAsia"/>
          <w:sz w:val="32"/>
          <w:szCs w:val="24"/>
        </w:rPr>
        <w:t>The gold foil is charged by the process of induction. A charged body is placed close to the cap of the electroscope and then the cap is earthed. The electroscope can also be charged by contact.</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 </w:t>
      </w:r>
      <w:r>
        <w:rPr>
          <w:rFonts w:eastAsia="宋体" w:eastAsiaTheme="minorEastAsia"/>
          <w:sz w:val="32"/>
          <w:szCs w:val="24"/>
        </w:rPr>
        <w:t>When a body is placed on a gold leaf electroscope and the gold leaf diverges, it implies that the body and the electroscope have identical charges. However, once the body is placed on the gold leaf and the gold leaf collapses, it indicates that the body and opposite charges.</w:t>
      </w:r>
    </w:p>
    <w:p>
      <w:pPr>
        <w:pStyle w:val="Normal"/>
        <w:spacing w:lineRule="auto" w:line="360"/>
        <w:jc w:val="both"/>
        <w:rPr>
          <w:rFonts w:eastAsia="宋体" w:eastAsiaTheme="minorEastAsia"/>
          <w:sz w:val="32"/>
          <w:szCs w:val="24"/>
        </w:rPr>
      </w:pPr>
      <w:r>
        <w:rPr>
          <w:rFonts w:eastAsia="宋体" w:eastAsiaTheme="minorEastAsia"/>
          <w:sz w:val="32"/>
          <w:szCs w:val="24"/>
        </w:rPr>
        <w:t>However, if the body placed on the electroscope is neutral, the gold leaf will also collapse.</w:t>
      </w:r>
    </w:p>
    <w:tbl>
      <w:tblPr>
        <w:tblStyle w:val="10"/>
        <w:tblW w:w="9576" w:type="dxa"/>
        <w:jc w:val="left"/>
        <w:tblInd w:w="0" w:type="dxa"/>
        <w:tblLayout w:type="fixed"/>
        <w:tblCellMar>
          <w:top w:w="0" w:type="dxa"/>
          <w:left w:w="108" w:type="dxa"/>
          <w:bottom w:w="0" w:type="dxa"/>
          <w:right w:w="108" w:type="dxa"/>
        </w:tblCellMar>
      </w:tblPr>
      <w:tblGrid>
        <w:gridCol w:w="3192"/>
        <w:gridCol w:w="3192"/>
        <w:gridCol w:w="3192"/>
      </w:tblGrid>
      <w:tr>
        <w:trPr/>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Charge of Electroscope</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Charge of body</w:t>
            </w:r>
          </w:p>
        </w:tc>
        <w:tc>
          <w:tcPr>
            <w:tcW w:w="3192" w:type="dxa"/>
            <w:tcBorders/>
          </w:tcPr>
          <w:p>
            <w:pPr>
              <w:pStyle w:val="Normal"/>
              <w:widowControl/>
              <w:spacing w:lineRule="auto" w:line="360" w:before="0" w:after="0"/>
              <w:jc w:val="both"/>
              <w:rPr>
                <w:rFonts w:eastAsia="宋体" w:eastAsiaTheme="minorEastAsia"/>
                <w:sz w:val="32"/>
                <w:szCs w:val="24"/>
              </w:rPr>
            </w:pPr>
            <w:r>
              <w:rPr>
                <w:rFonts w:eastAsia="宋体" w:eastAsiaTheme="minorEastAsia"/>
                <w:kern w:val="0"/>
                <w:sz w:val="32"/>
                <w:szCs w:val="24"/>
              </w:rPr>
              <w:t>Effect on Gold leaf</w:t>
            </w:r>
          </w:p>
        </w:tc>
      </w:tr>
      <w:tr>
        <w:trPr/>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Divergence</m:t>
                </m:r>
              </m:oMath>
            </m:oMathPara>
          </w:p>
        </w:tc>
      </w:tr>
      <w:tr>
        <w:trPr/>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Divergence</m:t>
                </m:r>
              </m:oMath>
            </m:oMathPara>
          </w:p>
        </w:tc>
      </w:tr>
      <w:tr>
        <w:trPr/>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Neutral</m:t>
                </m:r>
              </m:oMath>
            </m:oMathPara>
          </w:p>
        </w:tc>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Neutral</m:t>
                </m:r>
              </m:oMath>
            </m:oMathPara>
          </w:p>
        </w:tc>
        <w:tc>
          <w:tcPr>
            <w:tcW w:w="3192" w:type="dxa"/>
            <w:tcBorders/>
          </w:tcPr>
          <w:p>
            <w:pPr>
              <w:pStyle w:val="Normal"/>
              <w:widowControl/>
              <w:spacing w:lineRule="auto" w:line="360" w:before="0" w:after="0"/>
              <w:jc w:val="center"/>
              <w:rPr>
                <w:rFonts w:eastAsia="宋体" w:eastAsiaTheme="minorEastAsia"/>
                <w:sz w:val="32"/>
                <w:szCs w:val="24"/>
              </w:rPr>
            </w:pPr>
            <w:r>
              <w:rPr>
                <w:kern w:val="0"/>
                <w:sz w:val="20"/>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bl>
    <w:p>
      <w:pPr>
        <w:pStyle w:val="Normal"/>
        <w:spacing w:lineRule="auto" w:line="360"/>
        <w:jc w:val="both"/>
        <w:rPr>
          <w:rFonts w:eastAsia="宋体" w:eastAsiaTheme="minorEastAsia"/>
          <w:sz w:val="32"/>
          <w:szCs w:val="24"/>
        </w:rPr>
      </w:pPr>
      <w:r>
        <w:rPr>
          <w:rFonts w:eastAsia="宋体" w:eastAsiaTheme="minorEastAsia"/>
          <w:sz w:val="32"/>
          <w:szCs w:val="24"/>
        </w:rPr>
        <w:t xml:space="preserve"> </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USES OF THE GOLD LEAF ELECTROSCOPE</w:t>
      </w:r>
    </w:p>
    <w:p>
      <w:pPr>
        <w:pStyle w:val="Normal"/>
        <w:spacing w:lineRule="auto" w:line="360"/>
        <w:jc w:val="both"/>
        <w:rPr>
          <w:rFonts w:eastAsia="宋体" w:eastAsiaTheme="minorEastAsia"/>
          <w:sz w:val="32"/>
          <w:szCs w:val="24"/>
        </w:rPr>
      </w:pPr>
      <w:r>
        <w:rPr>
          <w:rFonts w:eastAsia="宋体" w:eastAsiaTheme="minorEastAsia"/>
          <w:sz w:val="32"/>
          <w:szCs w:val="24"/>
        </w:rPr>
        <w:t>They are used to detect the nature of charges</w:t>
      </w:r>
    </w:p>
    <w:p>
      <w:pPr>
        <w:pStyle w:val="Normal"/>
        <w:spacing w:lineRule="auto" w:line="360"/>
        <w:jc w:val="both"/>
        <w:rPr>
          <w:rFonts w:eastAsia="宋体" w:eastAsiaTheme="minorEastAsia"/>
          <w:sz w:val="32"/>
          <w:szCs w:val="24"/>
        </w:rPr>
      </w:pPr>
      <w:r>
        <w:rPr>
          <w:rFonts w:eastAsia="宋体" w:eastAsiaTheme="minorEastAsia"/>
          <w:sz w:val="32"/>
          <w:szCs w:val="24"/>
        </w:rPr>
        <w:t>They are used for comparing the magnitude of charges</w:t>
      </w:r>
    </w:p>
    <w:p>
      <w:pPr>
        <w:pStyle w:val="Normal"/>
        <w:spacing w:lineRule="auto" w:line="360"/>
        <w:jc w:val="both"/>
        <w:rPr>
          <w:rFonts w:eastAsia="宋体" w:eastAsiaTheme="minorEastAsia"/>
          <w:sz w:val="32"/>
          <w:szCs w:val="24"/>
        </w:rPr>
      </w:pPr>
      <w:r>
        <w:rPr>
          <w:rFonts w:eastAsia="宋体" w:eastAsiaTheme="minorEastAsia"/>
          <w:sz w:val="32"/>
          <w:szCs w:val="24"/>
        </w:rPr>
        <w:t>They can also be employed as volt meters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OTHER DEVICES IN ELECTROSTATICS</w:t>
      </w:r>
    </w:p>
    <w:p>
      <w:pPr>
        <w:pStyle w:val="ListParagraph"/>
        <w:numPr>
          <w:ilvl w:val="0"/>
          <w:numId w:val="78"/>
        </w:numPr>
        <w:spacing w:lineRule="auto" w:line="360"/>
        <w:jc w:val="both"/>
        <w:rPr>
          <w:rFonts w:eastAsia="宋体" w:eastAsiaTheme="minorEastAsia"/>
          <w:sz w:val="32"/>
          <w:szCs w:val="24"/>
        </w:rPr>
      </w:pPr>
      <w:r>
        <w:rPr>
          <w:rFonts w:eastAsia="宋体" w:eastAsiaTheme="minorEastAsia"/>
          <w:sz w:val="32"/>
          <w:szCs w:val="24"/>
        </w:rPr>
        <w:t>Proof plane: This device is used for transferring large amount of charges from one body to another</w:t>
      </w:r>
    </w:p>
    <w:p>
      <w:pPr>
        <w:pStyle w:val="ListParagraph"/>
        <w:numPr>
          <w:ilvl w:val="0"/>
          <w:numId w:val="78"/>
        </w:numPr>
        <w:spacing w:lineRule="auto" w:line="360"/>
        <w:jc w:val="both"/>
        <w:rPr>
          <w:rFonts w:eastAsia="宋体" w:eastAsiaTheme="minorEastAsia"/>
          <w:sz w:val="32"/>
          <w:szCs w:val="24"/>
        </w:rPr>
      </w:pPr>
      <w:r>
        <w:rPr>
          <w:rFonts w:eastAsia="宋体" w:eastAsiaTheme="minorEastAsia"/>
          <w:sz w:val="32"/>
          <w:szCs w:val="24"/>
        </w:rPr>
        <w:t>Electrophorus: This device is used for securing large amount of similar charges by induction.</w:t>
      </w:r>
    </w:p>
    <w:p>
      <w:pPr>
        <w:pStyle w:val="ListParagraph"/>
        <w:numPr>
          <w:ilvl w:val="0"/>
          <w:numId w:val="78"/>
        </w:numPr>
        <w:spacing w:lineRule="auto" w:line="360"/>
        <w:jc w:val="both"/>
        <w:rPr>
          <w:rFonts w:eastAsia="宋体" w:eastAsiaTheme="minorEastAsia"/>
          <w:sz w:val="32"/>
          <w:szCs w:val="24"/>
        </w:rPr>
      </w:pPr>
      <w:r>
        <w:rPr>
          <w:rFonts w:eastAsia="宋体" w:eastAsiaTheme="minorEastAsia"/>
          <w:sz w:val="32"/>
          <w:szCs w:val="24"/>
        </w:rPr>
        <w:t>Faraday’s Net: This device is used for comparing the magnitude of charges between the order and inner part of a hollow conductor</w:t>
      </w:r>
    </w:p>
    <w:p>
      <w:pPr>
        <w:pStyle w:val="ListParagraph"/>
        <w:numPr>
          <w:ilvl w:val="0"/>
          <w:numId w:val="78"/>
        </w:numPr>
        <w:spacing w:lineRule="auto" w:line="360"/>
        <w:jc w:val="both"/>
        <w:rPr>
          <w:rFonts w:eastAsia="宋体" w:eastAsiaTheme="minorEastAsia"/>
          <w:sz w:val="32"/>
          <w:szCs w:val="24"/>
        </w:rPr>
      </w:pPr>
      <w:r>
        <w:rPr>
          <w:rFonts w:eastAsia="宋体" w:eastAsiaTheme="minorEastAsia"/>
          <w:sz w:val="32"/>
          <w:szCs w:val="24"/>
        </w:rPr>
        <w:t>Capacitor: This is a passive device used for storing charges</w:t>
      </w:r>
    </w:p>
    <w:p>
      <w:pPr>
        <w:pStyle w:val="Normal"/>
        <w:spacing w:lineRule="auto" w:line="360"/>
        <w:jc w:val="both"/>
        <w:rPr>
          <w:rFonts w:eastAsia="宋体" w:eastAsiaTheme="minorEastAsia"/>
          <w:sz w:val="32"/>
          <w:szCs w:val="24"/>
          <w:u w:val="single"/>
        </w:rPr>
      </w:pPr>
      <w:r>
        <w:rPr>
          <w:rFonts w:eastAsia="宋体" w:eastAsiaTheme="minorEastAsia"/>
          <w:sz w:val="48"/>
          <w:szCs w:val="24"/>
          <w:u w:val="single"/>
        </w:rPr>
        <w:t>CAPACITORS</w:t>
      </w:r>
    </w:p>
    <w:p>
      <w:pPr>
        <w:pStyle w:val="Normal"/>
        <w:spacing w:lineRule="auto" w:line="360"/>
        <w:jc w:val="both"/>
        <w:rPr>
          <w:rFonts w:eastAsia="宋体" w:eastAsiaTheme="minorEastAsia"/>
          <w:sz w:val="32"/>
          <w:szCs w:val="24"/>
        </w:rPr>
      </w:pPr>
      <w:r>
        <w:rPr>
          <w:rFonts w:eastAsia="宋体" w:eastAsiaTheme="minorEastAsia"/>
          <w:sz w:val="32"/>
          <w:szCs w:val="24"/>
        </w:rPr>
        <w:t>A capacitor is a passive device used for storing charges (i.e. it is a charge storage device). It is also called a condenser.</w:t>
      </w:r>
    </w:p>
    <w:p>
      <w:pPr>
        <w:pStyle w:val="Normal"/>
        <w:spacing w:lineRule="auto" w:line="360"/>
        <w:jc w:val="both"/>
        <w:rPr>
          <w:rFonts w:eastAsia="宋体" w:eastAsiaTheme="minorEastAsia"/>
          <w:sz w:val="32"/>
          <w:szCs w:val="24"/>
        </w:rPr>
      </w:pPr>
      <w:r>
        <w:rPr>
          <w:rFonts w:eastAsia="宋体" w:eastAsiaTheme="minorEastAsia"/>
          <w:sz w:val="32"/>
          <w:szCs w:val="24"/>
        </w:rPr>
        <w:t>A capacitor consists essentially of two charged flat sheets of metals (called plates) separated by an insulator (called a dielectric). The plates are connected to the plates of a battery. One plate is connected to the positive plate of the battery and the other plate of the capacitor is connected to the negative plate of the battery and the plates then become positively and negatively charged respectively.</w:t>
      </w:r>
    </w:p>
    <w:p>
      <w:pPr>
        <w:pStyle w:val="Normal"/>
        <w:spacing w:lineRule="auto" w:line="360"/>
        <w:jc w:val="both"/>
        <w:rPr>
          <w:rFonts w:eastAsia="宋体" w:eastAsiaTheme="minorEastAsia"/>
          <w:sz w:val="32"/>
          <w:szCs w:val="24"/>
        </w:rPr>
      </w:pPr>
      <w:r>
        <w:rPr>
          <w:rFonts w:eastAsia="宋体" w:eastAsiaTheme="minorEastAsia"/>
          <w:sz w:val="32"/>
          <w:szCs w:val="24"/>
        </w:rPr>
        <w:t>The charge (q) stored in a capacitor is directly proportional to the potential difference (or voltage (V)) across it.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V</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Here, c is a constant called the capacitance of the capacitor.</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CAPACITANCE</w:t>
      </w:r>
    </w:p>
    <w:p>
      <w:pPr>
        <w:pStyle w:val="Normal"/>
        <w:spacing w:lineRule="auto" w:line="360"/>
        <w:jc w:val="both"/>
        <w:rPr>
          <w:rFonts w:eastAsia="宋体" w:eastAsiaTheme="minorEastAsia"/>
          <w:sz w:val="32"/>
          <w:szCs w:val="24"/>
        </w:rPr>
      </w:pPr>
      <w:r>
        <w:rPr>
          <w:rFonts w:eastAsia="宋体" w:eastAsiaTheme="minorEastAsia"/>
          <w:sz w:val="32"/>
          <w:szCs w:val="24"/>
        </w:rPr>
        <w:t>This is defined as the ability of a material to store charges (when its plates are at different potentials). The capacitance of a capacitor is defined as the ratio of the charge stored to the potential difference (p.d.)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unit of capacitance is the farad.</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FACTORS AFFECTING THE CAPACITANCE OF A CAPACITOR</w:t>
      </w:r>
    </w:p>
    <w:p>
      <w:pPr>
        <w:pStyle w:val="ListParagraph"/>
        <w:numPr>
          <w:ilvl w:val="0"/>
          <w:numId w:val="79"/>
        </w:numPr>
        <w:spacing w:lineRule="auto" w:line="360"/>
        <w:jc w:val="both"/>
        <w:rPr>
          <w:rFonts w:eastAsia="宋体" w:eastAsiaTheme="minorEastAsia"/>
          <w:sz w:val="32"/>
          <w:szCs w:val="24"/>
        </w:rPr>
      </w:pPr>
      <w:r>
        <w:rPr>
          <w:rFonts w:eastAsia="宋体" w:eastAsiaTheme="minorEastAsia"/>
          <w:sz w:val="32"/>
          <w:szCs w:val="24"/>
        </w:rPr>
        <w:t>Area of the plate: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A</m:t>
          </m:r>
        </m:oMath>
      </m:oMathPara>
    </w:p>
    <w:p>
      <w:pPr>
        <w:pStyle w:val="ListParagraph"/>
        <w:numPr>
          <w:ilvl w:val="0"/>
          <w:numId w:val="79"/>
        </w:numPr>
        <w:spacing w:lineRule="auto" w:line="360"/>
        <w:jc w:val="both"/>
        <w:rPr>
          <w:rFonts w:eastAsia="宋体" w:eastAsiaTheme="minorEastAsia"/>
          <w:sz w:val="32"/>
          <w:szCs w:val="24"/>
        </w:rPr>
      </w:pPr>
      <w:r>
        <w:rPr>
          <w:rFonts w:eastAsia="宋体" w:eastAsiaTheme="minorEastAsia"/>
          <w:sz w:val="32"/>
          <w:szCs w:val="24"/>
        </w:rPr>
        <w:t>Distance between the plates of the capacitor:</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d</m:t>
              </m:r>
            </m:den>
          </m:f>
        </m:oMath>
      </m:oMathPara>
    </w:p>
    <w:p>
      <w:pPr>
        <w:pStyle w:val="ListParagraph"/>
        <w:numPr>
          <w:ilvl w:val="0"/>
          <w:numId w:val="79"/>
        </w:numPr>
        <w:spacing w:lineRule="auto" w:line="360"/>
        <w:jc w:val="both"/>
        <w:rPr>
          <w:rFonts w:eastAsia="宋体" w:eastAsiaTheme="minorEastAsia"/>
          <w:sz w:val="32"/>
          <w:szCs w:val="24"/>
        </w:rPr>
      </w:pPr>
      <w:r>
        <w:rPr>
          <w:rFonts w:eastAsia="宋体" w:eastAsiaTheme="minorEastAsia"/>
          <w:sz w:val="32"/>
          <w:szCs w:val="24"/>
        </w:rPr>
        <w:t>Nature of the dielectric: A dielectric is an insulator placed between the plates of the capacitor in order to increase the capacitance value of the capacitor.</w:t>
      </w:r>
    </w:p>
    <w:p>
      <w:pPr>
        <w:pStyle w:val="ListParagraph"/>
        <w:spacing w:lineRule="auto" w:line="360"/>
        <w:jc w:val="both"/>
        <w:rPr>
          <w:rFonts w:eastAsia="宋体" w:eastAsiaTheme="minorEastAsia"/>
          <w:sz w:val="32"/>
          <w:szCs w:val="24"/>
        </w:rPr>
      </w:pPr>
      <w:r>
        <w:rPr>
          <w:rFonts w:eastAsia="宋体" w:eastAsiaTheme="minorEastAsia"/>
          <w:sz w:val="32"/>
          <w:szCs w:val="24"/>
        </w:rPr>
        <w:t>Every material has a dielectric constant (K) and the capacitance is directly proportional to the dielectric constant. The dielectric constant is also called relative permittivity or permittivity constant.</w:t>
      </w:r>
    </w:p>
    <w:p>
      <w:pPr>
        <w:pStyle w:val="ListParagraph"/>
        <w:spacing w:lineRule="auto" w:line="360"/>
        <w:jc w:val="both"/>
        <w:rPr>
          <w:rFonts w:eastAsia="宋体" w:eastAsiaTheme="minorEastAsia"/>
          <w:sz w:val="32"/>
          <w:szCs w:val="24"/>
        </w:rPr>
      </w:pPr>
      <w:r>
        <w:rPr>
          <w:rFonts w:eastAsia="宋体" w:eastAsiaTheme="minorEastAsia"/>
          <w:sz w:val="32"/>
          <w:szCs w:val="24"/>
        </w:rPr>
        <w:t>The dielectric constant of a vacuum is 1. That of air is 1.0006 and that of glass is 5. Other materials like wood, paper, rubber, foam, cotton, polythene and all insulators can be used as dielectric materials.</w:t>
      </w:r>
    </w:p>
    <w:p>
      <w:pPr>
        <w:pStyle w:val="ListParagraph"/>
        <w:spacing w:lineRule="auto" w:line="360"/>
        <w:jc w:val="both"/>
        <w:rPr>
          <w:rFonts w:eastAsia="宋体" w:eastAsiaTheme="minorEastAsia"/>
          <w:sz w:val="32"/>
          <w:szCs w:val="24"/>
        </w:rPr>
      </w:pPr>
      <w:r>
        <w:rPr>
          <w:rFonts w:eastAsia="宋体" w:eastAsiaTheme="minorEastAsia"/>
          <w:sz w:val="32"/>
          <w:szCs w:val="24"/>
        </w:rPr>
        <w:t>The dielectric constant (K) of a material can be expressed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Dielectric</m:t>
          </m:r>
          <m:r>
            <w:rPr>
              <w:rFonts w:ascii="Cambria Math" w:hAnsi="Cambria Math"/>
            </w:rPr>
            <m:t xml:space="preserve">constant</m:t>
          </m:r>
          <m:r>
            <w:rPr>
              <w:rFonts w:ascii="Cambria Math" w:hAnsi="Cambria Math"/>
            </w:rPr>
            <m:t xml:space="preserve">=</m:t>
          </m:r>
          <m:f>
            <m:num>
              <m:r>
                <w:rPr>
                  <w:rFonts w:ascii="Cambria Math" w:hAnsi="Cambria Math"/>
                </w:rPr>
                <m:t xml:space="preserve">Capacitance</m:t>
              </m:r>
              <m:r>
                <w:rPr>
                  <w:rFonts w:ascii="Cambria Math" w:hAnsi="Cambria Math"/>
                </w:rPr>
                <m:t xml:space="preserve">wℎen</m:t>
              </m:r>
              <m:r>
                <w:rPr>
                  <w:rFonts w:ascii="Cambria Math" w:hAnsi="Cambria Math"/>
                </w:rPr>
                <m:t xml:space="preserve">tℎe</m:t>
              </m:r>
              <m:r>
                <w:rPr>
                  <w:rFonts w:ascii="Cambria Math" w:hAnsi="Cambria Math"/>
                </w:rPr>
                <m:t xml:space="preserve">material</m:t>
              </m:r>
              <m:r>
                <w:rPr>
                  <w:rFonts w:ascii="Cambria Math" w:hAnsi="Cambria Math"/>
                </w:rPr>
                <m:t xml:space="preserve">is</m:t>
              </m:r>
              <m:r>
                <w:rPr>
                  <w:rFonts w:ascii="Cambria Math" w:hAnsi="Cambria Math"/>
                </w:rPr>
                <m:t xml:space="preserve">used</m:t>
              </m:r>
              <m:r>
                <w:rPr>
                  <w:rFonts w:ascii="Cambria Math" w:hAnsi="Cambria Math"/>
                </w:rPr>
                <m:t xml:space="preserve">as</m:t>
              </m:r>
              <m:r>
                <w:rPr>
                  <w:rFonts w:ascii="Cambria Math" w:hAnsi="Cambria Math"/>
                </w:rPr>
                <m:t xml:space="preserve">a</m:t>
              </m:r>
              <m:r>
                <w:rPr>
                  <w:rFonts w:ascii="Cambria Math" w:hAnsi="Cambria Math"/>
                </w:rPr>
                <m:t xml:space="preserve">dielectric</m:t>
              </m:r>
            </m:num>
            <m:den>
              <m:r>
                <w:rPr>
                  <w:rFonts w:ascii="Cambria Math" w:hAnsi="Cambria Math"/>
                </w:rPr>
                <m:t xml:space="preserve">Capacitance</m:t>
              </m:r>
              <m:r>
                <w:rPr>
                  <w:rFonts w:ascii="Cambria Math" w:hAnsi="Cambria Math"/>
                </w:rPr>
                <m:t xml:space="preserve">of</m:t>
              </m:r>
              <m:r>
                <w:rPr>
                  <w:rFonts w:ascii="Cambria Math" w:hAnsi="Cambria Math"/>
                </w:rPr>
                <m:t xml:space="preserve">tℎe</m:t>
              </m:r>
              <m:r>
                <w:rPr>
                  <w:rFonts w:ascii="Cambria Math" w:hAnsi="Cambria Math"/>
                </w:rPr>
                <m:t xml:space="preserve">capacitor</m:t>
              </m:r>
              <m:r>
                <w:rPr>
                  <w:rFonts w:ascii="Cambria Math" w:hAnsi="Cambria Math"/>
                </w:rPr>
                <m:t xml:space="preserve">∈</m:t>
              </m:r>
              <m:r>
                <w:rPr>
                  <w:rFonts w:ascii="Cambria Math" w:hAnsi="Cambria Math"/>
                </w:rPr>
                <m:t xml:space="preserve">a</m:t>
              </m:r>
              <m:r>
                <w:rPr>
                  <w:rFonts w:ascii="Cambria Math" w:hAnsi="Cambria Math"/>
                </w:rPr>
                <m:t xml:space="preserve">vacuum</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sSub>
                <m:e>
                  <m:r>
                    <w:rPr>
                      <w:rFonts w:ascii="Cambria Math" w:hAnsi="Cambria Math"/>
                    </w:rPr>
                    <m:t xml:space="preserve">c</m:t>
                  </m:r>
                </m:e>
                <m:sub>
                  <m:r>
                    <w:rPr>
                      <w:rFonts w:ascii="Cambria Math" w:hAnsi="Cambria Math"/>
                    </w:rPr>
                    <m:t xml:space="preserve">m</m:t>
                  </m:r>
                </m:sub>
              </m:sSub>
            </m:num>
            <m:den>
              <m:sSub>
                <m:e>
                  <m:r>
                    <w:rPr>
                      <w:rFonts w:ascii="Cambria Math" w:hAnsi="Cambria Math"/>
                    </w:rPr>
                    <m:t xml:space="preserve">c</m:t>
                  </m:r>
                </m:e>
                <m:sub>
                  <m:r>
                    <w:rPr>
                      <w:rFonts w:ascii="Cambria Math" w:hAnsi="Cambria Math"/>
                    </w:rPr>
                    <m:t xml:space="preserve">v</m:t>
                  </m:r>
                </m:sub>
              </m:sSub>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Dielectric constant can also be expressed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Dielectric</m:t>
          </m:r>
          <m:r>
            <w:rPr>
              <w:rFonts w:ascii="Cambria Math" w:hAnsi="Cambria Math"/>
            </w:rPr>
            <m:t xml:space="preserve">constant</m:t>
          </m:r>
          <m:r>
            <w:rPr>
              <w:rFonts w:ascii="Cambria Math" w:hAnsi="Cambria Math"/>
            </w:rPr>
            <m:t xml:space="preserve">=</m:t>
          </m:r>
          <m:f>
            <m:num>
              <m:r>
                <w:rPr>
                  <w:rFonts w:ascii="Cambria Math" w:hAnsi="Cambria Math"/>
                </w:rPr>
                <m:t xml:space="preserve">permitivity</m:t>
              </m:r>
              <m:r>
                <w:rPr>
                  <w:rFonts w:ascii="Cambria Math" w:hAnsi="Cambria Math"/>
                </w:rPr>
                <m:t xml:space="preserve">of</m:t>
              </m:r>
              <m:r>
                <w:rPr>
                  <w:rFonts w:ascii="Cambria Math" w:hAnsi="Cambria Math"/>
                </w:rPr>
                <m:t xml:space="preserve">tℎe</m:t>
              </m:r>
              <m:r>
                <w:rPr>
                  <w:rFonts w:ascii="Cambria Math" w:hAnsi="Cambria Math"/>
                </w:rPr>
                <m:t xml:space="preserve">material</m:t>
              </m:r>
            </m:num>
            <m:den>
              <m:r>
                <w:rPr>
                  <w:rFonts w:ascii="Cambria Math" w:hAnsi="Cambria Math"/>
                </w:rPr>
                <m:t xml:space="preserve">Permi</m:t>
              </m:r>
              <m:r>
                <w:rPr>
                  <w:rFonts w:ascii="Cambria Math" w:hAnsi="Cambria Math"/>
                </w:rPr>
                <m:t xml:space="preserve">t</m:t>
              </m:r>
              <m:r>
                <w:rPr>
                  <w:rFonts w:ascii="Cambria Math" w:hAnsi="Cambria Math"/>
                </w:rPr>
                <m:t xml:space="preserve">ivity</m:t>
              </m:r>
              <m:r>
                <w:rPr>
                  <w:rFonts w:ascii="Cambria Math" w:hAnsi="Cambria Math"/>
                </w:rPr>
                <m:t xml:space="preserve">of</m:t>
              </m:r>
              <m:r>
                <w:rPr>
                  <w:rFonts w:ascii="Cambria Math" w:hAnsi="Cambria Math"/>
                </w:rPr>
                <m:t xml:space="preserve">free</m:t>
              </m:r>
              <m:r>
                <w:rPr>
                  <w:rFonts w:ascii="Cambria Math" w:hAnsi="Cambria Math"/>
                </w:rPr>
                <m:t xml:space="preserve">space</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K</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On combining,</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A</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d</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K</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KA</m:t>
              </m:r>
            </m:num>
            <m:den>
              <m:r>
                <w:rPr>
                  <w:rFonts w:ascii="Cambria Math" w:hAnsi="Cambria Math"/>
                </w:rPr>
                <m:t xml:space="preserve">d</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For a vacuum,</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 in a vacuum,</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unit of capacitance is called the Farad (F)</w:t>
      </w:r>
    </w:p>
    <w:p>
      <w:pPr>
        <w:pStyle w:val="Normal"/>
        <w:spacing w:lineRule="auto" w:line="360"/>
        <w:jc w:val="both"/>
        <w:rPr>
          <w:rFonts w:eastAsia="宋体" w:eastAsiaTheme="minorEastAsia"/>
          <w:sz w:val="32"/>
          <w:szCs w:val="24"/>
        </w:rPr>
      </w:pPr>
      <w:r>
        <w:rPr>
          <w:rFonts w:eastAsia="宋体" w:eastAsiaTheme="minorEastAsia"/>
          <w:sz w:val="32"/>
          <w:szCs w:val="24"/>
        </w:rPr>
        <w:t>The unit of charge is called the coulomb (C)</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ARRANGEMENT OF CAPACITORS</w:t>
      </w:r>
    </w:p>
    <w:p>
      <w:pPr>
        <w:pStyle w:val="ListParagraph"/>
        <w:numPr>
          <w:ilvl w:val="0"/>
          <w:numId w:val="80"/>
        </w:numPr>
        <w:spacing w:lineRule="auto" w:line="360"/>
        <w:jc w:val="both"/>
        <w:rPr>
          <w:rFonts w:eastAsia="宋体" w:eastAsiaTheme="minorEastAsia"/>
          <w:sz w:val="32"/>
          <w:szCs w:val="24"/>
        </w:rPr>
      </w:pPr>
      <w:r>
        <w:rPr>
          <w:rFonts w:eastAsia="宋体" w:eastAsiaTheme="minorEastAsia"/>
          <w:sz w:val="32"/>
          <w:szCs w:val="24"/>
        </w:rPr>
        <w:t>Arrangement in series: When two or more capacitors are arranged in series,</w:t>
      </w:r>
    </w:p>
    <w:p>
      <w:pPr>
        <w:pStyle w:val="Normal"/>
        <w:spacing w:lineRule="auto" w:line="360"/>
        <w:jc w:val="both"/>
        <w:rPr>
          <w:rFonts w:eastAsia="宋体" w:eastAsiaTheme="minorEastAsia"/>
          <w:sz w:val="32"/>
          <w:szCs w:val="24"/>
        </w:rPr>
      </w:pPr>
      <w:r>
        <w:rPr>
          <w:rFonts w:eastAsia="宋体" w:eastAsiaTheme="minorEastAsia"/>
          <w:sz w:val="32"/>
          <w:szCs w:val="24"/>
        </w:rPr>
        <w:t>They store equal amount of charges</w:t>
      </w:r>
    </w:p>
    <w:p>
      <w:pPr>
        <w:pStyle w:val="Normal"/>
        <w:spacing w:lineRule="auto" w:line="360"/>
        <w:jc w:val="both"/>
        <w:rPr>
          <w:rFonts w:eastAsia="宋体" w:eastAsiaTheme="minorEastAsia"/>
          <w:sz w:val="32"/>
          <w:szCs w:val="24"/>
        </w:rPr>
      </w:pPr>
      <w:r>
        <w:rPr>
          <w:rFonts w:eastAsia="宋体" w:eastAsiaTheme="minorEastAsia"/>
          <w:sz w:val="32"/>
          <w:szCs w:val="24"/>
        </w:rPr>
        <w:t>Total voltage in a circuit is the sum of potential differences across the capacitors</w:t>
      </w:r>
    </w:p>
    <w:p>
      <w:pPr>
        <w:pStyle w:val="Normal"/>
        <w:spacing w:lineRule="auto" w:line="360"/>
        <w:jc w:val="both"/>
        <w:rPr>
          <w:rFonts w:eastAsia="宋体" w:eastAsiaTheme="minorEastAsia"/>
          <w:sz w:val="32"/>
          <w:szCs w:val="24"/>
        </w:rPr>
      </w:pPr>
      <w:r>
        <w:rPr>
          <w:rFonts w:eastAsia="宋体" w:eastAsiaTheme="minorEastAsia"/>
          <w:sz w:val="32"/>
          <w:szCs w:val="24"/>
        </w:rPr>
        <w:t>The equivalent capacitance is always the smallest capacitance value</w:t>
      </w:r>
    </w:p>
    <w:p>
      <w:pPr>
        <w:pStyle w:val="Normal"/>
        <w:spacing w:lineRule="auto" w:line="360"/>
        <w:jc w:val="both"/>
        <w:rPr>
          <w:rFonts w:eastAsia="宋体" w:eastAsiaTheme="minorEastAsia"/>
          <w:sz w:val="32"/>
          <w:szCs w:val="24"/>
        </w:rPr>
      </w:pPr>
      <w:r>
        <w:rPr>
          <w:rFonts w:eastAsia="宋体" w:eastAsiaTheme="minorEastAsia"/>
          <w:sz w:val="32"/>
          <w:szCs w:val="24"/>
        </w:rPr>
        <w:t>The smallest capacitance will have the highest voltage across it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c</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3</m:t>
                  </m:r>
                </m:sub>
              </m:sSub>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sSub>
                <m:e>
                  <m:r>
                    <w:rPr>
                      <w:rFonts w:ascii="Cambria Math" w:hAnsi="Cambria Math"/>
                    </w:rPr>
                    <m:t xml:space="preserve">q</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n</m:t>
                  </m:r>
                </m:sub>
              </m:sSub>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But since the charges stored are equal,</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n</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r>
            <w:rPr>
              <w:rFonts w:ascii="Cambria Math" w:hAnsi="Cambria Math"/>
            </w:rPr>
            <m:t xml:space="preserve">q</m:t>
          </m:r>
          <m:d>
            <m:dPr>
              <m:begChr m:val="("/>
              <m:endChr m:val=")"/>
            </m:dPr>
            <m:e>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n</m:t>
                      </m:r>
                    </m:sub>
                  </m:sSub>
                </m:den>
              </m:f>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c</m:t>
              </m:r>
            </m:den>
          </m:f>
          <m:r>
            <w:rPr>
              <w:rFonts w:ascii="Cambria Math" w:hAnsi="Cambria Math"/>
            </w:rPr>
            <m:t xml:space="preserve">=</m:t>
          </m:r>
          <m:d>
            <m:dPr>
              <m:begChr m:val="("/>
              <m:endChr m:val=")"/>
            </m:dPr>
            <m:e>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n</m:t>
                      </m:r>
                    </m:sub>
                  </m:sSub>
                </m:den>
              </m:f>
            </m:e>
          </m:d>
        </m:oMath>
      </m:oMathPara>
    </w:p>
    <w:p>
      <w:pPr>
        <w:pStyle w:val="ListParagraph"/>
        <w:numPr>
          <w:ilvl w:val="0"/>
          <w:numId w:val="80"/>
        </w:numPr>
        <w:spacing w:lineRule="auto" w:line="360"/>
        <w:jc w:val="both"/>
        <w:rPr>
          <w:rFonts w:eastAsia="宋体" w:eastAsiaTheme="minorEastAsia"/>
          <w:sz w:val="32"/>
          <w:szCs w:val="24"/>
        </w:rPr>
      </w:pPr>
      <w:r>
        <w:rPr>
          <w:rFonts w:eastAsia="宋体" w:eastAsiaTheme="minorEastAsia"/>
          <w:sz w:val="32"/>
          <w:szCs w:val="24"/>
        </w:rPr>
        <w:t>Capacitors in parallel:</w:t>
      </w:r>
    </w:p>
    <w:p>
      <w:pPr>
        <w:pStyle w:val="ListParagraph"/>
        <w:numPr>
          <w:ilvl w:val="0"/>
          <w:numId w:val="81"/>
        </w:numPr>
        <w:spacing w:lineRule="auto" w:line="360"/>
        <w:jc w:val="both"/>
        <w:rPr>
          <w:rFonts w:eastAsia="宋体" w:eastAsiaTheme="minorEastAsia"/>
          <w:sz w:val="32"/>
          <w:szCs w:val="24"/>
        </w:rPr>
      </w:pPr>
      <w:r>
        <w:rPr>
          <w:rFonts w:eastAsia="宋体" w:eastAsiaTheme="minorEastAsia"/>
          <w:sz w:val="32"/>
          <w:szCs w:val="24"/>
        </w:rPr>
        <w:t>They have equal voltage</w:t>
      </w:r>
    </w:p>
    <w:p>
      <w:pPr>
        <w:pStyle w:val="ListParagraph"/>
        <w:numPr>
          <w:ilvl w:val="0"/>
          <w:numId w:val="81"/>
        </w:numPr>
        <w:spacing w:lineRule="auto" w:line="360"/>
        <w:jc w:val="both"/>
        <w:rPr>
          <w:rFonts w:eastAsia="宋体" w:eastAsiaTheme="minorEastAsia"/>
          <w:sz w:val="32"/>
          <w:szCs w:val="24"/>
        </w:rPr>
      </w:pPr>
      <w:r>
        <w:rPr>
          <w:rFonts w:eastAsia="宋体" w:eastAsiaTheme="minorEastAsia"/>
          <w:sz w:val="32"/>
          <w:szCs w:val="24"/>
        </w:rPr>
        <w:t>Total charge in the circuit is equal to the sum of the charges stored in each capacitor</w:t>
      </w:r>
    </w:p>
    <w:p>
      <w:pPr>
        <w:pStyle w:val="ListParagraph"/>
        <w:numPr>
          <w:ilvl w:val="0"/>
          <w:numId w:val="81"/>
        </w:numPr>
        <w:spacing w:lineRule="auto" w:line="360"/>
        <w:jc w:val="both"/>
        <w:rPr>
          <w:rFonts w:eastAsia="宋体" w:eastAsiaTheme="minorEastAsia"/>
          <w:sz w:val="32"/>
          <w:szCs w:val="24"/>
        </w:rPr>
      </w:pPr>
      <w:r>
        <w:rPr>
          <w:rFonts w:eastAsia="宋体" w:eastAsiaTheme="minorEastAsia"/>
          <w:sz w:val="32"/>
          <w:szCs w:val="24"/>
        </w:rPr>
        <w:t>The combine capacitance is always greater than the biggest individual capacitance value.</w:t>
      </w:r>
    </w:p>
    <w:p>
      <w:pPr>
        <w:pStyle w:val="ListParagraph"/>
        <w:numPr>
          <w:ilvl w:val="0"/>
          <w:numId w:val="81"/>
        </w:numPr>
        <w:spacing w:lineRule="auto" w:line="360"/>
        <w:jc w:val="both"/>
        <w:rPr>
          <w:rFonts w:eastAsia="宋体" w:eastAsiaTheme="minorEastAsia"/>
          <w:sz w:val="32"/>
          <w:szCs w:val="24"/>
        </w:rPr>
      </w:pPr>
      <w:r>
        <w:rPr>
          <w:rFonts w:eastAsia="宋体" w:eastAsiaTheme="minorEastAsia"/>
          <w:sz w:val="32"/>
          <w:szCs w:val="24"/>
        </w:rPr>
        <w:t>The capacitor with the highest capacitance value will store the greatest charge</w:t>
      </w:r>
    </w:p>
    <w:p>
      <w:pPr>
        <w:pStyle w:val="ListParagraph"/>
        <w:numPr>
          <w:ilvl w:val="0"/>
          <w:numId w:val="81"/>
        </w:numPr>
        <w:spacing w:lineRule="auto" w:line="360"/>
        <w:jc w:val="both"/>
        <w:rPr>
          <w:rFonts w:eastAsia="宋体" w:eastAsiaTheme="minorEastAsia"/>
          <w:sz w:val="32"/>
          <w:szCs w:val="24"/>
        </w:rPr>
      </w:pPr>
      <w:r>
        <w:rPr>
          <w:rFonts w:eastAsia="宋体" w:eastAsiaTheme="minorEastAsia"/>
          <w:sz w:val="32"/>
          <w:szCs w:val="24"/>
        </w:rPr>
        <w:t>Capacitors in series lead to minimum capacitance value while capacitors in parallel lead to maximum capacitance value</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ENERGY STORED IN A CAPACITOR</w:t>
      </w:r>
    </w:p>
    <w:p>
      <w:pPr>
        <w:pStyle w:val="Normal"/>
        <w:spacing w:lineRule="auto" w:line="360"/>
        <w:jc w:val="both"/>
        <w:rPr>
          <w:rFonts w:eastAsia="宋体" w:eastAsiaTheme="minorEastAsia"/>
          <w:sz w:val="32"/>
          <w:szCs w:val="24"/>
        </w:rPr>
      </w:pPr>
      <w:r>
        <w:rPr>
          <w:rFonts w:eastAsia="宋体" w:eastAsiaTheme="minorEastAsia"/>
          <w:sz w:val="32"/>
          <w:szCs w:val="24"/>
        </w:rPr>
        <w:t>The energy stored in a capacitor is equal to the work dome in building up the charges on the plates.</w:t>
      </w:r>
    </w:p>
    <w:p>
      <w:pPr>
        <w:pStyle w:val="Normal"/>
        <w:spacing w:lineRule="auto" w:line="360"/>
        <w:jc w:val="both"/>
        <w:rPr>
          <w:rFonts w:eastAsia="宋体" w:eastAsiaTheme="minorEastAsia"/>
          <w:sz w:val="32"/>
          <w:szCs w:val="24"/>
        </w:rPr>
      </w:pPr>
      <w:r>
        <w:rPr>
          <w:rFonts w:eastAsia="宋体" w:eastAsiaTheme="minorEastAsia"/>
          <w:sz w:val="32"/>
          <w:szCs w:val="24"/>
        </w:rPr>
        <w:t>The energy stored in a capacitor can be expressed in calculus form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nary>
            <m:naryPr>
              <m:chr m:val="∫"/>
              <m:subHide m:val="1"/>
              <m:supHide m:val="1"/>
            </m:naryPr>
            <m:sub/>
            <m:sup/>
            <m:e>
              <m:r>
                <w:rPr>
                  <w:rFonts w:ascii="Cambria Math" w:hAnsi="Cambria Math"/>
                </w:rPr>
                <m:t xml:space="preserve">dW</m:t>
              </m:r>
            </m:e>
          </m:nary>
          <m:r>
            <w:rPr>
              <w:rFonts w:ascii="Cambria Math" w:hAnsi="Cambria Math"/>
            </w:rPr>
            <m:t xml:space="preserve">=</m:t>
          </m:r>
          <m:nary>
            <m:naryPr>
              <m:chr m:val="∫"/>
              <m:subHide m:val="1"/>
              <m:supHide m:val="1"/>
            </m:naryPr>
            <m:sub/>
            <m:sup/>
            <m:e>
              <m:r>
                <w:rPr>
                  <w:rFonts w:ascii="Cambria Math" w:hAnsi="Cambria Math"/>
                </w:rPr>
                <m:t xml:space="preserve">qdV</m:t>
              </m:r>
            </m:e>
          </m:nary>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nary>
            <m:naryPr>
              <m:chr m:val="∫"/>
              <m:subHide m:val="1"/>
              <m:supHide m:val="1"/>
            </m:naryPr>
            <m:sub/>
            <m:sup/>
            <m:e>
              <m:r>
                <w:rPr>
                  <w:rFonts w:ascii="Cambria Math" w:hAnsi="Cambria Math"/>
                </w:rPr>
                <m:t xml:space="preserve">dW</m:t>
              </m:r>
            </m:e>
          </m:nary>
          <m:r>
            <w:rPr>
              <w:rFonts w:ascii="Cambria Math" w:hAnsi="Cambria Math"/>
            </w:rPr>
            <m:t xml:space="preserve">=</m:t>
          </m:r>
          <m:nary>
            <m:naryPr>
              <m:chr m:val="∫"/>
              <m:subHide m:val="1"/>
              <m:supHide m:val="1"/>
            </m:naryPr>
            <m:sub/>
            <m:sup/>
            <m:e>
              <m:r>
                <w:rPr>
                  <w:rFonts w:ascii="Cambria Math" w:hAnsi="Cambria Math"/>
                </w:rPr>
                <m:t xml:space="preserve">qdV</m:t>
              </m:r>
            </m:e>
          </m:nary>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nary>
            <m:naryPr>
              <m:chr m:val="∫"/>
              <m:subHide m:val="1"/>
              <m:supHide m:val="1"/>
            </m:naryPr>
            <m:sub/>
            <m:sup/>
            <m:e>
              <m:r>
                <w:rPr>
                  <w:rFonts w:ascii="Cambria Math" w:hAnsi="Cambria Math"/>
                </w:rPr>
                <m:t xml:space="preserve">cVdV</m:t>
              </m:r>
            </m:e>
          </m:nary>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c</m:t>
          </m:r>
          <m:nary>
            <m:naryPr>
              <m:chr m:val="∫"/>
              <m:subHide m:val="1"/>
              <m:supHide m:val="1"/>
            </m:naryPr>
            <m:sub/>
            <m:sup/>
            <m:e>
              <m:r>
                <w:rPr>
                  <w:rFonts w:ascii="Cambria Math" w:hAnsi="Cambria Math"/>
                </w:rPr>
                <m:t xml:space="preserve">VdV</m:t>
              </m:r>
            </m:e>
          </m:nary>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c</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2</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cV</m:t>
              </m:r>
            </m:e>
          </m:d>
          <m:r>
            <w:rPr>
              <w:rFonts w:ascii="Cambria Math" w:hAnsi="Cambria Math"/>
            </w:rPr>
            <m:t xml:space="preserve">V</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qV</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c</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m:t>
          </m:r>
          <m:d>
            <m:dPr>
              <m:begChr m:val="("/>
              <m:endChr m:val=")"/>
            </m:dPr>
            <m:e>
              <m:f>
                <m:num>
                  <m:r>
                    <w:rPr>
                      <w:rFonts w:ascii="Cambria Math" w:hAnsi="Cambria Math"/>
                    </w:rPr>
                    <m:t xml:space="preserve">q</m:t>
                  </m:r>
                </m:num>
                <m:den>
                  <m:r>
                    <w:rPr>
                      <w:rFonts w:ascii="Cambria Math" w:hAnsi="Cambria Math"/>
                    </w:rPr>
                    <m:t xml:space="preserve">c</m:t>
                  </m:r>
                </m:den>
              </m:f>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c</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Also, in a graph of charge (q) against voltage or potential difference (V), the slope gives the capacitance of the capacitor and the area under the graph gives the energy stored in the capacitor.</w:t>
      </w:r>
    </w:p>
    <w:p>
      <w:pPr>
        <w:pStyle w:val="Normal"/>
        <w:spacing w:lineRule="auto" w:line="360"/>
        <w:jc w:val="both"/>
        <w:rPr>
          <w:rFonts w:eastAsia="宋体" w:eastAsiaTheme="minorEastAsia"/>
          <w:sz w:val="32"/>
          <w:szCs w:val="24"/>
        </w:rPr>
      </w:pPr>
      <w:r>
        <w:rPr>
          <w:rFonts w:eastAsia="宋体" w:eastAsiaTheme="minorEastAsia"/>
          <w:sz w:val="32"/>
          <w:szCs w:val="24"/>
        </w:rPr>
        <w:br/>
      </w:r>
      <w:r>
        <w:rPr>
          <w:rFonts w:eastAsia="宋体" w:eastAsiaTheme="minorEastAsia"/>
          <w:sz w:val="32"/>
          <w:szCs w:val="24"/>
          <w:u w:val="single"/>
        </w:rPr>
        <w:t>USES OF CAPACITORS</w:t>
      </w:r>
    </w:p>
    <w:p>
      <w:pPr>
        <w:pStyle w:val="ListParagraph"/>
        <w:numPr>
          <w:ilvl w:val="0"/>
          <w:numId w:val="82"/>
        </w:numPr>
        <w:spacing w:lineRule="auto" w:line="360"/>
        <w:jc w:val="both"/>
        <w:rPr>
          <w:rFonts w:eastAsia="宋体" w:eastAsiaTheme="minorEastAsia"/>
          <w:sz w:val="32"/>
          <w:szCs w:val="24"/>
        </w:rPr>
      </w:pPr>
      <w:r>
        <w:rPr>
          <w:rFonts w:eastAsia="宋体" w:eastAsiaTheme="minorEastAsia"/>
          <w:sz w:val="32"/>
          <w:szCs w:val="24"/>
        </w:rPr>
        <w:t>They are used for storing charges</w:t>
      </w:r>
    </w:p>
    <w:p>
      <w:pPr>
        <w:pStyle w:val="ListParagraph"/>
        <w:numPr>
          <w:ilvl w:val="0"/>
          <w:numId w:val="82"/>
        </w:numPr>
        <w:spacing w:lineRule="auto" w:line="360"/>
        <w:jc w:val="both"/>
        <w:rPr>
          <w:rFonts w:eastAsia="宋体" w:eastAsiaTheme="minorEastAsia"/>
          <w:sz w:val="32"/>
          <w:szCs w:val="24"/>
        </w:rPr>
      </w:pPr>
      <w:r>
        <w:rPr>
          <w:rFonts w:eastAsia="宋体" w:eastAsiaTheme="minorEastAsia"/>
          <w:sz w:val="32"/>
          <w:szCs w:val="24"/>
        </w:rPr>
        <w:t>They are also used for storing electrical energy</w:t>
      </w:r>
    </w:p>
    <w:p>
      <w:pPr>
        <w:pStyle w:val="ListParagraph"/>
        <w:numPr>
          <w:ilvl w:val="0"/>
          <w:numId w:val="82"/>
        </w:numPr>
        <w:spacing w:lineRule="auto" w:line="360"/>
        <w:jc w:val="both"/>
        <w:rPr>
          <w:rFonts w:eastAsia="宋体" w:eastAsiaTheme="minorEastAsia"/>
          <w:sz w:val="32"/>
          <w:szCs w:val="24"/>
        </w:rPr>
      </w:pPr>
      <w:r>
        <w:rPr>
          <w:rFonts w:eastAsia="宋体" w:eastAsiaTheme="minorEastAsia"/>
          <w:sz w:val="32"/>
          <w:szCs w:val="24"/>
        </w:rPr>
        <w:t>They are used for establishing desired electric (field) configuration</w:t>
      </w:r>
    </w:p>
    <w:p>
      <w:pPr>
        <w:pStyle w:val="ListParagraph"/>
        <w:numPr>
          <w:ilvl w:val="0"/>
          <w:numId w:val="82"/>
        </w:numPr>
        <w:spacing w:lineRule="auto" w:line="360"/>
        <w:jc w:val="both"/>
        <w:rPr>
          <w:rFonts w:eastAsia="宋体" w:eastAsiaTheme="minorEastAsia"/>
          <w:sz w:val="32"/>
          <w:szCs w:val="24"/>
        </w:rPr>
      </w:pPr>
      <w:r>
        <w:rPr>
          <w:rFonts w:eastAsia="宋体" w:eastAsiaTheme="minorEastAsia"/>
          <w:sz w:val="32"/>
          <w:szCs w:val="24"/>
        </w:rPr>
        <w:t>They can be used for creating electronic time delays</w:t>
      </w:r>
    </w:p>
    <w:p>
      <w:pPr>
        <w:pStyle w:val="ListParagraph"/>
        <w:numPr>
          <w:ilvl w:val="0"/>
          <w:numId w:val="82"/>
        </w:numPr>
        <w:spacing w:lineRule="auto" w:line="360"/>
        <w:jc w:val="both"/>
        <w:rPr>
          <w:rFonts w:eastAsia="宋体" w:eastAsiaTheme="minorEastAsia"/>
          <w:sz w:val="32"/>
          <w:szCs w:val="24"/>
        </w:rPr>
      </w:pPr>
      <w:r>
        <w:rPr>
          <w:rFonts w:eastAsia="宋体" w:eastAsiaTheme="minorEastAsia"/>
          <w:sz w:val="32"/>
          <w:szCs w:val="24"/>
        </w:rPr>
        <w:t>They are employed in induction coils to prevent electric sparks</w:t>
      </w:r>
    </w:p>
    <w:p>
      <w:pPr>
        <w:pStyle w:val="ListParagraph"/>
        <w:numPr>
          <w:ilvl w:val="0"/>
          <w:numId w:val="82"/>
        </w:numPr>
        <w:spacing w:lineRule="auto" w:line="360"/>
        <w:jc w:val="both"/>
        <w:rPr>
          <w:rFonts w:eastAsia="宋体" w:eastAsiaTheme="minorEastAsia"/>
          <w:sz w:val="32"/>
          <w:szCs w:val="24"/>
        </w:rPr>
      </w:pPr>
      <w:r>
        <w:rPr>
          <w:rFonts w:eastAsia="宋体" w:eastAsiaTheme="minorEastAsia"/>
          <w:sz w:val="32"/>
          <w:szCs w:val="24"/>
        </w:rPr>
        <w:t>They are used in the inverter and the UPS (Uninterrupted power supply) for storing energy</w:t>
      </w:r>
    </w:p>
    <w:p>
      <w:pPr>
        <w:pStyle w:val="ListParagraph"/>
        <w:numPr>
          <w:ilvl w:val="0"/>
          <w:numId w:val="82"/>
        </w:numPr>
        <w:spacing w:lineRule="auto" w:line="360"/>
        <w:jc w:val="both"/>
        <w:rPr>
          <w:rFonts w:eastAsia="宋体" w:eastAsiaTheme="minorEastAsia"/>
          <w:sz w:val="32"/>
          <w:szCs w:val="24"/>
        </w:rPr>
      </w:pPr>
      <w:r>
        <w:rPr>
          <w:rFonts w:eastAsia="宋体" w:eastAsiaTheme="minorEastAsia"/>
          <w:sz w:val="32"/>
          <w:szCs w:val="24"/>
        </w:rPr>
        <w:t>They can be used for lowering the value of current flowing in a circuit</w:t>
      </w:r>
    </w:p>
    <w:p>
      <w:pPr>
        <w:pStyle w:val="ListParagraph"/>
        <w:numPr>
          <w:ilvl w:val="0"/>
          <w:numId w:val="82"/>
        </w:numPr>
        <w:spacing w:lineRule="auto" w:line="360"/>
        <w:jc w:val="both"/>
        <w:rPr>
          <w:rFonts w:eastAsia="宋体" w:eastAsiaTheme="minorEastAsia"/>
          <w:sz w:val="32"/>
          <w:szCs w:val="24"/>
        </w:rPr>
      </w:pPr>
      <w:r>
        <w:rPr>
          <w:rFonts w:eastAsia="宋体" w:eastAsiaTheme="minorEastAsia"/>
          <w:sz w:val="32"/>
          <w:szCs w:val="24"/>
        </w:rPr>
        <w:t>They are essential components of radios, TVs and computers.</w:t>
      </w:r>
    </w:p>
    <w:p>
      <w:pPr>
        <w:pStyle w:val="Normal"/>
        <w:spacing w:lineRule="auto" w:line="360"/>
        <w:jc w:val="both"/>
        <w:rPr>
          <w:rFonts w:eastAsia="Adobe Fangsong Std R"/>
          <w:sz w:val="32"/>
          <w:szCs w:val="24"/>
        </w:rPr>
      </w:pPr>
      <w:r>
        <w:rPr>
          <w:rFonts w:eastAsia="Adobe Fangsong Std R"/>
          <w:sz w:val="40"/>
          <w:szCs w:val="24"/>
          <w:u w:val="single"/>
        </w:rPr>
        <w:t>ELECTROCHEMICAL CELLS</w:t>
      </w:r>
    </w:p>
    <w:p>
      <w:pPr>
        <w:pStyle w:val="Normal"/>
        <w:spacing w:lineRule="auto" w:line="360"/>
        <w:jc w:val="both"/>
        <w:rPr>
          <w:rFonts w:eastAsia="Adobe Fangsong Std R"/>
          <w:sz w:val="32"/>
          <w:szCs w:val="24"/>
        </w:rPr>
      </w:pPr>
      <w:r>
        <w:rPr>
          <w:rFonts w:eastAsia="Adobe Fangsong Std R"/>
          <w:sz w:val="32"/>
          <w:szCs w:val="24"/>
        </w:rPr>
        <w:t>These are devices used for changing chemical energy into electrical energy.</w:t>
      </w:r>
    </w:p>
    <w:p>
      <w:pPr>
        <w:pStyle w:val="Normal"/>
        <w:spacing w:lineRule="auto" w:line="360"/>
        <w:jc w:val="both"/>
        <w:rPr>
          <w:rFonts w:eastAsia="Adobe Fangsong Std R"/>
          <w:sz w:val="32"/>
          <w:szCs w:val="24"/>
        </w:rPr>
      </w:pPr>
      <w:r>
        <w:rPr>
          <w:rFonts w:eastAsia="Adobe Fangsong Std R"/>
          <w:sz w:val="32"/>
          <w:szCs w:val="24"/>
        </w:rPr>
        <w:t>There are two types of cells namely:</w:t>
      </w:r>
    </w:p>
    <w:p>
      <w:pPr>
        <w:pStyle w:val="Normal"/>
        <w:spacing w:lineRule="auto" w:line="360"/>
        <w:jc w:val="both"/>
        <w:rPr>
          <w:rFonts w:eastAsia="Adobe Fangsong Std R"/>
          <w:sz w:val="32"/>
          <w:szCs w:val="24"/>
        </w:rPr>
      </w:pPr>
      <w:r>
        <w:rPr>
          <w:rFonts w:eastAsia="Adobe Fangsong Std R"/>
          <w:sz w:val="32"/>
          <w:szCs w:val="24"/>
        </w:rPr>
        <w:t>1. Primary cells: These are cells whose reactions (through which electric current is generated)</w:t>
      </w:r>
      <w:r>
        <w:rPr>
          <w:rFonts w:eastAsia="Adobe Fangsong Std R"/>
          <w:sz w:val="40"/>
          <w:szCs w:val="24"/>
        </w:rPr>
        <w:t xml:space="preserve"> </w:t>
      </w:r>
      <w:r>
        <w:rPr>
          <w:rFonts w:eastAsia="Adobe Fangsong Std R"/>
          <w:sz w:val="32"/>
          <w:szCs w:val="24"/>
        </w:rPr>
        <w:t>are irreversible. They cannot be recharged after they have been used. They have high resistances and hence generate low currents. They are affected by local action and polarisation. Examples include Leclanche cell (also called dry cell) and the Daniel cell</w:t>
      </w:r>
    </w:p>
    <w:p>
      <w:pPr>
        <w:pStyle w:val="Normal"/>
        <w:spacing w:lineRule="auto" w:line="360"/>
        <w:jc w:val="both"/>
        <w:rPr>
          <w:rFonts w:eastAsia="Adobe Fangsong Std R"/>
          <w:sz w:val="32"/>
          <w:szCs w:val="24"/>
        </w:rPr>
      </w:pPr>
      <w:r>
        <w:rPr>
          <w:rFonts w:eastAsia="Adobe Fangsong Std R"/>
          <w:sz w:val="32"/>
          <w:szCs w:val="24"/>
        </w:rPr>
        <w:t>2. Secondary cells: These are also called accumulators. They are the opposite of primary cells.</w:t>
      </w:r>
    </w:p>
    <w:p>
      <w:pPr>
        <w:pStyle w:val="Normal"/>
        <w:spacing w:lineRule="auto" w:line="360"/>
        <w:jc w:val="both"/>
        <w:rPr>
          <w:rFonts w:eastAsia="Adobe Fangsong Std R"/>
          <w:sz w:val="32"/>
          <w:szCs w:val="24"/>
        </w:rPr>
      </w:pPr>
      <w:r>
        <w:rPr>
          <w:rFonts w:eastAsia="Adobe Fangsong Std R"/>
          <w:sz w:val="32"/>
          <w:szCs w:val="24"/>
        </w:rPr>
        <w:t>An electrochemical cell consists of two electrodes of which each has its own electrolyte. The two electrodes are connected by a salt bridge or a porous partition.</w:t>
      </w:r>
    </w:p>
    <w:p>
      <w:pPr>
        <w:pStyle w:val="Normal"/>
        <w:spacing w:lineRule="auto" w:line="360"/>
        <w:jc w:val="both"/>
        <w:rPr>
          <w:rFonts w:eastAsia="Adobe Fangsong Std R"/>
          <w:sz w:val="32"/>
          <w:szCs w:val="24"/>
        </w:rPr>
      </w:pPr>
      <w:r>
        <w:rPr>
          <w:rFonts w:eastAsia="Adobe Fangsong Std R"/>
          <w:sz w:val="32"/>
          <w:szCs w:val="24"/>
        </w:rPr>
        <w:t>One electrode with its electrolyte is called a half-cell. The electrode is an element (mostly metals although it may me non-metals) and the electrolyte is a salt of the element. The element is said to be in contact with its own ions.</w:t>
      </w:r>
    </w:p>
    <w:p>
      <w:pPr>
        <w:pStyle w:val="Normal"/>
        <w:spacing w:lineRule="auto" w:line="360"/>
        <w:jc w:val="both"/>
        <w:rPr>
          <w:rFonts w:eastAsia="Adobe Fangsong Std R"/>
          <w:sz w:val="32"/>
          <w:szCs w:val="24"/>
        </w:rPr>
      </w:pPr>
      <w:r>
        <w:rPr>
          <w:rFonts w:eastAsia="Adobe Fangsong Std R"/>
          <w:sz w:val="32"/>
          <w:szCs w:val="24"/>
        </w:rPr>
        <w:t xml:space="preserve">A half-cell can be represented as </w:t>
      </w:r>
    </w:p>
    <w:p>
      <w:pPr>
        <w:pStyle w:val="Normal"/>
        <w:spacing w:lineRule="auto" w:line="360"/>
        <w:jc w:val="both"/>
        <w:rPr>
          <w:rFonts w:eastAsia="Adobe Fangsong Std R"/>
          <w:sz w:val="32"/>
          <w:szCs w:val="24"/>
        </w:rPr>
      </w:pPr>
      <w:r>
        <w:rPr/>
      </w:r>
      <m:oMath xmlns:m="http://schemas.openxmlformats.org/officeDocument/2006/math">
        <m:f>
          <m:fPr>
            <m:type m:val="lin"/>
          </m:fPr>
          <m:num>
            <m:sSub>
              <m:e>
                <m:r>
                  <w:rPr>
                    <w:rFonts w:ascii="Cambria Math" w:hAnsi="Cambria Math"/>
                  </w:rPr>
                  <m:t xml:space="preserve">E</m:t>
                </m:r>
              </m:e>
              <m:sub>
                <m:r>
                  <w:rPr>
                    <w:rFonts w:ascii="Cambria Math" w:hAnsi="Cambria Math"/>
                  </w:rPr>
                  <m:t xml:space="preserve">s</m:t>
                </m:r>
              </m:sub>
            </m:sSub>
          </m:num>
          <m:den>
            <m:sSubSup>
              <m:e>
                <m:r>
                  <w:rPr>
                    <w:rFonts w:ascii="Cambria Math" w:hAnsi="Cambria Math"/>
                  </w:rPr>
                  <m:t xml:space="preserve">E</m:t>
                </m:r>
              </m:e>
              <m:sub>
                <m:d>
                  <m:dPr>
                    <m:begChr m:val="("/>
                    <m:endChr m:val=")"/>
                  </m:dPr>
                  <m:e>
                    <m:r>
                      <w:rPr>
                        <w:rFonts w:ascii="Cambria Math" w:hAnsi="Cambria Math"/>
                      </w:rPr>
                      <m:t xml:space="preserve">aq</m:t>
                    </m:r>
                  </m:e>
                </m:d>
              </m:sub>
              <m:sup>
                <m:r>
                  <w:rPr>
                    <w:rFonts w:ascii="Cambria Math" w:hAnsi="Cambria Math"/>
                  </w:rPr>
                  <m:t xml:space="preserve">q</m:t>
                </m:r>
                <m:r>
                  <w:rPr>
                    <w:rFonts w:ascii="Cambria Math" w:hAnsi="Cambria Math"/>
                  </w:rPr>
                  <m:t xml:space="preserve">+</m:t>
                </m:r>
              </m:sup>
            </m:sSubSup>
          </m:den>
        </m:f>
      </m:oMath>
      <w:r>
        <w:rPr>
          <w:rFonts w:eastAsia="Adobe Fangsong Std R"/>
          <w:sz w:val="32"/>
          <w:szCs w:val="24"/>
        </w:rPr>
        <w:t xml:space="preserve"> </w:t>
      </w:r>
    </w:p>
    <w:p>
      <w:pPr>
        <w:pStyle w:val="Normal"/>
        <w:spacing w:lineRule="auto" w:line="360"/>
        <w:jc w:val="both"/>
        <w:rPr>
          <w:rFonts w:eastAsia="Adobe Fangsong Std R"/>
          <w:sz w:val="32"/>
          <w:szCs w:val="24"/>
        </w:rPr>
      </w:pPr>
      <w:r>
        <w:rPr>
          <w:rFonts w:eastAsia="Adobe Fangsong Std R"/>
          <w:sz w:val="32"/>
          <w:szCs w:val="24"/>
        </w:rPr>
        <w:t xml:space="preserve">An electrode has a quantitative property called the electrode potential. </w:t>
      </w:r>
    </w:p>
    <w:p>
      <w:pPr>
        <w:pStyle w:val="Normal"/>
        <w:spacing w:lineRule="auto" w:line="360"/>
        <w:jc w:val="both"/>
        <w:rPr>
          <w:rFonts w:eastAsia="Adobe Fangsong Std R"/>
          <w:sz w:val="32"/>
          <w:szCs w:val="24"/>
        </w:rPr>
      </w:pPr>
      <w:r>
        <w:rPr>
          <w:rFonts w:eastAsia="Adobe Fangsong Std R"/>
          <w:sz w:val="32"/>
          <w:szCs w:val="24"/>
        </w:rPr>
        <w:t>Electrode potential is a measure in volts of the tendency of an atom of an element of the electrode to undergo oxidation and reduction.</w:t>
      </w:r>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s</m:t>
              </m:r>
            </m:sub>
          </m:sSub>
          <m:r>
            <w:rPr>
              <w:rFonts w:ascii="Cambria Math" w:hAnsi="Cambria Math"/>
            </w:rPr>
            <m:t xml:space="preserve">→</m:t>
          </m:r>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ox</m:t>
                  </m:r>
                </m:sub>
              </m:sSub>
            </m:sup>
          </m:sSup>
        </m:oMath>
      </m:oMathPara>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M</m:t>
              </m:r>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red</m:t>
                  </m:r>
                </m:sub>
              </m:sSub>
            </m:sup>
          </m:sSup>
        </m:oMath>
      </m:oMathPara>
    </w:p>
    <w:p>
      <w:pPr>
        <w:pStyle w:val="Normal"/>
        <w:spacing w:lineRule="auto" w:line="360"/>
        <w:jc w:val="both"/>
        <w:rPr>
          <w:rFonts w:eastAsia="Adobe Fangsong Std R"/>
          <w:sz w:val="32"/>
          <w:szCs w:val="24"/>
        </w:rPr>
      </w:pPr>
      <w:r>
        <w:rPr/>
      </w:r>
      <m:oMath xmlns:m="http://schemas.openxmlformats.org/officeDocument/2006/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ox</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red</m:t>
            </m:r>
          </m:sub>
        </m:sSub>
      </m:oMath>
      <w:r>
        <w:rPr>
          <w:rFonts w:eastAsia="Adobe Fangsong Std R"/>
          <w:sz w:val="32"/>
          <w:szCs w:val="24"/>
        </w:rPr>
        <w:t>of an electrode have the same value but different signs (one is negative while the other is positive).</w:t>
      </w:r>
    </w:p>
    <w:p>
      <w:pPr>
        <w:pStyle w:val="Normal"/>
        <w:spacing w:lineRule="auto" w:line="360"/>
        <w:jc w:val="both"/>
        <w:rPr>
          <w:rFonts w:eastAsia="Adobe Fangsong Std R"/>
          <w:sz w:val="32"/>
          <w:szCs w:val="24"/>
        </w:rPr>
      </w:pPr>
      <w:r>
        <w:rPr>
          <w:rFonts w:eastAsia="Adobe Fangsong Std R"/>
          <w:sz w:val="32"/>
          <w:szCs w:val="24"/>
        </w:rPr>
        <w:t>When all the concentrations of aqueous solutions are 1moldm</w:t>
      </w:r>
      <w:r>
        <w:rPr>
          <w:rFonts w:eastAsia="Adobe Fangsong Std R"/>
          <w:sz w:val="32"/>
          <w:szCs w:val="24"/>
          <w:vertAlign w:val="superscript"/>
        </w:rPr>
        <w:t>-3</w:t>
      </w:r>
      <w:r>
        <w:rPr>
          <w:rFonts w:eastAsia="Adobe Fangsong Std R"/>
          <w:sz w:val="32"/>
          <w:szCs w:val="24"/>
        </w:rPr>
        <w:t>, all gases taking part in the reactions are at 1atm and the temperature is 25</w:t>
      </w:r>
      <w:r>
        <w:rPr>
          <w:rFonts w:eastAsia="MS Mincho" w:cs="MS Mincho"/>
          <w:sz w:val="32"/>
          <w:szCs w:val="24"/>
        </w:rPr>
        <w:t>⁰</w:t>
      </w:r>
      <w:r>
        <w:rPr>
          <w:rFonts w:eastAsia="Adobe Fangsong Std R"/>
          <w:sz w:val="32"/>
          <w:szCs w:val="24"/>
        </w:rPr>
        <w:t>C (Room temp), the electrode potential is called the standard electrode potential.</w:t>
      </w:r>
    </w:p>
    <w:p>
      <w:pPr>
        <w:pStyle w:val="Normal"/>
        <w:spacing w:lineRule="auto" w:line="360"/>
        <w:jc w:val="both"/>
        <w:rPr>
          <w:rFonts w:eastAsia="Adobe Fangsong Std R"/>
          <w:sz w:val="32"/>
          <w:szCs w:val="24"/>
        </w:rPr>
      </w:pPr>
      <w:r>
        <w:rPr>
          <w:rFonts w:eastAsia="Adobe Fangsong Std R"/>
          <w:sz w:val="32"/>
          <w:szCs w:val="24"/>
        </w:rPr>
        <w:t>The standard hydrogen electrode was assigned a standard electrode potential of 0.000Volts</w:t>
      </w:r>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sSub>
            <m:e>
              <m:sSup>
                <m:e>
                  <m:r>
                    <w:rPr>
                      <w:rFonts w:ascii="Cambria Math" w:hAnsi="Cambria Math"/>
                    </w:rPr>
                    <m:t xml:space="preserve">E</m:t>
                  </m:r>
                </m:e>
                <m:sup>
                  <m:r>
                    <w:rPr>
                      <w:rFonts w:ascii="Cambria Math" w:hAnsi="Cambria Math"/>
                    </w:rPr>
                    <m:t xml:space="preserve">θ</m:t>
                  </m:r>
                </m:sup>
              </m:sSup>
            </m:e>
            <m:sub>
              <m:sSub>
                <m:e>
                  <m:r>
                    <w:rPr>
                      <w:rFonts w:ascii="Cambria Math" w:hAnsi="Cambria Math"/>
                    </w:rPr>
                    <m:t xml:space="preserve">H</m:t>
                  </m:r>
                </m:e>
                <m:sub>
                  <m:r>
                    <w:rPr>
                      <w:rFonts w:ascii="Cambria Math" w:hAnsi="Cambria Math"/>
                    </w:rPr>
                    <m:t xml:space="preserve">2</m:t>
                  </m:r>
                </m:sub>
              </m:sSub>
            </m:sub>
          </m:sSub>
          <m:r>
            <w:rPr>
              <w:rFonts w:ascii="Cambria Math" w:hAnsi="Cambria Math"/>
            </w:rPr>
            <m:t xml:space="preserve">=</m:t>
          </m:r>
          <m:r>
            <w:rPr>
              <w:rFonts w:ascii="Cambria Math" w:hAnsi="Cambria Math"/>
            </w:rPr>
            <m:t xml:space="preserve">0.0000</m:t>
          </m:r>
          <m:r>
            <w:rPr>
              <w:rFonts w:ascii="Cambria Math" w:hAnsi="Cambria Math"/>
            </w:rPr>
            <m:t xml:space="preserve">V</m:t>
          </m:r>
        </m:oMath>
      </m:oMathPara>
    </w:p>
    <w:p>
      <w:pPr>
        <w:pStyle w:val="Normal"/>
        <w:spacing w:lineRule="auto" w:line="360"/>
        <w:jc w:val="both"/>
        <w:rPr>
          <w:rFonts w:eastAsia="Adobe Fangsong Std R"/>
          <w:sz w:val="32"/>
          <w:szCs w:val="24"/>
        </w:rPr>
      </w:pPr>
      <w:r>
        <w:rPr>
          <w:rFonts w:eastAsia="Adobe Fangsong Std R"/>
          <w:sz w:val="32"/>
          <w:szCs w:val="24"/>
        </w:rPr>
        <w:t>The standard electrode potentials of other elements can be determined using the standard hydrogen electrode as a reference.</w:t>
      </w:r>
    </w:p>
    <w:p>
      <w:pPr>
        <w:pStyle w:val="Normal"/>
        <w:spacing w:lineRule="auto" w:line="360"/>
        <w:jc w:val="both"/>
        <w:rPr>
          <w:rFonts w:eastAsia="Adobe Fangsong Std R"/>
          <w:sz w:val="32"/>
          <w:szCs w:val="24"/>
        </w:rPr>
      </w:pPr>
      <w:r>
        <w:rPr>
          <w:rFonts w:eastAsia="Adobe Fangsong Std R"/>
          <w:sz w:val="32"/>
          <w:szCs w:val="24"/>
        </w:rPr>
        <w:t>The standard electrode potential of an element is the potential difference set up between a standard hydrogen electrode and a half-cell.</w:t>
      </w:r>
    </w:p>
    <w:p>
      <w:pPr>
        <w:pStyle w:val="Normal"/>
        <w:spacing w:lineRule="auto" w:line="360"/>
        <w:jc w:val="both"/>
        <w:rPr>
          <w:rFonts w:eastAsia="Adobe Fangsong Std R"/>
          <w:sz w:val="32"/>
          <w:szCs w:val="24"/>
        </w:rPr>
      </w:pPr>
      <w:r>
        <w:rPr>
          <w:rFonts w:eastAsia="Adobe Fangsong Std R"/>
          <w:sz w:val="32"/>
          <w:szCs w:val="24"/>
        </w:rPr>
        <w:t>It is called the electromotive force (emf) when a standard hydrogen electrode is coupled to the electrode of the element.</w:t>
      </w:r>
    </w:p>
    <w:p>
      <w:pPr>
        <w:pStyle w:val="Normal"/>
        <w:spacing w:lineRule="auto" w:line="360"/>
        <w:jc w:val="both"/>
        <w:rPr>
          <w:rFonts w:eastAsia="Adobe Fangsong Std R"/>
          <w:sz w:val="32"/>
          <w:szCs w:val="24"/>
        </w:rPr>
      </w:pPr>
      <w:r>
        <w:rPr>
          <w:rFonts w:eastAsia="Adobe Fangsong Std R"/>
          <w:sz w:val="32"/>
          <w:szCs w:val="24"/>
          <w:u w:val="single"/>
        </w:rPr>
        <w:t>NB</w:t>
      </w:r>
      <w:r>
        <w:rPr>
          <w:rFonts w:eastAsia="Adobe Fangsong Std R"/>
          <w:sz w:val="32"/>
          <w:szCs w:val="24"/>
        </w:rPr>
        <w:t xml:space="preserve">: </w:t>
      </w:r>
    </w:p>
    <w:p>
      <w:pPr>
        <w:pStyle w:val="ListParagraph"/>
        <w:numPr>
          <w:ilvl w:val="0"/>
          <w:numId w:val="83"/>
        </w:numPr>
        <w:spacing w:lineRule="auto" w:line="360"/>
        <w:jc w:val="both"/>
        <w:rPr>
          <w:rFonts w:eastAsia="Adobe Fangsong Std R"/>
          <w:sz w:val="32"/>
          <w:szCs w:val="24"/>
        </w:rPr>
      </w:pPr>
      <w:r>
        <w:rPr/>
      </w:r>
      <m:oMath xmlns:m="http://schemas.openxmlformats.org/officeDocument/2006/math">
        <m:f>
          <m:fPr>
            <m:type m:val="lin"/>
          </m:fPr>
          <m:num>
            <m:r>
              <w:rPr>
                <w:rFonts w:ascii="Cambria Math" w:hAnsi="Cambria Math"/>
              </w:rPr>
              <m:t xml:space="preserve">A</m:t>
            </m:r>
          </m:num>
          <m:den>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den>
        </m:f>
      </m:oMath>
      <w:r>
        <w:rPr>
          <w:rFonts w:eastAsia="Adobe Fangsong Std R"/>
          <w:sz w:val="32"/>
          <w:szCs w:val="24"/>
        </w:rPr>
        <w:t>Is represented as</w:t>
      </w:r>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d>
                <m:dPr>
                  <m:begChr m:val="("/>
                  <m:endChr m:val=")"/>
                </m:dPr>
                <m:e>
                  <m:r>
                    <w:rPr>
                      <w:rFonts w:ascii="Cambria Math" w:hAnsi="Cambria Math"/>
                    </w:rPr>
                    <m:t xml:space="preserve">oxidation</m:t>
                  </m:r>
                  <m:d>
                    <m:dPr>
                      <m:begChr m:val="["/>
                      <m:endChr m:val="]"/>
                    </m:dPr>
                    <m:e>
                      <m:r>
                        <w:rPr>
                          <w:rFonts w:ascii="Cambria Math" w:hAnsi="Cambria Math"/>
                        </w:rPr>
                        <m:t xml:space="preserve">you</m:t>
                      </m:r>
                      <m:r>
                        <w:rPr>
                          <w:rFonts w:ascii="Cambria Math" w:hAnsi="Cambria Math"/>
                        </w:rPr>
                        <m:t xml:space="preserve">don</m:t>
                      </m:r>
                      <m:r>
                        <w:rPr>
                          <w:rFonts w:ascii="Cambria Math" w:hAnsi="Cambria Math"/>
                        </w:rPr>
                        <m:t xml:space="preserve">’</m:t>
                      </m:r>
                      <m:r>
                        <w:rPr>
                          <w:rFonts w:ascii="Cambria Math" w:hAnsi="Cambria Math"/>
                        </w:rPr>
                        <m:t xml:space="preserve">t</m:t>
                      </m:r>
                      <m:r>
                        <w:rPr>
                          <w:rFonts w:ascii="Cambria Math" w:hAnsi="Cambria Math"/>
                        </w:rPr>
                        <m:t xml:space="preserve">need</m:t>
                      </m:r>
                    </m:e>
                    <m:e/>
                    <m:e>
                      <m:r>
                        <w:rPr>
                          <w:rFonts w:ascii="Cambria Math" w:hAnsi="Cambria Math"/>
                        </w:rPr>
                        <m:t xml:space="preserve">put</m:t>
                      </m:r>
                      <m:r>
                        <w:rPr>
                          <w:rFonts w:ascii="Cambria Math" w:hAnsi="Cambria Math"/>
                        </w:rPr>
                        <m:t xml:space="preserve">tℎis</m:t>
                      </m:r>
                    </m:e>
                  </m:d>
                </m:e>
              </m:d>
            </m:sup>
          </m:sSup>
        </m:oMath>
      </m:oMathPara>
    </w:p>
    <w:p>
      <w:pPr>
        <w:pStyle w:val="ListParagraph"/>
        <w:numPr>
          <w:ilvl w:val="0"/>
          <w:numId w:val="83"/>
        </w:numPr>
        <w:spacing w:lineRule="auto" w:line="360"/>
        <w:jc w:val="both"/>
        <w:rPr>
          <w:rFonts w:eastAsia="Adobe Fangsong Std R"/>
          <w:sz w:val="32"/>
          <w:szCs w:val="24"/>
        </w:rPr>
      </w:pPr>
      <w:r>
        <w:rPr/>
      </w:r>
      <m:oMath xmlns:m="http://schemas.openxmlformats.org/officeDocument/2006/math">
        <m:sSup>
          <m:e>
            <m:r>
              <w:rPr>
                <w:rFonts w:ascii="Cambria Math" w:hAnsi="Cambria Math"/>
              </w:rPr>
              <m:t xml:space="preserve">A</m:t>
            </m:r>
          </m:e>
          <m:sup>
            <m:r>
              <w:rPr>
                <w:rFonts w:ascii="Cambria Math" w:hAnsi="Cambria Math"/>
              </w:rPr>
              <m:t xml:space="preserve">n</m:t>
            </m:r>
            <m:r>
              <w:rPr>
                <w:rFonts w:ascii="Cambria Math" w:hAnsi="Cambria Math"/>
              </w:rPr>
              <m:t xml:space="preserve">+</m:t>
            </m:r>
            <m:f>
              <m:fPr>
                <m:type m:val="lin"/>
              </m:fPr>
              <m:num/>
              <m:den>
                <m:r>
                  <w:rPr>
                    <w:rFonts w:ascii="Cambria Math" w:hAnsi="Cambria Math"/>
                  </w:rPr>
                  <m:t xml:space="preserve">A</m:t>
                </m:r>
              </m:den>
            </m:f>
          </m:sup>
        </m:sSup>
      </m:oMath>
      <w:r>
        <w:rPr>
          <w:rFonts w:eastAsia="Adobe Fangsong Std R"/>
          <w:sz w:val="32"/>
          <w:szCs w:val="24"/>
        </w:rPr>
        <w:t xml:space="preserve"> </w:t>
      </w:r>
      <w:r>
        <w:rPr>
          <w:rFonts w:eastAsia="Adobe Fangsong Std R"/>
          <w:sz w:val="32"/>
          <w:szCs w:val="24"/>
        </w:rPr>
        <w:t>is represented as</w:t>
      </w:r>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reduction</m:t>
                  </m:r>
                </m:e>
              </m:d>
            </m:sup>
          </m:sSup>
        </m:oMath>
      </m:oMathPara>
    </w:p>
    <w:p>
      <w:pPr>
        <w:pStyle w:val="ListParagraph"/>
        <w:numPr>
          <w:ilvl w:val="0"/>
          <w:numId w:val="83"/>
        </w:numPr>
        <w:spacing w:lineRule="auto" w:line="360"/>
        <w:jc w:val="both"/>
        <w:rPr>
          <w:rFonts w:eastAsia="Adobe Fangsong Std R"/>
          <w:sz w:val="32"/>
          <w:szCs w:val="24"/>
        </w:rPr>
      </w:pPr>
      <w:r>
        <w:rPr/>
      </w:r>
      <m:oMathPara xmlns:m="http://schemas.openxmlformats.org/officeDocument/2006/math">
        <m:oMathParaPr>
          <m:jc m:val="left"/>
        </m:oMathParaPr>
        <m:oMath>
          <m:f>
            <m:fPr>
              <m:type m:val="lin"/>
            </m:fPr>
            <m:num>
              <m:r>
                <w:rPr>
                  <w:rFonts w:ascii="Cambria Math" w:hAnsi="Cambria Math"/>
                </w:rPr>
                <m:t xml:space="preserve">A</m:t>
              </m:r>
            </m:num>
            <m:den>
              <m:sSup>
                <m:e>
                  <m:r>
                    <w:rPr>
                      <w:rFonts w:ascii="Cambria Math" w:hAnsi="Cambria Math"/>
                    </w:rPr>
                    <m:t xml:space="preserve">A</m:t>
                  </m:r>
                </m:e>
                <m:sup>
                  <m:r>
                    <w:rPr>
                      <w:rFonts w:ascii="Cambria Math" w:hAnsi="Cambria Math"/>
                    </w:rPr>
                    <m:t xml:space="preserve">n</m:t>
                  </m:r>
                  <m:r>
                    <w:rPr>
                      <w:rFonts w:ascii="Cambria Math" w:hAnsi="Cambria Math"/>
                    </w:rPr>
                    <m:t xml:space="preserve">+</m:t>
                  </m:r>
                  <m:f>
                    <m:fPr>
                      <m:type m:val="lin"/>
                    </m:fPr>
                    <m:num/>
                    <m:den/>
                  </m:f>
                  <m:sSup>
                    <m:e>
                      <m:r>
                        <w:rPr>
                          <w:rFonts w:ascii="Cambria Math" w:hAnsi="Cambria Math"/>
                        </w:rPr>
                        <m:t xml:space="preserve">B</m:t>
                      </m:r>
                    </m:e>
                    <m:sup>
                      <m:r>
                        <w:rPr>
                          <w:rFonts w:ascii="Cambria Math" w:hAnsi="Cambria Math"/>
                        </w:rPr>
                        <m:t xml:space="preserve">n</m:t>
                      </m:r>
                      <m:r>
                        <w:rPr>
                          <w:rFonts w:ascii="Cambria Math" w:hAnsi="Cambria Math"/>
                        </w:rPr>
                        <m:t xml:space="preserve">+</m:t>
                      </m:r>
                      <m:f>
                        <m:fPr>
                          <m:type m:val="lin"/>
                        </m:fPr>
                        <m:num/>
                        <m:den>
                          <m:r>
                            <w:rPr>
                              <w:rFonts w:ascii="Cambria Math" w:hAnsi="Cambria Math"/>
                            </w:rPr>
                            <m:t xml:space="preserve">B</m:t>
                          </m:r>
                        </m:den>
                      </m:f>
                    </m:sup>
                  </m:sSup>
                </m:sup>
              </m:sSup>
            </m:den>
          </m:f>
        </m:oMath>
      </m:oMathPara>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sup>
          </m:sSup>
        </m:oMath>
      </m:oMathPara>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sSup>
            <m:e>
              <m:r>
                <w:rPr>
                  <w:rFonts w:ascii="Cambria Math" w:hAnsi="Cambria Math"/>
                </w:rPr>
                <m:t xml:space="preserve">B</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B</m:t>
              </m:r>
            </m:sup>
          </m:sSup>
        </m:oMath>
      </m:oMathPara>
    </w:p>
    <w:p>
      <w:pPr>
        <w:pStyle w:val="Normal"/>
        <w:spacing w:lineRule="auto" w:line="360"/>
        <w:jc w:val="center"/>
        <w:rPr>
          <w:rFonts w:eastAsia="Adobe Fangsong Std R"/>
          <w:sz w:val="32"/>
          <w:szCs w:val="24"/>
          <w:vertAlign w:val="subscript"/>
        </w:rPr>
      </w:pPr>
      <w:r>
        <w:rPr/>
      </w:r>
      <m:oMathPara xmlns:m="http://schemas.openxmlformats.org/officeDocument/2006/math">
        <m:oMathParaPr>
          <m:jc m:val="center"/>
        </m:oMathParaPr>
        <m:o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cell</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B</m:t>
              </m:r>
            </m:sub>
          </m:sSub>
        </m:oMath>
      </m:oMathPara>
    </w:p>
    <w:p>
      <w:pPr>
        <w:pStyle w:val="Normal"/>
        <w:spacing w:lineRule="auto" w:line="360"/>
        <w:jc w:val="both"/>
        <w:rPr>
          <w:rFonts w:eastAsia="Adobe Fangsong Std R"/>
          <w:sz w:val="32"/>
          <w:szCs w:val="24"/>
        </w:rPr>
      </w:pPr>
      <w:r>
        <w:rPr>
          <w:rFonts w:eastAsia="Adobe Fangsong Std R"/>
          <w:sz w:val="32"/>
          <w:szCs w:val="24"/>
        </w:rPr>
        <w:t xml:space="preserve">E.g. </w:t>
      </w:r>
    </w:p>
    <w:p>
      <w:pPr>
        <w:pStyle w:val="Normal"/>
        <w:spacing w:lineRule="auto" w:line="360"/>
        <w:jc w:val="both"/>
        <w:rPr>
          <w:rFonts w:eastAsia="Adobe Fangsong Std R"/>
          <w:sz w:val="32"/>
          <w:szCs w:val="24"/>
        </w:rPr>
      </w:pPr>
      <w:r>
        <w:rPr/>
      </w:r>
      <m:oMath xmlns:m="http://schemas.openxmlformats.org/officeDocument/2006/math">
        <m:f>
          <m:fPr>
            <m:type m:val="lin"/>
          </m:fPr>
          <m:num>
            <m:r>
              <w:rPr>
                <w:rFonts w:ascii="Cambria Math" w:hAnsi="Cambria Math"/>
              </w:rPr>
              <m:t xml:space="preserve">Zn</m:t>
            </m:r>
          </m:num>
          <m:den>
            <m:sSup>
              <m:e>
                <m:r>
                  <w:rPr>
                    <w:rFonts w:ascii="Cambria Math" w:hAnsi="Cambria Math"/>
                  </w:rPr>
                  <m:t xml:space="preserve">Zn</m:t>
                </m:r>
              </m:e>
              <m:sup>
                <m:r>
                  <w:rPr>
                    <w:rFonts w:ascii="Cambria Math" w:hAnsi="Cambria Math"/>
                  </w:rPr>
                  <m:t xml:space="preserve">2</m:t>
                </m:r>
                <m:r>
                  <w:rPr>
                    <w:rFonts w:ascii="Cambria Math" w:hAnsi="Cambria Math"/>
                  </w:rPr>
                  <m:t xml:space="preserve">+</m:t>
                </m:r>
              </m:sup>
            </m:sSup>
          </m:den>
        </m:f>
      </m:oMath>
      <w:r>
        <w:rPr>
          <w:rFonts w:eastAsia="Adobe Fangsong Std R"/>
          <w:sz w:val="32"/>
          <w:szCs w:val="24"/>
        </w:rPr>
        <w:t>Is represented as</w:t>
      </w:r>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r>
            <w:rPr>
              <w:rFonts w:ascii="Cambria Math" w:hAnsi="Cambria Math"/>
            </w:rPr>
            <m:t xml:space="preserve">Zn</m:t>
          </m:r>
          <m:r>
            <w:rPr>
              <w:rFonts w:ascii="Cambria Math" w:hAnsi="Cambria Math"/>
            </w:rPr>
            <m:t xml:space="preserve">→</m:t>
          </m:r>
          <m:sSup>
            <m:e>
              <m:r>
                <w:rPr>
                  <w:rFonts w:ascii="Cambria Math" w:hAnsi="Cambria Math"/>
                </w:rPr>
                <m:t xml:space="preserve">Zn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sup>
          </m:sSup>
        </m:oMath>
      </m:oMathPara>
    </w:p>
    <w:p>
      <w:pPr>
        <w:pStyle w:val="Normal"/>
        <w:spacing w:lineRule="auto" w:line="360"/>
        <w:jc w:val="both"/>
        <w:rPr>
          <w:rFonts w:eastAsia="Adobe Fangsong Std R"/>
          <w:sz w:val="32"/>
          <w:szCs w:val="24"/>
        </w:rPr>
      </w:pPr>
      <w:r>
        <w:rPr>
          <w:rFonts w:eastAsia="Adobe Fangsong Std R"/>
          <w:sz w:val="32"/>
          <w:szCs w:val="24"/>
        </w:rPr>
        <w:t xml:space="preserve">When calculating the emf of a cell, </w:t>
      </w:r>
    </w:p>
    <w:p>
      <w:pPr>
        <w:pStyle w:val="Normal"/>
        <w:spacing w:lineRule="auto" w:line="360"/>
        <w:jc w:val="both"/>
        <w:rPr>
          <w:rFonts w:eastAsia="Adobe Fangsong Std R"/>
          <w:sz w:val="32"/>
          <w:szCs w:val="24"/>
        </w:rPr>
      </w:pPr>
      <w:r>
        <w:rPr>
          <w:rFonts w:eastAsia="Adobe Fangsong Std R"/>
          <w:sz w:val="32"/>
          <w:szCs w:val="24"/>
        </w:rPr>
        <w:t>i. Write the anodic reaction (Oxidation)</w:t>
      </w:r>
    </w:p>
    <w:p>
      <w:pPr>
        <w:pStyle w:val="Normal"/>
        <w:spacing w:lineRule="auto" w:line="360"/>
        <w:jc w:val="both"/>
        <w:rPr>
          <w:rFonts w:eastAsia="Adobe Fangsong Std R"/>
          <w:sz w:val="32"/>
          <w:szCs w:val="24"/>
        </w:rPr>
      </w:pPr>
      <w:r>
        <w:rPr>
          <w:rFonts w:eastAsia="Adobe Fangsong Std R"/>
          <w:sz w:val="32"/>
          <w:szCs w:val="24"/>
        </w:rPr>
        <w:t>ii. Write the cathode reaction (Reduction)</w:t>
      </w:r>
    </w:p>
    <w:p>
      <w:pPr>
        <w:pStyle w:val="Normal"/>
        <w:spacing w:lineRule="auto" w:line="360"/>
        <w:jc w:val="both"/>
        <w:rPr>
          <w:rFonts w:eastAsia="Adobe Fangsong Std R"/>
          <w:sz w:val="32"/>
          <w:szCs w:val="24"/>
        </w:rPr>
      </w:pPr>
      <w:r>
        <w:rPr>
          <w:rFonts w:eastAsia="Adobe Fangsong Std R"/>
          <w:sz w:val="32"/>
          <w:szCs w:val="24"/>
        </w:rPr>
        <w:t>iii. Make electrons gain equal to electrons lost.</w:t>
      </w:r>
    </w:p>
    <w:p>
      <w:pPr>
        <w:pStyle w:val="Normal"/>
        <w:spacing w:lineRule="auto" w:line="360"/>
        <w:jc w:val="both"/>
        <w:rPr>
          <w:rFonts w:eastAsia="Adobe Fangsong Std R"/>
          <w:sz w:val="32"/>
          <w:szCs w:val="24"/>
        </w:rPr>
      </w:pPr>
      <w:r>
        <w:rPr>
          <w:rFonts w:eastAsia="Adobe Fangsong Std R"/>
          <w:sz w:val="32"/>
          <w:szCs w:val="24"/>
        </w:rPr>
        <w:t>iv. Add the two electrode potentials i.e.</w:t>
      </w:r>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cell</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B</m:t>
              </m:r>
            </m:sub>
          </m:sSub>
        </m:oMath>
      </m:oMathPara>
    </w:p>
    <w:p>
      <w:pPr>
        <w:pStyle w:val="Normal"/>
        <w:spacing w:lineRule="auto" w:line="360"/>
        <w:jc w:val="both"/>
        <w:rPr>
          <w:rFonts w:eastAsia="Adobe Fangsong Std R"/>
          <w:sz w:val="32"/>
          <w:szCs w:val="24"/>
        </w:rPr>
      </w:pPr>
      <w:r>
        <w:rPr>
          <w:rFonts w:eastAsia="Adobe Fangsong Std R"/>
          <w:sz w:val="32"/>
          <w:szCs w:val="24"/>
        </w:rPr>
        <w:t>If the emf of a cell (after calculation) is positive, then the reaction is spontaneous and the Gibb’s free energy is negative.</w:t>
      </w:r>
    </w:p>
    <w:p>
      <w:pPr>
        <w:pStyle w:val="Normal"/>
        <w:spacing w:lineRule="auto" w:line="360"/>
        <w:jc w:val="both"/>
        <w:rPr>
          <w:rFonts w:eastAsia="Adobe Fangsong Std R"/>
          <w:sz w:val="32"/>
          <w:szCs w:val="24"/>
        </w:rPr>
      </w:pPr>
      <w:r>
        <w:rPr>
          <w:rFonts w:eastAsia="Adobe Fangsong Std R"/>
          <w:sz w:val="32"/>
          <w:szCs w:val="24"/>
        </w:rPr>
        <w:t>If the emf is negative, the reaction will not take place.</w:t>
      </w:r>
    </w:p>
    <w:p>
      <w:pPr>
        <w:pStyle w:val="Normal"/>
        <w:spacing w:lineRule="auto" w:line="360"/>
        <w:jc w:val="both"/>
        <w:rPr>
          <w:rFonts w:eastAsia="Adobe Fangsong Std R"/>
          <w:sz w:val="24"/>
          <w:szCs w:val="24"/>
        </w:rPr>
      </w:pPr>
      <w:r>
        <w:rPr>
          <w:rFonts w:eastAsia="Adobe Fangsong Std R"/>
          <w:sz w:val="32"/>
          <w:szCs w:val="24"/>
        </w:rPr>
        <w:t>The table below shows the standard potentials of elements.</w:t>
      </w:r>
    </w:p>
    <w:tbl>
      <w:tblPr>
        <w:tblStyle w:val="10"/>
        <w:tblW w:w="11016" w:type="dxa"/>
        <w:jc w:val="left"/>
        <w:tblInd w:w="0" w:type="dxa"/>
        <w:tblLayout w:type="fixed"/>
        <w:tblCellMar>
          <w:top w:w="0" w:type="dxa"/>
          <w:left w:w="108" w:type="dxa"/>
          <w:bottom w:w="0" w:type="dxa"/>
          <w:right w:w="108" w:type="dxa"/>
        </w:tblCellMar>
      </w:tblPr>
      <w:tblGrid>
        <w:gridCol w:w="1363"/>
        <w:gridCol w:w="1830"/>
        <w:gridCol w:w="1769"/>
        <w:gridCol w:w="1537"/>
        <w:gridCol w:w="1504"/>
        <w:gridCol w:w="1511"/>
        <w:gridCol w:w="1501"/>
      </w:tblGrid>
      <w:tr>
        <w:trPr/>
        <w:tc>
          <w:tcPr>
            <w:tcW w:w="13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Element</w:t>
            </w:r>
          </w:p>
        </w:tc>
        <w:tc>
          <w:tcPr>
            <w:tcW w:w="1830"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Half-cell reaction (Reduction)</w:t>
            </w:r>
          </w:p>
        </w:tc>
        <w:tc>
          <w:tcPr>
            <w:tcW w:w="1769"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Half-cell reaction (Oxidation)</w:t>
            </w:r>
          </w:p>
        </w:tc>
        <w:tc>
          <w:tcPr>
            <w:tcW w:w="153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Standard reduction potential</w:t>
            </w:r>
          </w:p>
        </w:tc>
        <w:tc>
          <w:tcPr>
            <w:tcW w:w="1504"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Standard oxidation potential</w:t>
            </w:r>
          </w:p>
        </w:tc>
        <w:tc>
          <w:tcPr>
            <w:tcW w:w="1511"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Reducing ability</w:t>
            </w:r>
          </w:p>
        </w:tc>
        <w:tc>
          <w:tcPr>
            <w:tcW w:w="1501"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Oxidising ability</w:t>
            </w:r>
          </w:p>
        </w:tc>
      </w:tr>
      <w:tr>
        <w:trPr/>
        <w:tc>
          <w:tcPr>
            <w:tcW w:w="13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K</w:t>
            </w:r>
          </w:p>
        </w:tc>
        <w:tc>
          <w:tcPr>
            <w:tcW w:w="1830"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769"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3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-2.93</w:t>
            </w:r>
          </w:p>
        </w:tc>
        <w:tc>
          <w:tcPr>
            <w:tcW w:w="1504"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11"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Highest reducing ability (but can be easily oxidised)</w:t>
            </w:r>
          </w:p>
        </w:tc>
        <w:tc>
          <w:tcPr>
            <w:tcW w:w="1501"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Lowest oxidising ability</w:t>
            </w:r>
          </w:p>
        </w:tc>
      </w:tr>
      <w:tr>
        <w:trPr/>
        <w:tc>
          <w:tcPr>
            <w:tcW w:w="13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Na</w:t>
            </w:r>
          </w:p>
        </w:tc>
        <w:tc>
          <w:tcPr>
            <w:tcW w:w="1830"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769"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3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-2.87</w:t>
            </w:r>
          </w:p>
        </w:tc>
        <w:tc>
          <w:tcPr>
            <w:tcW w:w="1504"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1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0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r>
      <w:tr>
        <w:trPr/>
        <w:tc>
          <w:tcPr>
            <w:tcW w:w="13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Ca</w:t>
            </w:r>
          </w:p>
        </w:tc>
        <w:tc>
          <w:tcPr>
            <w:tcW w:w="1830"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769"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3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-2.71</w:t>
            </w:r>
          </w:p>
        </w:tc>
        <w:tc>
          <w:tcPr>
            <w:tcW w:w="1504"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1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0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r>
      <w:tr>
        <w:trPr/>
        <w:tc>
          <w:tcPr>
            <w:tcW w:w="13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Mg</w:t>
            </w:r>
          </w:p>
        </w:tc>
        <w:tc>
          <w:tcPr>
            <w:tcW w:w="1830"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769"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3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-2.37</w:t>
            </w:r>
          </w:p>
        </w:tc>
        <w:tc>
          <w:tcPr>
            <w:tcW w:w="1504"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1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0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r>
      <w:tr>
        <w:trPr/>
        <w:tc>
          <w:tcPr>
            <w:tcW w:w="13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Al</w:t>
            </w:r>
          </w:p>
        </w:tc>
        <w:tc>
          <w:tcPr>
            <w:tcW w:w="1830"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769"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3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-1.67</w:t>
            </w:r>
          </w:p>
        </w:tc>
        <w:tc>
          <w:tcPr>
            <w:tcW w:w="1504"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1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0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r>
      <w:tr>
        <w:trPr/>
        <w:tc>
          <w:tcPr>
            <w:tcW w:w="13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Zn</w:t>
            </w:r>
          </w:p>
        </w:tc>
        <w:tc>
          <w:tcPr>
            <w:tcW w:w="1830"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769"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3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-0.76</w:t>
            </w:r>
          </w:p>
        </w:tc>
        <w:tc>
          <w:tcPr>
            <w:tcW w:w="1504"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1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0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r>
      <w:tr>
        <w:trPr/>
        <w:tc>
          <w:tcPr>
            <w:tcW w:w="13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Fe</w:t>
            </w:r>
          </w:p>
        </w:tc>
        <w:tc>
          <w:tcPr>
            <w:tcW w:w="1830"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769"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3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-0.44</w:t>
            </w:r>
          </w:p>
        </w:tc>
        <w:tc>
          <w:tcPr>
            <w:tcW w:w="1504"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1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0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r>
      <w:tr>
        <w:trPr/>
        <w:tc>
          <w:tcPr>
            <w:tcW w:w="13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Sn</w:t>
            </w:r>
          </w:p>
        </w:tc>
        <w:tc>
          <w:tcPr>
            <w:tcW w:w="1830"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769"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3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-0.14</w:t>
            </w:r>
          </w:p>
        </w:tc>
        <w:tc>
          <w:tcPr>
            <w:tcW w:w="1504"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1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0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r>
      <w:tr>
        <w:trPr/>
        <w:tc>
          <w:tcPr>
            <w:tcW w:w="13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Pb</w:t>
            </w:r>
          </w:p>
        </w:tc>
        <w:tc>
          <w:tcPr>
            <w:tcW w:w="1830"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769"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3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-0.13</w:t>
            </w:r>
          </w:p>
        </w:tc>
        <w:tc>
          <w:tcPr>
            <w:tcW w:w="1504"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1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0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r>
      <w:tr>
        <w:trPr/>
        <w:tc>
          <w:tcPr>
            <w:tcW w:w="13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H</w:t>
            </w:r>
          </w:p>
        </w:tc>
        <w:tc>
          <w:tcPr>
            <w:tcW w:w="1830"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769"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3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0.00</w:t>
            </w:r>
          </w:p>
        </w:tc>
        <w:tc>
          <w:tcPr>
            <w:tcW w:w="1504"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1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0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r>
      <w:tr>
        <w:trPr/>
        <w:tc>
          <w:tcPr>
            <w:tcW w:w="13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Cu</w:t>
            </w:r>
          </w:p>
        </w:tc>
        <w:tc>
          <w:tcPr>
            <w:tcW w:w="1830"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769"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3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0.34</w:t>
            </w:r>
          </w:p>
        </w:tc>
        <w:tc>
          <w:tcPr>
            <w:tcW w:w="1504"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1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0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r>
      <w:tr>
        <w:trPr/>
        <w:tc>
          <w:tcPr>
            <w:tcW w:w="13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Hg</w:t>
            </w:r>
          </w:p>
        </w:tc>
        <w:tc>
          <w:tcPr>
            <w:tcW w:w="1830"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769"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3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0.79</w:t>
            </w:r>
          </w:p>
          <w:p>
            <w:pPr>
              <w:pStyle w:val="Normal"/>
              <w:widowControl/>
              <w:spacing w:lineRule="auto" w:line="360" w:before="0" w:after="0"/>
              <w:jc w:val="both"/>
              <w:rPr>
                <w:rFonts w:eastAsia="Adobe Fangsong Std R"/>
                <w:sz w:val="32"/>
                <w:szCs w:val="32"/>
              </w:rPr>
            </w:pPr>
            <w:r>
              <w:rPr>
                <w:rFonts w:eastAsia="Adobe Fangsong Std R"/>
                <w:kern w:val="0"/>
                <w:sz w:val="32"/>
                <w:szCs w:val="32"/>
              </w:rPr>
              <w:t>0.85</w:t>
            </w:r>
          </w:p>
        </w:tc>
        <w:tc>
          <w:tcPr>
            <w:tcW w:w="1504"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1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0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r>
      <w:tr>
        <w:trPr/>
        <w:tc>
          <w:tcPr>
            <w:tcW w:w="13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Ag</w:t>
            </w:r>
          </w:p>
        </w:tc>
        <w:tc>
          <w:tcPr>
            <w:tcW w:w="1830"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769"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3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0.80</w:t>
            </w:r>
          </w:p>
        </w:tc>
        <w:tc>
          <w:tcPr>
            <w:tcW w:w="1504"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1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0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r>
      <w:tr>
        <w:trPr/>
        <w:tc>
          <w:tcPr>
            <w:tcW w:w="13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Au</w:t>
            </w:r>
          </w:p>
        </w:tc>
        <w:tc>
          <w:tcPr>
            <w:tcW w:w="1830"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769"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3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1.5</w:t>
            </w:r>
          </w:p>
        </w:tc>
        <w:tc>
          <w:tcPr>
            <w:tcW w:w="1504"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1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0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r>
      <w:tr>
        <w:trPr/>
        <w:tc>
          <w:tcPr>
            <w:tcW w:w="13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OH</w:t>
            </w:r>
          </w:p>
        </w:tc>
        <w:tc>
          <w:tcPr>
            <w:tcW w:w="1830"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769"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3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Not an element</w:t>
            </w:r>
          </w:p>
        </w:tc>
        <w:tc>
          <w:tcPr>
            <w:tcW w:w="1504"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1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0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r>
      <w:tr>
        <w:trPr/>
        <w:tc>
          <w:tcPr>
            <w:tcW w:w="13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I</w:t>
            </w:r>
          </w:p>
        </w:tc>
        <w:tc>
          <w:tcPr>
            <w:tcW w:w="1830"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769"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3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0.54</w:t>
            </w:r>
          </w:p>
        </w:tc>
        <w:tc>
          <w:tcPr>
            <w:tcW w:w="1504"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1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0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r>
      <w:tr>
        <w:trPr/>
        <w:tc>
          <w:tcPr>
            <w:tcW w:w="13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Br</w:t>
            </w:r>
          </w:p>
        </w:tc>
        <w:tc>
          <w:tcPr>
            <w:tcW w:w="1830"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769"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3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1.09</w:t>
            </w:r>
          </w:p>
        </w:tc>
        <w:tc>
          <w:tcPr>
            <w:tcW w:w="1504"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1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0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r>
      <w:tr>
        <w:trPr/>
        <w:tc>
          <w:tcPr>
            <w:tcW w:w="13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Cl</w:t>
            </w:r>
          </w:p>
        </w:tc>
        <w:tc>
          <w:tcPr>
            <w:tcW w:w="1830"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769"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3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1.36</w:t>
            </w:r>
          </w:p>
        </w:tc>
        <w:tc>
          <w:tcPr>
            <w:tcW w:w="1504"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1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0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r>
      <w:tr>
        <w:trPr/>
        <w:tc>
          <w:tcPr>
            <w:tcW w:w="13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NO</w:t>
            </w:r>
          </w:p>
        </w:tc>
        <w:tc>
          <w:tcPr>
            <w:tcW w:w="1830"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769"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3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Not an element</w:t>
            </w:r>
          </w:p>
        </w:tc>
        <w:tc>
          <w:tcPr>
            <w:tcW w:w="1504"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1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0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r>
      <w:tr>
        <w:trPr/>
        <w:tc>
          <w:tcPr>
            <w:tcW w:w="13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SO</w:t>
            </w:r>
          </w:p>
        </w:tc>
        <w:tc>
          <w:tcPr>
            <w:tcW w:w="1830"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769"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3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Not an element</w:t>
            </w:r>
          </w:p>
        </w:tc>
        <w:tc>
          <w:tcPr>
            <w:tcW w:w="1504"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1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0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r>
      <w:tr>
        <w:trPr/>
        <w:tc>
          <w:tcPr>
            <w:tcW w:w="13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F</w:t>
            </w:r>
          </w:p>
        </w:tc>
        <w:tc>
          <w:tcPr>
            <w:tcW w:w="1830"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769"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3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2.87</w:t>
            </w:r>
          </w:p>
        </w:tc>
        <w:tc>
          <w:tcPr>
            <w:tcW w:w="1504"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11"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Lowest reducing ability</w:t>
            </w:r>
          </w:p>
        </w:tc>
        <w:tc>
          <w:tcPr>
            <w:tcW w:w="1501"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Highest oxidising ability</w:t>
            </w:r>
          </w:p>
        </w:tc>
      </w:tr>
      <w:tr>
        <w:trPr/>
        <w:tc>
          <w:tcPr>
            <w:tcW w:w="1363"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830"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769"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37"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04"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1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1501"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r>
    </w:tbl>
    <w:p>
      <w:pPr>
        <w:pStyle w:val="Normal"/>
        <w:spacing w:lineRule="auto" w:line="360"/>
        <w:jc w:val="both"/>
        <w:rPr>
          <w:rFonts w:eastAsia="Adobe Fangsong Std R"/>
          <w:sz w:val="32"/>
          <w:szCs w:val="32"/>
        </w:rPr>
      </w:pPr>
      <w:r>
        <w:rPr>
          <w:rFonts w:eastAsia="Adobe Fangsong Std R"/>
          <w:sz w:val="32"/>
          <w:szCs w:val="32"/>
        </w:rPr>
      </w:r>
    </w:p>
    <w:p>
      <w:pPr>
        <w:pStyle w:val="Normal"/>
        <w:spacing w:lineRule="auto" w:line="360"/>
        <w:jc w:val="both"/>
        <w:rPr>
          <w:rFonts w:eastAsia="Adobe Fangsong Std R"/>
          <w:sz w:val="32"/>
          <w:szCs w:val="32"/>
        </w:rPr>
      </w:pPr>
      <w:r>
        <w:rPr>
          <w:rFonts w:eastAsia="Adobe Fangsong Std R"/>
          <w:sz w:val="40"/>
          <w:szCs w:val="32"/>
          <w:u w:val="single"/>
        </w:rPr>
        <w:t>DEFECTS OF PRIMARY CELLS</w:t>
      </w:r>
    </w:p>
    <w:p>
      <w:pPr>
        <w:pStyle w:val="Normal"/>
        <w:spacing w:lineRule="auto" w:line="360"/>
        <w:jc w:val="both"/>
        <w:rPr>
          <w:rFonts w:eastAsia="Adobe Fangsong Std R"/>
          <w:sz w:val="32"/>
          <w:szCs w:val="32"/>
        </w:rPr>
      </w:pPr>
      <w:r>
        <w:rPr>
          <w:rFonts w:eastAsia="Adobe Fangsong Std R"/>
          <w:sz w:val="32"/>
          <w:szCs w:val="32"/>
        </w:rPr>
        <w:t>1. Local action: This is caused by the presence of impurities on the zinc plate electrode. The impurities on the electrode prevent the free flow of current. Local action can be prevented by Amalgamation. Amalgamation is the process of coating the zinc electrode with mercury. Local action can also be prevented by using a pure zinc electrode (which can be gotten from electrolytic process).</w:t>
      </w:r>
    </w:p>
    <w:p>
      <w:pPr>
        <w:pStyle w:val="Normal"/>
        <w:spacing w:lineRule="auto" w:line="360"/>
        <w:jc w:val="both"/>
        <w:rPr>
          <w:rFonts w:eastAsia="Adobe Fangsong Std R"/>
          <w:sz w:val="32"/>
          <w:szCs w:val="32"/>
        </w:rPr>
      </w:pPr>
      <w:r>
        <w:rPr>
          <w:rFonts w:eastAsia="Adobe Fangsong Std R"/>
          <w:sz w:val="32"/>
          <w:szCs w:val="32"/>
        </w:rPr>
        <w:t>2. Polarization: This is defined as the process whereby hydrogen bubbles produced at the zinc electrode prevent free flow of current. The hydrogen bubbles also increase the resistance of the electrode. The bubbles produce what is known as Hydrogen Electrode. These bubbles also create a back emf.</w:t>
      </w:r>
    </w:p>
    <w:p>
      <w:pPr>
        <w:pStyle w:val="Normal"/>
        <w:spacing w:lineRule="auto" w:line="360"/>
        <w:jc w:val="both"/>
        <w:rPr>
          <w:rFonts w:eastAsia="Adobe Fangsong Std R"/>
          <w:sz w:val="32"/>
          <w:szCs w:val="32"/>
        </w:rPr>
      </w:pPr>
      <w:r>
        <w:rPr>
          <w:rFonts w:eastAsia="Adobe Fangsong Std R"/>
          <w:sz w:val="32"/>
          <w:szCs w:val="32"/>
        </w:rPr>
        <w:t>Polarization can be prevented using chemical substances called Depolarizers.</w:t>
      </w:r>
    </w:p>
    <w:tbl>
      <w:tblPr>
        <w:tblStyle w:val="10"/>
        <w:tblW w:w="11016" w:type="dxa"/>
        <w:jc w:val="left"/>
        <w:tblInd w:w="0" w:type="dxa"/>
        <w:tblLayout w:type="fixed"/>
        <w:tblCellMar>
          <w:top w:w="0" w:type="dxa"/>
          <w:left w:w="108" w:type="dxa"/>
          <w:bottom w:w="0" w:type="dxa"/>
          <w:right w:w="108" w:type="dxa"/>
        </w:tblCellMar>
      </w:tblPr>
      <w:tblGrid>
        <w:gridCol w:w="2063"/>
        <w:gridCol w:w="1726"/>
        <w:gridCol w:w="1633"/>
        <w:gridCol w:w="2533"/>
        <w:gridCol w:w="1917"/>
        <w:gridCol w:w="1143"/>
      </w:tblGrid>
      <w:tr>
        <w:trPr/>
        <w:tc>
          <w:tcPr>
            <w:tcW w:w="20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Cell Name</w:t>
            </w:r>
          </w:p>
        </w:tc>
        <w:tc>
          <w:tcPr>
            <w:tcW w:w="1726"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Anode</w:t>
            </w:r>
          </w:p>
        </w:tc>
        <w:tc>
          <w:tcPr>
            <w:tcW w:w="163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Cathode</w:t>
            </w:r>
          </w:p>
        </w:tc>
        <w:tc>
          <w:tcPr>
            <w:tcW w:w="253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Electrolyte</w:t>
            </w:r>
          </w:p>
        </w:tc>
        <w:tc>
          <w:tcPr>
            <w:tcW w:w="191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Depolarizer</w:t>
            </w:r>
          </w:p>
        </w:tc>
        <w:tc>
          <w:tcPr>
            <w:tcW w:w="114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EMF value</w:t>
            </w:r>
          </w:p>
        </w:tc>
      </w:tr>
      <w:tr>
        <w:trPr/>
        <w:tc>
          <w:tcPr>
            <w:tcW w:w="20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Leclanche cell</w:t>
            </w:r>
          </w:p>
        </w:tc>
        <w:tc>
          <w:tcPr>
            <w:tcW w:w="1726"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Carbon (C)</w:t>
            </w:r>
          </w:p>
        </w:tc>
        <w:tc>
          <w:tcPr>
            <w:tcW w:w="163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Zinc (Zn)</w:t>
            </w:r>
          </w:p>
        </w:tc>
        <w:tc>
          <w:tcPr>
            <w:tcW w:w="253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Ammonium Chloride</w:t>
            </w:r>
            <w:r>
              <w:rPr>
                <w:kern w:val="0"/>
                <w:sz w:val="20"/>
              </w:rPr>
            </w:r>
            <m:oMath xmlns:m="http://schemas.openxmlformats.org/officeDocument/2006/math">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e>
              </m:d>
            </m:oMath>
          </w:p>
        </w:tc>
        <w:tc>
          <w:tcPr>
            <w:tcW w:w="191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Manganese (IV) oxide</w:t>
            </w:r>
            <w:r>
              <w:rPr>
                <w:kern w:val="0"/>
                <w:sz w:val="20"/>
              </w:rPr>
            </w:r>
            <m:oMath xmlns:m="http://schemas.openxmlformats.org/officeDocument/2006/math">
              <m:d>
                <m:dPr>
                  <m:begChr m:val="("/>
                  <m:endChr m:val=")"/>
                </m:dPr>
                <m:e>
                  <m:r>
                    <w:rPr>
                      <w:rFonts w:ascii="Cambria Math" w:hAnsi="Cambria Math"/>
                    </w:rPr>
                    <m:t xml:space="preserve">Mn</m:t>
                  </m:r>
                  <m:sSub>
                    <m:e>
                      <m:r>
                        <w:rPr>
                          <w:rFonts w:ascii="Cambria Math" w:hAnsi="Cambria Math"/>
                        </w:rPr>
                        <m:t xml:space="preserve">O</m:t>
                      </m:r>
                    </m:e>
                    <m:sub>
                      <m:r>
                        <w:rPr>
                          <w:rFonts w:ascii="Cambria Math" w:hAnsi="Cambria Math"/>
                        </w:rPr>
                        <m:t xml:space="preserve">2</m:t>
                      </m:r>
                    </m:sub>
                  </m:sSub>
                </m:e>
              </m:d>
            </m:oMath>
          </w:p>
        </w:tc>
        <w:tc>
          <w:tcPr>
            <w:tcW w:w="1143" w:type="dxa"/>
            <w:tcBorders/>
          </w:tcPr>
          <w:p>
            <w:pPr>
              <w:pStyle w:val="Normal"/>
              <w:widowControl/>
              <w:spacing w:lineRule="auto" w:line="360" w:before="0" w:after="0"/>
              <w:jc w:val="center"/>
              <w:rPr>
                <w:rFonts w:eastAsia="Adobe Fangsong Std R"/>
                <w:sz w:val="32"/>
                <w:szCs w:val="32"/>
              </w:rPr>
            </w:pPr>
            <w:r>
              <w:rPr>
                <w:kern w:val="0"/>
                <w:sz w:val="20"/>
              </w:rPr>
            </w:r>
            <m:oMathPara xmlns:m="http://schemas.openxmlformats.org/officeDocument/2006/math">
              <m:oMathParaPr>
                <m:jc m:val="center"/>
              </m:oMathParaPr>
              <m:oMath>
                <m:r>
                  <w:rPr>
                    <w:rFonts w:ascii="Cambria Math" w:hAnsi="Cambria Math"/>
                  </w:rPr>
                  <m:t xml:space="preserve">1.5</m:t>
                </m:r>
                <m:r>
                  <w:rPr>
                    <w:rFonts w:ascii="Cambria Math" w:hAnsi="Cambria Math"/>
                  </w:rPr>
                  <m:t xml:space="preserve">V</m:t>
                </m:r>
              </m:oMath>
            </m:oMathPara>
          </w:p>
        </w:tc>
      </w:tr>
      <w:tr>
        <w:trPr/>
        <w:tc>
          <w:tcPr>
            <w:tcW w:w="20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Daniel Cell</w:t>
            </w:r>
          </w:p>
        </w:tc>
        <w:tc>
          <w:tcPr>
            <w:tcW w:w="1726"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Copper (Cu)</w:t>
            </w:r>
          </w:p>
        </w:tc>
        <w:tc>
          <w:tcPr>
            <w:tcW w:w="163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Zinc (Zn)</w:t>
            </w:r>
          </w:p>
        </w:tc>
        <w:tc>
          <w:tcPr>
            <w:tcW w:w="253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 xml:space="preserve">Tetraoxosulfate (VI) acid </w:t>
            </w:r>
            <w:r>
              <w:rPr>
                <w:kern w:val="0"/>
                <w:sz w:val="20"/>
              </w:rPr>
            </w:r>
            <m:oMath xmlns:m="http://schemas.openxmlformats.org/officeDocument/2006/math">
              <m:d>
                <m:dPr>
                  <m:begChr m:val="("/>
                  <m:endChr m:val=")"/>
                </m:dPr>
                <m:e>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oMath>
          </w:p>
        </w:tc>
        <w:tc>
          <w:tcPr>
            <w:tcW w:w="1917" w:type="dxa"/>
            <w:tcBorders/>
          </w:tcPr>
          <w:p>
            <w:pPr>
              <w:pStyle w:val="Normal"/>
              <w:widowControl/>
              <w:spacing w:lineRule="auto" w:line="360" w:before="0" w:after="0"/>
              <w:jc w:val="center"/>
              <w:rPr>
                <w:rFonts w:eastAsia="Adobe Fangsong Std R"/>
                <w:sz w:val="32"/>
                <w:szCs w:val="32"/>
              </w:rPr>
            </w:pPr>
            <w:r>
              <w:rPr>
                <w:kern w:val="0"/>
                <w:sz w:val="20"/>
              </w:rPr>
            </w:r>
            <m:oMathPara xmlns:m="http://schemas.openxmlformats.org/officeDocument/2006/math">
              <m:oMathParaPr>
                <m:jc m:val="center"/>
              </m:oMathParaPr>
              <m:oMath>
                <m:r>
                  <w:rPr>
                    <w:rFonts w:ascii="Cambria Math" w:hAnsi="Cambria Math"/>
                  </w:rPr>
                  <m:t xml:space="preserve">CuS</m:t>
                </m:r>
                <m:sSub>
                  <m:e>
                    <m:r>
                      <w:rPr>
                        <w:rFonts w:ascii="Cambria Math" w:hAnsi="Cambria Math"/>
                      </w:rPr>
                      <m:t xml:space="preserve">O</m:t>
                    </m:r>
                  </m:e>
                  <m:sub>
                    <m:r>
                      <w:rPr>
                        <w:rFonts w:ascii="Cambria Math" w:hAnsi="Cambria Math"/>
                      </w:rPr>
                      <m:t xml:space="preserve">4</m:t>
                    </m:r>
                  </m:sub>
                </m:sSub>
              </m:oMath>
            </m:oMathPara>
          </w:p>
        </w:tc>
        <w:tc>
          <w:tcPr>
            <w:tcW w:w="1143" w:type="dxa"/>
            <w:tcBorders/>
          </w:tcPr>
          <w:p>
            <w:pPr>
              <w:pStyle w:val="Normal"/>
              <w:widowControl/>
              <w:spacing w:lineRule="auto" w:line="360" w:before="0" w:after="0"/>
              <w:jc w:val="center"/>
              <w:rPr>
                <w:rFonts w:eastAsia="Adobe Fangsong Std R"/>
                <w:sz w:val="32"/>
                <w:szCs w:val="32"/>
              </w:rPr>
            </w:pPr>
            <w:r>
              <w:rPr>
                <w:kern w:val="0"/>
                <w:sz w:val="20"/>
              </w:rPr>
            </w:r>
            <m:oMathPara xmlns:m="http://schemas.openxmlformats.org/officeDocument/2006/math">
              <m:oMathParaPr>
                <m:jc m:val="center"/>
              </m:oMathParaPr>
              <m:oMath>
                <m:r>
                  <w:rPr>
                    <w:rFonts w:ascii="Cambria Math" w:hAnsi="Cambria Math"/>
                  </w:rPr>
                  <m:t xml:space="preserve">1.1</m:t>
                </m:r>
                <m:r>
                  <w:rPr>
                    <w:rFonts w:ascii="Cambria Math" w:hAnsi="Cambria Math"/>
                  </w:rPr>
                  <m:t xml:space="preserve">V</m:t>
                </m:r>
              </m:oMath>
            </m:oMathPara>
          </w:p>
        </w:tc>
      </w:tr>
      <w:tr>
        <w:trPr/>
        <w:tc>
          <w:tcPr>
            <w:tcW w:w="20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Lead-acid accumulator</w:t>
            </w:r>
          </w:p>
        </w:tc>
        <w:tc>
          <w:tcPr>
            <w:tcW w:w="1726"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Lead oxide</w:t>
            </w:r>
          </w:p>
        </w:tc>
        <w:tc>
          <w:tcPr>
            <w:tcW w:w="163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Lead (Pb)</w:t>
            </w:r>
          </w:p>
        </w:tc>
        <w:tc>
          <w:tcPr>
            <w:tcW w:w="2533" w:type="dxa"/>
            <w:tcBorders/>
          </w:tcPr>
          <w:p>
            <w:pPr>
              <w:pStyle w:val="Normal"/>
              <w:widowControl/>
              <w:spacing w:lineRule="auto" w:line="360" w:before="0" w:after="0"/>
              <w:jc w:val="center"/>
              <w:rPr>
                <w:rFonts w:eastAsia="Adobe Fangsong Std R"/>
                <w:sz w:val="32"/>
                <w:szCs w:val="32"/>
              </w:rPr>
            </w:pPr>
            <w:r>
              <w:rPr>
                <w:kern w:val="0"/>
                <w:sz w:val="20"/>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tc>
        <w:tc>
          <w:tcPr>
            <w:tcW w:w="191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None</w:t>
            </w:r>
          </w:p>
        </w:tc>
        <w:tc>
          <w:tcPr>
            <w:tcW w:w="1143" w:type="dxa"/>
            <w:tcBorders/>
          </w:tcPr>
          <w:p>
            <w:pPr>
              <w:pStyle w:val="Normal"/>
              <w:widowControl/>
              <w:spacing w:lineRule="auto" w:line="360" w:before="0" w:after="0"/>
              <w:jc w:val="center"/>
              <w:rPr>
                <w:rFonts w:eastAsia="Adobe Fangsong Std R"/>
                <w:sz w:val="32"/>
                <w:szCs w:val="32"/>
              </w:rPr>
            </w:pPr>
            <w:r>
              <w:rPr>
                <w:kern w:val="0"/>
                <w:sz w:val="20"/>
              </w:rPr>
            </w:r>
            <m:oMathPara xmlns:m="http://schemas.openxmlformats.org/officeDocument/2006/math">
              <m:oMathParaPr>
                <m:jc m:val="center"/>
              </m:oMathParaPr>
              <m:oMath>
                <m:r>
                  <w:rPr>
                    <w:rFonts w:ascii="Cambria Math" w:hAnsi="Cambria Math"/>
                  </w:rPr>
                  <m:t xml:space="preserve">2.2</m:t>
                </m:r>
                <m:r>
                  <w:rPr>
                    <w:rFonts w:ascii="Cambria Math" w:hAnsi="Cambria Math"/>
                  </w:rPr>
                  <m:t xml:space="preserve">V</m:t>
                </m:r>
              </m:oMath>
            </m:oMathPara>
          </w:p>
        </w:tc>
      </w:tr>
      <w:tr>
        <w:trPr/>
        <w:tc>
          <w:tcPr>
            <w:tcW w:w="206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Alkaline accumulator</w:t>
            </w:r>
          </w:p>
        </w:tc>
        <w:tc>
          <w:tcPr>
            <w:tcW w:w="1726"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Nickel Hydroxide</w:t>
            </w:r>
          </w:p>
        </w:tc>
        <w:tc>
          <w:tcPr>
            <w:tcW w:w="163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Cadmium (Cd) or Iron (Fe)</w:t>
            </w:r>
          </w:p>
        </w:tc>
        <w:tc>
          <w:tcPr>
            <w:tcW w:w="2533"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Potassium Hydroxide</w:t>
            </w:r>
          </w:p>
        </w:tc>
        <w:tc>
          <w:tcPr>
            <w:tcW w:w="191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None</w:t>
            </w:r>
          </w:p>
        </w:tc>
        <w:tc>
          <w:tcPr>
            <w:tcW w:w="1143" w:type="dxa"/>
            <w:tcBorders/>
          </w:tcPr>
          <w:p>
            <w:pPr>
              <w:pStyle w:val="Normal"/>
              <w:widowControl/>
              <w:spacing w:lineRule="auto" w:line="360" w:before="0" w:after="0"/>
              <w:jc w:val="center"/>
              <w:rPr>
                <w:rFonts w:eastAsia="Adobe Fangsong Std R"/>
                <w:sz w:val="32"/>
                <w:szCs w:val="32"/>
              </w:rPr>
            </w:pPr>
            <w:r>
              <w:rPr>
                <w:kern w:val="0"/>
                <w:sz w:val="20"/>
              </w:rPr>
            </w:r>
            <m:oMathPara xmlns:m="http://schemas.openxmlformats.org/officeDocument/2006/math">
              <m:oMathParaPr>
                <m:jc m:val="center"/>
              </m:oMathParaPr>
              <m:oMath>
                <m:r>
                  <w:rPr>
                    <w:rFonts w:ascii="Cambria Math" w:hAnsi="Cambria Math"/>
                  </w:rPr>
                  <m:t xml:space="preserve">1.25</m:t>
                </m:r>
                <m:r>
                  <w:rPr>
                    <w:rFonts w:ascii="Cambria Math" w:hAnsi="Cambria Math"/>
                  </w:rPr>
                  <m:t xml:space="preserve">V</m:t>
                </m:r>
              </m:oMath>
            </m:oMathPara>
          </w:p>
        </w:tc>
      </w:tr>
    </w:tbl>
    <w:p>
      <w:pPr>
        <w:pStyle w:val="Normal"/>
        <w:spacing w:lineRule="auto" w:line="360"/>
        <w:jc w:val="both"/>
        <w:rPr>
          <w:rFonts w:eastAsia="Adobe Fangsong Std R"/>
          <w:sz w:val="32"/>
          <w:szCs w:val="32"/>
        </w:rPr>
      </w:pPr>
      <w:r>
        <w:rPr>
          <w:rFonts w:eastAsia="Adobe Fangsong Std R"/>
          <w:sz w:val="32"/>
          <w:szCs w:val="32"/>
        </w:rPr>
      </w:r>
    </w:p>
    <w:p>
      <w:pPr>
        <w:pStyle w:val="Normal"/>
        <w:spacing w:lineRule="auto" w:line="360"/>
        <w:jc w:val="both"/>
        <w:rPr>
          <w:rFonts w:eastAsia="Adobe Fangsong Std R"/>
          <w:sz w:val="32"/>
          <w:szCs w:val="32"/>
          <w:u w:val="single"/>
        </w:rPr>
      </w:pPr>
      <w:r>
        <w:rPr>
          <w:rFonts w:eastAsia="Adobe Fangsong Std R"/>
          <w:sz w:val="40"/>
          <w:szCs w:val="32"/>
          <w:u w:val="single"/>
        </w:rPr>
        <w:t>ARRANGEMENT OF CELLS</w:t>
      </w:r>
    </w:p>
    <w:p>
      <w:pPr>
        <w:pStyle w:val="Normal"/>
        <w:spacing w:lineRule="auto" w:line="360"/>
        <w:jc w:val="both"/>
        <w:rPr>
          <w:rFonts w:eastAsia="Adobe Fangsong Std R"/>
          <w:sz w:val="32"/>
          <w:szCs w:val="32"/>
        </w:rPr>
      </w:pPr>
      <w:r>
        <w:rPr>
          <w:rFonts w:eastAsia="Adobe Fangsong Std R"/>
          <w:sz w:val="32"/>
          <w:szCs w:val="32"/>
        </w:rPr>
        <w:t>Series Arrangement: Ccells are arranged in series in order to increase their effective emf</w:t>
      </w:r>
    </w:p>
    <w:p>
      <w:pPr>
        <w:pStyle w:val="Normal"/>
        <w:spacing w:lineRule="auto" w:line="360"/>
        <w:jc w:val="center"/>
        <w:rPr>
          <w:rFonts w:eastAsia="Adobe Fangsong Std R"/>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3</m:t>
              </m:r>
            </m:sub>
          </m:sSub>
        </m:oMath>
      </m:oMathPara>
    </w:p>
    <w:p>
      <w:pPr>
        <w:pStyle w:val="Normal"/>
        <w:spacing w:lineRule="auto" w:line="360"/>
        <w:jc w:val="both"/>
        <w:rPr>
          <w:rFonts w:eastAsia="Adobe Fangsong Std R"/>
          <w:sz w:val="32"/>
          <w:szCs w:val="32"/>
        </w:rPr>
      </w:pPr>
      <w:r>
        <w:rPr>
          <w:rFonts w:eastAsia="Adobe Fangsong Std R"/>
          <w:sz w:val="32"/>
          <w:szCs w:val="32"/>
        </w:rPr>
        <w:t>The effective internal resistance of the combined cells in series is expressed</w:t>
      </w:r>
    </w:p>
    <w:p>
      <w:pPr>
        <w:pStyle w:val="Normal"/>
        <w:spacing w:lineRule="auto" w:line="360"/>
        <w:jc w:val="center"/>
        <w:rPr>
          <w:rFonts w:eastAsia="Adobe Fangsong Std R"/>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oMath>
      </m:oMathPara>
    </w:p>
    <w:p>
      <w:pPr>
        <w:pStyle w:val="Normal"/>
        <w:spacing w:lineRule="auto" w:line="360"/>
        <w:jc w:val="both"/>
        <w:rPr>
          <w:rFonts w:eastAsia="Adobe Fangsong Std R"/>
          <w:sz w:val="32"/>
          <w:szCs w:val="32"/>
        </w:rPr>
      </w:pPr>
      <w:r>
        <w:rPr>
          <w:rFonts w:eastAsia="Adobe Fangsong Std R"/>
          <w:sz w:val="32"/>
          <w:szCs w:val="32"/>
        </w:rPr>
        <w:t>Parallel Arrangement: Cells are arranged in parallel in order to reduce their effective internal resistance and hence increasing the amount of current</w:t>
      </w:r>
    </w:p>
    <w:p>
      <w:pPr>
        <w:pStyle w:val="Normal"/>
        <w:spacing w:lineRule="auto" w:line="360"/>
        <w:jc w:val="both"/>
        <w:rPr>
          <w:rFonts w:eastAsia="Adobe Fangsong Std R"/>
          <w:sz w:val="32"/>
          <w:szCs w:val="32"/>
        </w:rPr>
      </w:pPr>
      <w:r>
        <w:rPr>
          <w:rFonts w:eastAsia="Adobe Fangsong Std R"/>
          <w:sz w:val="32"/>
          <w:szCs w:val="32"/>
        </w:rPr>
        <w:t>The effective emf of all the cells have is value in a parallel arrangement in the circuit.</w:t>
      </w:r>
    </w:p>
    <w:p>
      <w:pPr>
        <w:pStyle w:val="Normal"/>
        <w:spacing w:lineRule="auto" w:line="360"/>
        <w:jc w:val="center"/>
        <w:rPr>
          <w:rFonts w:eastAsia="Adobe Fangsong Std R"/>
          <w:sz w:val="32"/>
          <w:szCs w:val="32"/>
        </w:rPr>
      </w:pPr>
      <w:r>
        <w:rPr/>
      </w:r>
      <m:oMathPara xmlns:m="http://schemas.openxmlformats.org/officeDocument/2006/math">
        <m:oMathParaPr>
          <m:jc m:val="center"/>
        </m:oMathParaPr>
        <m:oMath>
          <m:r>
            <w:rPr>
              <w:rFonts w:ascii="Cambria Math" w:hAnsi="Cambria Math"/>
            </w:rPr>
            <m:t xml:space="preserve">Effective</m:t>
          </m:r>
          <m:r>
            <w:rPr>
              <w:rFonts w:ascii="Cambria Math" w:hAnsi="Cambria Math"/>
            </w:rPr>
            <m:t xml:space="preserve">emf</m:t>
          </m:r>
          <m:r>
            <w:rPr>
              <w:rFonts w:ascii="Cambria Math" w:hAnsi="Cambria Math"/>
            </w:rPr>
            <m:t xml:space="preserve">=</m:t>
          </m:r>
          <m:r>
            <w:rPr>
              <w:rFonts w:ascii="Cambria Math" w:hAnsi="Cambria Math"/>
            </w:rPr>
            <m:t xml:space="preserve">E</m:t>
          </m:r>
        </m:oMath>
      </m:oMathPara>
    </w:p>
    <w:p>
      <w:pPr>
        <w:pStyle w:val="Normal"/>
        <w:spacing w:lineRule="auto" w:line="360"/>
        <w:jc w:val="both"/>
        <w:rPr>
          <w:rFonts w:eastAsia="Adobe Fangsong Std R"/>
          <w:sz w:val="32"/>
          <w:szCs w:val="32"/>
        </w:rPr>
      </w:pPr>
      <w:r>
        <w:rPr>
          <w:rFonts w:eastAsia="Adobe Fangsong Std R"/>
          <w:sz w:val="40"/>
          <w:szCs w:val="32"/>
          <w:u w:val="single"/>
        </w:rPr>
        <w:t>DIFFERENCE BETWEEN THE ELECTROLYTIC CELL AND THE ELECTROCHEMICAL CELL</w:t>
      </w:r>
    </w:p>
    <w:tbl>
      <w:tblPr>
        <w:tblStyle w:val="10"/>
        <w:tblW w:w="11016" w:type="dxa"/>
        <w:jc w:val="left"/>
        <w:tblInd w:w="0" w:type="dxa"/>
        <w:tblLayout w:type="fixed"/>
        <w:tblCellMar>
          <w:top w:w="0" w:type="dxa"/>
          <w:left w:w="108" w:type="dxa"/>
          <w:bottom w:w="0" w:type="dxa"/>
          <w:right w:w="108" w:type="dxa"/>
        </w:tblCellMar>
      </w:tblPr>
      <w:tblGrid>
        <w:gridCol w:w="5508"/>
        <w:gridCol w:w="5507"/>
      </w:tblGrid>
      <w:tr>
        <w:trPr/>
        <w:tc>
          <w:tcPr>
            <w:tcW w:w="5508"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Electrolytic cell</w:t>
            </w:r>
          </w:p>
        </w:tc>
        <w:tc>
          <w:tcPr>
            <w:tcW w:w="550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Electrochemical cell</w:t>
            </w:r>
          </w:p>
        </w:tc>
      </w:tr>
      <w:tr>
        <w:trPr/>
        <w:tc>
          <w:tcPr>
            <w:tcW w:w="5508"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Converts electrical energy to chemical energy</w:t>
            </w:r>
          </w:p>
        </w:tc>
        <w:tc>
          <w:tcPr>
            <w:tcW w:w="550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Converts chemical energy to electrical energy</w:t>
            </w:r>
          </w:p>
        </w:tc>
      </w:tr>
      <w:tr>
        <w:trPr/>
        <w:tc>
          <w:tcPr>
            <w:tcW w:w="5508"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Electrons are pushed by an outside force such as a battery</w:t>
            </w:r>
          </w:p>
        </w:tc>
        <w:tc>
          <w:tcPr>
            <w:tcW w:w="550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Electrons are generated by oxidation at the electrode (anode)</w:t>
            </w:r>
          </w:p>
        </w:tc>
      </w:tr>
      <w:tr>
        <w:trPr/>
        <w:tc>
          <w:tcPr>
            <w:tcW w:w="5508"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Cathode is negative electrode</w:t>
            </w:r>
          </w:p>
        </w:tc>
        <w:tc>
          <w:tcPr>
            <w:tcW w:w="550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Cathode is the positive electrode</w:t>
            </w:r>
          </w:p>
        </w:tc>
      </w:tr>
      <w:tr>
        <w:trPr/>
        <w:tc>
          <w:tcPr>
            <w:tcW w:w="5508"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Anode is the positive electrode</w:t>
            </w:r>
          </w:p>
        </w:tc>
        <w:tc>
          <w:tcPr>
            <w:tcW w:w="550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Anode is the negative electrode</w:t>
            </w:r>
          </w:p>
        </w:tc>
      </w:tr>
      <w:tr>
        <w:trPr/>
        <w:tc>
          <w:tcPr>
            <w:tcW w:w="5508"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Electrodes are in the same compartment</w:t>
            </w:r>
          </w:p>
        </w:tc>
        <w:tc>
          <w:tcPr>
            <w:tcW w:w="550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Electrodes are in separate compartments</w:t>
            </w:r>
          </w:p>
        </w:tc>
      </w:tr>
      <w:tr>
        <w:trPr/>
        <w:tc>
          <w:tcPr>
            <w:tcW w:w="5508"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Salt bridge is not needed</w:t>
            </w:r>
          </w:p>
        </w:tc>
        <w:tc>
          <w:tcPr>
            <w:tcW w:w="550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Salt bridge is needed</w:t>
            </w:r>
          </w:p>
        </w:tc>
      </w:tr>
      <w:tr>
        <w:trPr/>
        <w:tc>
          <w:tcPr>
            <w:tcW w:w="5508"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Only one electrolyte is used</w:t>
            </w:r>
          </w:p>
        </w:tc>
        <w:tc>
          <w:tcPr>
            <w:tcW w:w="5507" w:type="dxa"/>
            <w:tcBorders/>
          </w:tcPr>
          <w:p>
            <w:pPr>
              <w:pStyle w:val="Normal"/>
              <w:widowControl/>
              <w:spacing w:lineRule="auto" w:line="360" w:before="0" w:after="0"/>
              <w:jc w:val="both"/>
              <w:rPr>
                <w:rFonts w:eastAsia="Adobe Fangsong Std R"/>
                <w:sz w:val="32"/>
                <w:szCs w:val="32"/>
              </w:rPr>
            </w:pPr>
            <w:r>
              <w:rPr>
                <w:rFonts w:eastAsia="Adobe Fangsong Std R"/>
                <w:kern w:val="0"/>
                <w:sz w:val="32"/>
                <w:szCs w:val="32"/>
              </w:rPr>
              <w:t>Two electrolytes are used</w:t>
            </w:r>
          </w:p>
        </w:tc>
      </w:tr>
      <w:tr>
        <w:trPr/>
        <w:tc>
          <w:tcPr>
            <w:tcW w:w="5508"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5507"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r>
      <w:tr>
        <w:trPr/>
        <w:tc>
          <w:tcPr>
            <w:tcW w:w="5508"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5507"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r>
      <w:tr>
        <w:trPr/>
        <w:tc>
          <w:tcPr>
            <w:tcW w:w="5508"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c>
          <w:tcPr>
            <w:tcW w:w="5507" w:type="dxa"/>
            <w:tcBorders/>
          </w:tcPr>
          <w:p>
            <w:pPr>
              <w:pStyle w:val="Normal"/>
              <w:widowControl/>
              <w:spacing w:lineRule="auto" w:line="360" w:before="0" w:after="0"/>
              <w:jc w:val="both"/>
              <w:rPr>
                <w:rFonts w:eastAsia="Adobe Fangsong Std R"/>
                <w:sz w:val="32"/>
                <w:szCs w:val="32"/>
              </w:rPr>
            </w:pPr>
            <w:r>
              <w:rPr>
                <w:rFonts w:eastAsia="Adobe Fangsong Std R"/>
                <w:kern w:val="0"/>
                <w:sz w:val="20"/>
                <w:szCs w:val="32"/>
              </w:rPr>
            </w:r>
          </w:p>
        </w:tc>
      </w:tr>
    </w:tbl>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sz w:val="32"/>
          <w:szCs w:val="24"/>
          <w:u w:val="single"/>
        </w:rPr>
      </w:pPr>
      <w:r>
        <w:rPr>
          <w:sz w:val="48"/>
          <w:szCs w:val="24"/>
          <w:u w:val="single"/>
        </w:rPr>
        <w:t>CURRENT ELECTRICITY</w:t>
      </w:r>
    </w:p>
    <w:p>
      <w:pPr>
        <w:pStyle w:val="Normal"/>
        <w:spacing w:lineRule="auto" w:line="360"/>
        <w:jc w:val="both"/>
        <w:rPr>
          <w:sz w:val="32"/>
          <w:szCs w:val="24"/>
          <w:u w:val="single"/>
        </w:rPr>
      </w:pPr>
      <w:r>
        <w:rPr>
          <w:sz w:val="40"/>
          <w:szCs w:val="24"/>
          <w:u w:val="single"/>
        </w:rPr>
        <w:t>TERMS USED IN CURRENT ELECCTRICITY</w:t>
      </w:r>
    </w:p>
    <w:p>
      <w:pPr>
        <w:pStyle w:val="ListParagraph"/>
        <w:numPr>
          <w:ilvl w:val="0"/>
          <w:numId w:val="84"/>
        </w:numPr>
        <w:spacing w:lineRule="auto" w:line="360"/>
        <w:jc w:val="both"/>
        <w:rPr>
          <w:sz w:val="32"/>
          <w:szCs w:val="24"/>
        </w:rPr>
      </w:pPr>
      <w:r>
        <w:rPr>
          <w:sz w:val="32"/>
          <w:szCs w:val="24"/>
        </w:rPr>
        <w:t>Electric Current: This is defined as the rate at which charges travel. It is also defined as the rate of flow of charges. It is also defined as the rate at which charges are transported.</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Current</m:t>
          </m:r>
          <m:r>
            <w:rPr>
              <w:rFonts w:ascii="Cambria Math" w:hAnsi="Cambria Math"/>
            </w:rPr>
            <m:t xml:space="preserve">=</m:t>
          </m:r>
          <m:f>
            <m:num>
              <m:r>
                <w:rPr>
                  <w:rFonts w:ascii="Cambria Math" w:hAnsi="Cambria Math"/>
                </w:rPr>
                <m:t xml:space="preserve">Cℎarge</m:t>
              </m:r>
            </m:num>
            <m:den>
              <m:r>
                <w:rPr>
                  <w:rFonts w:ascii="Cambria Math" w:hAnsi="Cambria Math"/>
                </w:rPr>
                <m:t xml:space="preserve">time</m:t>
              </m:r>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oMath>
      </m:oMathPara>
    </w:p>
    <w:p>
      <w:pPr>
        <w:pStyle w:val="Normal"/>
        <w:spacing w:lineRule="auto" w:line="360"/>
        <w:jc w:val="both"/>
        <w:rPr>
          <w:sz w:val="32"/>
          <w:szCs w:val="24"/>
        </w:rPr>
      </w:pPr>
      <w:r>
        <w:rPr>
          <w:sz w:val="32"/>
          <w:szCs w:val="24"/>
        </w:rPr>
        <w:t>Therefore,</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oMath>
      </m:oMathPara>
    </w:p>
    <w:p>
      <w:pPr>
        <w:pStyle w:val="Normal"/>
        <w:spacing w:lineRule="auto" w:line="360"/>
        <w:jc w:val="both"/>
        <w:rPr>
          <w:sz w:val="32"/>
          <w:szCs w:val="24"/>
        </w:rPr>
      </w:pPr>
      <w:r>
        <w:rPr>
          <w:sz w:val="32"/>
          <w:szCs w:val="24"/>
        </w:rPr>
        <w:t>Current electricity exists in a region wherever electric charge is being transported from one point to another in that region.</w:t>
      </w:r>
    </w:p>
    <w:p>
      <w:pPr>
        <w:pStyle w:val="Normal"/>
        <w:spacing w:lineRule="auto" w:line="360"/>
        <w:jc w:val="both"/>
        <w:rPr>
          <w:sz w:val="32"/>
          <w:szCs w:val="24"/>
        </w:rPr>
      </w:pPr>
      <w:r>
        <w:rPr>
          <w:sz w:val="32"/>
          <w:szCs w:val="24"/>
        </w:rPr>
        <w:t>Also,</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ne</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ne</m:t>
              </m:r>
            </m:num>
            <m:den>
              <m:r>
                <w:rPr>
                  <w:rFonts w:ascii="Cambria Math" w:hAnsi="Cambria Math"/>
                </w:rPr>
                <m:t xml:space="preserve">t</m:t>
              </m:r>
            </m:den>
          </m:f>
        </m:oMath>
      </m:oMathPara>
    </w:p>
    <w:p>
      <w:pPr>
        <w:pStyle w:val="ListParagraph"/>
        <w:numPr>
          <w:ilvl w:val="0"/>
          <w:numId w:val="84"/>
        </w:numPr>
        <w:spacing w:lineRule="auto" w:line="360"/>
        <w:jc w:val="both"/>
        <w:rPr>
          <w:sz w:val="32"/>
          <w:szCs w:val="24"/>
        </w:rPr>
      </w:pPr>
      <w:r>
        <w:rPr>
          <w:sz w:val="32"/>
          <w:szCs w:val="24"/>
        </w:rPr>
        <w:t>Ammeter: This is a device used to measure the magnitude (and maybe direction) of current. An ideal (or perfect) ammeter must have negligible (or zero) resistance. An ammeter must be connected in series with the circuit elements.</w:t>
      </w:r>
    </w:p>
    <w:p>
      <w:pPr>
        <w:pStyle w:val="ListParagraph"/>
        <w:spacing w:lineRule="auto" w:line="360"/>
        <w:jc w:val="both"/>
        <w:rPr>
          <w:sz w:val="32"/>
          <w:szCs w:val="24"/>
        </w:rPr>
      </w:pPr>
      <w:r>
        <w:rPr>
          <w:sz w:val="32"/>
          <w:szCs w:val="24"/>
        </w:rPr>
        <w:t>An ammeter can be sensitive, accurate or both.</w:t>
      </w:r>
    </w:p>
    <w:p>
      <w:pPr>
        <w:pStyle w:val="ListParagraph"/>
        <w:spacing w:lineRule="auto" w:line="360"/>
        <w:jc w:val="both"/>
        <w:rPr>
          <w:sz w:val="32"/>
          <w:szCs w:val="24"/>
        </w:rPr>
      </w:pPr>
      <w:r>
        <w:rPr>
          <w:sz w:val="32"/>
          <w:szCs w:val="24"/>
        </w:rPr>
        <w:t>A sensitive ammeter is one that can detect little changes in current. An accurate ammeter is one whose reading is the same as the exact amount of current passing through it.</w:t>
      </w:r>
    </w:p>
    <w:p>
      <w:pPr>
        <w:pStyle w:val="ListParagraph"/>
        <w:numPr>
          <w:ilvl w:val="0"/>
          <w:numId w:val="84"/>
        </w:numPr>
        <w:spacing w:lineRule="auto" w:line="360"/>
        <w:jc w:val="both"/>
        <w:rPr>
          <w:sz w:val="32"/>
          <w:szCs w:val="24"/>
        </w:rPr>
      </w:pPr>
      <w:r>
        <w:rPr>
          <w:sz w:val="32"/>
          <w:szCs w:val="24"/>
        </w:rPr>
        <w:t>Electric circuit: This is the path along which current flows</w:t>
      </w:r>
    </w:p>
    <w:p>
      <w:pPr>
        <w:pStyle w:val="ListParagraph"/>
        <w:numPr>
          <w:ilvl w:val="0"/>
          <w:numId w:val="84"/>
        </w:numPr>
        <w:spacing w:lineRule="auto" w:line="360"/>
        <w:jc w:val="both"/>
        <w:rPr>
          <w:sz w:val="32"/>
          <w:szCs w:val="24"/>
        </w:rPr>
      </w:pPr>
      <w:r>
        <w:rPr>
          <w:sz w:val="32"/>
          <w:szCs w:val="24"/>
        </w:rPr>
        <w:t>Resistance: This is the ability of a material to convert electrical energy to heat energy. It is also defined as the measure of opposition to the flow of current offered by an element.</w:t>
      </w:r>
    </w:p>
    <w:p>
      <w:pPr>
        <w:pStyle w:val="ListParagraph"/>
        <w:numPr>
          <w:ilvl w:val="0"/>
          <w:numId w:val="84"/>
        </w:numPr>
        <w:spacing w:lineRule="auto" w:line="360"/>
        <w:jc w:val="both"/>
        <w:rPr>
          <w:sz w:val="32"/>
          <w:szCs w:val="24"/>
        </w:rPr>
      </w:pPr>
      <w:r>
        <w:rPr>
          <w:sz w:val="32"/>
          <w:szCs w:val="24"/>
        </w:rPr>
        <w:t xml:space="preserve">Battery (or cell): A cell is a device used for harnessing electrical energy. A cell produces a voltage called the potential difference. </w:t>
      </w:r>
    </w:p>
    <w:p>
      <w:pPr>
        <w:pStyle w:val="ListParagraph"/>
        <w:numPr>
          <w:ilvl w:val="0"/>
          <w:numId w:val="84"/>
        </w:numPr>
        <w:spacing w:lineRule="auto" w:line="360"/>
        <w:jc w:val="both"/>
        <w:rPr>
          <w:sz w:val="32"/>
          <w:szCs w:val="24"/>
        </w:rPr>
      </w:pPr>
      <w:r>
        <w:rPr>
          <w:sz w:val="32"/>
          <w:szCs w:val="24"/>
        </w:rPr>
        <w:t>Potential Difference (V): This is defined as the work done in moving a unit charge from one part of the circuit to another. If there is no internal energy loss in the battery, the potential difference is equal to the electromotive force (emf) of the cell.</w:t>
      </w:r>
    </w:p>
    <w:p>
      <w:pPr>
        <w:pStyle w:val="ListParagraph"/>
        <w:numPr>
          <w:ilvl w:val="0"/>
          <w:numId w:val="84"/>
        </w:numPr>
        <w:spacing w:lineRule="auto" w:line="360"/>
        <w:jc w:val="both"/>
        <w:rPr>
          <w:sz w:val="32"/>
          <w:szCs w:val="24"/>
        </w:rPr>
      </w:pPr>
      <w:r>
        <w:rPr>
          <w:sz w:val="32"/>
          <w:szCs w:val="24"/>
        </w:rPr>
        <w:t>Internal resistance of the cell (r): This is defined as the measure of opposition to the flow of current offered by the electrolyte of the cell.</w:t>
      </w:r>
    </w:p>
    <w:p>
      <w:pPr>
        <w:pStyle w:val="ListParagraph"/>
        <w:numPr>
          <w:ilvl w:val="0"/>
          <w:numId w:val="84"/>
        </w:numPr>
        <w:spacing w:lineRule="auto" w:line="360"/>
        <w:jc w:val="both"/>
        <w:rPr>
          <w:sz w:val="32"/>
          <w:szCs w:val="24"/>
        </w:rPr>
      </w:pPr>
      <w:r>
        <w:rPr>
          <w:sz w:val="32"/>
          <w:szCs w:val="24"/>
        </w:rPr>
        <w:t>Lost Volt: If the cell has an internal energy loss (usually due to internal resistance), the potential difference won’t be equal to the emf of the cell. The lost volt is defined as the potential drop across the cell. It is expressed as the product of the current in the circuit and the internal resistance of the cell.</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r>
            <w:rPr>
              <w:rFonts w:ascii="Cambria Math" w:hAnsi="Cambria Math"/>
            </w:rPr>
            <m:t xml:space="preserve">Ir</m:t>
          </m:r>
        </m:oMath>
      </m:oMathPara>
    </w:p>
    <w:p>
      <w:pPr>
        <w:pStyle w:val="ListParagraph"/>
        <w:numPr>
          <w:ilvl w:val="0"/>
          <w:numId w:val="84"/>
        </w:numPr>
        <w:spacing w:lineRule="auto" w:line="360"/>
        <w:jc w:val="both"/>
        <w:rPr>
          <w:sz w:val="32"/>
          <w:szCs w:val="24"/>
        </w:rPr>
      </w:pPr>
      <w:r>
        <w:rPr>
          <w:sz w:val="32"/>
          <w:szCs w:val="24"/>
        </w:rPr>
        <w:t>Volt meter: This is a device used for measuring voltages and potential differences. They must be connected in parallel with the circuit elements and must have an infinite resistance.</w:t>
      </w:r>
    </w:p>
    <w:p>
      <w:pPr>
        <w:pStyle w:val="ListParagraph"/>
        <w:numPr>
          <w:ilvl w:val="0"/>
          <w:numId w:val="84"/>
        </w:numPr>
        <w:spacing w:lineRule="auto" w:line="360"/>
        <w:jc w:val="both"/>
        <w:rPr>
          <w:sz w:val="32"/>
          <w:szCs w:val="24"/>
        </w:rPr>
      </w:pPr>
      <w:r>
        <w:rPr>
          <w:sz w:val="32"/>
          <w:szCs w:val="24"/>
        </w:rPr>
        <w:t>Ohm’s Law: This states that the potential difference across a (metallic) conductor is directly proportional to the magnitude of current flowing through it provided that temperature and all other physical factors remain constant</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IR</m:t>
          </m:r>
        </m:oMath>
      </m:oMathPara>
    </w:p>
    <w:p>
      <w:pPr>
        <w:pStyle w:val="Normal"/>
        <w:spacing w:lineRule="auto" w:line="360"/>
        <w:jc w:val="both"/>
        <w:rPr>
          <w:sz w:val="32"/>
          <w:szCs w:val="24"/>
        </w:rPr>
      </w:pPr>
      <w:r>
        <w:rPr>
          <w:sz w:val="32"/>
          <w:szCs w:val="24"/>
        </w:rPr>
        <w:t>R is called the resistance of the metallic conductor.</w:t>
      </w:r>
    </w:p>
    <w:p>
      <w:pPr>
        <w:pStyle w:val="Normal"/>
        <w:spacing w:lineRule="auto" w:line="360"/>
        <w:jc w:val="both"/>
        <w:rPr>
          <w:sz w:val="32"/>
          <w:szCs w:val="24"/>
        </w:rPr>
      </w:pPr>
      <w:r>
        <w:rPr>
          <w:sz w:val="32"/>
          <w:szCs w:val="24"/>
        </w:rPr>
        <w:t>Modern definition of Ohm’s law states that R is a constant independent on the values of the voltage (V) and the current (I).</w:t>
      </w:r>
    </w:p>
    <w:p>
      <w:pPr>
        <w:pStyle w:val="ListParagraph"/>
        <w:numPr>
          <w:ilvl w:val="0"/>
          <w:numId w:val="84"/>
        </w:numPr>
        <w:spacing w:lineRule="auto" w:line="360"/>
        <w:jc w:val="both"/>
        <w:rPr>
          <w:sz w:val="32"/>
          <w:szCs w:val="24"/>
        </w:rPr>
      </w:pPr>
      <w:r>
        <w:rPr>
          <w:sz w:val="32"/>
          <w:szCs w:val="24"/>
        </w:rPr>
        <w:t>EMF: The electromotive force of a circuit or cell is the work done in moving a unit charge round the entire circuit. It is also defined as the voltage across on an open circuit (i.e. when it is not delivering any current).</w:t>
      </w:r>
    </w:p>
    <w:p>
      <w:pPr>
        <w:pStyle w:val="Normal"/>
        <w:spacing w:lineRule="auto" w:line="360"/>
        <w:jc w:val="both"/>
        <w:rPr>
          <w:sz w:val="32"/>
          <w:szCs w:val="24"/>
        </w:rPr>
      </w:pPr>
      <w:r>
        <w:rPr>
          <w:sz w:val="32"/>
          <w:szCs w:val="24"/>
        </w:rPr>
        <w:t>The emf can also be defined as the work done per unit charge.</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Emf</m:t>
          </m:r>
          <m:r>
            <w:rPr>
              <w:rFonts w:ascii="Cambria Math" w:hAnsi="Cambria Math"/>
            </w:rPr>
            <m:t xml:space="preserve">=</m:t>
          </m:r>
          <m:f>
            <m:num>
              <m:r>
                <w:rPr>
                  <w:rFonts w:ascii="Cambria Math" w:hAnsi="Cambria Math"/>
                </w:rPr>
                <m:t xml:space="preserve">Work</m:t>
              </m:r>
              <m:r>
                <w:rPr>
                  <w:rFonts w:ascii="Cambria Math" w:hAnsi="Cambria Math"/>
                </w:rPr>
                <m:t xml:space="preserve">done</m:t>
              </m:r>
            </m:num>
            <m:den>
              <m:r>
                <w:rPr>
                  <w:rFonts w:ascii="Cambria Math" w:hAnsi="Cambria Math"/>
                </w:rPr>
                <m:t xml:space="preserve">Cℎarge</m:t>
              </m:r>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Eq</m:t>
          </m:r>
        </m:oMath>
      </m:oMathPara>
    </w:p>
    <w:p>
      <w:pPr>
        <w:pStyle w:val="Normal"/>
        <w:spacing w:lineRule="auto" w:line="360"/>
        <w:jc w:val="both"/>
        <w:rPr>
          <w:sz w:val="32"/>
          <w:szCs w:val="24"/>
        </w:rPr>
      </w:pPr>
      <w:r>
        <w:rPr>
          <w:sz w:val="32"/>
          <w:szCs w:val="24"/>
        </w:rPr>
        <w:t>It is seen above that the formula from electric fields has been repeated</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qV</m:t>
          </m:r>
        </m:oMath>
      </m:oMathPara>
    </w:p>
    <w:p>
      <w:pPr>
        <w:pStyle w:val="Normal"/>
        <w:spacing w:lineRule="auto" w:line="360"/>
        <w:jc w:val="both"/>
        <w:rPr>
          <w:sz w:val="32"/>
          <w:szCs w:val="24"/>
        </w:rPr>
      </w:pPr>
      <w:r>
        <w:rPr>
          <w:sz w:val="32"/>
          <w:szCs w:val="24"/>
        </w:rPr>
        <w:t>So it can be understood that the electric potential (V) is actually a potential difference (E)</w:t>
      </w:r>
    </w:p>
    <w:p>
      <w:pPr>
        <w:pStyle w:val="Normal"/>
        <w:spacing w:lineRule="auto" w:line="360"/>
        <w:jc w:val="both"/>
        <w:rPr>
          <w:sz w:val="32"/>
          <w:szCs w:val="24"/>
        </w:rPr>
      </w:pPr>
      <w:r>
        <w:rPr>
          <w:sz w:val="32"/>
          <w:szCs w:val="24"/>
        </w:rPr>
        <w:t>The emf of a cell is mathematically the sum of the terminal voltage (V) and the lost volt (L)</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L</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IR</m:t>
          </m:r>
          <m:r>
            <w:rPr>
              <w:rFonts w:ascii="Cambria Math" w:hAnsi="Cambria Math"/>
            </w:rPr>
            <m:t xml:space="preserve">+</m:t>
          </m:r>
          <m:r>
            <w:rPr>
              <w:rFonts w:ascii="Cambria Math" w:hAnsi="Cambria Math"/>
            </w:rPr>
            <m:t xml:space="preserve">Ir</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r</m:t>
              </m:r>
            </m:e>
          </m:d>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E</m:t>
              </m:r>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m:oMathPara>
    </w:p>
    <w:p>
      <w:pPr>
        <w:pStyle w:val="Normal"/>
        <w:spacing w:lineRule="auto" w:line="360"/>
        <w:jc w:val="both"/>
        <w:rPr>
          <w:sz w:val="32"/>
          <w:szCs w:val="24"/>
        </w:rPr>
      </w:pPr>
      <w:r>
        <w:rPr>
          <w:sz w:val="32"/>
          <w:szCs w:val="24"/>
        </w:rPr>
        <w:t>If there is no energy loss in the circuit</w:t>
      </w:r>
    </w:p>
    <w:p>
      <w:pPr>
        <w:pStyle w:val="Normal"/>
        <w:spacing w:lineRule="auto" w:line="360"/>
        <w:jc w:val="both"/>
        <w:rPr>
          <w:sz w:val="32"/>
          <w:szCs w:val="24"/>
        </w:rPr>
      </w:pPr>
      <w:r>
        <w:rPr>
          <w:sz w:val="32"/>
          <w:szCs w:val="24"/>
        </w:rPr>
        <w:t>The lost volt equals zero</w:t>
      </w:r>
    </w:p>
    <w:p>
      <w:pPr>
        <w:pStyle w:val="Normal"/>
        <w:spacing w:lineRule="auto" w:line="360"/>
        <w:jc w:val="both"/>
        <w:rPr>
          <w:sz w:val="32"/>
          <w:szCs w:val="24"/>
        </w:rPr>
      </w:pPr>
      <w:r>
        <w:rPr>
          <w:sz w:val="32"/>
          <w:szCs w:val="24"/>
        </w:rPr>
        <w:t>Therefore, for an ideal circuit,</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r>
            <w:rPr>
              <w:rFonts w:ascii="Cambria Math" w:hAnsi="Cambria Math"/>
            </w:rPr>
            <m:t xml:space="preserve">0</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L</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0</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V</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IR</m:t>
          </m:r>
        </m:oMath>
      </m:oMathPara>
    </w:p>
    <w:p>
      <w:pPr>
        <w:pStyle w:val="Normal"/>
        <w:spacing w:lineRule="auto" w:line="360"/>
        <w:jc w:val="both"/>
        <w:rPr>
          <w:sz w:val="32"/>
          <w:szCs w:val="24"/>
          <w:u w:val="single"/>
        </w:rPr>
      </w:pPr>
      <w:r>
        <w:rPr>
          <w:sz w:val="40"/>
          <w:szCs w:val="24"/>
          <w:u w:val="single"/>
        </w:rPr>
        <w:t>EFFICIENCY OF A CELL</w:t>
      </w:r>
    </w:p>
    <w:p>
      <w:pPr>
        <w:pStyle w:val="Normal"/>
        <w:spacing w:lineRule="auto" w:line="360"/>
        <w:jc w:val="both"/>
        <w:rPr>
          <w:sz w:val="32"/>
          <w:szCs w:val="24"/>
        </w:rPr>
      </w:pPr>
      <w:r>
        <w:rPr>
          <w:sz w:val="32"/>
          <w:szCs w:val="24"/>
        </w:rPr>
        <w:t>This is defined as the (percentage) ratio of the power output to the power input</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Efficiency</m:t>
          </m:r>
          <m:r>
            <w:rPr>
              <w:rFonts w:ascii="Cambria Math" w:hAnsi="Cambria Math"/>
            </w:rPr>
            <m:t xml:space="preserve">=</m:t>
          </m:r>
          <m:f>
            <m:num>
              <m:r>
                <w:rPr>
                  <w:rFonts w:ascii="Cambria Math" w:hAnsi="Cambria Math"/>
                </w:rPr>
                <m:t xml:space="preserve">Power</m:t>
              </m:r>
              <m:r>
                <w:rPr>
                  <w:rFonts w:ascii="Cambria Math" w:hAnsi="Cambria Math"/>
                </w:rPr>
                <m:t xml:space="preserve">output</m:t>
              </m:r>
            </m:num>
            <m:den>
              <m:r>
                <w:rPr>
                  <w:rFonts w:ascii="Cambria Math" w:hAnsi="Cambria Math"/>
                </w:rPr>
                <m:t xml:space="preserve">Power</m:t>
              </m:r>
              <m:r>
                <w:rPr>
                  <w:rFonts w:ascii="Cambria Math" w:hAnsi="Cambria Math"/>
                </w:rPr>
                <m:t xml:space="preserve">input</m:t>
              </m:r>
            </m:den>
          </m:f>
          <m:r>
            <w:rPr>
              <w:rFonts w:ascii="Cambria Math" w:hAnsi="Cambria Math"/>
            </w:rPr>
            <m:t xml:space="preserve">×</m:t>
          </m:r>
          <m:r>
            <w:rPr>
              <w:rFonts w:ascii="Cambria Math" w:hAnsi="Cambria Math"/>
            </w:rPr>
            <m:t xml:space="preserve">100</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Eff</m:t>
          </m:r>
          <m:r>
            <w:rPr>
              <w:rFonts w:ascii="Cambria Math" w:hAnsi="Cambria Math"/>
            </w:rPr>
            <m:t xml:space="preserve">=</m:t>
          </m:r>
          <m:f>
            <m:num>
              <m:r>
                <w:rPr>
                  <w:rFonts w:ascii="Cambria Math" w:hAnsi="Cambria Math"/>
                </w:rPr>
                <m:t xml:space="preserve">VI</m:t>
              </m:r>
            </m:num>
            <m:den>
              <m:d>
                <m:dPr>
                  <m:begChr m:val="("/>
                  <m:endChr m:val=")"/>
                </m:dPr>
                <m:e>
                  <m:r>
                    <w:rPr>
                      <w:rFonts w:ascii="Cambria Math" w:hAnsi="Cambria Math"/>
                    </w:rPr>
                    <m:t xml:space="preserve">Emf</m:t>
                  </m:r>
                </m:e>
              </m:d>
              <m:r>
                <w:rPr>
                  <w:rFonts w:ascii="Cambria Math" w:hAnsi="Cambria Math"/>
                </w:rPr>
                <m:t xml:space="preserve">×</m:t>
              </m:r>
              <m:r>
                <w:rPr>
                  <w:rFonts w:ascii="Cambria Math" w:hAnsi="Cambria Math"/>
                </w:rPr>
                <m:t xml:space="preserve">I</m:t>
              </m:r>
            </m:den>
          </m:f>
          <m:r>
            <w:rPr>
              <w:rFonts w:ascii="Cambria Math" w:hAnsi="Cambria Math"/>
            </w:rPr>
            <m:t xml:space="preserve">×</m:t>
          </m:r>
          <m:r>
            <w:rPr>
              <w:rFonts w:ascii="Cambria Math" w:hAnsi="Cambria Math"/>
            </w:rPr>
            <m:t xml:space="preserve">100</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Eff</m:t>
          </m:r>
          <m:r>
            <w:rPr>
              <w:rFonts w:ascii="Cambria Math" w:hAnsi="Cambria Math"/>
            </w:rPr>
            <m:t xml:space="preserve">=</m:t>
          </m:r>
          <m:f>
            <m:num>
              <m:r>
                <w:rPr>
                  <w:rFonts w:ascii="Cambria Math" w:hAnsi="Cambria Math"/>
                </w:rPr>
                <m:t xml:space="preserve">V</m:t>
              </m:r>
            </m:num>
            <m:den>
              <m:r>
                <w:rPr>
                  <w:rFonts w:ascii="Cambria Math" w:hAnsi="Cambria Math"/>
                </w:rPr>
                <m:t xml:space="preserve">Emf</m:t>
              </m:r>
            </m:den>
          </m:f>
          <m:r>
            <w:rPr>
              <w:rFonts w:ascii="Cambria Math" w:hAnsi="Cambria Math"/>
            </w:rPr>
            <m:t xml:space="preserve">×</m:t>
          </m:r>
          <m:r>
            <w:rPr>
              <w:rFonts w:ascii="Cambria Math" w:hAnsi="Cambria Math"/>
            </w:rPr>
            <m:t xml:space="preserve">100</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Eff</m:t>
          </m:r>
          <m:r>
            <w:rPr>
              <w:rFonts w:ascii="Cambria Math" w:hAnsi="Cambria Math"/>
            </w:rPr>
            <m:t xml:space="preserve">=</m:t>
          </m:r>
          <m:f>
            <m:num>
              <m:r>
                <w:rPr>
                  <w:rFonts w:ascii="Cambria Math" w:hAnsi="Cambria Math"/>
                </w:rPr>
                <m:t xml:space="preserve">IR</m:t>
              </m:r>
            </m:num>
            <m:den>
              <m:r>
                <w:rPr>
                  <w:rFonts w:ascii="Cambria Math" w:hAnsi="Cambria Math"/>
                </w:rPr>
                <m:t xml:space="preserve">I</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r</m:t>
                  </m:r>
                </m:e>
              </m:d>
            </m:den>
          </m:f>
          <m:r>
            <w:rPr>
              <w:rFonts w:ascii="Cambria Math" w:hAnsi="Cambria Math"/>
            </w:rPr>
            <m:t xml:space="preserve">×</m:t>
          </m:r>
          <m:r>
            <w:rPr>
              <w:rFonts w:ascii="Cambria Math" w:hAnsi="Cambria Math"/>
            </w:rPr>
            <m:t xml:space="preserve">100</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Eff</m:t>
          </m:r>
          <m:r>
            <w:rPr>
              <w:rFonts w:ascii="Cambria Math" w:hAnsi="Cambria Math"/>
            </w:rPr>
            <m:t xml:space="preserve">=</m:t>
          </m:r>
          <m:f>
            <m:num>
              <m:r>
                <w:rPr>
                  <w:rFonts w:ascii="Cambria Math" w:hAnsi="Cambria Math"/>
                </w:rPr>
                <m:t xml:space="preserve">R</m:t>
              </m:r>
            </m:num>
            <m:den>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100</m:t>
          </m:r>
        </m:oMath>
      </m:oMathPara>
    </w:p>
    <w:p>
      <w:pPr>
        <w:pStyle w:val="Normal"/>
        <w:spacing w:lineRule="auto" w:line="360"/>
        <w:jc w:val="both"/>
        <w:rPr>
          <w:sz w:val="32"/>
          <w:szCs w:val="24"/>
          <w:u w:val="single"/>
        </w:rPr>
      </w:pPr>
      <w:r>
        <w:rPr>
          <w:sz w:val="40"/>
          <w:szCs w:val="24"/>
          <w:u w:val="single"/>
        </w:rPr>
        <w:t>CONDUCTORS CAN BE CATEGORIZED INTO TWO TYPES</w:t>
      </w:r>
    </w:p>
    <w:p>
      <w:pPr>
        <w:pStyle w:val="ListParagraph"/>
        <w:numPr>
          <w:ilvl w:val="0"/>
          <w:numId w:val="85"/>
        </w:numPr>
        <w:spacing w:lineRule="auto" w:line="360"/>
        <w:jc w:val="both"/>
        <w:rPr>
          <w:sz w:val="32"/>
          <w:szCs w:val="24"/>
        </w:rPr>
      </w:pPr>
      <w:r>
        <w:rPr>
          <w:sz w:val="32"/>
          <w:szCs w:val="24"/>
        </w:rPr>
        <w:t>Ohmic Conductors: These are conductors that obey ohms law. The slope of the voltage (V) against current (I) graph is a linear function. Ohmic conductors include metals like silver, copper and aluminum etc.</w:t>
      </w:r>
    </w:p>
    <w:p>
      <w:pPr>
        <w:pStyle w:val="Normal"/>
        <w:spacing w:lineRule="auto" w:line="360"/>
        <w:jc w:val="both"/>
        <w:rPr>
          <w:sz w:val="32"/>
          <w:szCs w:val="24"/>
        </w:rPr>
      </w:pPr>
      <w:r>
        <w:rPr>
          <w:sz w:val="32"/>
          <w:szCs w:val="24"/>
        </w:rPr>
        <w:t>In a current (I) against voltage (V) graph, the slope represents conductance. However, in a voltage (V) against current (I) graph, the slope gives resistance.</w:t>
      </w:r>
    </w:p>
    <w:p>
      <w:pPr>
        <w:pStyle w:val="ListParagraph"/>
        <w:numPr>
          <w:ilvl w:val="0"/>
          <w:numId w:val="85"/>
        </w:numPr>
        <w:spacing w:lineRule="auto" w:line="360"/>
        <w:jc w:val="both"/>
        <w:rPr>
          <w:sz w:val="32"/>
          <w:szCs w:val="24"/>
        </w:rPr>
      </w:pPr>
      <w:r>
        <w:rPr>
          <w:sz w:val="32"/>
          <w:szCs w:val="24"/>
        </w:rPr>
        <w:t>Non-Ohmic Conductors: These do not obey Ohm’s law. They do not have a linear (I) against (V) function.</w:t>
      </w:r>
    </w:p>
    <w:p>
      <w:pPr>
        <w:pStyle w:val="Normal"/>
        <w:spacing w:lineRule="auto" w:line="360"/>
        <w:jc w:val="both"/>
        <w:rPr>
          <w:sz w:val="32"/>
          <w:szCs w:val="24"/>
        </w:rPr>
      </w:pPr>
      <w:r>
        <w:rPr>
          <w:sz w:val="32"/>
          <w:szCs w:val="24"/>
        </w:rPr>
        <w:t>They include diodes (rectifiers), transistors and pent-diodes etc.</w:t>
      </w:r>
    </w:p>
    <w:p>
      <w:pPr>
        <w:pStyle w:val="Normal"/>
        <w:spacing w:lineRule="auto" w:line="360"/>
        <w:jc w:val="both"/>
        <w:rPr>
          <w:sz w:val="32"/>
          <w:szCs w:val="24"/>
        </w:rPr>
      </w:pPr>
      <w:r>
        <w:rPr>
          <w:sz w:val="32"/>
          <w:szCs w:val="24"/>
        </w:rPr>
        <w:t>The terminal potential difference (V) of a battery when it delivers a current (I) is related to its Emf as follows</w:t>
      </w:r>
    </w:p>
    <w:p>
      <w:pPr>
        <w:pStyle w:val="Normal"/>
        <w:spacing w:lineRule="auto" w:line="360"/>
        <w:jc w:val="both"/>
        <w:rPr>
          <w:sz w:val="32"/>
          <w:szCs w:val="24"/>
        </w:rPr>
      </w:pPr>
      <w:r>
        <w:rPr>
          <w:sz w:val="32"/>
          <w:szCs w:val="24"/>
        </w:rPr>
        <w:t>When the battery is delivering current (on discharge)</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L</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L</m:t>
          </m:r>
        </m:oMath>
      </m:oMathPara>
    </w:p>
    <w:p>
      <w:pPr>
        <w:pStyle w:val="Normal"/>
        <w:spacing w:lineRule="auto" w:line="360"/>
        <w:jc w:val="both"/>
        <w:rPr>
          <w:sz w:val="32"/>
          <w:szCs w:val="24"/>
        </w:rPr>
      </w:pPr>
      <w:r>
        <w:rPr>
          <w:sz w:val="32"/>
          <w:szCs w:val="24"/>
        </w:rPr>
        <w:t>When receiving current (Charging)</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L</m:t>
          </m:r>
        </m:oMath>
      </m:oMathPara>
    </w:p>
    <w:p>
      <w:pPr>
        <w:pStyle w:val="Normal"/>
        <w:spacing w:lineRule="auto" w:line="360"/>
        <w:jc w:val="both"/>
        <w:rPr>
          <w:sz w:val="32"/>
          <w:szCs w:val="24"/>
        </w:rPr>
      </w:pPr>
      <w:r>
        <w:rPr>
          <w:sz w:val="32"/>
          <w:szCs w:val="24"/>
        </w:rPr>
        <w:t>When the cell is doing no work (i.e. it is passive or in an open circuit),</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E</m:t>
          </m:r>
        </m:oMath>
      </m:oMathPara>
    </w:p>
    <w:p>
      <w:pPr>
        <w:pStyle w:val="Normal"/>
        <w:spacing w:lineRule="auto" w:line="360"/>
        <w:jc w:val="both"/>
        <w:rPr>
          <w:sz w:val="32"/>
          <w:szCs w:val="24"/>
          <w:u w:val="single"/>
        </w:rPr>
      </w:pPr>
      <w:r>
        <w:rPr>
          <w:sz w:val="40"/>
          <w:szCs w:val="24"/>
          <w:u w:val="single"/>
        </w:rPr>
        <w:t>RESISTANCE</w:t>
      </w:r>
    </w:p>
    <w:p>
      <w:pPr>
        <w:pStyle w:val="Normal"/>
        <w:spacing w:lineRule="auto" w:line="360"/>
        <w:jc w:val="both"/>
        <w:rPr>
          <w:sz w:val="32"/>
          <w:szCs w:val="24"/>
        </w:rPr>
      </w:pPr>
      <w:r>
        <w:rPr>
          <w:sz w:val="32"/>
          <w:szCs w:val="24"/>
        </w:rPr>
        <w:t>The resistance of a wire is defined as the opposition to the flow of current offered by the wire. The resistance of a wire or an object is a measure of the potential difference that must be impressed across one object to cause a unit current to flow through it.</w:t>
      </w:r>
    </w:p>
    <w:p>
      <w:pPr>
        <w:pStyle w:val="Normal"/>
        <w:spacing w:lineRule="auto" w:line="360"/>
        <w:jc w:val="both"/>
        <w:rPr>
          <w:sz w:val="32"/>
          <w:szCs w:val="24"/>
        </w:rPr>
      </w:pPr>
      <w:r>
        <w:rPr>
          <w:sz w:val="32"/>
          <w:szCs w:val="24"/>
        </w:rPr>
        <w:t>From Ohm’s law</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IR</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V</m:t>
              </m:r>
            </m:num>
            <m:den>
              <m:r>
                <w:rPr>
                  <w:rFonts w:ascii="Cambria Math" w:hAnsi="Cambria Math"/>
                </w:rPr>
                <m:t xml:space="preserve">I</m:t>
              </m:r>
            </m:den>
          </m:f>
        </m:oMath>
      </m:oMathPara>
    </w:p>
    <w:p>
      <w:pPr>
        <w:pStyle w:val="Normal"/>
        <w:spacing w:lineRule="auto" w:line="360"/>
        <w:jc w:val="both"/>
        <w:rPr>
          <w:sz w:val="32"/>
          <w:szCs w:val="24"/>
          <w:u w:val="single"/>
        </w:rPr>
      </w:pPr>
      <w:r>
        <w:rPr>
          <w:sz w:val="40"/>
          <w:szCs w:val="24"/>
          <w:u w:val="single"/>
        </w:rPr>
        <w:t>FACTORS THAT AFFECT THE RESISTANCE OF A CONDUCTOR</w:t>
      </w:r>
    </w:p>
    <w:p>
      <w:pPr>
        <w:pStyle w:val="ListParagraph"/>
        <w:numPr>
          <w:ilvl w:val="0"/>
          <w:numId w:val="86"/>
        </w:numPr>
        <w:spacing w:lineRule="auto" w:line="360"/>
        <w:jc w:val="both"/>
        <w:rPr>
          <w:sz w:val="32"/>
          <w:szCs w:val="24"/>
        </w:rPr>
      </w:pPr>
      <w:r>
        <w:rPr>
          <w:sz w:val="32"/>
          <w:szCs w:val="24"/>
        </w:rPr>
        <w:t>Length of the conductor</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l</m:t>
          </m:r>
        </m:oMath>
      </m:oMathPara>
    </w:p>
    <w:p>
      <w:pPr>
        <w:pStyle w:val="ListParagraph"/>
        <w:numPr>
          <w:ilvl w:val="0"/>
          <w:numId w:val="86"/>
        </w:numPr>
        <w:spacing w:lineRule="auto" w:line="360"/>
        <w:jc w:val="both"/>
        <w:rPr>
          <w:sz w:val="32"/>
          <w:szCs w:val="24"/>
        </w:rPr>
      </w:pPr>
      <w:r>
        <w:rPr>
          <w:sz w:val="32"/>
          <w:szCs w:val="24"/>
        </w:rPr>
        <w:t>Area of the conductor</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A</m:t>
              </m:r>
            </m:den>
          </m:f>
        </m:oMath>
      </m:oMathPara>
    </w:p>
    <w:p>
      <w:pPr>
        <w:pStyle w:val="ListParagraph"/>
        <w:numPr>
          <w:ilvl w:val="0"/>
          <w:numId w:val="86"/>
        </w:numPr>
        <w:spacing w:lineRule="auto" w:line="360"/>
        <w:jc w:val="both"/>
        <w:rPr>
          <w:sz w:val="32"/>
          <w:szCs w:val="24"/>
        </w:rPr>
      </w:pPr>
      <w:r>
        <w:rPr>
          <w:sz w:val="32"/>
          <w:szCs w:val="24"/>
        </w:rPr>
        <w:t>Nature of the objects: Some objects have higher resistances than others. Objects that don’t allow current to pass through them are called insulators and they have very high resistances.</w:t>
      </w:r>
    </w:p>
    <w:p>
      <w:pPr>
        <w:pStyle w:val="ListParagraph"/>
        <w:numPr>
          <w:ilvl w:val="0"/>
          <w:numId w:val="86"/>
        </w:numPr>
        <w:spacing w:lineRule="auto" w:line="360"/>
        <w:jc w:val="both"/>
        <w:rPr>
          <w:sz w:val="32"/>
          <w:szCs w:val="24"/>
        </w:rPr>
      </w:pPr>
      <w:r>
        <w:rPr>
          <w:sz w:val="32"/>
          <w:szCs w:val="24"/>
        </w:rPr>
        <w:t>Temperature: Resistance of a metallic conductor has a positive temperature coefficient. That means that an increase in temperature will cause an increase in the resistance of a metal.</w:t>
      </w:r>
    </w:p>
    <w:p>
      <w:pPr>
        <w:pStyle w:val="Normal"/>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θ</m:t>
              </m:r>
            </m:e>
          </m:d>
        </m:oMath>
      </m:oMathPara>
    </w:p>
    <w:p>
      <w:pPr>
        <w:pStyle w:val="Normal"/>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num>
            <m:den>
              <m:sSub>
                <m:e>
                  <m:r>
                    <w:rPr>
                      <w:rFonts w:ascii="Cambria Math" w:hAnsi="Cambria Math"/>
                    </w:rPr>
                    <m:t xml:space="preserve">R</m:t>
                  </m:r>
                </m:e>
                <m:sub>
                  <m:r>
                    <w:rPr>
                      <w:rFonts w:ascii="Cambria Math" w:hAnsi="Cambria Math"/>
                    </w:rPr>
                    <m:t xml:space="preserve">i</m:t>
                  </m:r>
                </m:sub>
              </m:sSub>
              <m:d>
                <m:dPr>
                  <m:begChr m:val="("/>
                  <m:endChr m:val=")"/>
                </m:dPr>
                <m:e>
                  <m:sSub>
                    <m:e>
                      <m:r>
                        <w:rPr>
                          <w:rFonts w:ascii="Cambria Math" w:hAnsi="Cambria Math"/>
                        </w:rPr>
                        <m:t xml:space="preserve">θ</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r>
                <w:rPr>
                  <w:rFonts w:ascii="Cambria Math" w:hAnsi="Cambria Math"/>
                </w:rPr>
                <m:t xml:space="preserve">∆</m:t>
              </m:r>
              <m:r>
                <w:rPr>
                  <w:rFonts w:ascii="Cambria Math" w:hAnsi="Cambria Math"/>
                </w:rPr>
                <m:t xml:space="preserve">R</m:t>
              </m:r>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spacing w:lineRule="auto" w:line="360"/>
        <w:jc w:val="both"/>
        <w:rPr>
          <w:sz w:val="32"/>
          <w:szCs w:val="24"/>
        </w:rPr>
      </w:pPr>
      <w:r>
        <w:rPr>
          <w:sz w:val="32"/>
          <w:szCs w:val="24"/>
        </w:rPr>
        <w:t>However, it should be noted that non-ohmic conductors and semiconductors have a negative temperature coefficient. Therefore, an increase in temperature will reduce the resistance (or resistivity) and increase the conductance (or conductivity).</w:t>
      </w:r>
    </w:p>
    <w:p>
      <w:pPr>
        <w:pStyle w:val="Normal"/>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θ</m:t>
              </m:r>
            </m:e>
          </m:d>
        </m:oMath>
      </m:oMathPara>
    </w:p>
    <w:p>
      <w:pPr>
        <w:pStyle w:val="Normal"/>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num>
            <m:den>
              <m:sSub>
                <m:e>
                  <m:r>
                    <w:rPr>
                      <w:rFonts w:ascii="Cambria Math" w:hAnsi="Cambria Math"/>
                    </w:rPr>
                    <m:t xml:space="preserve">R</m:t>
                  </m:r>
                </m:e>
                <m:sub>
                  <m:r>
                    <w:rPr>
                      <w:rFonts w:ascii="Cambria Math" w:hAnsi="Cambria Math"/>
                    </w:rPr>
                    <m:t xml:space="preserve">i</m:t>
                  </m:r>
                </m:sub>
              </m:sSub>
              <m:d>
                <m:dPr>
                  <m:begChr m:val="("/>
                  <m:endChr m:val=")"/>
                </m:dPr>
                <m:e>
                  <m:sSub>
                    <m:e>
                      <m:r>
                        <w:rPr>
                          <w:rFonts w:ascii="Cambria Math" w:hAnsi="Cambria Math"/>
                        </w:rPr>
                        <m:t xml:space="preserve">θ</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r>
                <w:rPr>
                  <w:rFonts w:ascii="Cambria Math" w:hAnsi="Cambria Math"/>
                </w:rPr>
                <m:t xml:space="preserve">−</m:t>
              </m:r>
              <m:r>
                <w:rPr>
                  <w:rFonts w:ascii="Cambria Math" w:hAnsi="Cambria Math"/>
                </w:rPr>
                <m:t xml:space="preserve">∆</m:t>
              </m:r>
              <m:r>
                <w:rPr>
                  <w:rFonts w:ascii="Cambria Math" w:hAnsi="Cambria Math"/>
                </w:rPr>
                <m:t xml:space="preserve">R</m:t>
              </m:r>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spacing w:lineRule="auto" w:line="360"/>
        <w:jc w:val="both"/>
        <w:rPr>
          <w:sz w:val="32"/>
          <w:szCs w:val="24"/>
        </w:rPr>
      </w:pPr>
      <w:r>
        <w:rPr>
          <w:sz w:val="32"/>
          <w:szCs w:val="24"/>
        </w:rPr>
        <w:t>On combining</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l</m:t>
          </m:r>
        </m:oMath>
      </m:oMathPara>
    </w:p>
    <w:p>
      <w:pPr>
        <w:pStyle w:val="Normal"/>
        <w:spacing w:lineRule="auto" w:line="360"/>
        <w:jc w:val="both"/>
        <w:rPr>
          <w:sz w:val="32"/>
          <w:szCs w:val="24"/>
        </w:rPr>
      </w:pPr>
      <w:r>
        <w:rPr>
          <w:sz w:val="32"/>
          <w:szCs w:val="24"/>
        </w:rPr>
        <w:t>And</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A</m:t>
              </m:r>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l</m:t>
              </m:r>
            </m:num>
            <m:den>
              <m:r>
                <w:rPr>
                  <w:rFonts w:ascii="Cambria Math" w:hAnsi="Cambria Math"/>
                </w:rPr>
                <m:t xml:space="preserve">A</m:t>
              </m:r>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ρl</m:t>
              </m:r>
            </m:num>
            <m:den>
              <m:r>
                <w:rPr>
                  <w:rFonts w:ascii="Cambria Math" w:hAnsi="Cambria Math"/>
                </w:rPr>
                <m:t xml:space="preserve">A</m:t>
              </m:r>
            </m:den>
          </m:f>
        </m:oMath>
      </m:oMathPara>
    </w:p>
    <w:p>
      <w:pPr>
        <w:pStyle w:val="Normal"/>
        <w:spacing w:lineRule="auto" w:line="360"/>
        <w:jc w:val="both"/>
        <w:rPr>
          <w:sz w:val="32"/>
          <w:szCs w:val="24"/>
        </w:rPr>
      </w:pPr>
      <w:r>
        <w:rPr/>
      </w:r>
      <m:oMath xmlns:m="http://schemas.openxmlformats.org/officeDocument/2006/math">
        <m:r>
          <w:rPr>
            <w:rFonts w:ascii="Cambria Math" w:hAnsi="Cambria Math"/>
          </w:rPr>
          <m:t xml:space="preserve">ρ</m:t>
        </m:r>
      </m:oMath>
      <w:r>
        <w:rPr>
          <w:sz w:val="32"/>
          <w:szCs w:val="24"/>
        </w:rPr>
        <w:t>Is a constant called the resistivity of the material (metal)</w:t>
      </w:r>
    </w:p>
    <w:p>
      <w:pPr>
        <w:pStyle w:val="Normal"/>
        <w:spacing w:lineRule="auto" w:line="360"/>
        <w:jc w:val="both"/>
        <w:rPr>
          <w:sz w:val="32"/>
          <w:szCs w:val="24"/>
          <w:u w:val="single"/>
        </w:rPr>
      </w:pPr>
      <w:r>
        <w:rPr>
          <w:sz w:val="40"/>
          <w:szCs w:val="24"/>
          <w:u w:val="single"/>
        </w:rPr>
        <w:t>CONDUCTANCE</w:t>
      </w:r>
    </w:p>
    <w:p>
      <w:pPr>
        <w:pStyle w:val="Normal"/>
        <w:spacing w:lineRule="auto" w:line="360"/>
        <w:jc w:val="both"/>
        <w:rPr>
          <w:sz w:val="32"/>
          <w:szCs w:val="24"/>
        </w:rPr>
      </w:pPr>
      <w:r>
        <w:rPr>
          <w:sz w:val="32"/>
          <w:szCs w:val="24"/>
        </w:rPr>
        <w:t>This is defined mathematically as the inverse of the resistance</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V</m:t>
              </m:r>
            </m:num>
            <m:den>
              <m:r>
                <w:rPr>
                  <w:rFonts w:ascii="Cambria Math" w:hAnsi="Cambria Math"/>
                </w:rPr>
                <m:t xml:space="preserve">I</m:t>
              </m:r>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1</m:t>
              </m:r>
            </m:num>
            <m:den>
              <m:d>
                <m:dPr>
                  <m:begChr m:val="("/>
                  <m:endChr m:val=")"/>
                </m:dPr>
                <m:e>
                  <m:f>
                    <m:num>
                      <m:r>
                        <w:rPr>
                          <w:rFonts w:ascii="Cambria Math" w:hAnsi="Cambria Math"/>
                        </w:rPr>
                        <m:t xml:space="preserve">V</m:t>
                      </m:r>
                    </m:num>
                    <m:den>
                      <m:r>
                        <w:rPr>
                          <w:rFonts w:ascii="Cambria Math" w:hAnsi="Cambria Math"/>
                        </w:rPr>
                        <m:t xml:space="preserve">I</m:t>
                      </m:r>
                    </m:den>
                  </m:f>
                </m:e>
              </m:d>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I</m:t>
              </m:r>
            </m:num>
            <m:den>
              <m:r>
                <w:rPr>
                  <w:rFonts w:ascii="Cambria Math" w:hAnsi="Cambria Math"/>
                </w:rPr>
                <m:t xml:space="preserve">V</m:t>
              </m:r>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ρl</m:t>
              </m:r>
            </m:num>
            <m:den>
              <m:r>
                <w:rPr>
                  <w:rFonts w:ascii="Cambria Math" w:hAnsi="Cambria Math"/>
                </w:rPr>
                <m:t xml:space="preserve">A</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A</m:t>
              </m:r>
            </m:num>
            <m:den>
              <m:r>
                <w:rPr>
                  <w:rFonts w:ascii="Cambria Math" w:hAnsi="Cambria Math"/>
                </w:rPr>
                <m:t xml:space="preserve">ρl</m:t>
              </m:r>
            </m:den>
          </m:f>
        </m:oMath>
      </m:oMathPara>
    </w:p>
    <w:p>
      <w:pPr>
        <w:pStyle w:val="Normal"/>
        <w:spacing w:lineRule="auto" w:line="360"/>
        <w:jc w:val="both"/>
        <w:rPr>
          <w:sz w:val="32"/>
          <w:szCs w:val="24"/>
        </w:rPr>
      </w:pPr>
      <w:r>
        <w:rPr>
          <w:rFonts w:eastAsia="宋体" w:eastAsiaTheme="minorEastAsia"/>
          <w:sz w:val="32"/>
          <w:szCs w:val="24"/>
        </w:rPr>
        <w:t>The unit of conductance is mhos (ohm spelled backward) or Siemens.</w:t>
      </w:r>
    </w:p>
    <w:p>
      <w:pPr>
        <w:pStyle w:val="Normal"/>
        <w:spacing w:lineRule="auto" w:line="360"/>
        <w:jc w:val="both"/>
        <w:rPr>
          <w:sz w:val="32"/>
          <w:szCs w:val="24"/>
          <w:u w:val="single"/>
        </w:rPr>
      </w:pPr>
      <w:r>
        <w:rPr>
          <w:sz w:val="40"/>
          <w:szCs w:val="24"/>
          <w:u w:val="single"/>
        </w:rPr>
        <w:t>RESISTIVITY</w:t>
      </w:r>
    </w:p>
    <w:p>
      <w:pPr>
        <w:pStyle w:val="Normal"/>
        <w:spacing w:lineRule="auto" w:line="360"/>
        <w:jc w:val="both"/>
        <w:rPr>
          <w:sz w:val="32"/>
          <w:szCs w:val="24"/>
        </w:rPr>
      </w:pPr>
      <w:r>
        <w:rPr>
          <w:sz w:val="32"/>
          <w:szCs w:val="24"/>
        </w:rPr>
        <w:t>This is defined as the resistance of a unit length of a material with a unit area</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ρl</m:t>
              </m:r>
            </m:num>
            <m:den>
              <m:r>
                <w:rPr>
                  <w:rFonts w:ascii="Cambria Math" w:hAnsi="Cambria Math"/>
                </w:rPr>
                <m:t xml:space="preserve">A</m:t>
              </m:r>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ρl</m:t>
          </m:r>
          <m:r>
            <w:rPr>
              <w:rFonts w:ascii="Cambria Math" w:hAnsi="Cambria Math"/>
            </w:rPr>
            <m:t xml:space="preserve">=</m:t>
          </m:r>
          <m:r>
            <w:rPr>
              <w:rFonts w:ascii="Cambria Math" w:hAnsi="Cambria Math"/>
            </w:rPr>
            <m:t xml:space="preserve">RA</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ρ</m:t>
          </m:r>
          <m:r>
            <w:rPr>
              <w:rFonts w:ascii="Cambria Math" w:hAnsi="Cambria Math"/>
            </w:rPr>
            <m:t xml:space="preserve">=</m:t>
          </m:r>
          <m:f>
            <m:num>
              <m:r>
                <w:rPr>
                  <w:rFonts w:ascii="Cambria Math" w:hAnsi="Cambria Math"/>
                </w:rPr>
                <m:t xml:space="preserve">RA</m:t>
              </m:r>
            </m:num>
            <m:den>
              <m:r>
                <w:rPr>
                  <w:rFonts w:ascii="Cambria Math" w:hAnsi="Cambria Math"/>
                </w:rPr>
                <m:t xml:space="preserve">l</m:t>
              </m:r>
            </m:den>
          </m:f>
        </m:oMath>
      </m:oMathPara>
    </w:p>
    <w:p>
      <w:pPr>
        <w:pStyle w:val="Normal"/>
        <w:spacing w:lineRule="auto" w:line="360"/>
        <w:jc w:val="both"/>
        <w:rPr>
          <w:sz w:val="32"/>
          <w:szCs w:val="24"/>
        </w:rPr>
      </w:pPr>
      <w:r>
        <w:rPr>
          <w:sz w:val="32"/>
          <w:szCs w:val="24"/>
        </w:rPr>
        <w:t>Similarly,</w:t>
      </w:r>
    </w:p>
    <w:p>
      <w:pPr>
        <w:pStyle w:val="Normal"/>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θ</m:t>
              </m:r>
            </m:e>
          </m:d>
        </m:oMath>
      </m:oMathPara>
    </w:p>
    <w:p>
      <w:pPr>
        <w:pStyle w:val="Normal"/>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r>
            <w:rPr>
              <w:rFonts w:ascii="Cambria Math" w:hAnsi="Cambria Math"/>
            </w:rPr>
            <m:t xml:space="preserve">=</m:t>
          </m:r>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num>
            <m:den>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num>
            <m:den>
              <m:sSub>
                <m:e>
                  <m:r>
                    <w:rPr>
                      <w:rFonts w:ascii="Cambria Math" w:hAnsi="Cambria Math"/>
                    </w:rPr>
                    <m:t xml:space="preserve">ρ</m:t>
                  </m:r>
                </m:e>
                <m:sub>
                  <m:r>
                    <w:rPr>
                      <w:rFonts w:ascii="Cambria Math" w:hAnsi="Cambria Math"/>
                    </w:rPr>
                    <m:t xml:space="preserve">i</m:t>
                  </m:r>
                </m:sub>
              </m:sSub>
              <m:d>
                <m:dPr>
                  <m:begChr m:val="("/>
                  <m:endChr m:val=")"/>
                </m:dPr>
                <m:e>
                  <m:sSub>
                    <m:e>
                      <m:r>
                        <w:rPr>
                          <w:rFonts w:ascii="Cambria Math" w:hAnsi="Cambria Math"/>
                        </w:rPr>
                        <m:t xml:space="preserve">θ</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r>
                <w:rPr>
                  <w:rFonts w:ascii="Cambria Math" w:hAnsi="Cambria Math"/>
                </w:rPr>
                <m:t xml:space="preserve">∆</m:t>
              </m:r>
              <m:r>
                <w:rPr>
                  <w:rFonts w:ascii="Cambria Math" w:hAnsi="Cambria Math"/>
                </w:rPr>
                <m:t xml:space="preserve">ρ</m:t>
              </m:r>
            </m:num>
            <m:den>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spacing w:lineRule="auto" w:line="360"/>
        <w:jc w:val="both"/>
        <w:rPr>
          <w:sz w:val="32"/>
          <w:szCs w:val="24"/>
          <w:u w:val="single"/>
        </w:rPr>
      </w:pPr>
      <w:r>
        <w:rPr>
          <w:sz w:val="40"/>
          <w:szCs w:val="24"/>
          <w:u w:val="single"/>
        </w:rPr>
        <w:t>CONDUCTIVITY</w:t>
      </w:r>
    </w:p>
    <w:p>
      <w:pPr>
        <w:pStyle w:val="Normal"/>
        <w:spacing w:lineRule="auto" w:line="360"/>
        <w:jc w:val="both"/>
        <w:rPr>
          <w:sz w:val="32"/>
          <w:szCs w:val="24"/>
        </w:rPr>
      </w:pPr>
      <w:r>
        <w:rPr>
          <w:sz w:val="32"/>
          <w:szCs w:val="24"/>
        </w:rPr>
        <w:t>This is defined as the rate of flow of charges through a body. It is also defined as the reciprocal of resistivity.</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Conductivity</m:t>
          </m:r>
          <m:r>
            <w:rPr>
              <w:rFonts w:ascii="Cambria Math" w:hAnsi="Cambria Math"/>
            </w:rPr>
            <m:t xml:space="preserve">=</m:t>
          </m:r>
          <m:f>
            <m:num>
              <m:r>
                <w:rPr>
                  <w:rFonts w:ascii="Cambria Math" w:hAnsi="Cambria Math"/>
                </w:rPr>
                <m:t xml:space="preserve">1</m:t>
              </m:r>
            </m:num>
            <m:den>
              <m:r>
                <w:rPr>
                  <w:rFonts w:ascii="Cambria Math" w:hAnsi="Cambria Math"/>
                </w:rPr>
                <m:t xml:space="preserve">Resistivity</m:t>
              </m:r>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σ</m:t>
          </m:r>
          <m:r>
            <w:rPr>
              <w:rFonts w:ascii="Cambria Math" w:hAnsi="Cambria Math"/>
            </w:rPr>
            <m:t xml:space="preserve">=</m:t>
          </m:r>
          <m:f>
            <m:num>
              <m:r>
                <w:rPr>
                  <w:rFonts w:ascii="Cambria Math" w:hAnsi="Cambria Math"/>
                </w:rPr>
                <m:t xml:space="preserve">1</m:t>
              </m:r>
            </m:num>
            <m:den>
              <m:r>
                <w:rPr>
                  <w:rFonts w:ascii="Cambria Math" w:hAnsi="Cambria Math"/>
                </w:rPr>
                <m:t xml:space="preserve">ρ</m:t>
              </m:r>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ρ</m:t>
          </m:r>
          <m:r>
            <w:rPr>
              <w:rFonts w:ascii="Cambria Math" w:hAnsi="Cambria Math"/>
            </w:rPr>
            <m:t xml:space="preserve">=</m:t>
          </m:r>
          <m:f>
            <m:num>
              <m:r>
                <w:rPr>
                  <w:rFonts w:ascii="Cambria Math" w:hAnsi="Cambria Math"/>
                </w:rPr>
                <m:t xml:space="preserve">RA</m:t>
              </m:r>
            </m:num>
            <m:den>
              <m:r>
                <w:rPr>
                  <w:rFonts w:ascii="Cambria Math" w:hAnsi="Cambria Math"/>
                </w:rPr>
                <m:t xml:space="preserve">l</m:t>
              </m:r>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σ</m:t>
          </m:r>
          <m:r>
            <w:rPr>
              <w:rFonts w:ascii="Cambria Math" w:hAnsi="Cambria Math"/>
            </w:rPr>
            <m:t xml:space="preserve">=</m:t>
          </m:r>
          <m:f>
            <m:num>
              <m:r>
                <w:rPr>
                  <w:rFonts w:ascii="Cambria Math" w:hAnsi="Cambria Math"/>
                </w:rPr>
                <m:t xml:space="preserve">1</m:t>
              </m:r>
            </m:num>
            <m:den>
              <m:d>
                <m:dPr>
                  <m:begChr m:val="("/>
                  <m:endChr m:val=")"/>
                </m:dPr>
                <m:e>
                  <m:f>
                    <m:num>
                      <m:r>
                        <w:rPr>
                          <w:rFonts w:ascii="Cambria Math" w:hAnsi="Cambria Math"/>
                        </w:rPr>
                        <m:t xml:space="preserve">RA</m:t>
                      </m:r>
                    </m:num>
                    <m:den>
                      <m:r>
                        <w:rPr>
                          <w:rFonts w:ascii="Cambria Math" w:hAnsi="Cambria Math"/>
                        </w:rPr>
                        <m:t xml:space="preserve">l</m:t>
                      </m:r>
                    </m:den>
                  </m:f>
                </m:e>
              </m:d>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σ</m:t>
          </m:r>
          <m:r>
            <w:rPr>
              <w:rFonts w:ascii="Cambria Math" w:hAnsi="Cambria Math"/>
            </w:rPr>
            <m:t xml:space="preserve">=</m:t>
          </m:r>
          <m:f>
            <m:num>
              <m:r>
                <w:rPr>
                  <w:rFonts w:ascii="Cambria Math" w:hAnsi="Cambria Math"/>
                </w:rPr>
                <m:t xml:space="preserve">l</m:t>
              </m:r>
            </m:num>
            <m:den>
              <m:r>
                <w:rPr>
                  <w:rFonts w:ascii="Cambria Math" w:hAnsi="Cambria Math"/>
                </w:rPr>
                <m:t xml:space="preserve">RA</m:t>
              </m:r>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A</m:t>
              </m:r>
            </m:num>
            <m:den>
              <m:r>
                <w:rPr>
                  <w:rFonts w:ascii="Cambria Math" w:hAnsi="Cambria Math"/>
                </w:rPr>
                <m:t xml:space="preserve">ρl</m:t>
              </m:r>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1</m:t>
              </m:r>
            </m:num>
            <m:den>
              <m:r>
                <w:rPr>
                  <w:rFonts w:ascii="Cambria Math" w:hAnsi="Cambria Math"/>
                </w:rPr>
                <m:t xml:space="preserve">ρ</m:t>
              </m:r>
            </m:den>
          </m:f>
          <m:r>
            <w:rPr>
              <w:rFonts w:ascii="Cambria Math" w:hAnsi="Cambria Math"/>
            </w:rPr>
            <m:t xml:space="preserve">.</m:t>
          </m:r>
          <m:f>
            <m:num>
              <m:r>
                <w:rPr>
                  <w:rFonts w:ascii="Cambria Math" w:hAnsi="Cambria Math"/>
                </w:rPr>
                <m:t xml:space="preserve">A</m:t>
              </m:r>
            </m:num>
            <m:den>
              <m:r>
                <w:rPr>
                  <w:rFonts w:ascii="Cambria Math" w:hAnsi="Cambria Math"/>
                </w:rPr>
                <m:t xml:space="preserve">l</m:t>
              </m:r>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σA</m:t>
              </m:r>
            </m:num>
            <m:den>
              <m:r>
                <w:rPr>
                  <w:rFonts w:ascii="Cambria Math" w:hAnsi="Cambria Math"/>
                </w:rPr>
                <m:t xml:space="preserve">l</m:t>
              </m:r>
            </m:den>
          </m:f>
        </m:oMath>
      </m:oMathPara>
    </w:p>
    <w:p>
      <w:pPr>
        <w:pStyle w:val="Normal"/>
        <w:spacing w:lineRule="auto" w:line="360"/>
        <w:jc w:val="both"/>
        <w:rPr>
          <w:sz w:val="32"/>
          <w:szCs w:val="24"/>
          <w:u w:val="single"/>
        </w:rPr>
      </w:pPr>
      <w:r>
        <w:rPr>
          <w:sz w:val="40"/>
          <w:szCs w:val="24"/>
          <w:u w:val="single"/>
        </w:rPr>
        <w:t>ARRANGEMENT OF RESISTORS</w:t>
      </w:r>
    </w:p>
    <w:p>
      <w:pPr>
        <w:pStyle w:val="Normal"/>
        <w:spacing w:lineRule="auto" w:line="360"/>
        <w:jc w:val="both"/>
        <w:rPr>
          <w:sz w:val="32"/>
          <w:szCs w:val="24"/>
        </w:rPr>
      </w:pPr>
      <w:r>
        <w:rPr>
          <w:sz w:val="32"/>
          <w:szCs w:val="24"/>
        </w:rPr>
        <w:t>Arrangement in series: Resistors in series  have the same amount of current flowing through them.</w:t>
      </w:r>
    </w:p>
    <w:p>
      <w:pPr>
        <w:pStyle w:val="Normal"/>
        <w:spacing w:lineRule="auto" w:line="360"/>
        <w:jc w:val="both"/>
        <w:rPr>
          <w:sz w:val="32"/>
          <w:szCs w:val="24"/>
        </w:rPr>
      </w:pPr>
      <w:r>
        <w:rPr>
          <w:sz w:val="32"/>
          <w:szCs w:val="24"/>
        </w:rPr>
        <w:t>The voltage in the series circuit is the sum of the potential differences across each resistor.</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nary>
            <m:naryPr>
              <m:chr m:val="∑"/>
              <m:subHide m:val="1"/>
              <m:supHide m:val="1"/>
            </m:naryPr>
            <m:sub/>
            <m:sup/>
            <m:e>
              <m:sSub>
                <m:e>
                  <m:r>
                    <w:rPr>
                      <w:rFonts w:ascii="Cambria Math" w:hAnsi="Cambria Math"/>
                    </w:rPr>
                    <m:t xml:space="preserve">V</m:t>
                  </m:r>
                </m:e>
                <m:sub>
                  <m:r>
                    <w:rPr>
                      <w:rFonts w:ascii="Cambria Math" w:hAnsi="Cambria Math"/>
                    </w:rPr>
                    <m:t xml:space="preserve">i</m:t>
                  </m:r>
                </m:sub>
              </m:sSub>
            </m:e>
          </m:nary>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spacing w:lineRule="auto" w:line="360"/>
        <w:jc w:val="both"/>
        <w:rPr>
          <w:sz w:val="32"/>
          <w:szCs w:val="24"/>
        </w:rPr>
      </w:pPr>
      <w:r>
        <w:rPr>
          <w:sz w:val="32"/>
          <w:szCs w:val="24"/>
        </w:rPr>
        <w:t>But</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IR</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IR</m:t>
          </m:r>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n</m:t>
              </m:r>
            </m:sub>
          </m:sSub>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IR</m:t>
          </m:r>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nary>
            <m:naryPr>
              <m:chr m:val="∑"/>
              <m:subHide m:val="1"/>
              <m:supHide m:val="1"/>
            </m:naryPr>
            <m:sub/>
            <m:sup/>
            <m:e>
              <m:sSub>
                <m:e>
                  <m:r>
                    <w:rPr>
                      <w:rFonts w:ascii="Cambria Math" w:hAnsi="Cambria Math"/>
                    </w:rPr>
                    <m:t xml:space="preserve">R</m:t>
                  </m:r>
                </m:e>
                <m:sub>
                  <m:r>
                    <w:rPr>
                      <w:rFonts w:ascii="Cambria Math" w:hAnsi="Cambria Math"/>
                    </w:rPr>
                    <m:t xml:space="preserve">i</m:t>
                  </m:r>
                </m:sub>
              </m:sSub>
            </m:e>
          </m:nary>
        </m:oMath>
      </m:oMathPara>
    </w:p>
    <w:p>
      <w:pPr>
        <w:pStyle w:val="Normal"/>
        <w:spacing w:lineRule="auto" w:line="360"/>
        <w:jc w:val="both"/>
        <w:rPr>
          <w:sz w:val="32"/>
          <w:szCs w:val="24"/>
        </w:rPr>
      </w:pPr>
      <w:r>
        <w:rPr>
          <w:sz w:val="32"/>
          <w:szCs w:val="24"/>
        </w:rPr>
        <w:t>Parallel Arrangement: If resistors are arranged in parallel</w:t>
      </w:r>
    </w:p>
    <w:p>
      <w:pPr>
        <w:pStyle w:val="Normal"/>
        <w:spacing w:lineRule="auto" w:line="360"/>
        <w:jc w:val="both"/>
        <w:rPr>
          <w:sz w:val="32"/>
          <w:szCs w:val="24"/>
        </w:rPr>
      </w:pPr>
      <w:r>
        <w:rPr>
          <w:sz w:val="32"/>
          <w:szCs w:val="24"/>
        </w:rPr>
        <w:t>The resistors in parallel have equal amount of voltage</w:t>
      </w:r>
    </w:p>
    <w:p>
      <w:pPr>
        <w:pStyle w:val="Normal"/>
        <w:spacing w:lineRule="auto" w:line="360"/>
        <w:jc w:val="both"/>
        <w:rPr>
          <w:sz w:val="32"/>
          <w:szCs w:val="24"/>
        </w:rPr>
      </w:pPr>
      <w:r>
        <w:rPr>
          <w:sz w:val="32"/>
          <w:szCs w:val="24"/>
        </w:rPr>
        <w:t>The total current in a parallel circuit is equal to the sum of the current passing through the resistor.</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nary>
            <m:naryPr>
              <m:chr m:val="∑"/>
              <m:subHide m:val="1"/>
              <m:supHide m:val="1"/>
            </m:naryPr>
            <m:sub/>
            <m:sup/>
            <m:e>
              <m:sSub>
                <m:e>
                  <m:r>
                    <w:rPr>
                      <w:rFonts w:ascii="Cambria Math" w:hAnsi="Cambria Math"/>
                    </w:rPr>
                    <m:t xml:space="preserve">I</m:t>
                  </m:r>
                </m:e>
                <m:sub>
                  <m:r>
                    <w:rPr>
                      <w:rFonts w:ascii="Cambria Math" w:hAnsi="Cambria Math"/>
                    </w:rPr>
                    <m:t xml:space="preserve">i</m:t>
                  </m:r>
                </m:sub>
              </m:sSub>
            </m:e>
          </m:nary>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V</m:t>
              </m:r>
            </m:num>
            <m:den>
              <m:r>
                <w:rPr>
                  <w:rFonts w:ascii="Cambria Math" w:hAnsi="Cambria Math"/>
                </w:rPr>
                <m:t xml:space="preserve">R</m:t>
              </m:r>
            </m:den>
          </m:f>
        </m:oMath>
      </m:oMathPara>
    </w:p>
    <w:p>
      <w:pPr>
        <w:pStyle w:val="Normal"/>
        <w:spacing w:lineRule="auto" w:line="360"/>
        <w:jc w:val="center"/>
        <w:rPr>
          <w:sz w:val="32"/>
          <w:szCs w:val="24"/>
        </w:rPr>
      </w:pPr>
      <w:r>
        <w:rPr/>
      </w:r>
      <m:oMathPara xmlns:m="http://schemas.openxmlformats.org/officeDocument/2006/math">
        <m:oMathParaPr>
          <m:jc m:val="center"/>
        </m:oMathParaPr>
        <m:oMath>
          <m:f>
            <m:num>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n</m:t>
                  </m:r>
                </m:sub>
              </m:sSub>
            </m:den>
          </m:f>
        </m:oMath>
      </m:oMathPara>
    </w:p>
    <w:p>
      <w:pPr>
        <w:pStyle w:val="Normal"/>
        <w:spacing w:lineRule="auto" w:line="360"/>
        <w:jc w:val="center"/>
        <w:rPr>
          <w:sz w:val="32"/>
          <w:szCs w:val="24"/>
        </w:rPr>
      </w:pPr>
      <w:r>
        <w:rPr/>
      </w:r>
      <m:oMathPara xmlns:m="http://schemas.openxmlformats.org/officeDocument/2006/math">
        <m:oMathParaPr>
          <m:jc m:val="center"/>
        </m:oMathParaPr>
        <m:oMath>
          <m:f>
            <m:num>
              <m:r>
                <w:rPr>
                  <w:rFonts w:ascii="Cambria Math" w:hAnsi="Cambria Math"/>
                </w:rPr>
                <m:t xml:space="preserve">V</m:t>
              </m:r>
            </m:num>
            <m:den>
              <m:r>
                <w:rPr>
                  <w:rFonts w:ascii="Cambria Math" w:hAnsi="Cambria Math"/>
                </w:rPr>
                <m:t xml:space="preserve">R</m:t>
              </m:r>
            </m:den>
          </m:f>
          <m:r>
            <w:rPr>
              <w:rFonts w:ascii="Cambria Math" w:hAnsi="Cambria Math"/>
            </w:rPr>
            <m:t xml:space="preserve">=</m:t>
          </m:r>
          <m:r>
            <w:rPr>
              <w:rFonts w:ascii="Cambria Math" w:hAnsi="Cambria Math"/>
            </w:rPr>
            <m:t xml:space="preserve">V</m:t>
          </m:r>
          <m:d>
            <m:dPr>
              <m:begChr m:val="("/>
              <m:endChr m:val=")"/>
            </m:dPr>
            <m:e>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n</m:t>
                      </m:r>
                    </m:sub>
                  </m:sSub>
                </m:den>
              </m:f>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R</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oMath>
      </m:oMathPara>
    </w:p>
    <w:p>
      <w:pPr>
        <w:pStyle w:val="Normal"/>
        <w:spacing w:lineRule="auto" w:line="360"/>
        <w:jc w:val="center"/>
        <w:rPr>
          <w:sz w:val="32"/>
          <w:szCs w:val="24"/>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R</m:t>
              </m:r>
            </m:den>
          </m:f>
          <m:r>
            <w:rPr>
              <w:rFonts w:ascii="Cambria Math" w:hAnsi="Cambria Math"/>
            </w:rPr>
            <m:t xml:space="preserve">=</m:t>
          </m:r>
          <m:nary>
            <m:naryPr>
              <m:chr m:val="∑"/>
              <m:subHide m:val="1"/>
              <m:supHide m:val="1"/>
            </m:naryPr>
            <m:sub/>
            <m:sup/>
            <m:e>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i</m:t>
                      </m:r>
                    </m:sub>
                  </m:sSub>
                </m:den>
              </m:f>
            </m:e>
          </m:nary>
        </m:oMath>
      </m:oMathPara>
    </w:p>
    <w:p>
      <w:pPr>
        <w:pStyle w:val="Normal"/>
        <w:spacing w:lineRule="auto" w:line="360"/>
        <w:jc w:val="both"/>
        <w:rPr>
          <w:sz w:val="32"/>
          <w:szCs w:val="24"/>
          <w:u w:val="single"/>
        </w:rPr>
      </w:pPr>
      <w:r>
        <w:rPr>
          <w:sz w:val="40"/>
          <w:szCs w:val="24"/>
          <w:u w:val="single"/>
        </w:rPr>
        <w:t>METER BRIDGE</w:t>
      </w:r>
    </w:p>
    <w:p>
      <w:pPr>
        <w:pStyle w:val="Normal"/>
        <w:spacing w:lineRule="auto" w:line="360"/>
        <w:jc w:val="both"/>
        <w:rPr>
          <w:sz w:val="32"/>
          <w:szCs w:val="24"/>
        </w:rPr>
      </w:pPr>
      <w:r>
        <w:rPr>
          <w:sz w:val="32"/>
          <w:szCs w:val="24"/>
        </w:rPr>
        <w:t>This is a device used for determining the resistance of an unknown resistor. The meter bridge consists of a standard resistor (a resistor whose resistance is known), a standard cell, a jockey (a galvanometer) and a metallic strip of length 100cm.</w:t>
      </w:r>
    </w:p>
    <w:p>
      <w:pPr>
        <w:pStyle w:val="Normal"/>
        <w:spacing w:lineRule="auto" w:line="360"/>
        <w:jc w:val="both"/>
        <w:rPr>
          <w:sz w:val="32"/>
          <w:szCs w:val="24"/>
        </w:rPr>
      </w:pPr>
      <w:r>
        <w:rPr>
          <w:sz w:val="32"/>
          <w:szCs w:val="24"/>
        </w:rPr>
        <w:t>At balance point,</w:t>
      </w:r>
    </w:p>
    <w:p>
      <w:pPr>
        <w:pStyle w:val="Normal"/>
        <w:spacing w:lineRule="auto" w:line="360"/>
        <w:jc w:val="center"/>
        <w:rPr>
          <w:sz w:val="32"/>
          <w:szCs w:val="24"/>
        </w:rPr>
      </w:pPr>
      <w:r>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2</m:t>
                  </m:r>
                </m:sub>
              </m:sSub>
            </m:den>
          </m:f>
        </m:oMath>
      </m:oMathPara>
    </w:p>
    <w:p>
      <w:pPr>
        <w:pStyle w:val="Normal"/>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100</m:t>
          </m:r>
          <m:r>
            <w:rPr>
              <w:rFonts w:ascii="Cambria Math" w:hAnsi="Cambria Math"/>
            </w:rPr>
            <m:t xml:space="preserve">cm</m:t>
          </m:r>
        </m:oMath>
      </m:oMathPara>
    </w:p>
    <w:p>
      <w:pPr>
        <w:pStyle w:val="Normal"/>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100</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oMath>
      </m:oMathPara>
    </w:p>
    <w:p>
      <w:pPr>
        <w:pStyle w:val="Normal"/>
        <w:spacing w:lineRule="auto" w:line="360"/>
        <w:jc w:val="center"/>
        <w:rPr>
          <w:sz w:val="32"/>
          <w:szCs w:val="24"/>
        </w:rPr>
      </w:pPr>
      <w:r>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100</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den>
          </m:f>
        </m:oMath>
      </m:oMathPara>
    </w:p>
    <w:p>
      <w:pPr>
        <w:pStyle w:val="Normal"/>
        <w:spacing w:lineRule="auto" w:line="360"/>
        <w:jc w:val="both"/>
        <w:rPr>
          <w:sz w:val="32"/>
          <w:szCs w:val="24"/>
        </w:rPr>
      </w:pPr>
      <w:r>
        <w:rPr>
          <w:sz w:val="32"/>
          <w:szCs w:val="24"/>
        </w:rPr>
        <w:t>In science a device or cell or anything is said to be standard if its value is known. A standard resistor is one whose resistance is known. A standard cell is one whose emf is known.</w:t>
      </w:r>
    </w:p>
    <w:p>
      <w:pPr>
        <w:pStyle w:val="Normal"/>
        <w:spacing w:lineRule="auto" w:line="360"/>
        <w:jc w:val="both"/>
        <w:rPr>
          <w:sz w:val="32"/>
          <w:szCs w:val="24"/>
          <w:u w:val="single"/>
        </w:rPr>
      </w:pPr>
      <w:r>
        <w:rPr>
          <w:sz w:val="40"/>
          <w:szCs w:val="24"/>
          <w:u w:val="single"/>
        </w:rPr>
        <w:t>WHEATSTONE BRIDGE</w:t>
      </w:r>
    </w:p>
    <w:p>
      <w:pPr>
        <w:pStyle w:val="Normal"/>
        <w:spacing w:lineRule="auto" w:line="360"/>
        <w:jc w:val="both"/>
        <w:rPr>
          <w:sz w:val="32"/>
          <w:szCs w:val="24"/>
        </w:rPr>
      </w:pPr>
      <w:r>
        <w:rPr>
          <w:sz w:val="32"/>
          <w:szCs w:val="24"/>
        </w:rPr>
        <w:t>This consists of four resistors of which three are standard resistors and the fourth a resistor of unknown resistance all arranged in a rhombus like structure.</w:t>
      </w:r>
    </w:p>
    <w:p>
      <w:pPr>
        <w:pStyle w:val="Normal"/>
        <w:spacing w:lineRule="auto" w:line="360"/>
        <w:jc w:val="center"/>
        <w:rPr>
          <w:sz w:val="32"/>
          <w:szCs w:val="24"/>
        </w:rPr>
      </w:pPr>
      <w:r>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3</m:t>
                  </m:r>
                </m:sub>
              </m:sSub>
            </m:num>
            <m:den>
              <m:sSub>
                <m:e>
                  <m:r>
                    <w:rPr>
                      <w:rFonts w:ascii="Cambria Math" w:hAnsi="Cambria Math"/>
                    </w:rPr>
                    <m:t xml:space="preserve">R</m:t>
                  </m:r>
                </m:e>
                <m:sub>
                  <m:r>
                    <w:rPr>
                      <w:rFonts w:ascii="Cambria Math" w:hAnsi="Cambria Math"/>
                    </w:rPr>
                    <m:t xml:space="preserve">4</m:t>
                  </m:r>
                </m:sub>
              </m:sSub>
            </m:den>
          </m:f>
        </m:oMath>
      </m:oMathPara>
    </w:p>
    <w:p>
      <w:pPr>
        <w:pStyle w:val="Normal"/>
        <w:spacing w:lineRule="auto" w:line="360"/>
        <w:jc w:val="both"/>
        <w:rPr>
          <w:sz w:val="32"/>
          <w:szCs w:val="24"/>
          <w:u w:val="single"/>
        </w:rPr>
      </w:pPr>
      <w:r>
        <w:rPr>
          <w:sz w:val="40"/>
          <w:szCs w:val="24"/>
          <w:u w:val="single"/>
        </w:rPr>
        <w:t>POTENTIOMETER</w:t>
      </w:r>
    </w:p>
    <w:p>
      <w:pPr>
        <w:pStyle w:val="Normal"/>
        <w:spacing w:lineRule="auto" w:line="360"/>
        <w:jc w:val="both"/>
        <w:rPr>
          <w:sz w:val="32"/>
          <w:szCs w:val="24"/>
        </w:rPr>
      </w:pPr>
      <w:r>
        <w:rPr>
          <w:sz w:val="32"/>
          <w:szCs w:val="24"/>
        </w:rPr>
        <w:t>A potentiometer is a device used for the accurate determination of the internal resistance of a cell.</w:t>
      </w:r>
    </w:p>
    <w:p>
      <w:pPr>
        <w:pStyle w:val="Normal"/>
        <w:spacing w:lineRule="auto" w:line="360"/>
        <w:jc w:val="both"/>
        <w:rPr>
          <w:sz w:val="32"/>
          <w:szCs w:val="24"/>
        </w:rPr>
      </w:pPr>
      <w:r>
        <w:rPr>
          <w:sz w:val="32"/>
          <w:szCs w:val="24"/>
        </w:rPr>
        <w:t>It is also used for comparing the magnitudes of emfs of two (or more) cells.</w:t>
      </w:r>
    </w:p>
    <w:p>
      <w:pPr>
        <w:pStyle w:val="Normal"/>
        <w:spacing w:lineRule="auto" w:line="360"/>
        <w:jc w:val="both"/>
        <w:rPr>
          <w:sz w:val="32"/>
          <w:szCs w:val="24"/>
        </w:rPr>
      </w:pPr>
      <w:r>
        <w:rPr>
          <w:sz w:val="32"/>
          <w:szCs w:val="24"/>
        </w:rPr>
        <w:t>Generally,</w:t>
      </w:r>
    </w:p>
    <w:p>
      <w:pPr>
        <w:pStyle w:val="Normal"/>
        <w:spacing w:lineRule="auto" w:line="360"/>
        <w:jc w:val="center"/>
        <w:rPr>
          <w:sz w:val="32"/>
          <w:szCs w:val="24"/>
        </w:rPr>
      </w:pPr>
      <w:r>
        <w:rPr/>
      </w:r>
      <m:oMathPara xmlns:m="http://schemas.openxmlformats.org/officeDocument/2006/math">
        <m:oMathParaPr>
          <m:jc m:val="center"/>
        </m:oMathParaPr>
        <m:oMath>
          <m:f>
            <m:num>
              <m:sSub>
                <m:e>
                  <m:r>
                    <w:rPr>
                      <w:rFonts w:ascii="Cambria Math" w:hAnsi="Cambria Math"/>
                    </w:rPr>
                    <m:t xml:space="preserve">E</m:t>
                  </m:r>
                </m:e>
                <m:sub>
                  <m:r>
                    <w:rPr>
                      <w:rFonts w:ascii="Cambria Math" w:hAnsi="Cambria Math"/>
                    </w:rPr>
                    <m:t xml:space="preserve">1</m:t>
                  </m:r>
                </m:sub>
              </m:sSub>
            </m:num>
            <m:den>
              <m:sSub>
                <m:e>
                  <m:r>
                    <w:rPr>
                      <w:rFonts w:ascii="Cambria Math" w:hAnsi="Cambria Math"/>
                    </w:rPr>
                    <m:t xml:space="preserve">E</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2</m:t>
                  </m:r>
                </m:sub>
              </m:sSub>
            </m:den>
          </m:f>
        </m:oMath>
      </m:oMathPara>
    </w:p>
    <w:p>
      <w:pPr>
        <w:pStyle w:val="Normal"/>
        <w:spacing w:lineRule="auto" w:line="360"/>
        <w:jc w:val="both"/>
        <w:rPr>
          <w:sz w:val="32"/>
          <w:szCs w:val="24"/>
        </w:rPr>
      </w:pPr>
      <w:r>
        <w:rPr>
          <w:sz w:val="32"/>
          <w:szCs w:val="24"/>
        </w:rPr>
        <w:t>Here,</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sz w:val="32"/>
          <w:szCs w:val="24"/>
        </w:rPr>
        <w:t xml:space="preserve"> and</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sz w:val="32"/>
          <w:szCs w:val="24"/>
        </w:rPr>
        <w:t xml:space="preserve"> are the balance points obtained for the two cells respectively</w:t>
      </w:r>
    </w:p>
    <w:p>
      <w:pPr>
        <w:pStyle w:val="Normal"/>
        <w:spacing w:lineRule="auto" w:line="360"/>
        <w:jc w:val="both"/>
        <w:rPr>
          <w:sz w:val="32"/>
          <w:szCs w:val="24"/>
          <w:u w:val="single"/>
        </w:rPr>
      </w:pPr>
      <w:r>
        <w:rPr>
          <w:sz w:val="40"/>
          <w:szCs w:val="24"/>
          <w:u w:val="single"/>
        </w:rPr>
        <w:t>CURRENT DIVISION PRINCIPLE</w:t>
      </w:r>
    </w:p>
    <w:p>
      <w:pPr>
        <w:pStyle w:val="Normal"/>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I</m:t>
              </m:r>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oMath>
      </m:oMathPara>
    </w:p>
    <w:p>
      <w:pPr>
        <w:pStyle w:val="Normal"/>
        <w:spacing w:lineRule="auto" w:line="360"/>
        <w:jc w:val="both"/>
        <w:rPr>
          <w:sz w:val="32"/>
          <w:szCs w:val="24"/>
          <w:u w:val="single"/>
        </w:rPr>
      </w:pPr>
      <w:r>
        <w:rPr>
          <w:sz w:val="40"/>
          <w:szCs w:val="24"/>
          <w:u w:val="single"/>
        </w:rPr>
        <w:t>KIRCHHOFF’S LAW</w:t>
      </w:r>
    </w:p>
    <w:p>
      <w:pPr>
        <w:pStyle w:val="Normal"/>
        <w:spacing w:lineRule="auto" w:line="360"/>
        <w:jc w:val="both"/>
        <w:rPr>
          <w:sz w:val="32"/>
          <w:szCs w:val="24"/>
        </w:rPr>
      </w:pPr>
      <w:r>
        <w:rPr>
          <w:sz w:val="32"/>
          <w:szCs w:val="24"/>
        </w:rPr>
        <w:t>The Kirchhoff’s point or junction rule states that the sum of all current coming into a point must be equal to the sum of all current leaving the point.</w:t>
      </w:r>
    </w:p>
    <w:p>
      <w:pPr>
        <w:pStyle w:val="Normal"/>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m:oMathPara>
    </w:p>
    <w:p>
      <w:pPr>
        <w:pStyle w:val="Normal"/>
        <w:spacing w:lineRule="auto" w:line="360"/>
        <w:jc w:val="both"/>
        <w:rPr>
          <w:sz w:val="32"/>
          <w:szCs w:val="24"/>
        </w:rPr>
      </w:pPr>
      <w:r>
        <w:rPr>
          <w:sz w:val="32"/>
          <w:szCs w:val="24"/>
        </w:rPr>
        <w:t>The Kirchhoff’s loop or circuit rule states that as one traces out a closed circuit, the algebraic sum of the potential changes encountered is zero. In this sum, a potential rise (moving from a lower pd to a higher pd) is positive and a potential drop (moving from a higher pd to a lower one) is negative. Current always flows from high potential to a low potential through a resistor. As one traces through a resistor in the direction of the current, the potential charge is negative because it is a potential drop.</w:t>
      </w:r>
    </w:p>
    <w:p>
      <w:pPr>
        <w:pStyle w:val="Normal"/>
        <w:spacing w:lineRule="auto" w:line="360"/>
        <w:jc w:val="both"/>
        <w:rPr>
          <w:sz w:val="32"/>
          <w:szCs w:val="24"/>
        </w:rPr>
      </w:pPr>
      <w:r>
        <w:rPr>
          <w:sz w:val="32"/>
          <w:szCs w:val="24"/>
        </w:rPr>
        <w:t>The positive terminal of a pure cell is always the high potential terminal independent of the direction of the current through the emf source.</w:t>
      </w:r>
    </w:p>
    <w:p>
      <w:pPr>
        <w:pStyle w:val="Normal"/>
        <w:spacing w:lineRule="auto" w:line="360"/>
        <w:jc w:val="both"/>
        <w:rPr>
          <w:sz w:val="32"/>
          <w:szCs w:val="24"/>
          <w:u w:val="single"/>
        </w:rPr>
      </w:pPr>
      <w:r>
        <w:rPr>
          <w:sz w:val="40"/>
          <w:szCs w:val="24"/>
          <w:u w:val="single"/>
        </w:rPr>
        <w:t>MOVING COIL GALVANOMETER</w:t>
      </w:r>
    </w:p>
    <w:p>
      <w:pPr>
        <w:pStyle w:val="Normal"/>
        <w:spacing w:lineRule="auto" w:line="360"/>
        <w:jc w:val="both"/>
        <w:rPr>
          <w:sz w:val="32"/>
          <w:szCs w:val="24"/>
        </w:rPr>
      </w:pPr>
      <w:r>
        <w:rPr>
          <w:sz w:val="32"/>
          <w:szCs w:val="24"/>
        </w:rPr>
        <w:t>A galvanometer is a device used for detecting the direction of the flow of current. It can also be employed for measuring small current and voltages</w:t>
      </w:r>
    </w:p>
    <w:p>
      <w:pPr>
        <w:pStyle w:val="Normal"/>
        <w:spacing w:lineRule="auto" w:line="360"/>
        <w:jc w:val="both"/>
        <w:rPr>
          <w:sz w:val="32"/>
          <w:szCs w:val="24"/>
          <w:u w:val="single"/>
        </w:rPr>
      </w:pPr>
      <w:r>
        <w:rPr>
          <w:sz w:val="40"/>
          <w:szCs w:val="24"/>
          <w:u w:val="single"/>
        </w:rPr>
        <w:t>ESSENTIAL COMPONENTS OF A GALVANOMETER</w:t>
      </w:r>
    </w:p>
    <w:p>
      <w:pPr>
        <w:pStyle w:val="Normal"/>
        <w:spacing w:lineRule="auto" w:line="360"/>
        <w:jc w:val="both"/>
        <w:rPr>
          <w:sz w:val="32"/>
          <w:szCs w:val="24"/>
        </w:rPr>
      </w:pPr>
      <w:r>
        <w:rPr>
          <w:sz w:val="32"/>
          <w:szCs w:val="24"/>
        </w:rPr>
        <w:t>Magnet: Usually a horseshoe magnet is used. His is a permanent magnet that provides a strong magnetic field</w:t>
      </w:r>
    </w:p>
    <w:p>
      <w:pPr>
        <w:pStyle w:val="Normal"/>
        <w:spacing w:lineRule="auto" w:line="360"/>
        <w:jc w:val="both"/>
        <w:rPr>
          <w:sz w:val="32"/>
          <w:szCs w:val="24"/>
        </w:rPr>
      </w:pPr>
      <w:r>
        <w:rPr>
          <w:sz w:val="32"/>
          <w:szCs w:val="24"/>
        </w:rPr>
        <w:t>Soft Iron Cylinder: This provides a uniform radial field. It also prevents magnetic flux leakage</w:t>
      </w:r>
    </w:p>
    <w:p>
      <w:pPr>
        <w:pStyle w:val="Normal"/>
        <w:spacing w:lineRule="auto" w:line="360"/>
        <w:jc w:val="both"/>
        <w:rPr>
          <w:sz w:val="32"/>
          <w:szCs w:val="24"/>
        </w:rPr>
      </w:pPr>
      <w:r>
        <w:rPr>
          <w:sz w:val="32"/>
          <w:szCs w:val="24"/>
        </w:rPr>
        <w:t>Control Springs (or hair springs): These provide opposing couples or control couples. They allow the movement of the pointer over the scale</w:t>
      </w:r>
    </w:p>
    <w:p>
      <w:pPr>
        <w:pStyle w:val="Normal"/>
        <w:spacing w:lineRule="auto" w:line="360"/>
        <w:jc w:val="both"/>
        <w:rPr>
          <w:sz w:val="32"/>
          <w:szCs w:val="24"/>
        </w:rPr>
      </w:pPr>
      <w:r>
        <w:rPr>
          <w:sz w:val="32"/>
          <w:szCs w:val="24"/>
        </w:rPr>
        <w:t>Rectangular coil: This serves as the current carrying conductor.</w:t>
      </w:r>
    </w:p>
    <w:p>
      <w:pPr>
        <w:pStyle w:val="Normal"/>
        <w:spacing w:lineRule="auto" w:line="360"/>
        <w:jc w:val="both"/>
        <w:rPr>
          <w:sz w:val="32"/>
          <w:szCs w:val="24"/>
          <w:u w:val="single"/>
        </w:rPr>
      </w:pPr>
      <w:r>
        <w:rPr>
          <w:sz w:val="40"/>
          <w:szCs w:val="24"/>
          <w:u w:val="single"/>
        </w:rPr>
        <w:t>SENSITIVITY OF A GALVANOMETER</w:t>
      </w:r>
    </w:p>
    <w:p>
      <w:pPr>
        <w:pStyle w:val="Normal"/>
        <w:spacing w:lineRule="auto" w:line="360"/>
        <w:jc w:val="both"/>
        <w:rPr>
          <w:sz w:val="32"/>
          <w:szCs w:val="24"/>
        </w:rPr>
      </w:pPr>
      <w:r>
        <w:rPr>
          <w:sz w:val="32"/>
          <w:szCs w:val="24"/>
        </w:rPr>
        <w:t>A sensitive galvanometer is one that can detect little changes in current.</w:t>
      </w:r>
    </w:p>
    <w:p>
      <w:pPr>
        <w:pStyle w:val="Normal"/>
        <w:spacing w:lineRule="auto" w:line="360"/>
        <w:jc w:val="both"/>
        <w:rPr>
          <w:sz w:val="32"/>
          <w:szCs w:val="24"/>
        </w:rPr>
      </w:pPr>
      <w:r>
        <w:rPr>
          <w:sz w:val="32"/>
          <w:szCs w:val="24"/>
        </w:rPr>
        <w:t>The sensitivity is defined mathematically as the angle of rotation per unit current.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Sensitivity</m:t>
          </m:r>
          <m:r>
            <w:rPr>
              <w:rFonts w:ascii="Cambria Math" w:hAnsi="Cambria Math"/>
            </w:rPr>
            <m:t xml:space="preserve">=</m:t>
          </m:r>
          <m:f>
            <m:num>
              <m:r>
                <w:rPr>
                  <w:rFonts w:ascii="Cambria Math" w:hAnsi="Cambria Math"/>
                </w:rPr>
                <m:t xml:space="preserve">Angle</m:t>
              </m:r>
              <m:r>
                <w:rPr>
                  <w:rFonts w:ascii="Cambria Math" w:hAnsi="Cambria Math"/>
                </w:rPr>
                <m:t xml:space="preserve">moved</m:t>
              </m:r>
            </m:num>
            <m:den>
              <m:r>
                <w:rPr>
                  <w:rFonts w:ascii="Cambria Math" w:hAnsi="Cambria Math"/>
                </w:rPr>
                <m:t xml:space="preserve">Unit</m:t>
              </m:r>
              <m:r>
                <w:rPr>
                  <w:rFonts w:ascii="Cambria Math" w:hAnsi="Cambria Math"/>
                </w:rPr>
                <m:t xml:space="preserve">current</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f>
            <m:num>
              <m:r>
                <w:rPr>
                  <w:rFonts w:ascii="Cambria Math" w:hAnsi="Cambria Math"/>
                </w:rPr>
                <m:t xml:space="preserve">θ</m:t>
              </m:r>
            </m:num>
            <m:den>
              <m:r>
                <w:rPr>
                  <w:rFonts w:ascii="Cambria Math" w:hAnsi="Cambria Math"/>
                </w:rPr>
                <m:t xml:space="preserve">I</m:t>
              </m:r>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HOW TO ENHANCE THE SENSITIVITY OF A GALVANOMETER</w:t>
      </w:r>
    </w:p>
    <w:p>
      <w:pPr>
        <w:pStyle w:val="ListParagraph"/>
        <w:numPr>
          <w:ilvl w:val="0"/>
          <w:numId w:val="87"/>
        </w:numPr>
        <w:spacing w:lineRule="auto" w:line="360"/>
        <w:jc w:val="both"/>
        <w:rPr>
          <w:rFonts w:eastAsia="宋体" w:eastAsiaTheme="minorEastAsia"/>
          <w:sz w:val="32"/>
          <w:szCs w:val="24"/>
        </w:rPr>
      </w:pPr>
      <w:r>
        <w:rPr>
          <w:rFonts w:eastAsia="宋体" w:eastAsiaTheme="minorEastAsia"/>
          <w:sz w:val="32"/>
          <w:szCs w:val="24"/>
        </w:rPr>
        <w:t>The use of weak control springs</w:t>
      </w:r>
    </w:p>
    <w:p>
      <w:pPr>
        <w:pStyle w:val="ListParagraph"/>
        <w:numPr>
          <w:ilvl w:val="0"/>
          <w:numId w:val="87"/>
        </w:numPr>
        <w:spacing w:lineRule="auto" w:line="360"/>
        <w:jc w:val="both"/>
        <w:rPr>
          <w:rFonts w:eastAsia="宋体" w:eastAsiaTheme="minorEastAsia"/>
          <w:sz w:val="32"/>
          <w:szCs w:val="24"/>
        </w:rPr>
      </w:pPr>
      <w:r>
        <w:rPr>
          <w:rFonts w:eastAsia="宋体" w:eastAsiaTheme="minorEastAsia"/>
          <w:sz w:val="32"/>
          <w:szCs w:val="24"/>
        </w:rPr>
        <w:t>The use of strong permanent magnets</w:t>
      </w:r>
    </w:p>
    <w:p>
      <w:pPr>
        <w:pStyle w:val="ListParagraph"/>
        <w:numPr>
          <w:ilvl w:val="0"/>
          <w:numId w:val="87"/>
        </w:numPr>
        <w:spacing w:lineRule="auto" w:line="360"/>
        <w:jc w:val="both"/>
        <w:rPr>
          <w:rFonts w:eastAsia="宋体" w:eastAsiaTheme="minorEastAsia"/>
          <w:sz w:val="32"/>
          <w:szCs w:val="24"/>
        </w:rPr>
      </w:pPr>
      <w:r>
        <w:rPr>
          <w:rFonts w:eastAsia="宋体" w:eastAsiaTheme="minorEastAsia"/>
          <w:sz w:val="32"/>
          <w:szCs w:val="24"/>
        </w:rPr>
        <w:t>The use of a large area of coil</w:t>
      </w:r>
    </w:p>
    <w:p>
      <w:pPr>
        <w:pStyle w:val="ListParagraph"/>
        <w:numPr>
          <w:ilvl w:val="0"/>
          <w:numId w:val="87"/>
        </w:numPr>
        <w:spacing w:lineRule="auto" w:line="360"/>
        <w:jc w:val="both"/>
        <w:rPr>
          <w:rFonts w:eastAsia="宋体" w:eastAsiaTheme="minorEastAsia"/>
          <w:sz w:val="32"/>
          <w:szCs w:val="24"/>
        </w:rPr>
      </w:pPr>
      <w:r>
        <w:rPr>
          <w:rFonts w:eastAsia="宋体" w:eastAsiaTheme="minorEastAsia"/>
          <w:sz w:val="32"/>
          <w:szCs w:val="24"/>
        </w:rPr>
        <w:t>The use of a higher number of turns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SHUNT</w:t>
      </w:r>
    </w:p>
    <w:p>
      <w:pPr>
        <w:pStyle w:val="Normal"/>
        <w:spacing w:lineRule="auto" w:line="360"/>
        <w:jc w:val="both"/>
        <w:rPr>
          <w:rFonts w:eastAsia="宋体" w:eastAsiaTheme="minorEastAsia"/>
          <w:sz w:val="32"/>
          <w:szCs w:val="24"/>
        </w:rPr>
      </w:pPr>
      <w:r>
        <w:rPr>
          <w:rFonts w:eastAsia="宋体" w:eastAsiaTheme="minorEastAsia"/>
          <w:sz w:val="32"/>
          <w:szCs w:val="24"/>
        </w:rPr>
        <w:t>This is a Low resistance resistor connected in parallel with a galvanometer in order to convert it to an ammeter</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pd</m:t>
          </m:r>
          <m:r>
            <w:rPr>
              <w:rFonts w:ascii="Cambria Math" w:hAnsi="Cambria Math"/>
            </w:rPr>
            <m:t xml:space="preserve">across</m:t>
          </m:r>
          <m:r>
            <w:rPr>
              <w:rFonts w:ascii="Cambria Math" w:hAnsi="Cambria Math"/>
            </w:rPr>
            <m:t xml:space="preserve">sℎunt</m:t>
          </m:r>
          <m:r>
            <w:rPr>
              <w:rFonts w:ascii="Cambria Math" w:hAnsi="Cambria Math"/>
            </w:rPr>
            <m:t xml:space="preserve">=</m:t>
          </m:r>
          <m:r>
            <w:rPr>
              <w:rFonts w:ascii="Cambria Math" w:hAnsi="Cambria Math"/>
            </w:rPr>
            <m:t xml:space="preserve">potential</m:t>
          </m:r>
          <m:r>
            <w:rPr>
              <w:rFonts w:ascii="Cambria Math" w:hAnsi="Cambria Math"/>
            </w:rPr>
            <m:t xml:space="preserve">difference</m:t>
          </m:r>
          <m:r>
            <w:rPr>
              <w:rFonts w:ascii="Cambria Math" w:hAnsi="Cambria Math"/>
            </w:rPr>
            <m:t xml:space="preserve">across</m:t>
          </m:r>
          <m:r>
            <w:rPr>
              <w:rFonts w:ascii="Cambria Math" w:hAnsi="Cambria Math"/>
            </w:rPr>
            <m:t xml:space="preserve">tℎe</m:t>
          </m:r>
          <m:r>
            <w:rPr>
              <w:rFonts w:ascii="Cambria Math" w:hAnsi="Cambria Math"/>
            </w:rPr>
            <m:t xml:space="preserve">galvanometer</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G</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S</m:t>
              </m:r>
            </m:sub>
          </m:sSub>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sSub>
            <m:e>
              <m:r>
                <w:rPr>
                  <w:rFonts w:ascii="Cambria Math" w:hAnsi="Cambria Math"/>
                </w:rPr>
                <m:t xml:space="preserve">R</m:t>
              </m:r>
            </m:e>
            <m:sub>
              <m:r>
                <w:rPr>
                  <w:rFonts w:ascii="Cambria Math" w:hAnsi="Cambria Math"/>
                </w:rPr>
                <m:t xml:space="preserve">G</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G</m:t>
                  </m:r>
                </m:sub>
              </m:sSub>
              <m:sSub>
                <m:e>
                  <m:r>
                    <w:rPr>
                      <w:rFonts w:ascii="Cambria Math" w:hAnsi="Cambria Math"/>
                    </w:rPr>
                    <m:t xml:space="preserve">R</m:t>
                  </m:r>
                </m:e>
                <m:sub>
                  <m:r>
                    <w:rPr>
                      <w:rFonts w:ascii="Cambria Math" w:hAnsi="Cambria Math"/>
                    </w:rPr>
                    <m:t xml:space="preserve">G</m:t>
                  </m:r>
                </m:sub>
              </m:sSub>
            </m:num>
            <m:den>
              <m:sSub>
                <m:e>
                  <m:r>
                    <w:rPr>
                      <w:rFonts w:ascii="Cambria Math" w:hAnsi="Cambria Math"/>
                    </w:rPr>
                    <m:t xml:space="preserve">I</m:t>
                  </m:r>
                </m:e>
                <m:sub>
                  <m:r>
                    <w:rPr>
                      <w:rFonts w:ascii="Cambria Math" w:hAnsi="Cambria Math"/>
                    </w:rPr>
                    <m:t xml:space="preserve">S</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G</m:t>
                  </m:r>
                </m:sub>
              </m:sSub>
              <m:sSub>
                <m:e>
                  <m:r>
                    <w:rPr>
                      <w:rFonts w:ascii="Cambria Math" w:hAnsi="Cambria Math"/>
                    </w:rPr>
                    <m:t xml:space="preserve">R</m:t>
                  </m:r>
                </m:e>
                <m:sub>
                  <m:r>
                    <w:rPr>
                      <w:rFonts w:ascii="Cambria Math" w:hAnsi="Cambria Math"/>
                    </w:rPr>
                    <m:t xml:space="preserve">G</m:t>
                  </m:r>
                </m:sub>
              </m:sSub>
            </m:num>
            <m:den>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den>
          </m:f>
        </m:oMath>
      </m:oMathPara>
    </w:p>
    <w:p>
      <w:pPr>
        <w:pStyle w:val="Normal"/>
        <w:spacing w:lineRule="auto" w:line="360"/>
        <w:jc w:val="both"/>
        <w:rPr>
          <w:sz w:val="32"/>
          <w:szCs w:val="24"/>
          <w:u w:val="single"/>
        </w:rPr>
      </w:pPr>
      <w:r>
        <w:rPr>
          <w:sz w:val="40"/>
          <w:szCs w:val="24"/>
          <w:u w:val="single"/>
        </w:rPr>
        <w:t>MULTIPLIER</w:t>
      </w:r>
    </w:p>
    <w:p>
      <w:pPr>
        <w:pStyle w:val="Normal"/>
        <w:spacing w:lineRule="auto" w:line="360"/>
        <w:jc w:val="both"/>
        <w:rPr>
          <w:sz w:val="32"/>
          <w:szCs w:val="24"/>
        </w:rPr>
      </w:pPr>
      <w:r>
        <w:rPr>
          <w:sz w:val="32"/>
          <w:szCs w:val="24"/>
        </w:rPr>
        <w:t>This is a high resistance resistor connected in series with a galvanometer in order to convert to a volt meter</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G</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I</m:t>
              </m:r>
            </m:e>
            <m:sub>
              <m:r>
                <w:rPr>
                  <w:rFonts w:ascii="Cambria Math" w:hAnsi="Cambria Math"/>
                </w:rPr>
                <m:t xml:space="preserve">M</m:t>
              </m:r>
            </m:sub>
          </m:sSub>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sSub>
            <m:e>
              <m:r>
                <w:rPr>
                  <w:rFonts w:ascii="Cambria Math" w:hAnsi="Cambria Math"/>
                </w:rPr>
                <m:t xml:space="preserve">R</m:t>
              </m:r>
            </m:e>
            <m:sub>
              <m:r>
                <w:rPr>
                  <w:rFonts w:ascii="Cambria Math" w:hAnsi="Cambria Math"/>
                </w:rPr>
                <m:t xml:space="preserve">G</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r>
            <w:rPr>
              <w:rFonts w:ascii="Cambria Math" w:hAnsi="Cambria Math"/>
            </w:rPr>
            <m:t xml:space="preserve">=</m:t>
          </m:r>
          <m:r>
            <w:rPr>
              <w:rFonts w:ascii="Cambria Math" w:hAnsi="Cambria Math"/>
            </w:rPr>
            <m:t xml:space="preserve">I</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G</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G</m:t>
                  </m:r>
                </m:sub>
              </m:sSub>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G</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I</m:t>
              </m:r>
            </m:den>
          </m:f>
        </m:oMath>
      </m:oMathPara>
    </w:p>
    <w:p>
      <w:pPr>
        <w:pStyle w:val="Normal"/>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I</m:t>
              </m:r>
            </m:den>
          </m:f>
          <m:r>
            <w:rPr>
              <w:rFonts w:ascii="Cambria Math" w:hAnsi="Cambria Math"/>
            </w:rPr>
            <m:t xml:space="preserve">−</m:t>
          </m:r>
          <m:sSub>
            <m:e>
              <m:r>
                <w:rPr>
                  <w:rFonts w:ascii="Cambria Math" w:hAnsi="Cambria Math"/>
                </w:rPr>
                <m:t xml:space="preserve">R</m:t>
              </m:r>
            </m:e>
            <m:sub>
              <m:r>
                <w:rPr>
                  <w:rFonts w:ascii="Cambria Math" w:hAnsi="Cambria Math"/>
                </w:rPr>
                <m:t xml:space="preserve">G</m:t>
              </m:r>
            </m:sub>
          </m:sSub>
        </m:oMath>
      </m:oMathPara>
    </w:p>
    <w:p>
      <w:pPr>
        <w:pStyle w:val="Normal"/>
        <w:spacing w:lineRule="auto" w:line="360"/>
        <w:jc w:val="both"/>
        <w:rPr>
          <w:sz w:val="32"/>
          <w:szCs w:val="24"/>
          <w:u w:val="single"/>
        </w:rPr>
      </w:pPr>
      <w:r>
        <w:rPr>
          <w:sz w:val="40"/>
          <w:szCs w:val="24"/>
          <w:u w:val="single"/>
        </w:rPr>
        <w:t>ELECTRICAL ENERGY AND POWER</w:t>
      </w:r>
    </w:p>
    <w:p>
      <w:pPr>
        <w:pStyle w:val="Normal"/>
        <w:spacing w:lineRule="auto" w:line="360"/>
        <w:jc w:val="both"/>
        <w:rPr>
          <w:sz w:val="32"/>
          <w:szCs w:val="24"/>
        </w:rPr>
      </w:pPr>
      <w:r>
        <w:rPr>
          <w:sz w:val="32"/>
          <w:szCs w:val="24"/>
        </w:rPr>
        <w:t>Electrical energy is defined as the product of electric charge and the potential difference between the points of transfer.</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Electrical</m:t>
          </m:r>
          <m:r>
            <w:rPr>
              <w:rFonts w:ascii="Cambria Math" w:hAnsi="Cambria Math"/>
            </w:rPr>
            <m:t xml:space="preserve">Energy</m:t>
          </m:r>
          <m:r>
            <w:rPr>
              <w:rFonts w:ascii="Cambria Math" w:hAnsi="Cambria Math"/>
            </w:rPr>
            <m:t xml:space="preserve">=</m:t>
          </m:r>
          <m:r>
            <w:rPr>
              <w:rFonts w:ascii="Cambria Math" w:hAnsi="Cambria Math"/>
            </w:rPr>
            <m:t xml:space="preserve">Cℎarge</m:t>
          </m:r>
          <m:r>
            <w:rPr>
              <w:rFonts w:ascii="Cambria Math" w:hAnsi="Cambria Math"/>
            </w:rPr>
            <m:t xml:space="preserve">×</m:t>
          </m:r>
          <m:r>
            <w:rPr>
              <w:rFonts w:ascii="Cambria Math" w:hAnsi="Cambria Math"/>
            </w:rPr>
            <m:t xml:space="preserve">Voltage</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qV</m:t>
          </m:r>
        </m:oMath>
      </m:oMathPara>
    </w:p>
    <w:p>
      <w:pPr>
        <w:pStyle w:val="Normal"/>
        <w:spacing w:lineRule="auto" w:line="360"/>
        <w:jc w:val="both"/>
        <w:rPr>
          <w:sz w:val="32"/>
          <w:szCs w:val="24"/>
        </w:rPr>
      </w:pPr>
      <w:r>
        <w:rPr>
          <w:sz w:val="32"/>
          <w:szCs w:val="24"/>
        </w:rPr>
        <w:t>But</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d>
            <m:dPr>
              <m:begChr m:val="("/>
              <m:endChr m:val=")"/>
            </m:dPr>
            <m:e/>
          </m:d>
          <m:r>
            <w:rPr>
              <w:rFonts w:ascii="Cambria Math" w:hAnsi="Cambria Math"/>
            </w:rPr>
            <m:t xml:space="preserve">V</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VIt</m:t>
          </m:r>
        </m:oMath>
      </m:oMathPara>
    </w:p>
    <w:p>
      <w:pPr>
        <w:pStyle w:val="Normal"/>
        <w:spacing w:lineRule="auto" w:line="360"/>
        <w:jc w:val="both"/>
        <w:rPr>
          <w:sz w:val="32"/>
          <w:szCs w:val="24"/>
        </w:rPr>
      </w:pPr>
      <w:r>
        <w:rPr>
          <w:sz w:val="32"/>
          <w:szCs w:val="24"/>
        </w:rPr>
        <w:t>But</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IR</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IR</m:t>
              </m:r>
            </m:e>
          </m:d>
          <m:r>
            <w:rPr>
              <w:rFonts w:ascii="Cambria Math" w:hAnsi="Cambria Math"/>
            </w:rPr>
            <m:t xml:space="preserve">_x0000_</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Rt</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V</m:t>
              </m:r>
            </m:num>
            <m:den>
              <m:r>
                <w:rPr>
                  <w:rFonts w:ascii="Cambria Math" w:hAnsi="Cambria Math"/>
                </w:rPr>
                <m:t xml:space="preserve">R</m:t>
              </m:r>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p>
            <m:e>
              <m:d>
                <m:dPr>
                  <m:begChr m:val="("/>
                  <m:endChr m:val=")"/>
                </m:dPr>
                <m:e>
                  <m:f>
                    <m:num>
                      <m:r>
                        <w:rPr>
                          <w:rFonts w:ascii="Cambria Math" w:hAnsi="Cambria Math"/>
                        </w:rPr>
                        <m:t xml:space="preserve">V</m:t>
                      </m:r>
                    </m:num>
                    <m:den>
                      <m:r>
                        <w:rPr>
                          <w:rFonts w:ascii="Cambria Math" w:hAnsi="Cambria Math"/>
                        </w:rPr>
                        <m:t xml:space="preserve">R</m:t>
                      </m:r>
                    </m:den>
                  </m:f>
                </m:e>
              </m:d>
            </m:e>
            <m:sup>
              <m:r>
                <w:rPr>
                  <w:rFonts w:ascii="Cambria Math" w:hAnsi="Cambria Math"/>
                </w:rPr>
                <m:t xml:space="preserve">2</m:t>
              </m:r>
            </m:sup>
          </m:sSup>
          <m:r>
            <w:rPr>
              <w:rFonts w:ascii="Cambria Math" w:hAnsi="Cambria Math"/>
            </w:rPr>
            <m:t xml:space="preserve">Rt</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t</m:t>
          </m:r>
        </m:oMath>
      </m:oMathPara>
    </w:p>
    <w:p>
      <w:pPr>
        <w:pStyle w:val="Normal"/>
        <w:spacing w:lineRule="auto" w:line="360"/>
        <w:jc w:val="both"/>
        <w:rPr>
          <w:sz w:val="32"/>
          <w:szCs w:val="24"/>
        </w:rPr>
      </w:pPr>
      <w:r>
        <w:rPr>
          <w:sz w:val="32"/>
          <w:szCs w:val="24"/>
        </w:rPr>
        <w:t>The commercial unit of Energy is kilowatt hour</w:t>
      </w:r>
      <w:r>
        <w:rPr/>
      </w:r>
      <m:oMath xmlns:m="http://schemas.openxmlformats.org/officeDocument/2006/math">
        <m:r>
          <w:rPr>
            <w:rFonts w:ascii="Cambria Math" w:hAnsi="Cambria Math"/>
          </w:rPr>
          <m:t xml:space="preserve">kWℎ</m:t>
        </m:r>
      </m:oMath>
      <w:r>
        <w:rPr>
          <w:sz w:val="32"/>
          <w:szCs w:val="24"/>
        </w:rPr>
        <w:t xml:space="preserve"> and it is used by PHCN to calculate the cost of electricity</w:t>
      </w:r>
    </w:p>
    <w:p>
      <w:pPr>
        <w:pStyle w:val="Normal"/>
        <w:spacing w:lineRule="auto" w:line="360"/>
        <w:jc w:val="both"/>
        <w:rPr>
          <w:sz w:val="32"/>
          <w:szCs w:val="24"/>
        </w:rPr>
      </w:pPr>
      <w:r>
        <w:rPr>
          <w:sz w:val="32"/>
          <w:szCs w:val="24"/>
        </w:rPr>
        <w:t>Electrical energy is also the product of electric power and time</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Pt</m:t>
          </m:r>
        </m:oMath>
      </m:oMathPara>
    </w:p>
    <w:p>
      <w:pPr>
        <w:pStyle w:val="Normal"/>
        <w:spacing w:lineRule="auto" w:line="360"/>
        <w:jc w:val="center"/>
        <w:rPr>
          <w:sz w:val="32"/>
          <w:szCs w:val="24"/>
        </w:rPr>
      </w:pPr>
      <w:r>
        <w:rPr/>
      </w:r>
      <m:oMath xmlns:m="http://schemas.openxmlformats.org/officeDocument/2006/math">
        <m:r>
          <w:rPr>
            <w:rFonts w:ascii="Cambria Math" w:hAnsi="Cambria Math"/>
          </w:rPr>
          <m:t xml:space="preserve">Pt</m:t>
        </m:r>
        <m:r>
          <w:rPr>
            <w:rFonts w:ascii="Cambria Math" w:hAnsi="Cambria Math"/>
          </w:rPr>
          <m:t xml:space="preserve">=</m:t>
        </m:r>
        <m:r>
          <w:rPr>
            <w:rFonts w:ascii="Cambria Math" w:hAnsi="Cambria Math"/>
          </w:rPr>
          <m:t xml:space="preserve">VIt</m:t>
        </m:r>
      </m:oMath>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VI</m:t>
        </m:r>
      </m:oMath>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Pt</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Rt</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Pt</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t</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both"/>
        <w:rPr>
          <w:sz w:val="32"/>
          <w:szCs w:val="24"/>
          <w:u w:val="single"/>
        </w:rPr>
      </w:pPr>
      <w:r>
        <w:rPr>
          <w:sz w:val="40"/>
          <w:szCs w:val="24"/>
          <w:u w:val="single"/>
        </w:rPr>
        <w:t>EFFECTS OF CURRENTS</w:t>
      </w:r>
    </w:p>
    <w:p>
      <w:pPr>
        <w:pStyle w:val="Normal"/>
        <w:spacing w:lineRule="auto" w:line="360"/>
        <w:jc w:val="both"/>
        <w:rPr>
          <w:sz w:val="32"/>
          <w:szCs w:val="24"/>
        </w:rPr>
      </w:pPr>
      <w:r>
        <w:rPr>
          <w:sz w:val="32"/>
          <w:szCs w:val="24"/>
        </w:rPr>
        <w:t>Electric current has many effects on substances which include</w:t>
      </w:r>
    </w:p>
    <w:p>
      <w:pPr>
        <w:pStyle w:val="Normal"/>
        <w:spacing w:lineRule="auto" w:line="360"/>
        <w:jc w:val="both"/>
        <w:rPr>
          <w:sz w:val="32"/>
          <w:szCs w:val="24"/>
        </w:rPr>
      </w:pPr>
      <w:r>
        <w:rPr>
          <w:sz w:val="32"/>
          <w:szCs w:val="24"/>
        </w:rPr>
        <w:t>Chemical effects</w:t>
      </w:r>
    </w:p>
    <w:p>
      <w:pPr>
        <w:pStyle w:val="Normal"/>
        <w:spacing w:lineRule="auto" w:line="360"/>
        <w:jc w:val="both"/>
        <w:rPr>
          <w:sz w:val="32"/>
          <w:szCs w:val="24"/>
        </w:rPr>
      </w:pPr>
      <w:r>
        <w:rPr>
          <w:sz w:val="32"/>
          <w:szCs w:val="24"/>
        </w:rPr>
        <w:t>Magnetic effects</w:t>
      </w:r>
    </w:p>
    <w:p>
      <w:pPr>
        <w:pStyle w:val="Normal"/>
        <w:spacing w:lineRule="auto" w:line="360"/>
        <w:jc w:val="both"/>
        <w:rPr>
          <w:sz w:val="32"/>
          <w:szCs w:val="24"/>
        </w:rPr>
      </w:pPr>
      <w:r>
        <w:rPr>
          <w:sz w:val="32"/>
          <w:szCs w:val="24"/>
        </w:rPr>
        <w:t>Sound effects</w:t>
      </w:r>
    </w:p>
    <w:p>
      <w:pPr>
        <w:pStyle w:val="Normal"/>
        <w:spacing w:lineRule="auto" w:line="360"/>
        <w:jc w:val="both"/>
        <w:rPr>
          <w:sz w:val="32"/>
          <w:szCs w:val="24"/>
        </w:rPr>
      </w:pPr>
      <w:r>
        <w:rPr>
          <w:sz w:val="32"/>
          <w:szCs w:val="24"/>
        </w:rPr>
        <w:t>Light effects</w:t>
      </w:r>
    </w:p>
    <w:p>
      <w:pPr>
        <w:pStyle w:val="Normal"/>
        <w:spacing w:lineRule="auto" w:line="360"/>
        <w:jc w:val="both"/>
        <w:rPr>
          <w:sz w:val="32"/>
          <w:szCs w:val="24"/>
        </w:rPr>
      </w:pPr>
      <w:r>
        <w:rPr>
          <w:sz w:val="32"/>
          <w:szCs w:val="24"/>
        </w:rPr>
        <w:t>Mechanical effects</w:t>
      </w:r>
    </w:p>
    <w:p>
      <w:pPr>
        <w:pStyle w:val="Normal"/>
        <w:spacing w:lineRule="auto" w:line="360"/>
        <w:jc w:val="both"/>
        <w:rPr>
          <w:sz w:val="32"/>
          <w:szCs w:val="24"/>
        </w:rPr>
      </w:pPr>
      <w:r>
        <w:rPr>
          <w:sz w:val="32"/>
          <w:szCs w:val="24"/>
        </w:rPr>
        <w:t>Heating effects</w:t>
      </w:r>
    </w:p>
    <w:p>
      <w:pPr>
        <w:pStyle w:val="Normal"/>
        <w:spacing w:lineRule="auto" w:line="360"/>
        <w:jc w:val="both"/>
        <w:rPr>
          <w:sz w:val="32"/>
          <w:szCs w:val="24"/>
        </w:rPr>
      </w:pPr>
      <w:r>
        <w:rPr>
          <w:sz w:val="32"/>
          <w:szCs w:val="24"/>
        </w:rPr>
        <w:t>Etc.</w:t>
      </w:r>
    </w:p>
    <w:p>
      <w:pPr>
        <w:pStyle w:val="Normal"/>
        <w:spacing w:lineRule="auto" w:line="360"/>
        <w:jc w:val="both"/>
        <w:rPr>
          <w:sz w:val="32"/>
          <w:szCs w:val="24"/>
          <w:u w:val="single"/>
        </w:rPr>
      </w:pPr>
      <w:r>
        <w:rPr>
          <w:sz w:val="40"/>
          <w:szCs w:val="24"/>
          <w:u w:val="single"/>
        </w:rPr>
        <w:t>HEATING EFFECT OF CURRENT</w:t>
      </w:r>
    </w:p>
    <w:p>
      <w:pPr>
        <w:pStyle w:val="Normal"/>
        <w:spacing w:lineRule="auto" w:line="360"/>
        <w:jc w:val="both"/>
        <w:rPr>
          <w:sz w:val="32"/>
          <w:szCs w:val="24"/>
        </w:rPr>
      </w:pPr>
      <w:r>
        <w:rPr>
          <w:sz w:val="32"/>
          <w:szCs w:val="24"/>
        </w:rPr>
        <w:t>When energy flows through a material, the resistance of the material makes it easy for energy conversion from electrical energy to heat energy.</w:t>
      </w:r>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Electrical</m:t>
          </m:r>
          <m:r>
            <w:rPr>
              <w:rFonts w:ascii="Cambria Math" w:hAnsi="Cambria Math"/>
            </w:rPr>
            <m:t xml:space="preserve">Energy</m:t>
          </m:r>
          <m:r>
            <w:rPr>
              <w:rFonts w:ascii="Cambria Math" w:hAnsi="Cambria Math"/>
            </w:rPr>
            <m:t xml:space="preserve">=</m:t>
          </m:r>
          <m:r>
            <w:rPr>
              <w:rFonts w:ascii="Cambria Math" w:hAnsi="Cambria Math"/>
            </w:rPr>
            <m:t xml:space="preserve">Heat</m:t>
          </m:r>
          <m:r>
            <w:rPr>
              <w:rFonts w:ascii="Cambria Math" w:hAnsi="Cambria Math"/>
            </w:rPr>
            <m:t xml:space="preserve">energy</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Pt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ml</m:t>
          </m:r>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VIt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ml</m:t>
          </m:r>
        </m:oMath>
      </m:oMathPara>
    </w:p>
    <w:p>
      <w:pPr>
        <w:pStyle w:val="Normal"/>
        <w:spacing w:lineRule="auto" w:line="360"/>
        <w:jc w:val="center"/>
        <w:rPr>
          <w:sz w:val="32"/>
          <w:szCs w:val="24"/>
        </w:rPr>
      </w:pPr>
      <w:r>
        <w:rPr/>
      </w:r>
      <m:oMathPara xmlns:m="http://schemas.openxmlformats.org/officeDocument/2006/math">
        <m:oMathParaPr>
          <m:jc m:val="center"/>
        </m:oMathParaPr>
        <m:oMath>
          <m:sSup>
            <m:e>
              <m:r>
                <w:rPr>
                  <w:rFonts w:ascii="Cambria Math" w:hAnsi="Cambria Math"/>
                </w:rPr>
                <m:t xml:space="preserve">I</m:t>
              </m:r>
            </m:e>
            <m:sup>
              <m:r>
                <w:rPr>
                  <w:rFonts w:ascii="Cambria Math" w:hAnsi="Cambria Math"/>
                </w:rPr>
                <m:t xml:space="preserve">2</m:t>
              </m:r>
            </m:sup>
          </m:sSup>
          <m:r>
            <w:rPr>
              <w:rFonts w:ascii="Cambria Math" w:hAnsi="Cambria Math"/>
            </w:rPr>
            <m:t xml:space="preserve">Rt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ml</m:t>
          </m:r>
        </m:oMath>
      </m:oMathPara>
    </w:p>
    <w:p>
      <w:pPr>
        <w:pStyle w:val="Normal"/>
        <w:spacing w:lineRule="auto" w:line="360"/>
        <w:jc w:val="center"/>
        <w:rPr>
          <w:sz w:val="32"/>
          <w:szCs w:val="24"/>
        </w:rPr>
      </w:pPr>
      <w:r>
        <w:rPr/>
      </w:r>
      <m:oMathPara xmlns:m="http://schemas.openxmlformats.org/officeDocument/2006/math">
        <m:oMathParaPr>
          <m:jc m:val="center"/>
        </m:oMathParaPr>
        <m:oMath>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ml</m:t>
          </m:r>
        </m:oMath>
      </m:oMathPara>
    </w:p>
    <w:p>
      <w:pPr>
        <w:pStyle w:val="Normal"/>
        <w:spacing w:lineRule="auto" w:line="360"/>
        <w:jc w:val="both"/>
        <w:rPr>
          <w:sz w:val="24"/>
          <w:szCs w:val="24"/>
          <w:u w:val="single"/>
        </w:rPr>
      </w:pPr>
      <w:r>
        <w:rPr>
          <w:sz w:val="40"/>
          <w:szCs w:val="24"/>
          <w:u w:val="single"/>
        </w:rPr>
        <w:t>ELECTRICAL ENERGY AND POWER TRANSMISSION</w:t>
      </w:r>
    </w:p>
    <w:p>
      <w:pPr>
        <w:pStyle w:val="Normal"/>
        <w:spacing w:lineRule="auto" w:line="360"/>
        <w:jc w:val="both"/>
        <w:rPr>
          <w:sz w:val="32"/>
          <w:szCs w:val="24"/>
        </w:rPr>
      </w:pPr>
      <w:r>
        <w:rPr>
          <w:sz w:val="32"/>
          <w:szCs w:val="24"/>
        </w:rPr>
        <w:t>In the transmission of power, efforts must be made to ensure that power loss is minimized in the transmission. This can be achieved by two major ways</w:t>
      </w:r>
    </w:p>
    <w:p>
      <w:pPr>
        <w:pStyle w:val="Normal"/>
        <w:spacing w:lineRule="auto" w:line="360"/>
        <w:jc w:val="both"/>
        <w:rPr>
          <w:sz w:val="32"/>
          <w:szCs w:val="24"/>
        </w:rPr>
      </w:pPr>
      <w:r>
        <w:rPr>
          <w:sz w:val="32"/>
          <w:szCs w:val="24"/>
        </w:rPr>
        <w:t>High tension Transmission: This is transmitting power at high voltage and low current.</w:t>
      </w:r>
    </w:p>
    <w:p>
      <w:pPr>
        <w:pStyle w:val="Normal"/>
        <w:spacing w:lineRule="auto" w:line="360"/>
        <w:jc w:val="both"/>
        <w:rPr>
          <w:sz w:val="32"/>
          <w:szCs w:val="24"/>
        </w:rPr>
      </w:pPr>
      <w:r>
        <w:rPr>
          <w:sz w:val="32"/>
          <w:szCs w:val="24"/>
        </w:rPr>
        <w:t>Using transmitting cables of low resistances</w:t>
      </w:r>
    </w:p>
    <w:p>
      <w:pPr>
        <w:pStyle w:val="Normal"/>
        <w:spacing w:lineRule="auto" w:line="360"/>
        <w:jc w:val="both"/>
        <w:rPr>
          <w:sz w:val="32"/>
          <w:szCs w:val="24"/>
        </w:rPr>
      </w:pPr>
      <w:r>
        <w:rPr>
          <w:sz w:val="32"/>
          <w:szCs w:val="24"/>
        </w:rPr>
        <w:t>Generally, power loss in transmission is expressed as</w:t>
      </w:r>
    </w:p>
    <w:p>
      <w:pPr>
        <w:pStyle w:val="Normal"/>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l</m:t>
              </m:r>
            </m:sub>
          </m:sSub>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m:t>
          </m:r>
        </m:oMath>
      </m:oMathPara>
    </w:p>
    <w:p>
      <w:pPr>
        <w:pStyle w:val="Normal"/>
        <w:spacing w:lineRule="auto" w:line="360"/>
        <w:jc w:val="both"/>
        <w:rPr>
          <w:sz w:val="32"/>
          <w:szCs w:val="24"/>
          <w:u w:val="single"/>
        </w:rPr>
      </w:pPr>
      <w:r>
        <w:rPr>
          <w:sz w:val="40"/>
          <w:szCs w:val="24"/>
          <w:u w:val="single"/>
        </w:rPr>
        <w:t>ELECTRIC FUSE</w:t>
      </w:r>
    </w:p>
    <w:p>
      <w:pPr>
        <w:pStyle w:val="Normal"/>
        <w:spacing w:lineRule="auto" w:line="360"/>
        <w:jc w:val="both"/>
        <w:rPr>
          <w:sz w:val="32"/>
          <w:szCs w:val="24"/>
        </w:rPr>
      </w:pPr>
      <w:r>
        <w:rPr>
          <w:sz w:val="32"/>
          <w:szCs w:val="24"/>
        </w:rPr>
        <w:t>A fuse is defined as a safety device with a low melting point (i.e. it can easily melt). It prevents excess current from flowing into houses and appliances. A fuse will limit the amount of current flowing in a circuit hence preventing electrical damage. In most houses, the fuses used are 13A fuses. If the current entering the house is more than 13A, the fuse will blow.</w:t>
      </w:r>
    </w:p>
    <w:p>
      <w:pPr>
        <w:pStyle w:val="Normal"/>
        <w:spacing w:lineRule="auto" w:line="360"/>
        <w:jc w:val="both"/>
        <w:rPr>
          <w:sz w:val="32"/>
          <w:szCs w:val="24"/>
        </w:rPr>
      </w:pPr>
      <w:r>
        <w:rPr>
          <w:sz w:val="32"/>
          <w:szCs w:val="24"/>
        </w:rPr>
        <w:t>A fuse must be connected to the life terminal (or live wire) which is painted brown or red.</w:t>
      </w:r>
    </w:p>
    <w:p>
      <w:pPr>
        <w:pStyle w:val="Normal"/>
        <w:spacing w:lineRule="auto" w:line="360"/>
        <w:jc w:val="both"/>
        <w:rPr>
          <w:sz w:val="32"/>
          <w:szCs w:val="24"/>
        </w:rPr>
      </w:pPr>
      <w:r>
        <w:rPr>
          <w:sz w:val="32"/>
          <w:szCs w:val="24"/>
        </w:rPr>
        <w:t>It should be noted that the neutral wire is painted blue or black</w:t>
      </w:r>
    </w:p>
    <w:p>
      <w:pPr>
        <w:pStyle w:val="Normal"/>
        <w:spacing w:lineRule="auto" w:line="360"/>
        <w:jc w:val="both"/>
        <w:rPr>
          <w:sz w:val="32"/>
          <w:szCs w:val="24"/>
        </w:rPr>
      </w:pPr>
      <w:r>
        <w:rPr>
          <w:sz w:val="32"/>
          <w:szCs w:val="24"/>
        </w:rPr>
        <w:t>The Earth wire is painted yellow or green or both.</w:t>
      </w:r>
    </w:p>
    <w:p>
      <w:pPr>
        <w:pStyle w:val="Normal"/>
        <w:spacing w:lineRule="auto" w:line="360"/>
        <w:jc w:val="both"/>
        <w:rPr>
          <w:sz w:val="32"/>
          <w:szCs w:val="24"/>
        </w:rPr>
      </w:pPr>
      <w:r>
        <w:rPr>
          <w:sz w:val="32"/>
          <w:szCs w:val="24"/>
        </w:rPr>
        <w:t>The current rating (or fuse rating) of a fuse can be described as the ratio of the power to the voltage</w:t>
      </w:r>
    </w:p>
    <w:p>
      <w:pPr>
        <w:pStyle w:val="Normal"/>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f</m:t>
              </m:r>
            </m:sub>
          </m:sSub>
          <m:r>
            <w:rPr>
              <w:rFonts w:ascii="Cambria Math" w:hAnsi="Cambria Math"/>
            </w:rPr>
            <m:t xml:space="preserve">=</m:t>
          </m:r>
          <m:f>
            <m:num>
              <m:r>
                <w:rPr>
                  <w:rFonts w:ascii="Cambria Math" w:hAnsi="Cambria Math"/>
                </w:rPr>
                <m:t xml:space="preserve">P</m:t>
              </m:r>
            </m:num>
            <m:den>
              <m:r>
                <w:rPr>
                  <w:rFonts w:ascii="Cambria Math" w:hAnsi="Cambria Math"/>
                </w:rPr>
                <m:t xml:space="preserve">V</m:t>
              </m:r>
            </m:den>
          </m:f>
        </m:oMath>
      </m:oMathPara>
    </w:p>
    <w:p>
      <w:pPr>
        <w:pStyle w:val="Normal"/>
        <w:spacing w:lineRule="auto" w:line="360"/>
        <w:jc w:val="both"/>
        <w:rPr>
          <w:sz w:val="32"/>
          <w:szCs w:val="24"/>
        </w:rPr>
      </w:pPr>
      <w:r>
        <w:rPr>
          <w:sz w:val="32"/>
          <w:szCs w:val="24"/>
        </w:rPr>
        <w:t>All houses should be provided with fuses to prevent electrical damage.</w:t>
      </w:r>
    </w:p>
    <w:p>
      <w:pPr>
        <w:pStyle w:val="Normal"/>
        <w:spacing w:lineRule="auto" w:line="360"/>
        <w:jc w:val="both"/>
        <w:rPr>
          <w:sz w:val="32"/>
          <w:szCs w:val="24"/>
        </w:rPr>
      </w:pPr>
      <w:r>
        <w:rPr>
          <w:sz w:val="32"/>
          <w:szCs w:val="24"/>
        </w:rPr>
        <w:t>Earthling is also needed in houses in order to prevent (or reduce) electric shock.</w:t>
      </w:r>
    </w:p>
    <w:p>
      <w:pPr>
        <w:pStyle w:val="Normal"/>
        <w:spacing w:lineRule="auto" w:line="360"/>
        <w:jc w:val="both"/>
        <w:rPr>
          <w:sz w:val="32"/>
          <w:szCs w:val="24"/>
        </w:rPr>
      </w:pPr>
      <w:r>
        <w:rPr>
          <w:sz w:val="32"/>
          <w:szCs w:val="24"/>
        </w:rPr>
        <w:t>Home appliances are connected in parallel in order to prevent overheating of the wires and to reduce energy loss (or wastage). In parallel connection, the malfunctioning of one appliance does not affect the other.</w:t>
      </w:r>
    </w:p>
    <w:p>
      <w:pPr>
        <w:pStyle w:val="Normal"/>
        <w:spacing w:lineRule="auto" w:line="360"/>
        <w:jc w:val="both"/>
        <w:rPr>
          <w:sz w:val="40"/>
          <w:szCs w:val="24"/>
          <w:u w:val="single"/>
        </w:rPr>
      </w:pPr>
      <w:r>
        <w:rPr>
          <w:sz w:val="40"/>
          <w:szCs w:val="24"/>
          <w:u w:val="single"/>
        </w:rPr>
        <w:t>WIRES</w:t>
      </w:r>
    </w:p>
    <w:p>
      <w:pPr>
        <w:pStyle w:val="Normal"/>
        <w:spacing w:lineRule="auto" w:line="360"/>
        <w:jc w:val="both"/>
        <w:rPr>
          <w:sz w:val="32"/>
          <w:szCs w:val="24"/>
        </w:rPr>
      </w:pPr>
      <w:r>
        <w:rPr>
          <w:sz w:val="32"/>
          <w:szCs w:val="24"/>
        </w:rPr>
        <w:t>In current transmission, the wires used are</w:t>
      </w:r>
    </w:p>
    <w:p>
      <w:pPr>
        <w:pStyle w:val="Normal"/>
        <w:spacing w:lineRule="auto" w:line="360"/>
        <w:jc w:val="both"/>
        <w:rPr>
          <w:sz w:val="32"/>
          <w:szCs w:val="24"/>
        </w:rPr>
      </w:pPr>
      <w:r>
        <w:rPr>
          <w:sz w:val="32"/>
          <w:szCs w:val="24"/>
        </w:rPr>
        <w:t>The live wire: This is painted brown or red and current comes into a socket or source through this wire</w:t>
      </w:r>
    </w:p>
    <w:p>
      <w:pPr>
        <w:pStyle w:val="Normal"/>
        <w:spacing w:lineRule="auto" w:line="360"/>
        <w:jc w:val="both"/>
        <w:rPr>
          <w:sz w:val="32"/>
          <w:szCs w:val="24"/>
        </w:rPr>
      </w:pPr>
      <w:r>
        <w:rPr>
          <w:sz w:val="32"/>
          <w:szCs w:val="24"/>
        </w:rPr>
        <w:t>The neutral wire: This is painted blue or black and current goes out of the source or socket</w:t>
      </w:r>
    </w:p>
    <w:p>
      <w:pPr>
        <w:pStyle w:val="Normal"/>
        <w:spacing w:lineRule="auto" w:line="360"/>
        <w:jc w:val="both"/>
        <w:rPr>
          <w:sz w:val="32"/>
          <w:szCs w:val="24"/>
        </w:rPr>
      </w:pPr>
      <w:r>
        <w:rPr>
          <w:sz w:val="32"/>
          <w:szCs w:val="24"/>
        </w:rPr>
        <w:t>The Earth wire: This is painted yellow or green or both.</w:t>
      </w:r>
    </w:p>
    <w:p>
      <w:pPr>
        <w:pStyle w:val="Normal"/>
        <w:spacing w:lineRule="auto" w:line="360"/>
        <w:jc w:val="both"/>
        <w:rPr>
          <w:rFonts w:eastAsia="宋体" w:eastAsiaTheme="minorEastAsia"/>
          <w:sz w:val="32"/>
          <w:szCs w:val="24"/>
          <w:u w:val="single"/>
        </w:rPr>
      </w:pPr>
      <w:r>
        <w:rPr>
          <w:rFonts w:eastAsia="宋体" w:eastAsiaTheme="minorEastAsia"/>
          <w:sz w:val="48"/>
          <w:szCs w:val="24"/>
          <w:u w:val="single"/>
        </w:rPr>
        <w:t>MAGNETS AND MAGNETIC FIELDS</w:t>
      </w:r>
    </w:p>
    <w:p>
      <w:pPr>
        <w:pStyle w:val="Normal"/>
        <w:spacing w:lineRule="auto" w:line="360"/>
        <w:jc w:val="both"/>
        <w:rPr>
          <w:rFonts w:eastAsia="宋体" w:eastAsiaTheme="minorEastAsia"/>
          <w:sz w:val="32"/>
          <w:szCs w:val="24"/>
        </w:rPr>
      </w:pPr>
      <w:r>
        <w:rPr>
          <w:rFonts w:eastAsia="宋体" w:eastAsiaTheme="minorEastAsia"/>
          <w:sz w:val="32"/>
          <w:szCs w:val="24"/>
        </w:rPr>
        <w:t>A magnet is defined as any substance that can attract iron, nickel, cobalt steel and other metals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TYPES OF MAGNETS</w:t>
      </w:r>
    </w:p>
    <w:p>
      <w:pPr>
        <w:pStyle w:val="Normal"/>
        <w:spacing w:lineRule="auto" w:line="360"/>
        <w:jc w:val="both"/>
        <w:rPr>
          <w:rFonts w:eastAsia="宋体" w:eastAsiaTheme="minorEastAsia"/>
          <w:sz w:val="32"/>
          <w:szCs w:val="24"/>
        </w:rPr>
      </w:pPr>
      <w:r>
        <w:rPr>
          <w:rFonts w:eastAsia="宋体" w:eastAsiaTheme="minorEastAsia"/>
          <w:sz w:val="32"/>
          <w:szCs w:val="24"/>
        </w:rPr>
        <w:t>Natural Magnets: These are magnets made of the ores of iron (magnetite). They are found as huge deposits in the earth’s crust.</w:t>
      </w:r>
    </w:p>
    <w:p>
      <w:pPr>
        <w:pStyle w:val="Normal"/>
        <w:spacing w:lineRule="auto" w:line="360"/>
        <w:jc w:val="both"/>
        <w:rPr>
          <w:rFonts w:eastAsia="宋体" w:eastAsiaTheme="minorEastAsia"/>
          <w:sz w:val="32"/>
          <w:szCs w:val="24"/>
        </w:rPr>
      </w:pPr>
      <w:r>
        <w:rPr>
          <w:rFonts w:eastAsia="宋体" w:eastAsiaTheme="minorEastAsia"/>
          <w:sz w:val="32"/>
          <w:szCs w:val="24"/>
        </w:rPr>
        <w:t>Artificial Magnets: These are the magnet made in the laboratory or industry. They are mainly made from iron or steel.</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METHODS OF MAKING MAGNETS</w:t>
      </w:r>
    </w:p>
    <w:p>
      <w:pPr>
        <w:pStyle w:val="ListParagraph"/>
        <w:numPr>
          <w:ilvl w:val="0"/>
          <w:numId w:val="88"/>
        </w:numPr>
        <w:spacing w:lineRule="auto" w:line="360"/>
        <w:jc w:val="both"/>
        <w:rPr>
          <w:rFonts w:eastAsia="宋体" w:eastAsiaTheme="minorEastAsia"/>
          <w:sz w:val="32"/>
          <w:szCs w:val="24"/>
        </w:rPr>
      </w:pPr>
      <w:r>
        <w:rPr>
          <w:rFonts w:eastAsia="宋体" w:eastAsiaTheme="minorEastAsia"/>
          <w:sz w:val="32"/>
          <w:szCs w:val="24"/>
        </w:rPr>
        <w:t>Electrical Method: This is also called the solenoid method. In this method, a soft iron bar is placed in a wound coil (solenoid). A direct current is made to flow through it. The polarity of the magnet formed depends on the direction of flow of current. IF the current is flowing clockwise through one end, that end will be the south-pole but if anti-clockwise that end will be the north-pole.</w:t>
      </w:r>
    </w:p>
    <w:p>
      <w:pPr>
        <w:pStyle w:val="ListParagraph"/>
        <w:numPr>
          <w:ilvl w:val="0"/>
          <w:numId w:val="88"/>
        </w:numPr>
        <w:spacing w:lineRule="auto" w:line="360"/>
        <w:jc w:val="both"/>
        <w:rPr>
          <w:rFonts w:eastAsia="宋体" w:eastAsiaTheme="minorEastAsia"/>
          <w:sz w:val="32"/>
          <w:szCs w:val="24"/>
        </w:rPr>
      </w:pPr>
      <w:r>
        <w:rPr>
          <w:rFonts w:eastAsia="宋体" w:eastAsiaTheme="minorEastAsia"/>
          <w:sz w:val="32"/>
          <w:szCs w:val="24"/>
        </w:rPr>
        <w:t>Single touch method: In this method, the pole of a magnet is used for striking (the end of) a soft iron bar in a repeated manner. The end of the bar that is touched last will have opposite polarity to that of the end of the pole striking it.</w:t>
      </w:r>
    </w:p>
    <w:p>
      <w:pPr>
        <w:pStyle w:val="ListParagraph"/>
        <w:numPr>
          <w:ilvl w:val="0"/>
          <w:numId w:val="88"/>
        </w:numPr>
        <w:spacing w:lineRule="auto" w:line="360"/>
        <w:jc w:val="both"/>
        <w:rPr>
          <w:rFonts w:eastAsia="宋体" w:eastAsiaTheme="minorEastAsia"/>
          <w:sz w:val="32"/>
          <w:szCs w:val="24"/>
        </w:rPr>
      </w:pPr>
      <w:r>
        <w:rPr>
          <w:rFonts w:eastAsia="宋体" w:eastAsiaTheme="minorEastAsia"/>
          <w:sz w:val="32"/>
          <w:szCs w:val="24"/>
        </w:rPr>
        <w:t>Double touch method: This is similar to the single touch method. However, in this case, two opposite poles of two different magnets strike the opposite ends of a soft iron bar. As explained in the single touch, the ends will have opposite polarities to the polarities striking them.</w:t>
      </w:r>
    </w:p>
    <w:p>
      <w:pPr>
        <w:pStyle w:val="ListParagraph"/>
        <w:numPr>
          <w:ilvl w:val="0"/>
          <w:numId w:val="88"/>
        </w:numPr>
        <w:spacing w:lineRule="auto" w:line="360"/>
        <w:jc w:val="both"/>
        <w:rPr>
          <w:rFonts w:eastAsia="宋体" w:eastAsiaTheme="minorEastAsia"/>
          <w:sz w:val="32"/>
          <w:szCs w:val="24"/>
        </w:rPr>
      </w:pPr>
      <w:r>
        <w:rPr>
          <w:rFonts w:eastAsia="宋体" w:eastAsiaTheme="minorEastAsia"/>
          <w:sz w:val="32"/>
          <w:szCs w:val="24"/>
        </w:rPr>
        <w:t>Hammering in the earth’s magnetic field: When a soft iron bar is placed in the direction of the earth’s magnetic field and hammered repeatedly, a weak magnet will be formed</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DEMAGNETIZATION</w:t>
      </w:r>
    </w:p>
    <w:p>
      <w:pPr>
        <w:pStyle w:val="Normal"/>
        <w:spacing w:lineRule="auto" w:line="360"/>
        <w:jc w:val="both"/>
        <w:rPr>
          <w:rFonts w:eastAsia="宋体" w:eastAsiaTheme="minorEastAsia"/>
          <w:sz w:val="32"/>
          <w:szCs w:val="24"/>
        </w:rPr>
      </w:pPr>
      <w:r>
        <w:rPr>
          <w:rFonts w:eastAsia="宋体" w:eastAsiaTheme="minorEastAsia"/>
          <w:sz w:val="32"/>
          <w:szCs w:val="24"/>
        </w:rPr>
        <w:t>This is defined as the process through which magnets lose their magnetic properties. Ways of demagnetization include</w:t>
      </w:r>
    </w:p>
    <w:p>
      <w:pPr>
        <w:pStyle w:val="ListParagraph"/>
        <w:numPr>
          <w:ilvl w:val="0"/>
          <w:numId w:val="89"/>
        </w:numPr>
        <w:spacing w:lineRule="auto" w:line="360"/>
        <w:jc w:val="both"/>
        <w:rPr>
          <w:rFonts w:eastAsia="宋体" w:eastAsiaTheme="minorEastAsia"/>
          <w:sz w:val="32"/>
          <w:szCs w:val="24"/>
        </w:rPr>
      </w:pPr>
      <w:r>
        <w:rPr>
          <w:rFonts w:eastAsia="宋体" w:eastAsiaTheme="minorEastAsia"/>
          <w:sz w:val="32"/>
          <w:szCs w:val="24"/>
        </w:rPr>
        <w:t>Solenoid Method: In this method, an iron bar is placed in a wound coil and an alternating current is passed through it. After this, the magnet is withdrawn it in east-west direction to finally make it lose its magnetic properties.</w:t>
      </w:r>
    </w:p>
    <w:p>
      <w:pPr>
        <w:pStyle w:val="ListParagraph"/>
        <w:numPr>
          <w:ilvl w:val="0"/>
          <w:numId w:val="89"/>
        </w:numPr>
        <w:spacing w:lineRule="auto" w:line="360"/>
        <w:jc w:val="both"/>
        <w:rPr>
          <w:rFonts w:eastAsia="宋体" w:eastAsiaTheme="minorEastAsia"/>
          <w:sz w:val="32"/>
          <w:szCs w:val="24"/>
        </w:rPr>
      </w:pPr>
      <w:r>
        <w:rPr>
          <w:rFonts w:eastAsia="宋体" w:eastAsiaTheme="minorEastAsia"/>
          <w:sz w:val="32"/>
          <w:szCs w:val="24"/>
        </w:rPr>
        <w:t>Heating: The magnetic properties of a magnetic can be lost by heating the magnetic to red hot</w:t>
      </w:r>
    </w:p>
    <w:p>
      <w:pPr>
        <w:pStyle w:val="ListParagraph"/>
        <w:numPr>
          <w:ilvl w:val="0"/>
          <w:numId w:val="89"/>
        </w:numPr>
        <w:spacing w:lineRule="auto" w:line="360"/>
        <w:jc w:val="both"/>
        <w:rPr>
          <w:rFonts w:eastAsia="宋体" w:eastAsiaTheme="minorEastAsia"/>
          <w:sz w:val="32"/>
          <w:szCs w:val="24"/>
        </w:rPr>
      </w:pPr>
      <w:r>
        <w:rPr>
          <w:rFonts w:eastAsia="宋体" w:eastAsiaTheme="minorEastAsia"/>
          <w:sz w:val="32"/>
          <w:szCs w:val="24"/>
        </w:rPr>
        <w:t>Hammering: The magnetic properties of a magnet can be lost can be lost by heating the magnet in the east-west direction.</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PROPERTIES OF MAGNETS</w:t>
      </w:r>
    </w:p>
    <w:p>
      <w:pPr>
        <w:pStyle w:val="ListParagraph"/>
        <w:numPr>
          <w:ilvl w:val="0"/>
          <w:numId w:val="90"/>
        </w:numPr>
        <w:spacing w:lineRule="auto" w:line="360"/>
        <w:jc w:val="both"/>
        <w:rPr>
          <w:rFonts w:eastAsia="宋体" w:eastAsiaTheme="minorEastAsia"/>
          <w:sz w:val="32"/>
          <w:szCs w:val="24"/>
        </w:rPr>
      </w:pPr>
      <w:r>
        <w:rPr>
          <w:rFonts w:eastAsia="宋体" w:eastAsiaTheme="minorEastAsia"/>
          <w:sz w:val="32"/>
          <w:szCs w:val="24"/>
        </w:rPr>
        <w:t>Suspension: When a bar magnet is suspended it will lie in a north-south direction. The end pointing upward is the north-pole while the end pointing downward is the south-pole.</w:t>
      </w:r>
    </w:p>
    <w:p>
      <w:pPr>
        <w:pStyle w:val="ListParagraph"/>
        <w:numPr>
          <w:ilvl w:val="0"/>
          <w:numId w:val="90"/>
        </w:numPr>
        <w:spacing w:lineRule="auto" w:line="360"/>
        <w:jc w:val="both"/>
        <w:rPr>
          <w:rFonts w:eastAsia="宋体" w:eastAsiaTheme="minorEastAsia"/>
          <w:sz w:val="32"/>
          <w:szCs w:val="24"/>
        </w:rPr>
      </w:pPr>
      <w:r>
        <w:rPr>
          <w:rFonts w:eastAsia="宋体" w:eastAsiaTheme="minorEastAsia"/>
          <w:sz w:val="32"/>
          <w:szCs w:val="24"/>
        </w:rPr>
        <w:t>Dipole Concept: When a magnet is broken into two, new opposite poles would be formed at the point would be formed at the point of breakage preventing the isolation of a single pole.</w:t>
      </w:r>
    </w:p>
    <w:p>
      <w:pPr>
        <w:pStyle w:val="ListParagraph"/>
        <w:spacing w:lineRule="auto" w:line="360"/>
        <w:jc w:val="both"/>
        <w:rPr>
          <w:rFonts w:eastAsia="宋体" w:eastAsiaTheme="minorEastAsia"/>
          <w:sz w:val="32"/>
          <w:szCs w:val="24"/>
        </w:rPr>
      </w:pPr>
      <w:r>
        <w:rPr>
          <w:rFonts w:eastAsia="宋体" w:eastAsiaTheme="minorEastAsia"/>
          <w:sz w:val="32"/>
          <w:szCs w:val="24"/>
        </w:rPr>
        <w:t>From this, we know that no magnet has just one pole. A magnet must have two poles (A north-pole and a south-pole).</w:t>
      </w:r>
    </w:p>
    <w:p>
      <w:pPr>
        <w:pStyle w:val="ListParagraph"/>
        <w:spacing w:lineRule="auto" w:line="360"/>
        <w:jc w:val="both"/>
        <w:rPr>
          <w:rFonts w:eastAsia="宋体" w:eastAsiaTheme="minorEastAsia"/>
          <w:sz w:val="32"/>
          <w:szCs w:val="24"/>
        </w:rPr>
      </w:pPr>
      <w:r>
        <w:rPr>
          <w:rFonts w:eastAsia="宋体" w:eastAsiaTheme="minorEastAsia"/>
          <w:sz w:val="32"/>
          <w:szCs w:val="24"/>
        </w:rPr>
        <w:t>It should be noted that even though opposite poles are formed at the point of breakage, those poles never attract (even if unlike poles attract).</w:t>
      </w:r>
    </w:p>
    <w:p>
      <w:pPr>
        <w:pStyle w:val="ListParagraph"/>
        <w:numPr>
          <w:ilvl w:val="0"/>
          <w:numId w:val="90"/>
        </w:numPr>
        <w:spacing w:lineRule="auto" w:line="360"/>
        <w:jc w:val="both"/>
        <w:rPr>
          <w:rFonts w:eastAsia="宋体" w:eastAsiaTheme="minorEastAsia"/>
          <w:sz w:val="32"/>
          <w:szCs w:val="24"/>
        </w:rPr>
      </w:pPr>
      <w:r>
        <w:rPr>
          <w:rFonts w:eastAsia="宋体" w:eastAsiaTheme="minorEastAsia"/>
          <w:sz w:val="32"/>
          <w:szCs w:val="24"/>
        </w:rPr>
        <w:t>Polarity concept: This concept shows that the strength of a magnet is at the poles of the magnet. When some iron filings or powders are sprinkled on a bar magnet, most of them will cling to the ends (or poles) of the magnet. This implies that the strength of a magnet lies at the poles of the magnet.</w:t>
      </w:r>
    </w:p>
    <w:p>
      <w:pPr>
        <w:pStyle w:val="ListParagraph"/>
        <w:spacing w:lineRule="auto" w:line="360"/>
        <w:jc w:val="both"/>
        <w:rPr>
          <w:rFonts w:eastAsia="宋体" w:eastAsiaTheme="minorEastAsia"/>
          <w:sz w:val="32"/>
          <w:szCs w:val="24"/>
        </w:rPr>
      </w:pPr>
      <w:r>
        <w:rPr>
          <w:rFonts w:eastAsia="宋体" w:eastAsiaTheme="minorEastAsia"/>
          <w:sz w:val="32"/>
          <w:szCs w:val="24"/>
        </w:rPr>
        <w:t>The pole of a magnet can therefore be defined as the region where magnetic field intensity is maximum.</w:t>
      </w:r>
    </w:p>
    <w:p>
      <w:pPr>
        <w:pStyle w:val="ListParagraph"/>
        <w:numPr>
          <w:ilvl w:val="0"/>
          <w:numId w:val="90"/>
        </w:numPr>
        <w:spacing w:lineRule="auto" w:line="360"/>
        <w:jc w:val="both"/>
        <w:rPr>
          <w:rFonts w:eastAsia="宋体" w:eastAsiaTheme="minorEastAsia"/>
          <w:sz w:val="32"/>
          <w:szCs w:val="24"/>
        </w:rPr>
      </w:pPr>
      <w:r>
        <w:rPr>
          <w:rFonts w:eastAsia="宋体" w:eastAsiaTheme="minorEastAsia"/>
          <w:sz w:val="32"/>
          <w:szCs w:val="24"/>
        </w:rPr>
        <w:t>Induced magnetism: When a pin is placed below a magnet, it becomes attached. The pin can further attract other pins giving rise to a magnetic chain. The length of the chain depends on the strength of the magnet. The stronger the magnet, the longer the length of the chain can be.</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COMPARING THE MAGNETIC PROPERTIES OF IRON AND STEEL</w:t>
      </w:r>
    </w:p>
    <w:p>
      <w:pPr>
        <w:pStyle w:val="ListParagraph"/>
        <w:numPr>
          <w:ilvl w:val="0"/>
          <w:numId w:val="91"/>
        </w:numPr>
        <w:spacing w:lineRule="auto" w:line="360"/>
        <w:jc w:val="both"/>
        <w:rPr>
          <w:rFonts w:eastAsia="宋体" w:eastAsiaTheme="minorEastAsia"/>
          <w:sz w:val="32"/>
          <w:szCs w:val="24"/>
        </w:rPr>
      </w:pPr>
      <w:r>
        <w:rPr>
          <w:rFonts w:eastAsia="宋体" w:eastAsiaTheme="minorEastAsia"/>
          <w:sz w:val="32"/>
          <w:szCs w:val="24"/>
        </w:rPr>
        <w:t>Iron can easily be magnetized while it takes steel a longer time</w:t>
      </w:r>
    </w:p>
    <w:p>
      <w:pPr>
        <w:pStyle w:val="ListParagraph"/>
        <w:numPr>
          <w:ilvl w:val="0"/>
          <w:numId w:val="91"/>
        </w:numPr>
        <w:spacing w:lineRule="auto" w:line="360"/>
        <w:jc w:val="both"/>
        <w:rPr>
          <w:rFonts w:eastAsia="宋体" w:eastAsiaTheme="minorEastAsia"/>
          <w:sz w:val="32"/>
          <w:szCs w:val="24"/>
        </w:rPr>
      </w:pPr>
      <w:r>
        <w:rPr>
          <w:rFonts w:eastAsia="宋体" w:eastAsiaTheme="minorEastAsia"/>
          <w:sz w:val="32"/>
          <w:szCs w:val="24"/>
        </w:rPr>
        <w:t>Magnets made of iron can easily lose their magnetic properties while those made of steel can retain their properties over a longer period of time</w:t>
      </w:r>
    </w:p>
    <w:p>
      <w:pPr>
        <w:pStyle w:val="ListParagraph"/>
        <w:numPr>
          <w:ilvl w:val="0"/>
          <w:numId w:val="91"/>
        </w:numPr>
        <w:spacing w:lineRule="auto" w:line="360"/>
        <w:jc w:val="both"/>
        <w:rPr>
          <w:rFonts w:eastAsia="宋体" w:eastAsiaTheme="minorEastAsia"/>
          <w:sz w:val="32"/>
          <w:szCs w:val="24"/>
        </w:rPr>
      </w:pPr>
      <w:r>
        <w:rPr>
          <w:rFonts w:eastAsia="宋体" w:eastAsiaTheme="minorEastAsia"/>
          <w:sz w:val="32"/>
          <w:szCs w:val="24"/>
        </w:rPr>
        <w:t>Magnets made of iron are stronger than those made of steel</w:t>
      </w:r>
    </w:p>
    <w:p>
      <w:pPr>
        <w:pStyle w:val="ListParagraph"/>
        <w:numPr>
          <w:ilvl w:val="0"/>
          <w:numId w:val="91"/>
        </w:numPr>
        <w:spacing w:lineRule="auto" w:line="360"/>
        <w:jc w:val="both"/>
        <w:rPr>
          <w:rFonts w:eastAsia="宋体" w:eastAsiaTheme="minorEastAsia"/>
          <w:sz w:val="32"/>
          <w:szCs w:val="24"/>
        </w:rPr>
      </w:pPr>
      <w:r>
        <w:rPr>
          <w:rFonts w:eastAsia="宋体" w:eastAsiaTheme="minorEastAsia"/>
          <w:sz w:val="32"/>
          <w:szCs w:val="24"/>
        </w:rPr>
        <w:t>Iron is used to make temporary magnet while steel is used to make permanent magnets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TYPES OF MAGNETIC MATERIALS</w:t>
      </w:r>
    </w:p>
    <w:p>
      <w:pPr>
        <w:pStyle w:val="ListParagraph"/>
        <w:numPr>
          <w:ilvl w:val="0"/>
          <w:numId w:val="92"/>
        </w:numPr>
        <w:spacing w:lineRule="auto" w:line="360"/>
        <w:jc w:val="both"/>
        <w:rPr>
          <w:rFonts w:eastAsia="宋体" w:eastAsiaTheme="minorEastAsia"/>
          <w:sz w:val="32"/>
          <w:szCs w:val="24"/>
        </w:rPr>
      </w:pPr>
      <w:r>
        <w:rPr>
          <w:rFonts w:eastAsia="宋体" w:eastAsiaTheme="minorEastAsia"/>
          <w:sz w:val="32"/>
          <w:szCs w:val="24"/>
        </w:rPr>
        <w:t xml:space="preserve">Ferromagnetic materials: These are materials that will increase greatly the magnetic strength of the region where they are subjected. Their relative permeability </w:t>
      </w:r>
      <w:r>
        <w:rPr/>
      </w:r>
      <m:oMath xmlns:m="http://schemas.openxmlformats.org/officeDocument/2006/math">
        <m:sSub>
          <m:e>
            <m:r>
              <w:rPr>
                <w:rFonts w:ascii="Cambria Math" w:hAnsi="Cambria Math"/>
              </w:rPr>
              <m:t xml:space="preserve">μ</m:t>
            </m:r>
          </m:e>
          <m:sub>
            <m:r>
              <w:rPr>
                <w:rFonts w:ascii="Cambria Math" w:hAnsi="Cambria Math"/>
              </w:rPr>
              <m:t xml:space="preserve">o</m:t>
            </m:r>
          </m:sub>
        </m:sSub>
      </m:oMath>
      <w:r>
        <w:rPr>
          <w:rFonts w:eastAsia="宋体" w:eastAsiaTheme="minorEastAsia"/>
          <w:sz w:val="32"/>
          <w:szCs w:val="24"/>
        </w:rPr>
        <w:t>is much higher than one.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μ</m:t>
              </m:r>
            </m:e>
            <m:sub>
              <m:r>
                <w:rPr>
                  <w:rFonts w:ascii="Cambria Math" w:hAnsi="Cambria Math"/>
                </w:rPr>
                <m:t xml:space="preserve">o</m:t>
              </m:r>
            </m:sub>
          </m:sSub>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Examples include Iron, cobalt, nickel and steel etc.</w:t>
      </w:r>
    </w:p>
    <w:p>
      <w:pPr>
        <w:pStyle w:val="ListParagraph"/>
        <w:numPr>
          <w:ilvl w:val="0"/>
          <w:numId w:val="92"/>
        </w:numPr>
        <w:spacing w:lineRule="auto" w:line="360"/>
        <w:jc w:val="both"/>
        <w:rPr>
          <w:rFonts w:eastAsia="宋体" w:eastAsiaTheme="minorEastAsia"/>
          <w:sz w:val="32"/>
          <w:szCs w:val="24"/>
        </w:rPr>
      </w:pPr>
      <w:r>
        <w:rPr>
          <w:rFonts w:eastAsia="宋体" w:eastAsiaTheme="minorEastAsia"/>
          <w:sz w:val="32"/>
          <w:szCs w:val="24"/>
        </w:rPr>
        <w:t>Diamagnetic materials: These are the materials that will reduce the magnetic field strength of the region where they are subjected slightly. Their relative permeability is slightly less than one.</w:t>
      </w:r>
    </w:p>
    <w:p>
      <w:pPr>
        <w:pStyle w:val="ListParagraph"/>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μ</m:t>
              </m:r>
            </m:e>
            <m:sub>
              <m:r>
                <w:rPr>
                  <w:rFonts w:ascii="Cambria Math" w:hAnsi="Cambria Math"/>
                </w:rPr>
                <m:t xml:space="preserve">0</m:t>
              </m:r>
            </m:sub>
          </m:sSub>
          <m:r>
            <w:rPr>
              <w:rFonts w:ascii="Cambria Math" w:hAnsi="Cambria Math"/>
            </w:rPr>
            <m:t xml:space="preserve">&lt;</m:t>
          </m:r>
          <m:r>
            <w:rPr>
              <w:rFonts w:ascii="Cambria Math" w:hAnsi="Cambria Math"/>
            </w:rPr>
            <m:t xml:space="preserve">1</m:t>
          </m:r>
        </m:oMath>
      </m:oMathPara>
    </w:p>
    <w:p>
      <w:pPr>
        <w:pStyle w:val="ListParagraph"/>
        <w:spacing w:lineRule="auto" w:line="360"/>
        <w:jc w:val="both"/>
        <w:rPr>
          <w:rFonts w:eastAsia="宋体" w:eastAsiaTheme="minorEastAsia"/>
          <w:sz w:val="32"/>
          <w:szCs w:val="24"/>
        </w:rPr>
      </w:pPr>
      <w:r>
        <w:rPr>
          <w:rFonts w:eastAsia="宋体" w:eastAsiaTheme="minorEastAsia"/>
          <w:sz w:val="32"/>
          <w:szCs w:val="24"/>
        </w:rPr>
        <w:t>Graphite, Bismuth and copper are popular examples of diamagnetic materials</w:t>
      </w:r>
    </w:p>
    <w:p>
      <w:pPr>
        <w:pStyle w:val="ListParagraph"/>
        <w:numPr>
          <w:ilvl w:val="0"/>
          <w:numId w:val="92"/>
        </w:numPr>
        <w:spacing w:lineRule="auto" w:line="360"/>
        <w:jc w:val="both"/>
        <w:rPr>
          <w:rFonts w:eastAsia="宋体" w:eastAsiaTheme="minorEastAsia"/>
          <w:sz w:val="32"/>
          <w:szCs w:val="24"/>
        </w:rPr>
      </w:pPr>
      <w:r>
        <w:rPr>
          <w:rFonts w:eastAsia="宋体" w:eastAsiaTheme="minorEastAsia"/>
          <w:sz w:val="32"/>
          <w:szCs w:val="24"/>
        </w:rPr>
        <w:t>Paramagnetic material: These are the materials that can increase slightly the magnetic field of the region where they are subjected. The relative permeability is slightly higher than one.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μ</m:t>
              </m:r>
            </m:e>
            <m:sub>
              <m:r>
                <w:rPr>
                  <w:rFonts w:ascii="Cambria Math" w:hAnsi="Cambria Math"/>
                </w:rPr>
                <m:t xml:space="preserve">o</m:t>
              </m:r>
            </m:sub>
          </m:sSub>
          <m:r>
            <w:rPr>
              <w:rFonts w:ascii="Cambria Math" w:hAnsi="Cambria Math"/>
            </w:rPr>
            <m:t xml:space="preserve">&gt;</m:t>
          </m:r>
          <m:r>
            <w:rPr>
              <w:rFonts w:ascii="Cambria Math" w:hAnsi="Cambria Math"/>
            </w:rPr>
            <m:t xml:space="preserve">1</m:t>
          </m:r>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CONCEPT OF MAGNETIC FIELDS</w:t>
      </w:r>
    </w:p>
    <w:p>
      <w:pPr>
        <w:pStyle w:val="Normal"/>
        <w:spacing w:lineRule="auto" w:line="360"/>
        <w:jc w:val="both"/>
        <w:rPr>
          <w:rFonts w:eastAsia="宋体" w:eastAsiaTheme="minorEastAsia"/>
          <w:sz w:val="32"/>
          <w:szCs w:val="24"/>
        </w:rPr>
      </w:pPr>
      <w:r>
        <w:rPr>
          <w:rFonts w:eastAsia="宋体" w:eastAsiaTheme="minorEastAsia"/>
          <w:sz w:val="32"/>
          <w:szCs w:val="24"/>
        </w:rPr>
        <w:t>Magnetic fields are regions where magnetic forces can be experienced. The direction of the magnetic field can be obtained from a compass needle. The magnetic lines of force always point away from the north and point in towards the south.</w:t>
      </w:r>
    </w:p>
    <w:p>
      <w:pPr>
        <w:pStyle w:val="Normal"/>
        <w:spacing w:lineRule="auto" w:line="360"/>
        <w:jc w:val="both"/>
        <w:rPr>
          <w:rFonts w:eastAsia="宋体" w:eastAsiaTheme="minorEastAsia"/>
          <w:sz w:val="32"/>
          <w:szCs w:val="24"/>
        </w:rPr>
      </w:pPr>
      <w:r>
        <w:rPr>
          <w:rFonts w:eastAsia="宋体" w:eastAsiaTheme="minorEastAsia"/>
          <w:sz w:val="32"/>
          <w:szCs w:val="24"/>
        </w:rPr>
        <w:t>The closer the field lines, the stronger the field and these field lines do not cross each other as a result of repulsion.</w:t>
      </w:r>
    </w:p>
    <w:p>
      <w:pPr>
        <w:pStyle w:val="Normal"/>
        <w:spacing w:lineRule="auto" w:line="360"/>
        <w:jc w:val="both"/>
        <w:rPr>
          <w:rFonts w:eastAsia="宋体" w:eastAsiaTheme="minorEastAsia"/>
          <w:sz w:val="32"/>
          <w:szCs w:val="24"/>
        </w:rPr>
      </w:pPr>
      <w:r>
        <w:rPr>
          <w:rFonts w:eastAsia="宋体" w:eastAsiaTheme="minorEastAsia"/>
          <w:sz w:val="32"/>
          <w:szCs w:val="24"/>
        </w:rPr>
        <w:t>Conventionally, unlike poles attract and like poles repel.</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ELEMENTS OF EARTH’S MAGNETIC FIELD</w:t>
      </w:r>
    </w:p>
    <w:p>
      <w:pPr>
        <w:pStyle w:val="ListParagraph"/>
        <w:numPr>
          <w:ilvl w:val="0"/>
          <w:numId w:val="93"/>
        </w:numPr>
        <w:spacing w:lineRule="auto" w:line="360"/>
        <w:jc w:val="both"/>
        <w:rPr>
          <w:rFonts w:eastAsia="宋体" w:eastAsiaTheme="minorEastAsia"/>
          <w:sz w:val="32"/>
          <w:szCs w:val="24"/>
        </w:rPr>
      </w:pPr>
      <w:r>
        <w:rPr>
          <w:rFonts w:eastAsia="宋体" w:eastAsiaTheme="minorEastAsia"/>
          <w:sz w:val="32"/>
          <w:szCs w:val="24"/>
        </w:rPr>
        <w:t>Magnetic Meridian: This can be defined as a plain passing through the magnetic north and the magnetic south.</w:t>
      </w:r>
    </w:p>
    <w:p>
      <w:pPr>
        <w:pStyle w:val="ListParagraph"/>
        <w:numPr>
          <w:ilvl w:val="0"/>
          <w:numId w:val="93"/>
        </w:numPr>
        <w:spacing w:lineRule="auto" w:line="360"/>
        <w:jc w:val="both"/>
        <w:rPr>
          <w:rFonts w:eastAsia="宋体" w:eastAsiaTheme="minorEastAsia"/>
          <w:sz w:val="32"/>
          <w:szCs w:val="24"/>
        </w:rPr>
      </w:pPr>
      <w:r>
        <w:rPr>
          <w:rFonts w:eastAsia="宋体" w:eastAsiaTheme="minorEastAsia"/>
          <w:sz w:val="32"/>
          <w:szCs w:val="24"/>
        </w:rPr>
        <w:t>Geographic Meridian: This is defined as a vertical plain passing through the geographic north and the geographic south.</w:t>
      </w:r>
    </w:p>
    <w:p>
      <w:pPr>
        <w:pStyle w:val="ListParagraph"/>
        <w:numPr>
          <w:ilvl w:val="0"/>
          <w:numId w:val="93"/>
        </w:numPr>
        <w:spacing w:lineRule="auto" w:line="360"/>
        <w:jc w:val="both"/>
        <w:rPr>
          <w:rFonts w:eastAsia="宋体" w:eastAsiaTheme="minorEastAsia"/>
          <w:sz w:val="32"/>
          <w:szCs w:val="24"/>
        </w:rPr>
      </w:pPr>
      <w:r>
        <w:rPr>
          <w:rFonts w:eastAsia="宋体" w:eastAsiaTheme="minorEastAsia"/>
          <w:sz w:val="32"/>
          <w:szCs w:val="24"/>
        </w:rPr>
        <w:t>Angle of dip: This is also called the angle of inclination. This is defined as the angle between the magnetic north (meridian) and the horizontal. The angle of dip is 90 degrees at the (geographic) and zero degrees at the (geographic) equator</w:t>
      </w:r>
    </w:p>
    <w:p>
      <w:pPr>
        <w:pStyle w:val="ListParagraph"/>
        <w:numPr>
          <w:ilvl w:val="0"/>
          <w:numId w:val="93"/>
        </w:numPr>
        <w:spacing w:lineRule="auto" w:line="360"/>
        <w:jc w:val="both"/>
        <w:rPr>
          <w:rFonts w:eastAsia="宋体" w:eastAsiaTheme="minorEastAsia"/>
          <w:sz w:val="32"/>
          <w:szCs w:val="24"/>
        </w:rPr>
      </w:pPr>
      <w:r>
        <w:rPr>
          <w:rFonts w:eastAsia="宋体" w:eastAsiaTheme="minorEastAsia"/>
          <w:sz w:val="32"/>
          <w:szCs w:val="24"/>
        </w:rPr>
        <w:t>Angle of declination: This is called This is defined as the angle between the magnetic meridian and the geographic meridian. It can also be defined as the angle between the magnetic north and the geographic north.</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FORCE ON A MOVING CHARGE IN A MAGNETIC FIELD</w:t>
      </w:r>
    </w:p>
    <w:p>
      <w:pPr>
        <w:pStyle w:val="Normal"/>
        <w:spacing w:lineRule="auto" w:line="360"/>
        <w:jc w:val="both"/>
        <w:rPr>
          <w:rFonts w:eastAsia="宋体" w:eastAsiaTheme="minorEastAsia"/>
          <w:sz w:val="32"/>
          <w:szCs w:val="24"/>
        </w:rPr>
      </w:pPr>
      <w:r>
        <w:rPr>
          <w:rFonts w:eastAsia="宋体" w:eastAsiaTheme="minorEastAsia"/>
          <w:sz w:val="32"/>
          <w:szCs w:val="24"/>
        </w:rPr>
        <w:t>A magnetic field exists in region of space if a moving charge there experiences a force (other than frictional force) due to its motion.</w:t>
      </w:r>
    </w:p>
    <w:p>
      <w:pPr>
        <w:pStyle w:val="Normal"/>
        <w:spacing w:lineRule="auto" w:line="360"/>
        <w:jc w:val="both"/>
        <w:rPr>
          <w:rFonts w:eastAsia="宋体" w:eastAsiaTheme="minorEastAsia"/>
          <w:sz w:val="32"/>
          <w:szCs w:val="24"/>
        </w:rPr>
      </w:pPr>
      <w:r>
        <w:rPr>
          <w:rFonts w:eastAsia="宋体" w:eastAsiaTheme="minorEastAsia"/>
          <w:sz w:val="32"/>
          <w:szCs w:val="24"/>
        </w:rPr>
        <w:t>A moving charge will experience a force in a magnetic field. The magnitude of the force experienced depends on</w:t>
      </w:r>
    </w:p>
    <w:p>
      <w:pPr>
        <w:pStyle w:val="ListParagraph"/>
        <w:numPr>
          <w:ilvl w:val="0"/>
          <w:numId w:val="94"/>
        </w:numPr>
        <w:spacing w:lineRule="auto" w:line="360"/>
        <w:jc w:val="both"/>
        <w:rPr>
          <w:rFonts w:eastAsia="宋体" w:eastAsiaTheme="minorEastAsia"/>
          <w:sz w:val="32"/>
          <w:szCs w:val="24"/>
        </w:rPr>
      </w:pPr>
      <w:r>
        <w:rPr>
          <w:rFonts w:eastAsia="宋体" w:eastAsiaTheme="minorEastAsia"/>
          <w:sz w:val="32"/>
          <w:szCs w:val="24"/>
        </w:rPr>
        <w:t>Magnitude of the charge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m:t>
          </m:r>
        </m:oMath>
      </m:oMathPara>
    </w:p>
    <w:p>
      <w:pPr>
        <w:pStyle w:val="ListParagraph"/>
        <w:numPr>
          <w:ilvl w:val="0"/>
          <w:numId w:val="94"/>
        </w:numPr>
        <w:spacing w:lineRule="auto" w:line="360"/>
        <w:jc w:val="both"/>
        <w:rPr>
          <w:rFonts w:eastAsia="宋体" w:eastAsiaTheme="minorEastAsia"/>
          <w:sz w:val="32"/>
          <w:szCs w:val="24"/>
        </w:rPr>
      </w:pPr>
      <w:r>
        <w:rPr>
          <w:rFonts w:eastAsia="宋体" w:eastAsiaTheme="minorEastAsia"/>
          <w:sz w:val="32"/>
          <w:szCs w:val="24"/>
        </w:rPr>
        <w:t>Velocity of the moving charge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v</m:t>
          </m:r>
        </m:oMath>
      </m:oMathPara>
    </w:p>
    <w:p>
      <w:pPr>
        <w:pStyle w:val="ListParagraph"/>
        <w:numPr>
          <w:ilvl w:val="0"/>
          <w:numId w:val="94"/>
        </w:numPr>
        <w:spacing w:lineRule="auto" w:line="360"/>
        <w:jc w:val="both"/>
        <w:rPr>
          <w:rFonts w:eastAsia="宋体" w:eastAsiaTheme="minorEastAsia"/>
          <w:sz w:val="32"/>
          <w:szCs w:val="24"/>
        </w:rPr>
      </w:pPr>
      <w:r>
        <w:rPr>
          <w:rFonts w:eastAsia="宋体" w:eastAsiaTheme="minorEastAsia"/>
          <w:sz w:val="32"/>
          <w:szCs w:val="24"/>
        </w:rPr>
        <w:t>Strength of the magnetic field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m:t>
          </m:r>
        </m:oMath>
      </m:oMathPara>
    </w:p>
    <w:p>
      <w:pPr>
        <w:pStyle w:val="ListParagraph"/>
        <w:numPr>
          <w:ilvl w:val="0"/>
          <w:numId w:val="94"/>
        </w:numPr>
        <w:spacing w:lineRule="auto" w:line="360"/>
        <w:jc w:val="both"/>
        <w:rPr>
          <w:rFonts w:eastAsia="宋体" w:eastAsiaTheme="minorEastAsia"/>
          <w:sz w:val="32"/>
          <w:szCs w:val="24"/>
        </w:rPr>
      </w:pPr>
      <w:r>
        <w:rPr>
          <w:rFonts w:eastAsia="宋体" w:eastAsiaTheme="minorEastAsia"/>
          <w:sz w:val="32"/>
          <w:szCs w:val="24"/>
        </w:rPr>
        <w:t>Direction of the motion of the charge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sin</m:t>
          </m:r>
          <m:r>
            <w:rPr>
              <w:rFonts w:ascii="Cambria Math" w:hAnsi="Cambria Math"/>
            </w:rPr>
            <m:t xml:space="preserve">θ</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magnitude of the force is maximum if the charge is moving perpendicularly to the field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qvB</m:t>
          </m:r>
          <m:r>
            <w:rPr>
              <w:rFonts w:ascii="Cambria Math" w:hAnsi="Cambria Math"/>
            </w:rPr>
            <m:t xml:space="preserve">si</m:t>
          </m:r>
          <m:r>
            <w:rPr>
              <w:rFonts w:ascii="Cambria Math" w:hAnsi="Cambria Math"/>
            </w:rPr>
            <m:t xml:space="preserve">n</m:t>
          </m:r>
          <m:r>
            <w:rPr>
              <w:rFonts w:ascii="Cambria Math" w:hAnsi="Cambria Math"/>
            </w:rPr>
            <m:t xml:space="preserve">θ</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kqvB</m:t>
          </m:r>
          <m:r>
            <w:rPr>
              <w:rFonts w:ascii="Cambria Math" w:hAnsi="Cambria Math"/>
            </w:rPr>
            <m:t xml:space="preserve">sin</m:t>
          </m:r>
          <m:r>
            <w:rPr>
              <w:rFonts w:ascii="Cambria Math" w:hAnsi="Cambria Math"/>
            </w:rPr>
            <m:t xml:space="preserve">θ</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Taking</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qvB</m:t>
          </m:r>
          <m:r>
            <w:rPr>
              <w:rFonts w:ascii="Cambria Math" w:hAnsi="Cambria Math"/>
            </w:rPr>
            <m:t xml:space="preserve">sin</m:t>
          </m:r>
          <m:r>
            <w:rPr>
              <w:rFonts w:ascii="Cambria Math" w:hAnsi="Cambria Math"/>
            </w:rPr>
            <m:t xml:space="preserve">θ</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At maximum force,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90</m:t>
          </m:r>
          <m:r>
            <w:rPr>
              <w:rFonts w:ascii="Cambria Math" w:hAnsi="Cambria Math"/>
            </w:rPr>
            <m:t xml:space="preserv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qvB</m:t>
          </m:r>
          <m:r>
            <w:rPr>
              <w:rFonts w:ascii="Cambria Math" w:hAnsi="Cambria Math"/>
            </w:rPr>
            <m:t xml:space="preserve">sin</m:t>
          </m:r>
          <m:r>
            <w:rPr>
              <w:rFonts w:ascii="Cambria Math" w:hAnsi="Cambria Math"/>
            </w:rPr>
            <m:t xml:space="preserve">90</m:t>
          </m:r>
          <m:r>
            <w:rPr>
              <w:rFonts w:ascii="Cambria Math" w:hAnsi="Cambria Math"/>
            </w:rPr>
            <m:t xml:space="preserv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max</m:t>
              </m:r>
            </m:sub>
          </m:sSub>
          <m:r>
            <w:rPr>
              <w:rFonts w:ascii="Cambria Math" w:hAnsi="Cambria Math"/>
            </w:rPr>
            <m:t xml:space="preserve">=</m:t>
          </m:r>
          <m:r>
            <w:rPr>
              <w:rFonts w:ascii="Cambria Math" w:hAnsi="Cambria Math"/>
            </w:rPr>
            <m:t xml:space="preserve">qvB</m:t>
          </m:r>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max</m:t>
              </m:r>
            </m:sub>
          </m:sSub>
          <m:r>
            <w:rPr>
              <w:rFonts w:ascii="Cambria Math" w:hAnsi="Cambria Math"/>
            </w:rPr>
            <m:t xml:space="preserve">=</m:t>
          </m:r>
          <m:r>
            <w:rPr>
              <w:rFonts w:ascii="Cambria Math" w:hAnsi="Cambria Math"/>
            </w:rPr>
            <m:t xml:space="preserve">qvB</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Here, B is the magnetic field intensity or magnetic strength. Its unit is the Tesla</w:t>
      </w:r>
      <w:r>
        <w:rPr/>
      </w:r>
      <m:oMath xmlns:m="http://schemas.openxmlformats.org/officeDocument/2006/math">
        <m:d>
          <m:dPr>
            <m:begChr m:val="("/>
            <m:endChr m:val=")"/>
          </m:dPr>
          <m:e>
            <m:r>
              <w:rPr>
                <w:rFonts w:ascii="Cambria Math" w:hAnsi="Cambria Math"/>
              </w:rPr>
              <m:t xml:space="preserve">T</m:t>
            </m:r>
          </m:e>
        </m:d>
      </m:oMath>
      <w:r>
        <w:rPr>
          <w:rFonts w:eastAsia="宋体" w:eastAsiaTheme="minorEastAsia"/>
          <w:sz w:val="32"/>
          <w:szCs w:val="24"/>
        </w:rPr>
        <w:t>, Weber per square meter</w:t>
      </w:r>
      <w:r>
        <w:rPr/>
      </w:r>
      <m:oMath xmlns:m="http://schemas.openxmlformats.org/officeDocument/2006/math">
        <m:d>
          <m:dPr>
            <m:begChr m:val="("/>
            <m:endChr m:val=")"/>
          </m:dPr>
          <m:e>
            <m:r>
              <w:rPr>
                <w:rFonts w:ascii="Cambria Math" w:hAnsi="Cambria Math"/>
              </w:rPr>
              <m:t xml:space="preserve">Wb</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e>
        </m:d>
      </m:oMath>
      <w:r>
        <w:rPr>
          <w:rFonts w:eastAsia="宋体" w:eastAsiaTheme="minorEastAsia"/>
          <w:sz w:val="32"/>
          <w:szCs w:val="24"/>
        </w:rPr>
        <w:t xml:space="preserve"> or Goss</w:t>
      </w:r>
      <w:r>
        <w:rPr/>
      </w:r>
      <m:oMath xmlns:m="http://schemas.openxmlformats.org/officeDocument/2006/math">
        <m:d>
          <m:dPr>
            <m:begChr m:val="("/>
            <m:endChr m:val=")"/>
          </m:dPr>
          <m:e>
            <m:r>
              <w:rPr>
                <w:rFonts w:ascii="Cambria Math" w:hAnsi="Cambria Math"/>
              </w:rPr>
              <m:t xml:space="preserve">G</m:t>
            </m:r>
          </m:e>
        </m:d>
      </m:oMath>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Wb</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G</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T</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direction of force on the moving charge can be obtained by using the right hand grip rule which states:</w:t>
      </w:r>
    </w:p>
    <w:p>
      <w:pPr>
        <w:pStyle w:val="Normal"/>
        <w:spacing w:lineRule="auto" w:line="360"/>
        <w:jc w:val="both"/>
        <w:rPr>
          <w:rFonts w:eastAsia="宋体" w:eastAsiaTheme="minorEastAsia"/>
          <w:sz w:val="32"/>
          <w:szCs w:val="24"/>
        </w:rPr>
      </w:pPr>
      <w:r>
        <w:rPr>
          <w:rFonts w:eastAsia="宋体" w:eastAsiaTheme="minorEastAsia"/>
          <w:sz w:val="32"/>
          <w:szCs w:val="24"/>
        </w:rPr>
        <w:t>Hold the right hand flat and point the fingers in the direction of the field. Orient the thumb along the direction of the velocity (or the motion) of the (positive) charge then the palm of the hand pushes in the direction of the charge. The direction of the force is reversed for negative charges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MAGNETIC EFFECT OF CURRENT</w:t>
      </w:r>
    </w:p>
    <w:p>
      <w:pPr>
        <w:pStyle w:val="Normal"/>
        <w:spacing w:lineRule="auto" w:line="360"/>
        <w:jc w:val="both"/>
        <w:rPr>
          <w:rFonts w:eastAsia="宋体" w:eastAsiaTheme="minorEastAsia"/>
          <w:sz w:val="32"/>
          <w:szCs w:val="24"/>
        </w:rPr>
      </w:pPr>
      <w:r>
        <w:rPr>
          <w:rFonts w:eastAsia="宋体" w:eastAsiaTheme="minorEastAsia"/>
          <w:sz w:val="32"/>
          <w:szCs w:val="24"/>
        </w:rPr>
        <w:t>When a compass needle is placed beside a current carrying conductor, the needle is observed to be deflecting. This implies a current carrying will have a magnetic field around it.</w:t>
      </w:r>
    </w:p>
    <w:p>
      <w:pPr>
        <w:pStyle w:val="Normal"/>
        <w:spacing w:lineRule="auto" w:line="360"/>
        <w:jc w:val="both"/>
        <w:rPr>
          <w:rFonts w:eastAsia="宋体" w:eastAsiaTheme="minorEastAsia"/>
          <w:sz w:val="32"/>
          <w:szCs w:val="24"/>
        </w:rPr>
      </w:pPr>
      <w:r>
        <w:rPr>
          <w:rFonts w:eastAsia="宋体" w:eastAsiaTheme="minorEastAsia"/>
          <w:sz w:val="32"/>
          <w:szCs w:val="24"/>
        </w:rPr>
        <w:t>According to Hans Oesterd, the magnetic field around the conductor is in a concentric (or circular) manner.</w:t>
      </w:r>
    </w:p>
    <w:p>
      <w:pPr>
        <w:pStyle w:val="Normal"/>
        <w:spacing w:lineRule="auto" w:line="360"/>
        <w:jc w:val="both"/>
        <w:rPr>
          <w:rFonts w:eastAsia="宋体" w:eastAsiaTheme="minorEastAsia"/>
          <w:sz w:val="32"/>
          <w:szCs w:val="24"/>
        </w:rPr>
      </w:pPr>
      <w:r>
        <w:rPr>
          <w:rFonts w:eastAsia="宋体" w:eastAsiaTheme="minorEastAsia"/>
          <w:sz w:val="32"/>
          <w:szCs w:val="24"/>
        </w:rPr>
        <w:t>Depending on the type of conductor, the magnetic field intensity can be expressed in different ways</w:t>
      </w:r>
    </w:p>
    <w:p>
      <w:pPr>
        <w:pStyle w:val="ListParagraph"/>
        <w:numPr>
          <w:ilvl w:val="0"/>
          <w:numId w:val="95"/>
        </w:numPr>
        <w:spacing w:lineRule="auto" w:line="360"/>
        <w:jc w:val="both"/>
        <w:rPr>
          <w:rFonts w:eastAsia="宋体" w:eastAsiaTheme="minorEastAsia"/>
          <w:sz w:val="32"/>
          <w:szCs w:val="24"/>
        </w:rPr>
      </w:pPr>
      <w:r>
        <w:rPr>
          <w:rFonts w:eastAsia="宋体" w:eastAsiaTheme="minorEastAsia"/>
          <w:sz w:val="32"/>
          <w:szCs w:val="24"/>
        </w:rPr>
        <w:t>For a long straight wire: Oersted discovered that a current carrying wire (conductor) will have a magnetic field around it. This field is in a concentric manner and the magnetic field intensity (B) can be expressed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f>
            <m:num>
              <m:sSub>
                <m:e>
                  <m:r>
                    <w:rPr>
                      <w:rFonts w:ascii="Cambria Math" w:hAnsi="Cambria Math"/>
                    </w:rPr>
                    <m:t xml:space="preserve">μ</m:t>
                  </m:r>
                </m:e>
                <m:sub>
                  <m:r>
                    <w:rPr>
                      <w:rFonts w:ascii="Cambria Math" w:hAnsi="Cambria Math"/>
                    </w:rPr>
                    <m:t xml:space="preserve">o</m:t>
                  </m:r>
                </m:sub>
              </m:sSub>
              <m:r>
                <w:rPr>
                  <w:rFonts w:ascii="Cambria Math" w:hAnsi="Cambria Math"/>
                </w:rPr>
                <m:t xml:space="preserve">I</m:t>
              </m:r>
            </m:num>
            <m:den>
              <m:r>
                <w:rPr>
                  <w:rFonts w:ascii="Cambria Math" w:hAnsi="Cambria Math"/>
                </w:rPr>
                <m:t xml:space="preserve">2</m:t>
              </m:r>
              <m:r>
                <w:rPr>
                  <w:rFonts w:ascii="Cambria Math" w:hAnsi="Cambria Math"/>
                </w:rPr>
                <m:t xml:space="preserve">πd</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Here, d id the distance between the point (in consideration) and wire (or conductor)</w:t>
      </w:r>
    </w:p>
    <w:p>
      <w:pPr>
        <w:pStyle w:val="ListParagraph"/>
        <w:numPr>
          <w:ilvl w:val="0"/>
          <w:numId w:val="95"/>
        </w:numPr>
        <w:spacing w:lineRule="auto" w:line="360"/>
        <w:jc w:val="both"/>
        <w:rPr>
          <w:rFonts w:eastAsia="宋体" w:eastAsiaTheme="minorEastAsia"/>
          <w:sz w:val="32"/>
          <w:szCs w:val="24"/>
        </w:rPr>
      </w:pPr>
      <w:r>
        <w:rPr>
          <w:rFonts w:eastAsia="宋体" w:eastAsiaTheme="minorEastAsia"/>
          <w:sz w:val="32"/>
          <w:szCs w:val="24"/>
        </w:rPr>
        <w:t>For a solenoid: The magnetic field intensity is expressed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sSub>
            <m:e>
              <m:r>
                <w:rPr>
                  <w:rFonts w:ascii="Cambria Math" w:hAnsi="Cambria Math"/>
                </w:rPr>
                <m:t xml:space="preserve">μ</m:t>
              </m:r>
            </m:e>
            <m:sub>
              <m:r>
                <w:rPr>
                  <w:rFonts w:ascii="Cambria Math" w:hAnsi="Cambria Math"/>
                </w:rPr>
                <m:t xml:space="preserve">o</m:t>
              </m:r>
            </m:sub>
          </m:sSub>
          <m:r>
            <w:rPr>
              <w:rFonts w:ascii="Cambria Math" w:hAnsi="Cambria Math"/>
            </w:rPr>
            <m:t xml:space="preserve">∋</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Here, N is the number of loops in the solenoid and “I” is the current passing through the solenoid.</w:t>
      </w:r>
    </w:p>
    <w:p>
      <w:pPr>
        <w:pStyle w:val="ListParagraph"/>
        <w:numPr>
          <w:ilvl w:val="0"/>
          <w:numId w:val="95"/>
        </w:numPr>
        <w:spacing w:lineRule="auto" w:line="360"/>
        <w:jc w:val="both"/>
        <w:rPr>
          <w:rFonts w:eastAsia="宋体" w:eastAsiaTheme="minorEastAsia"/>
          <w:sz w:val="32"/>
          <w:szCs w:val="24"/>
        </w:rPr>
      </w:pPr>
      <w:r>
        <w:rPr>
          <w:rFonts w:eastAsia="宋体" w:eastAsiaTheme="minorEastAsia"/>
          <w:sz w:val="32"/>
          <w:szCs w:val="24"/>
        </w:rPr>
        <w:t>Toroid: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sSub>
            <m:e>
              <m:r>
                <w:rPr>
                  <w:rFonts w:ascii="Cambria Math" w:hAnsi="Cambria Math"/>
                </w:rPr>
                <m:t xml:space="preserve">μ</m:t>
              </m:r>
            </m:e>
            <m:sub>
              <m:r>
                <w:rPr>
                  <w:rFonts w:ascii="Cambria Math" w:hAnsi="Cambria Math"/>
                </w:rPr>
                <m:t xml:space="preserve">o</m:t>
              </m:r>
            </m:sub>
          </m:sSub>
          <m:r>
            <w:rPr>
              <w:rFonts w:ascii="Cambria Math" w:hAnsi="Cambria Math"/>
            </w:rPr>
            <m:t xml:space="preserve">∋</m:t>
          </m:r>
          <m:f>
            <m:num/>
            <m:den>
              <m:r>
                <w:rPr>
                  <w:rFonts w:ascii="Cambria Math" w:hAnsi="Cambria Math"/>
                </w:rPr>
                <m:t xml:space="preserve">2</m:t>
              </m:r>
              <m:r>
                <w:rPr>
                  <w:rFonts w:ascii="Cambria Math" w:hAnsi="Cambria Math"/>
                </w:rPr>
                <m:t xml:space="preserve">πd</m:t>
              </m:r>
            </m:den>
          </m:f>
        </m:oMath>
      </m:oMathPara>
    </w:p>
    <w:p>
      <w:pPr>
        <w:pStyle w:val="ListParagraph"/>
        <w:numPr>
          <w:ilvl w:val="0"/>
          <w:numId w:val="95"/>
        </w:numPr>
        <w:spacing w:lineRule="auto" w:line="360"/>
        <w:jc w:val="both"/>
        <w:rPr>
          <w:rFonts w:eastAsia="宋体" w:eastAsiaTheme="minorEastAsia"/>
          <w:sz w:val="32"/>
          <w:szCs w:val="24"/>
        </w:rPr>
      </w:pPr>
      <w:r>
        <w:rPr>
          <w:rFonts w:eastAsia="宋体" w:eastAsiaTheme="minorEastAsia"/>
          <w:sz w:val="32"/>
          <w:szCs w:val="24"/>
        </w:rPr>
        <w:t>For a circular coil:</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sSub>
            <m:e>
              <m:r>
                <w:rPr>
                  <w:rFonts w:ascii="Cambria Math" w:hAnsi="Cambria Math"/>
                </w:rPr>
                <m:t xml:space="preserve">μ</m:t>
              </m:r>
            </m:e>
            <m:sub>
              <m:r>
                <w:rPr>
                  <w:rFonts w:ascii="Cambria Math" w:hAnsi="Cambria Math"/>
                </w:rPr>
                <m:t xml:space="preserve">o</m:t>
              </m:r>
            </m:sub>
          </m:sSub>
          <m:r>
            <w:rPr>
              <w:rFonts w:ascii="Cambria Math" w:hAnsi="Cambria Math"/>
            </w:rPr>
            <m:t xml:space="preserve">∋</m:t>
          </m:r>
          <m:f>
            <m:num/>
            <m:den>
              <m:r>
                <w:rPr>
                  <w:rFonts w:ascii="Cambria Math" w:hAnsi="Cambria Math"/>
                </w:rPr>
                <m:t xml:space="preserve">2</m:t>
              </m:r>
              <m:r>
                <w:rPr>
                  <w:rFonts w:ascii="Cambria Math" w:hAnsi="Cambria Math"/>
                </w:rPr>
                <m:t xml:space="preserve">r</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Here, r is the radius of the circular coil.</w:t>
      </w:r>
    </w:p>
    <w:p>
      <w:pPr>
        <w:pStyle w:val="Normal"/>
        <w:spacing w:lineRule="auto" w:line="360"/>
        <w:jc w:val="both"/>
        <w:rPr>
          <w:rFonts w:eastAsia="宋体" w:eastAsiaTheme="minorEastAsia"/>
          <w:sz w:val="32"/>
          <w:szCs w:val="24"/>
        </w:rPr>
      </w:pPr>
      <w:r>
        <w:rPr>
          <w:rFonts w:eastAsia="宋体" w:eastAsiaTheme="minorEastAsia"/>
          <w:sz w:val="32"/>
          <w:szCs w:val="24"/>
        </w:rPr>
        <w:t>The direction of the magnetic field around a current carrying conductor (wire) can also be obtained from the right hand grip rule or the Maxwell corkscrew rule. Here this states</w:t>
      </w:r>
    </w:p>
    <w:p>
      <w:pPr>
        <w:pStyle w:val="Normal"/>
        <w:spacing w:lineRule="auto" w:line="360"/>
        <w:jc w:val="both"/>
        <w:rPr>
          <w:rFonts w:eastAsia="宋体" w:eastAsiaTheme="minorEastAsia"/>
          <w:sz w:val="32"/>
          <w:szCs w:val="24"/>
        </w:rPr>
      </w:pPr>
      <w:r>
        <w:rPr>
          <w:rFonts w:eastAsia="宋体" w:eastAsiaTheme="minorEastAsia"/>
          <w:sz w:val="32"/>
          <w:szCs w:val="24"/>
        </w:rPr>
        <w:t>When a current carrying conductor is gripped with the right hand and the thumb extends in the direction of the current, the remaining four fingers point in the direction of the field (in a concentric form).</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FORCE ON A CURRENT CARRYING CONDUCTOR IN A MAGNETIC FIELD</w:t>
      </w:r>
    </w:p>
    <w:p>
      <w:pPr>
        <w:pStyle w:val="Normal"/>
        <w:spacing w:lineRule="auto" w:line="360"/>
        <w:jc w:val="both"/>
        <w:rPr>
          <w:rFonts w:eastAsia="宋体" w:eastAsiaTheme="minorEastAsia"/>
          <w:sz w:val="32"/>
          <w:szCs w:val="24"/>
        </w:rPr>
      </w:pPr>
      <w:r>
        <w:rPr>
          <w:rFonts w:eastAsia="宋体" w:eastAsiaTheme="minorEastAsia"/>
          <w:sz w:val="32"/>
          <w:szCs w:val="24"/>
        </w:rPr>
        <w:t>A current carrying conductor will experience a force when placed in a magnetic field.</w:t>
      </w:r>
    </w:p>
    <w:p>
      <w:pPr>
        <w:pStyle w:val="Normal"/>
        <w:spacing w:lineRule="auto" w:line="360"/>
        <w:jc w:val="both"/>
        <w:rPr>
          <w:rFonts w:eastAsia="宋体" w:eastAsiaTheme="minorEastAsia"/>
          <w:sz w:val="32"/>
          <w:szCs w:val="24"/>
        </w:rPr>
      </w:pPr>
      <w:r>
        <w:rPr>
          <w:rFonts w:eastAsia="宋体" w:eastAsiaTheme="minorEastAsia"/>
          <w:sz w:val="32"/>
          <w:szCs w:val="24"/>
        </w:rPr>
        <w:t>The force depends on</w:t>
      </w:r>
    </w:p>
    <w:p>
      <w:pPr>
        <w:pStyle w:val="ListParagraph"/>
        <w:numPr>
          <w:ilvl w:val="0"/>
          <w:numId w:val="96"/>
        </w:numPr>
        <w:spacing w:lineRule="auto" w:line="360"/>
        <w:jc w:val="both"/>
        <w:rPr>
          <w:rFonts w:eastAsia="宋体" w:eastAsiaTheme="minorEastAsia"/>
          <w:sz w:val="32"/>
          <w:szCs w:val="24"/>
        </w:rPr>
      </w:pPr>
      <w:r>
        <w:rPr>
          <w:rFonts w:eastAsia="宋体" w:eastAsiaTheme="minorEastAsia"/>
          <w:sz w:val="32"/>
          <w:szCs w:val="24"/>
        </w:rPr>
        <w:t>Strength of the magnetic field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m:t>
          </m:r>
        </m:oMath>
      </m:oMathPara>
    </w:p>
    <w:p>
      <w:pPr>
        <w:pStyle w:val="ListParagraph"/>
        <w:numPr>
          <w:ilvl w:val="0"/>
          <w:numId w:val="96"/>
        </w:numPr>
        <w:spacing w:lineRule="auto" w:line="360"/>
        <w:jc w:val="both"/>
        <w:rPr>
          <w:rFonts w:eastAsia="宋体" w:eastAsiaTheme="minorEastAsia"/>
          <w:sz w:val="32"/>
          <w:szCs w:val="24"/>
        </w:rPr>
      </w:pPr>
      <w:r>
        <w:rPr>
          <w:rFonts w:eastAsia="宋体" w:eastAsiaTheme="minorEastAsia"/>
          <w:sz w:val="32"/>
          <w:szCs w:val="24"/>
        </w:rPr>
        <w:t>Current passing through it: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I</m:t>
          </m:r>
        </m:oMath>
      </m:oMathPara>
    </w:p>
    <w:p>
      <w:pPr>
        <w:pStyle w:val="ListParagraph"/>
        <w:numPr>
          <w:ilvl w:val="0"/>
          <w:numId w:val="96"/>
        </w:numPr>
        <w:spacing w:lineRule="auto" w:line="360"/>
        <w:jc w:val="both"/>
        <w:rPr>
          <w:rFonts w:eastAsia="宋体" w:eastAsiaTheme="minorEastAsia"/>
          <w:sz w:val="32"/>
          <w:szCs w:val="24"/>
        </w:rPr>
      </w:pPr>
      <w:r>
        <w:rPr>
          <w:rFonts w:eastAsia="宋体" w:eastAsiaTheme="minorEastAsia"/>
          <w:sz w:val="32"/>
          <w:szCs w:val="24"/>
        </w:rPr>
        <w:t>Length of the conductor</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l</m:t>
          </m:r>
        </m:oMath>
      </m:oMathPara>
    </w:p>
    <w:p>
      <w:pPr>
        <w:pStyle w:val="ListParagraph"/>
        <w:numPr>
          <w:ilvl w:val="0"/>
          <w:numId w:val="96"/>
        </w:numPr>
        <w:spacing w:lineRule="auto" w:line="360"/>
        <w:jc w:val="both"/>
        <w:rPr>
          <w:rFonts w:eastAsia="宋体" w:eastAsiaTheme="minorEastAsia"/>
          <w:sz w:val="32"/>
          <w:szCs w:val="24"/>
        </w:rPr>
      </w:pPr>
      <w:r>
        <w:rPr>
          <w:rFonts w:eastAsia="宋体" w:eastAsiaTheme="minorEastAsia"/>
          <w:sz w:val="32"/>
          <w:szCs w:val="24"/>
        </w:rPr>
        <w:t>Direction of the conductor (Angle between the conductor and the field): Maximum force is experienced when the conductor is placed perpendicularly to the field and no force is experienced when the conductor is placed parallel (or in the same direction) as the field.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sin</m:t>
          </m:r>
          <m:r>
            <w:rPr>
              <w:rFonts w:ascii="Cambria Math" w:hAnsi="Cambria Math"/>
            </w:rPr>
            <m:t xml:space="preserve">θ</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BIl</m:t>
          </m:r>
          <m:r>
            <w:rPr>
              <w:rFonts w:ascii="Cambria Math" w:hAnsi="Cambria Math"/>
            </w:rPr>
            <m:t xml:space="preserve">sin</m:t>
          </m:r>
          <m:r>
            <w:rPr>
              <w:rFonts w:ascii="Cambria Math" w:hAnsi="Cambria Math"/>
            </w:rPr>
            <m:t xml:space="preserve">θ</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kBIl</m:t>
          </m:r>
          <m:r>
            <w:rPr>
              <w:rFonts w:ascii="Cambria Math" w:hAnsi="Cambria Math"/>
            </w:rPr>
            <m:t xml:space="preserve">s</m:t>
          </m:r>
          <m:r>
            <w:rPr>
              <w:rFonts w:ascii="Cambria Math" w:hAnsi="Cambria Math"/>
            </w:rPr>
            <m:t xml:space="preserve">i</m:t>
          </m:r>
          <m:r>
            <w:rPr>
              <w:rFonts w:ascii="Cambria Math" w:hAnsi="Cambria Math"/>
            </w:rPr>
            <m:t xml:space="preserve">n</m:t>
          </m:r>
          <m:r>
            <w:rPr>
              <w:rFonts w:ascii="Cambria Math" w:hAnsi="Cambria Math"/>
            </w:rPr>
            <m:t xml:space="preserve">θ</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Taking k as 1</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BIl</m:t>
          </m:r>
          <m:r>
            <w:rPr>
              <w:rFonts w:ascii="Cambria Math" w:hAnsi="Cambria Math"/>
            </w:rPr>
            <m:t xml:space="preserve">sin</m:t>
          </m:r>
          <m:r>
            <w:rPr>
              <w:rFonts w:ascii="Cambria Math" w:hAnsi="Cambria Math"/>
            </w:rPr>
            <m:t xml:space="preserve">θ</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At maximum force,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90</m:t>
          </m:r>
          <m:r>
            <w:rPr>
              <w:rFonts w:ascii="Cambria Math" w:hAnsi="Cambria Math"/>
            </w:rPr>
            <m:t xml:space="preserv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BIl</m:t>
          </m:r>
          <m:r>
            <w:rPr>
              <w:rFonts w:ascii="Cambria Math" w:hAnsi="Cambria Math"/>
            </w:rPr>
            <m:t xml:space="preserve">sin</m:t>
          </m:r>
          <m:r>
            <w:rPr>
              <w:rFonts w:ascii="Cambria Math" w:hAnsi="Cambria Math"/>
            </w:rPr>
            <m:t xml:space="preserve">90</m:t>
          </m:r>
          <m:r>
            <w:rPr>
              <w:rFonts w:ascii="Cambria Math" w:hAnsi="Cambria Math"/>
            </w:rPr>
            <m:t xml:space="preserv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BIl</m:t>
          </m:r>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max</m:t>
              </m:r>
            </m:sub>
          </m:sSub>
          <m:r>
            <w:rPr>
              <w:rFonts w:ascii="Cambria Math" w:hAnsi="Cambria Math"/>
            </w:rPr>
            <m:t xml:space="preserve">=</m:t>
          </m:r>
          <m:r>
            <w:rPr>
              <w:rFonts w:ascii="Cambria Math" w:hAnsi="Cambria Math"/>
            </w:rPr>
            <m:t xml:space="preserve">BIl</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Also to prove,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qvB</m:t>
          </m:r>
          <m:r>
            <w:rPr>
              <w:rFonts w:ascii="Cambria Math" w:hAnsi="Cambria Math"/>
            </w:rPr>
            <m:t xml:space="preserve">sin</m:t>
          </m:r>
          <m:r>
            <w:rPr>
              <w:rFonts w:ascii="Cambria Math" w:hAnsi="Cambria Math"/>
            </w:rPr>
            <m:t xml:space="preserve">90</m:t>
          </m:r>
          <m:r>
            <w:rPr>
              <w:rFonts w:ascii="Cambria Math" w:hAnsi="Cambria Math"/>
            </w:rPr>
            <m:t xml:space="preserv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d</m:t>
              </m:r>
            </m:num>
            <m:den>
              <m:r>
                <w:rPr>
                  <w:rFonts w:ascii="Cambria Math" w:hAnsi="Cambria Math"/>
                </w:rPr>
                <m:t xml:space="preserve">t</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But for this case,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l</m:t>
              </m:r>
            </m:num>
            <m:den>
              <m:r>
                <w:rPr>
                  <w:rFonts w:ascii="Cambria Math" w:hAnsi="Cambria Math"/>
                </w:rPr>
                <m:t xml:space="preserve">t</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t>
          </m:r>
          <m:f>
            <m:num>
              <m:r>
                <w:rPr>
                  <w:rFonts w:ascii="Cambria Math" w:hAnsi="Cambria Math"/>
                </w:rPr>
                <m:t xml:space="preserve">l</m:t>
              </m:r>
            </m:num>
            <m:den>
              <m:r>
                <w:rPr>
                  <w:rFonts w:ascii="Cambria Math" w:hAnsi="Cambria Math"/>
                </w:rPr>
                <m:t xml:space="preserve">t</m:t>
              </m:r>
            </m:den>
          </m:f>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sin</m:t>
          </m:r>
          <m:r>
            <w:rPr>
              <w:rFonts w:ascii="Cambria Math" w:hAnsi="Cambria Math"/>
            </w:rPr>
            <m:t xml:space="preserve">θ</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BIl</m:t>
          </m:r>
          <m:r>
            <w:rPr>
              <w:rFonts w:ascii="Cambria Math" w:hAnsi="Cambria Math"/>
            </w:rPr>
            <m:t xml:space="preserve">sin</m:t>
          </m:r>
          <m:r>
            <w:rPr>
              <w:rFonts w:ascii="Cambria Math" w:hAnsi="Cambria Math"/>
            </w:rPr>
            <m:t xml:space="preserve">θ</m:t>
          </m:r>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MOTIONAL EMF</w:t>
      </w:r>
    </w:p>
    <w:p>
      <w:pPr>
        <w:pStyle w:val="Normal"/>
        <w:spacing w:lineRule="auto" w:line="360"/>
        <w:jc w:val="both"/>
        <w:rPr>
          <w:rFonts w:eastAsia="宋体" w:eastAsiaTheme="minorEastAsia"/>
          <w:sz w:val="32"/>
          <w:szCs w:val="24"/>
        </w:rPr>
      </w:pPr>
      <w:r>
        <w:rPr>
          <w:rFonts w:eastAsia="宋体" w:eastAsiaTheme="minorEastAsia"/>
          <w:sz w:val="32"/>
          <w:szCs w:val="24"/>
        </w:rPr>
        <w:t>When a conductor moves through a magnetic field so as to cut the lines of flux, an induced emf will exist in it. When a conductor is pulled or allowed to move in a uniform field, an emf will be induced in the conductor. This emf is called the motional emf.</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FACTORS AFFECTING THE MOTIONAL EMF</w:t>
      </w:r>
    </w:p>
    <w:p>
      <w:pPr>
        <w:pStyle w:val="ListParagraph"/>
        <w:numPr>
          <w:ilvl w:val="0"/>
          <w:numId w:val="97"/>
        </w:numPr>
        <w:spacing w:lineRule="auto" w:line="360"/>
        <w:jc w:val="both"/>
        <w:rPr>
          <w:rFonts w:eastAsia="宋体" w:eastAsiaTheme="minorEastAsia"/>
          <w:sz w:val="32"/>
          <w:szCs w:val="24"/>
        </w:rPr>
      </w:pPr>
      <w:r>
        <w:rPr>
          <w:rFonts w:eastAsia="宋体" w:eastAsiaTheme="minorEastAsia"/>
          <w:sz w:val="32"/>
          <w:szCs w:val="24"/>
        </w:rPr>
        <w:t>Magnetic field intensity: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Motional</m:t>
          </m:r>
          <m:r>
            <w:rPr>
              <w:rFonts w:ascii="Cambria Math" w:hAnsi="Cambria Math"/>
            </w:rPr>
            <m:t xml:space="preserve">emf</m:t>
          </m:r>
          <m:r>
            <w:rPr>
              <w:rFonts w:ascii="Cambria Math" w:hAnsi="Cambria Math"/>
            </w:rPr>
            <m:t xml:space="preserve">∝</m:t>
          </m:r>
          <m:r>
            <w:rPr>
              <w:rFonts w:ascii="Cambria Math" w:hAnsi="Cambria Math"/>
            </w:rPr>
            <m:t xml:space="preserve">Magnetic</m:t>
          </m:r>
          <m:r>
            <w:rPr>
              <w:rFonts w:ascii="Cambria Math" w:hAnsi="Cambria Math"/>
            </w:rPr>
            <m:t xml:space="preserve">flux</m:t>
          </m:r>
          <m:r>
            <w:rPr>
              <w:rFonts w:ascii="Cambria Math" w:hAnsi="Cambria Math"/>
            </w:rPr>
            <m:t xml:space="preserve">density</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B</m:t>
          </m:r>
        </m:oMath>
      </m:oMathPara>
    </w:p>
    <w:p>
      <w:pPr>
        <w:pStyle w:val="ListParagraph"/>
        <w:numPr>
          <w:ilvl w:val="0"/>
          <w:numId w:val="97"/>
        </w:numPr>
        <w:spacing w:lineRule="auto" w:line="360"/>
        <w:jc w:val="both"/>
        <w:rPr>
          <w:rFonts w:eastAsia="宋体" w:eastAsiaTheme="minorEastAsia"/>
          <w:sz w:val="32"/>
          <w:szCs w:val="24"/>
        </w:rPr>
      </w:pPr>
      <w:r>
        <w:rPr>
          <w:rFonts w:eastAsia="宋体" w:eastAsiaTheme="minorEastAsia"/>
          <w:sz w:val="32"/>
          <w:szCs w:val="24"/>
        </w:rPr>
        <w:t>Length of the conductor</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l</m:t>
          </m:r>
        </m:oMath>
      </m:oMathPara>
    </w:p>
    <w:p>
      <w:pPr>
        <w:pStyle w:val="ListParagraph"/>
        <w:numPr>
          <w:ilvl w:val="0"/>
          <w:numId w:val="97"/>
        </w:numPr>
        <w:spacing w:lineRule="auto" w:line="360"/>
        <w:jc w:val="both"/>
        <w:rPr>
          <w:rFonts w:eastAsia="宋体" w:eastAsiaTheme="minorEastAsia"/>
          <w:sz w:val="32"/>
          <w:szCs w:val="24"/>
        </w:rPr>
      </w:pPr>
      <w:r>
        <w:rPr>
          <w:rFonts w:eastAsia="宋体" w:eastAsiaTheme="minorEastAsia"/>
          <w:sz w:val="32"/>
          <w:szCs w:val="24"/>
        </w:rPr>
        <w:t>Relative velocity between the conductor and the field: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v</m:t>
          </m:r>
        </m:oMath>
      </m:oMathPara>
    </w:p>
    <w:p>
      <w:pPr>
        <w:pStyle w:val="ListParagraph"/>
        <w:numPr>
          <w:ilvl w:val="0"/>
          <w:numId w:val="97"/>
        </w:numPr>
        <w:spacing w:lineRule="auto" w:line="360"/>
        <w:jc w:val="both"/>
        <w:rPr>
          <w:rFonts w:eastAsia="宋体" w:eastAsiaTheme="minorEastAsia"/>
          <w:sz w:val="32"/>
          <w:szCs w:val="24"/>
        </w:rPr>
      </w:pPr>
      <w:r>
        <w:rPr>
          <w:rFonts w:eastAsia="宋体" w:eastAsiaTheme="minorEastAsia"/>
          <w:sz w:val="32"/>
          <w:szCs w:val="24"/>
        </w:rPr>
        <w:t>Angle between the conductor and the field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sin</m:t>
          </m:r>
          <m:r>
            <w:rPr>
              <w:rFonts w:ascii="Cambria Math" w:hAnsi="Cambria Math"/>
            </w:rPr>
            <m:t xml:space="preserve">θ</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Blv</m:t>
          </m:r>
          <m:r>
            <w:rPr>
              <w:rFonts w:ascii="Cambria Math" w:hAnsi="Cambria Math"/>
            </w:rPr>
            <m:t xml:space="preserve">sin</m:t>
          </m:r>
          <m:r>
            <w:rPr>
              <w:rFonts w:ascii="Cambria Math" w:hAnsi="Cambria Math"/>
            </w:rPr>
            <m:t xml:space="preserve">θ</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Blv</m:t>
          </m:r>
          <m:r>
            <w:rPr>
              <w:rFonts w:ascii="Cambria Math" w:hAnsi="Cambria Math"/>
            </w:rPr>
            <m:t xml:space="preserve">sin</m:t>
          </m:r>
          <m:r>
            <w:rPr>
              <w:rFonts w:ascii="Cambria Math" w:hAnsi="Cambria Math"/>
            </w:rPr>
            <m:t xml:space="preserve">θ</m:t>
          </m:r>
        </m:oMath>
      </m:oMathPara>
    </w:p>
    <w:p>
      <w:pPr>
        <w:pStyle w:val="Normal"/>
        <w:spacing w:lineRule="auto" w:line="360"/>
        <w:jc w:val="both"/>
        <w:rPr>
          <w:sz w:val="32"/>
          <w:szCs w:val="24"/>
          <w:u w:val="single"/>
        </w:rPr>
      </w:pPr>
      <w:r>
        <w:rPr>
          <w:sz w:val="40"/>
          <w:szCs w:val="24"/>
          <w:u w:val="single"/>
        </w:rPr>
        <w:t>ELECTROMAGNETS AND ELECTRO MAGNETIC INDUCTION</w:t>
      </w:r>
    </w:p>
    <w:p>
      <w:pPr>
        <w:pStyle w:val="NoSpacing"/>
        <w:spacing w:lineRule="auto" w:line="360"/>
        <w:jc w:val="both"/>
        <w:rPr>
          <w:sz w:val="32"/>
          <w:szCs w:val="24"/>
        </w:rPr>
      </w:pPr>
      <w:r>
        <w:rPr>
          <w:sz w:val="32"/>
          <w:szCs w:val="24"/>
        </w:rPr>
        <w:t>An electromagnet is a device made of soft iron that behaves as magnets only when current is flowing through them. They lose their magnetic properties (almost) immediately the current stops flowing through them.</w:t>
      </w:r>
    </w:p>
    <w:p>
      <w:pPr>
        <w:pStyle w:val="NoSpacing"/>
        <w:spacing w:lineRule="auto" w:line="360"/>
        <w:jc w:val="both"/>
        <w:rPr>
          <w:sz w:val="32"/>
          <w:szCs w:val="24"/>
        </w:rPr>
      </w:pPr>
      <w:r>
        <w:rPr>
          <w:sz w:val="32"/>
          <w:szCs w:val="24"/>
        </w:rPr>
      </w:r>
    </w:p>
    <w:p>
      <w:pPr>
        <w:pStyle w:val="NoSpacing"/>
        <w:spacing w:lineRule="auto" w:line="360"/>
        <w:jc w:val="both"/>
        <w:rPr>
          <w:sz w:val="32"/>
          <w:szCs w:val="24"/>
          <w:u w:val="single"/>
        </w:rPr>
      </w:pPr>
      <w:r>
        <w:rPr>
          <w:sz w:val="40"/>
          <w:szCs w:val="24"/>
          <w:u w:val="single"/>
        </w:rPr>
        <w:t>USES OF ELECTROMANETS</w:t>
      </w:r>
    </w:p>
    <w:p>
      <w:pPr>
        <w:pStyle w:val="NoSpacing"/>
        <w:spacing w:lineRule="auto" w:line="360"/>
        <w:jc w:val="both"/>
        <w:rPr>
          <w:sz w:val="32"/>
          <w:szCs w:val="24"/>
        </w:rPr>
      </w:pPr>
      <w:r>
        <w:rPr>
          <w:sz w:val="32"/>
          <w:szCs w:val="24"/>
        </w:rPr>
        <w:t>They are used in the construction of earpieces</w:t>
      </w:r>
    </w:p>
    <w:p>
      <w:pPr>
        <w:pStyle w:val="NoSpacing"/>
        <w:spacing w:lineRule="auto" w:line="360"/>
        <w:jc w:val="both"/>
        <w:rPr>
          <w:sz w:val="32"/>
          <w:szCs w:val="24"/>
        </w:rPr>
      </w:pPr>
      <w:r>
        <w:rPr>
          <w:sz w:val="32"/>
          <w:szCs w:val="24"/>
        </w:rPr>
        <w:t>They are employed in the construction of electric bell</w:t>
      </w:r>
    </w:p>
    <w:p>
      <w:pPr>
        <w:pStyle w:val="NoSpacing"/>
        <w:spacing w:lineRule="auto" w:line="360"/>
        <w:jc w:val="both"/>
        <w:rPr>
          <w:sz w:val="32"/>
          <w:szCs w:val="24"/>
        </w:rPr>
      </w:pPr>
      <w:r>
        <w:rPr>
          <w:sz w:val="32"/>
          <w:szCs w:val="24"/>
        </w:rPr>
        <w:t>They are used for lifting heavy metals</w:t>
      </w:r>
    </w:p>
    <w:p>
      <w:pPr>
        <w:pStyle w:val="NoSpacing"/>
        <w:spacing w:lineRule="auto" w:line="360"/>
        <w:jc w:val="both"/>
        <w:rPr>
          <w:sz w:val="32"/>
          <w:szCs w:val="24"/>
        </w:rPr>
      </w:pPr>
      <w:r>
        <w:rPr>
          <w:sz w:val="32"/>
          <w:szCs w:val="24"/>
        </w:rPr>
        <w:t>They are used in separation techniques like removing impurities from metals.</w:t>
      </w:r>
    </w:p>
    <w:p>
      <w:pPr>
        <w:pStyle w:val="NoSpacing"/>
        <w:spacing w:lineRule="auto" w:line="360"/>
        <w:jc w:val="both"/>
        <w:rPr>
          <w:sz w:val="32"/>
          <w:szCs w:val="24"/>
        </w:rPr>
      </w:pPr>
      <w:r>
        <w:rPr>
          <w:sz w:val="32"/>
          <w:szCs w:val="24"/>
        </w:rPr>
        <w:t>They are used in the construction of the magnetic relay.</w:t>
      </w:r>
    </w:p>
    <w:p>
      <w:pPr>
        <w:pStyle w:val="NoSpacing"/>
        <w:spacing w:lineRule="auto" w:line="360"/>
        <w:jc w:val="both"/>
        <w:rPr>
          <w:sz w:val="32"/>
          <w:szCs w:val="24"/>
          <w:u w:val="single"/>
        </w:rPr>
      </w:pPr>
      <w:r>
        <w:rPr>
          <w:sz w:val="40"/>
          <w:szCs w:val="24"/>
          <w:u w:val="single"/>
        </w:rPr>
        <w:t>ELECTROMAGNETIC INDUCTION</w:t>
      </w:r>
    </w:p>
    <w:p>
      <w:pPr>
        <w:pStyle w:val="NoSpacing"/>
        <w:spacing w:lineRule="auto" w:line="360"/>
        <w:jc w:val="both"/>
        <w:rPr>
          <w:sz w:val="32"/>
          <w:szCs w:val="24"/>
        </w:rPr>
      </w:pPr>
      <w:r>
        <w:rPr>
          <w:sz w:val="32"/>
          <w:szCs w:val="24"/>
        </w:rPr>
      </w:r>
    </w:p>
    <w:p>
      <w:pPr>
        <w:pStyle w:val="NoSpacing"/>
        <w:spacing w:lineRule="auto" w:line="360"/>
        <w:jc w:val="both"/>
        <w:rPr>
          <w:sz w:val="32"/>
          <w:szCs w:val="24"/>
        </w:rPr>
      </w:pPr>
      <w:r>
        <w:rPr>
          <w:sz w:val="32"/>
          <w:szCs w:val="24"/>
        </w:rPr>
        <w:t>Michael Faraday observed that when a magnet is moved towards a (stationary) coil, a current (induced in the coil) is observed to flow in the coil and if the magnet is moved away from the coil, the current is also produced but in the opposite direction. Also, if the coil is moved to or away from the (stationary) magnet a similar effect is seen to occur. However if both the magnet and the coil are held stationary, there is no current produced.</w:t>
      </w:r>
    </w:p>
    <w:p>
      <w:pPr>
        <w:pStyle w:val="NoSpacing"/>
        <w:spacing w:lineRule="auto" w:line="360"/>
        <w:jc w:val="both"/>
        <w:rPr>
          <w:sz w:val="32"/>
          <w:szCs w:val="24"/>
        </w:rPr>
      </w:pPr>
      <w:r>
        <w:rPr>
          <w:sz w:val="32"/>
          <w:szCs w:val="24"/>
        </w:rPr>
      </w:r>
    </w:p>
    <w:p>
      <w:pPr>
        <w:pStyle w:val="NoSpacing"/>
        <w:spacing w:lineRule="auto" w:line="360"/>
        <w:jc w:val="both"/>
        <w:rPr>
          <w:sz w:val="32"/>
          <w:szCs w:val="24"/>
        </w:rPr>
      </w:pPr>
      <w:r>
        <w:rPr>
          <w:sz w:val="32"/>
          <w:szCs w:val="24"/>
        </w:rPr>
        <w:t>The phenomenon of current production resulting from the relative motion between the magnet and the coil is called Electromagnetic induction. The current produced in the coil is known as the induced current and it is as a voltage induced in the coil called the induced emf.</w:t>
      </w:r>
    </w:p>
    <w:p>
      <w:pPr>
        <w:pStyle w:val="NoSpacing"/>
        <w:spacing w:lineRule="auto" w:line="360"/>
        <w:jc w:val="both"/>
        <w:rPr>
          <w:sz w:val="32"/>
          <w:szCs w:val="24"/>
        </w:rPr>
      </w:pPr>
      <w:r>
        <w:rPr>
          <w:sz w:val="32"/>
          <w:szCs w:val="24"/>
        </w:rPr>
      </w:r>
    </w:p>
    <w:p>
      <w:pPr>
        <w:pStyle w:val="NoSpacing"/>
        <w:spacing w:lineRule="auto" w:line="360"/>
        <w:jc w:val="both"/>
        <w:rPr>
          <w:sz w:val="32"/>
          <w:szCs w:val="24"/>
        </w:rPr>
      </w:pPr>
      <w:r>
        <w:rPr>
          <w:sz w:val="32"/>
          <w:szCs w:val="24"/>
        </w:rPr>
        <w:t>For electromagnetic induction to occur, at least one of the materials (either the magnet or the coil) must be in motion relative to each other</w:t>
      </w:r>
    </w:p>
    <w:p>
      <w:pPr>
        <w:pStyle w:val="NoSpacing"/>
        <w:spacing w:lineRule="auto" w:line="360"/>
        <w:jc w:val="both"/>
        <w:rPr>
          <w:sz w:val="32"/>
          <w:szCs w:val="24"/>
          <w:u w:val="single"/>
        </w:rPr>
      </w:pPr>
      <w:r>
        <w:rPr>
          <w:sz w:val="40"/>
          <w:szCs w:val="24"/>
          <w:u w:val="single"/>
        </w:rPr>
        <w:t>FACTORS AFFECTING INDUCED EMF</w:t>
      </w:r>
    </w:p>
    <w:p>
      <w:pPr>
        <w:pStyle w:val="NoSpacing"/>
        <w:numPr>
          <w:ilvl w:val="0"/>
          <w:numId w:val="98"/>
        </w:numPr>
        <w:spacing w:lineRule="auto" w:line="360"/>
        <w:jc w:val="both"/>
        <w:rPr>
          <w:sz w:val="32"/>
          <w:szCs w:val="24"/>
        </w:rPr>
      </w:pPr>
      <w:r>
        <w:rPr>
          <w:sz w:val="32"/>
          <w:szCs w:val="24"/>
        </w:rPr>
        <w:t>Strength of the magnet:</w:t>
      </w:r>
    </w:p>
    <w:p>
      <w:pPr>
        <w:pStyle w:val="NoSpacing"/>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B</m:t>
          </m:r>
        </m:oMath>
      </m:oMathPara>
    </w:p>
    <w:p>
      <w:pPr>
        <w:pStyle w:val="NoSpacing"/>
        <w:numPr>
          <w:ilvl w:val="0"/>
          <w:numId w:val="98"/>
        </w:numPr>
        <w:spacing w:lineRule="auto" w:line="360"/>
        <w:jc w:val="both"/>
        <w:rPr>
          <w:sz w:val="32"/>
          <w:szCs w:val="24"/>
        </w:rPr>
      </w:pPr>
      <w:r>
        <w:rPr>
          <w:sz w:val="32"/>
          <w:szCs w:val="24"/>
        </w:rPr>
        <w:t>Area of the coil</w:t>
      </w:r>
    </w:p>
    <w:p>
      <w:pPr>
        <w:pStyle w:val="NoSpacing"/>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oMath>
      </m:oMathPara>
    </w:p>
    <w:p>
      <w:pPr>
        <w:pStyle w:val="NoSpacing"/>
        <w:numPr>
          <w:ilvl w:val="0"/>
          <w:numId w:val="98"/>
        </w:numPr>
        <w:spacing w:lineRule="auto" w:line="360"/>
        <w:jc w:val="both"/>
        <w:rPr>
          <w:sz w:val="32"/>
          <w:szCs w:val="24"/>
        </w:rPr>
      </w:pPr>
      <w:r>
        <w:rPr>
          <w:sz w:val="32"/>
          <w:szCs w:val="24"/>
        </w:rPr>
        <w:t>Number of turns in the coil:</w:t>
      </w:r>
    </w:p>
    <w:p>
      <w:pPr>
        <w:pStyle w:val="NoSpacing"/>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N</m:t>
          </m:r>
        </m:oMath>
      </m:oMathPara>
    </w:p>
    <w:p>
      <w:pPr>
        <w:pStyle w:val="NoSpacing"/>
        <w:numPr>
          <w:ilvl w:val="0"/>
          <w:numId w:val="98"/>
        </w:numPr>
        <w:spacing w:lineRule="auto" w:line="360"/>
        <w:jc w:val="both"/>
        <w:rPr>
          <w:sz w:val="32"/>
          <w:szCs w:val="24"/>
        </w:rPr>
      </w:pPr>
      <w:r>
        <w:rPr>
          <w:sz w:val="32"/>
          <w:szCs w:val="24"/>
        </w:rPr>
        <w:t>Velocity between the magnet and the coil</w:t>
      </w:r>
    </w:p>
    <w:p>
      <w:pPr>
        <w:pStyle w:val="NoSpacing"/>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v</m:t>
          </m:r>
        </m:oMath>
      </m:oMathPara>
    </w:p>
    <w:p>
      <w:pPr>
        <w:pStyle w:val="NoSpacing"/>
        <w:spacing w:lineRule="auto" w:line="360"/>
        <w:jc w:val="both"/>
        <w:rPr>
          <w:sz w:val="32"/>
          <w:szCs w:val="24"/>
        </w:rPr>
      </w:pPr>
      <w:r>
        <w:rPr>
          <w:sz w:val="32"/>
          <w:szCs w:val="24"/>
        </w:rPr>
        <w:t>If the velocity is angular velocity</w:t>
      </w:r>
    </w:p>
    <w:p>
      <w:pPr>
        <w:pStyle w:val="NoSpacing"/>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oMath>
      </m:oMathPara>
    </w:p>
    <w:p>
      <w:pPr>
        <w:pStyle w:val="NoSpacing"/>
        <w:spacing w:lineRule="auto" w:line="360"/>
        <w:jc w:val="both"/>
        <w:rPr>
          <w:sz w:val="32"/>
          <w:szCs w:val="24"/>
        </w:rPr>
      </w:pPr>
      <w:r>
        <w:rPr>
          <w:sz w:val="32"/>
          <w:szCs w:val="24"/>
        </w:rPr>
        <w:t>On combining,</w:t>
      </w:r>
    </w:p>
    <w:p>
      <w:pPr>
        <w:pStyle w:val="NoSpacing"/>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BANv</m:t>
          </m:r>
        </m:oMath>
      </m:oMathPara>
    </w:p>
    <w:p>
      <w:pPr>
        <w:pStyle w:val="NoSpacing"/>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kBANv</m:t>
          </m:r>
        </m:oMath>
      </m:oMathPara>
    </w:p>
    <w:p>
      <w:pPr>
        <w:pStyle w:val="NoSpacing"/>
        <w:spacing w:lineRule="auto" w:line="360"/>
        <w:jc w:val="both"/>
        <w:rPr>
          <w:sz w:val="32"/>
          <w:szCs w:val="24"/>
        </w:rPr>
      </w:pPr>
      <w:r>
        <w:rPr>
          <w:sz w:val="32"/>
          <w:szCs w:val="24"/>
        </w:rPr>
        <w:t>Taking k as 1</w:t>
      </w:r>
    </w:p>
    <w:p>
      <w:pPr>
        <w:pStyle w:val="NoSpacing"/>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BANv</m:t>
          </m:r>
        </m:oMath>
      </m:oMathPara>
    </w:p>
    <w:p>
      <w:pPr>
        <w:pStyle w:val="NoSpacing"/>
        <w:spacing w:lineRule="auto" w:line="360"/>
        <w:jc w:val="both"/>
        <w:rPr>
          <w:sz w:val="32"/>
          <w:szCs w:val="24"/>
        </w:rPr>
      </w:pPr>
      <w:r>
        <w:rPr>
          <w:sz w:val="32"/>
          <w:szCs w:val="24"/>
        </w:rPr>
        <w:t>Or</w:t>
      </w:r>
    </w:p>
    <w:p>
      <w:pPr>
        <w:pStyle w:val="NoSpacing"/>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BAN</m:t>
          </m:r>
          <m:sSub>
            <m:e>
              <m:r>
                <w:rPr>
                  <w:rFonts w:ascii="Cambria Math" w:hAnsi="Cambria Math"/>
                </w:rPr>
                <m:t xml:space="preserve">ω</m:t>
              </m:r>
            </m:e>
            <m:sub>
              <m:r>
                <w:rPr>
                  <w:rFonts w:ascii="Cambria Math" w:hAnsi="Cambria Math"/>
                </w:rPr>
                <m:t xml:space="preserve">o</m:t>
              </m:r>
            </m:sub>
          </m:sSub>
        </m:oMath>
      </m:oMathPara>
    </w:p>
    <w:p>
      <w:pPr>
        <w:pStyle w:val="NoSpacing"/>
        <w:spacing w:lineRule="auto" w:line="360"/>
        <w:jc w:val="both"/>
        <w:rPr>
          <w:sz w:val="32"/>
          <w:szCs w:val="24"/>
          <w:u w:val="single"/>
        </w:rPr>
      </w:pPr>
      <w:r>
        <w:rPr>
          <w:sz w:val="40"/>
          <w:szCs w:val="24"/>
          <w:u w:val="single"/>
        </w:rPr>
        <w:t>FARADAY’S LAW OF ELECTROMAGNETIC INDUCTION</w:t>
      </w:r>
    </w:p>
    <w:p>
      <w:pPr>
        <w:pStyle w:val="NoSpacing"/>
        <w:spacing w:lineRule="auto" w:line="360"/>
        <w:jc w:val="both"/>
        <w:rPr>
          <w:sz w:val="32"/>
          <w:szCs w:val="24"/>
        </w:rPr>
      </w:pPr>
      <w:r>
        <w:rPr>
          <w:sz w:val="32"/>
          <w:szCs w:val="24"/>
        </w:rPr>
        <w:t>This law states:</w:t>
      </w:r>
    </w:p>
    <w:p>
      <w:pPr>
        <w:pStyle w:val="NoSpacing"/>
        <w:spacing w:lineRule="auto" w:line="360"/>
        <w:jc w:val="both"/>
        <w:rPr>
          <w:sz w:val="32"/>
          <w:szCs w:val="24"/>
        </w:rPr>
      </w:pPr>
      <w:r>
        <w:rPr>
          <w:sz w:val="32"/>
          <w:szCs w:val="24"/>
        </w:rPr>
        <w:t>The induced emf is directly proportional to the rate of change of the magnetic flux</w:t>
      </w:r>
    </w:p>
    <w:p>
      <w:pPr>
        <w:pStyle w:val="NoSpacing"/>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Induced</m:t>
          </m:r>
          <m:r>
            <w:rPr>
              <w:rFonts w:ascii="Cambria Math" w:hAnsi="Cambria Math"/>
            </w:rPr>
            <m:t xml:space="preserve">emf</m:t>
          </m:r>
          <m:r>
            <w:rPr>
              <w:rFonts w:ascii="Cambria Math" w:hAnsi="Cambria Math"/>
            </w:rPr>
            <m:t xml:space="preserve">=</m:t>
          </m:r>
          <m:f>
            <m:num>
              <m:r>
                <w:rPr>
                  <w:rFonts w:ascii="Cambria Math" w:hAnsi="Cambria Math"/>
                </w:rPr>
                <m:t xml:space="preserve">Cℎange</m:t>
              </m:r>
              <m:r>
                <w:rPr>
                  <w:rFonts w:ascii="Cambria Math" w:hAnsi="Cambria Math"/>
                </w:rPr>
                <m:t xml:space="preserve">∈</m:t>
              </m:r>
              <m:r>
                <w:rPr>
                  <w:rFonts w:ascii="Cambria Math" w:hAnsi="Cambria Math"/>
                </w:rPr>
                <m:t xml:space="preserve">magetic</m:t>
              </m:r>
              <m:r>
                <w:rPr>
                  <w:rFonts w:ascii="Cambria Math" w:hAnsi="Cambria Math"/>
                </w:rPr>
                <m:t xml:space="preserve">flux</m:t>
              </m:r>
            </m:num>
            <m:den>
              <m:d>
                <m:dPr>
                  <m:begChr m:val="("/>
                  <m:endChr m:val=")"/>
                </m:dPr>
                <m:e>
                  <m:r>
                    <w:rPr>
                      <w:rFonts w:ascii="Cambria Math" w:hAnsi="Cambria Math"/>
                    </w:rPr>
                    <m:t xml:space="preserve">Cℎange</m:t>
                  </m:r>
                </m:e>
              </m:d>
              <m:r>
                <w:rPr>
                  <w:rFonts w:ascii="Cambria Math" w:hAnsi="Cambria Math"/>
                </w:rPr>
                <m:t xml:space="preserve">∈</m:t>
              </m:r>
              <m:r>
                <w:rPr>
                  <w:rFonts w:ascii="Cambria Math" w:hAnsi="Cambria Math"/>
                </w:rPr>
                <m:t xml:space="preserve">time</m:t>
              </m:r>
            </m:den>
          </m:f>
        </m:oMath>
      </m:oMathPara>
    </w:p>
    <w:p>
      <w:pPr>
        <w:pStyle w:val="NoSpacing"/>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m:t>
              </m:r>
              <m:r>
                <w:rPr>
                  <w:rFonts w:ascii="Cambria Math" w:hAnsi="Cambria Math"/>
                </w:rPr>
                <m:t xml:space="preserve">Φ</m:t>
              </m:r>
            </m:num>
            <m:den>
              <m:r>
                <w:rPr>
                  <w:rFonts w:ascii="Cambria Math" w:hAnsi="Cambria Math"/>
                </w:rPr>
                <m:t xml:space="preserve">Δt</m:t>
              </m:r>
            </m:den>
          </m:f>
        </m:oMath>
      </m:oMathPara>
    </w:p>
    <w:p>
      <w:pPr>
        <w:pStyle w:val="NoSpacing"/>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Φ</m:t>
              </m:r>
            </m:num>
            <m:den>
              <m:r>
                <w:rPr>
                  <w:rFonts w:ascii="Cambria Math" w:hAnsi="Cambria Math"/>
                </w:rPr>
                <m:t xml:space="preserve">Δt</m:t>
              </m:r>
            </m:den>
          </m:f>
        </m:oMath>
      </m:oMathPara>
    </w:p>
    <w:p>
      <w:pPr>
        <w:pStyle w:val="NoSpacing"/>
        <w:spacing w:lineRule="auto" w:line="360"/>
        <w:jc w:val="both"/>
        <w:rPr>
          <w:sz w:val="32"/>
          <w:szCs w:val="24"/>
        </w:rPr>
      </w:pPr>
      <w:r>
        <w:rPr>
          <w:sz w:val="32"/>
          <w:szCs w:val="24"/>
        </w:rPr>
        <w:t>Here, N is the number of turns in the coil.</w:t>
      </w:r>
    </w:p>
    <w:p>
      <w:pPr>
        <w:pStyle w:val="NoSpacing"/>
        <w:spacing w:lineRule="auto" w:line="360"/>
        <w:jc w:val="both"/>
        <w:rPr>
          <w:sz w:val="32"/>
          <w:szCs w:val="24"/>
        </w:rPr>
      </w:pPr>
      <w:r>
        <w:rPr>
          <w:sz w:val="32"/>
          <w:szCs w:val="24"/>
        </w:rPr>
        <w:t>Magnetic flux is dependent on the magnetic field intensity (also known as magnetic flux density). Its relation to the flux density is expressed as</w:t>
      </w:r>
    </w:p>
    <w:p>
      <w:pPr>
        <w:pStyle w:val="NoSpacing"/>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Magnetic</m:t>
          </m:r>
          <m:r>
            <w:rPr>
              <w:rFonts w:ascii="Cambria Math" w:hAnsi="Cambria Math"/>
            </w:rPr>
            <m:t xml:space="preserve">flux</m:t>
          </m:r>
          <m:r>
            <w:rPr>
              <w:rFonts w:ascii="Cambria Math" w:hAnsi="Cambria Math"/>
            </w:rPr>
            <m:t xml:space="preserve">=</m:t>
          </m:r>
          <m:r>
            <w:rPr>
              <w:rFonts w:ascii="Cambria Math" w:hAnsi="Cambria Math"/>
            </w:rPr>
            <m:t xml:space="preserve">Magnetic</m:t>
          </m:r>
          <m:r>
            <w:rPr>
              <w:rFonts w:ascii="Cambria Math" w:hAnsi="Cambria Math"/>
            </w:rPr>
            <m:t xml:space="preserve">flux</m:t>
          </m:r>
          <m:r>
            <w:rPr>
              <w:rFonts w:ascii="Cambria Math" w:hAnsi="Cambria Math"/>
            </w:rPr>
            <m:t xml:space="preserve">density</m:t>
          </m:r>
          <m:r>
            <w:rPr>
              <w:rFonts w:ascii="Cambria Math" w:hAnsi="Cambria Math"/>
            </w:rPr>
            <m:t xml:space="preserve">×</m:t>
          </m:r>
          <m:r>
            <w:rPr>
              <w:rFonts w:ascii="Cambria Math" w:hAnsi="Cambria Math"/>
            </w:rPr>
            <m:t xml:space="preserve">Area</m:t>
          </m:r>
        </m:oMath>
      </m:oMathPara>
    </w:p>
    <w:p>
      <w:pPr>
        <w:pStyle w:val="NoSpacing"/>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Φ</m:t>
          </m:r>
          <m:r>
            <w:rPr>
              <w:rFonts w:ascii="Cambria Math" w:hAnsi="Cambria Math"/>
            </w:rPr>
            <m:t xml:space="preserve">=</m:t>
          </m:r>
          <m:r>
            <w:rPr>
              <w:rFonts w:ascii="Cambria Math" w:hAnsi="Cambria Math"/>
            </w:rPr>
            <m:t xml:space="preserve">BA</m:t>
          </m:r>
        </m:oMath>
      </m:oMathPara>
    </w:p>
    <w:p>
      <w:pPr>
        <w:pStyle w:val="NoSpacing"/>
        <w:spacing w:lineRule="auto" w:line="360"/>
        <w:jc w:val="both"/>
        <w:rPr>
          <w:sz w:val="32"/>
          <w:szCs w:val="24"/>
        </w:rPr>
      </w:pPr>
      <w:r>
        <w:rPr>
          <w:sz w:val="32"/>
          <w:szCs w:val="24"/>
        </w:rPr>
        <w:t>Or</w:t>
      </w:r>
    </w:p>
    <w:p>
      <w:pPr>
        <w:pStyle w:val="NoSpacing"/>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Φ</m:t>
          </m:r>
          <m:r>
            <w:rPr>
              <w:rFonts w:ascii="Cambria Math" w:hAnsi="Cambria Math"/>
            </w:rPr>
            <m:t xml:space="preserve">=</m:t>
          </m:r>
          <m:r>
            <w:rPr>
              <w:rFonts w:ascii="Cambria Math" w:hAnsi="Cambria Math"/>
            </w:rPr>
            <m:t xml:space="preserve">BA</m:t>
          </m:r>
          <m:r>
            <w:rPr>
              <w:rFonts w:ascii="Cambria Math" w:hAnsi="Cambria Math"/>
            </w:rPr>
            <m:t xml:space="preserve">cos</m:t>
          </m:r>
          <m:r>
            <w:rPr>
              <w:rFonts w:ascii="Cambria Math" w:hAnsi="Cambria Math"/>
            </w:rPr>
            <m:t xml:space="preserve">θ</m:t>
          </m:r>
        </m:oMath>
      </m:oMathPara>
    </w:p>
    <w:p>
      <w:pPr>
        <w:pStyle w:val="NoSpacing"/>
        <w:spacing w:lineRule="auto" w:line="360"/>
        <w:jc w:val="both"/>
        <w:rPr>
          <w:sz w:val="32"/>
          <w:szCs w:val="24"/>
        </w:rPr>
      </w:pPr>
      <w:r>
        <w:rPr>
          <w:sz w:val="32"/>
          <w:szCs w:val="24"/>
        </w:rPr>
        <w:t>The unit of magnetic flux is Weber.</w:t>
      </w:r>
    </w:p>
    <w:p>
      <w:pPr>
        <w:pStyle w:val="NoSpacing"/>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Φ</m:t>
              </m:r>
            </m:num>
            <m:den>
              <m:r>
                <w:rPr>
                  <w:rFonts w:ascii="Cambria Math" w:hAnsi="Cambria Math"/>
                </w:rPr>
                <m:t xml:space="preserve">Δt</m:t>
              </m:r>
            </m:den>
          </m:f>
        </m:oMath>
      </m:oMathPara>
    </w:p>
    <w:p>
      <w:pPr>
        <w:pStyle w:val="NoSpacing"/>
        <w:spacing w:lineRule="auto" w:line="360"/>
        <w:jc w:val="both"/>
        <w:rPr>
          <w:sz w:val="32"/>
          <w:szCs w:val="24"/>
        </w:rPr>
      </w:pPr>
      <w:r>
        <w:rPr>
          <w:sz w:val="32"/>
          <w:szCs w:val="24"/>
        </w:rPr>
        <w:t>In the equation above, the negative sign is gotten from Lenz’s law</w:t>
      </w:r>
    </w:p>
    <w:p>
      <w:pPr>
        <w:pStyle w:val="NoSpacing"/>
        <w:spacing w:lineRule="auto" w:line="360"/>
        <w:jc w:val="both"/>
        <w:rPr>
          <w:sz w:val="32"/>
          <w:szCs w:val="24"/>
        </w:rPr>
      </w:pPr>
      <w:r>
        <w:rPr>
          <w:sz w:val="32"/>
          <w:szCs w:val="24"/>
        </w:rPr>
      </w:r>
    </w:p>
    <w:p>
      <w:pPr>
        <w:pStyle w:val="NoSpacing"/>
        <w:spacing w:lineRule="auto" w:line="360"/>
        <w:jc w:val="both"/>
        <w:rPr>
          <w:sz w:val="32"/>
          <w:szCs w:val="24"/>
          <w:u w:val="single"/>
        </w:rPr>
      </w:pPr>
      <w:r>
        <w:rPr>
          <w:sz w:val="40"/>
          <w:szCs w:val="24"/>
          <w:u w:val="single"/>
        </w:rPr>
        <w:t>LENZ’S LAW</w:t>
      </w:r>
    </w:p>
    <w:p>
      <w:pPr>
        <w:pStyle w:val="NoSpacing"/>
        <w:spacing w:lineRule="auto" w:line="360"/>
        <w:jc w:val="both"/>
        <w:rPr>
          <w:sz w:val="32"/>
          <w:szCs w:val="24"/>
        </w:rPr>
      </w:pPr>
      <w:r>
        <w:rPr>
          <w:sz w:val="32"/>
          <w:szCs w:val="24"/>
        </w:rPr>
        <w:t>This states that the induced current will flow in a way so as to oppose the motion producing it. Since the motion of the current is trying to oppose the motion of its production it makes work done negative.</w:t>
      </w:r>
    </w:p>
    <w:p>
      <w:pPr>
        <w:pStyle w:val="NoSpacing"/>
        <w:spacing w:lineRule="auto" w:line="360"/>
        <w:jc w:val="both"/>
        <w:rPr>
          <w:sz w:val="32"/>
          <w:szCs w:val="24"/>
        </w:rPr>
      </w:pPr>
      <w:r>
        <w:rPr>
          <w:sz w:val="32"/>
          <w:szCs w:val="24"/>
        </w:rPr>
        <w:t>The Lenz’s law is a statement of the conservation of energy.</w:t>
      </w:r>
    </w:p>
    <w:p>
      <w:pPr>
        <w:pStyle w:val="NoSpacing"/>
        <w:spacing w:lineRule="auto" w:line="360"/>
        <w:jc w:val="both"/>
        <w:rPr>
          <w:sz w:val="32"/>
          <w:szCs w:val="24"/>
        </w:rPr>
      </w:pPr>
      <w:r>
        <w:rPr>
          <w:sz w:val="32"/>
          <w:szCs w:val="24"/>
        </w:rPr>
      </w:r>
    </w:p>
    <w:p>
      <w:pPr>
        <w:pStyle w:val="NoSpacing"/>
        <w:spacing w:lineRule="auto" w:line="360"/>
        <w:jc w:val="both"/>
        <w:rPr>
          <w:sz w:val="32"/>
          <w:szCs w:val="24"/>
          <w:u w:val="single"/>
        </w:rPr>
      </w:pPr>
      <w:r>
        <w:rPr>
          <w:sz w:val="40"/>
          <w:szCs w:val="24"/>
          <w:u w:val="single"/>
        </w:rPr>
        <w:t>TRANSFORMERS</w:t>
      </w:r>
    </w:p>
    <w:p>
      <w:pPr>
        <w:pStyle w:val="NoSpacing"/>
        <w:spacing w:lineRule="auto" w:line="360"/>
        <w:jc w:val="both"/>
        <w:rPr>
          <w:sz w:val="32"/>
          <w:szCs w:val="24"/>
        </w:rPr>
      </w:pPr>
      <w:r>
        <w:rPr>
          <w:sz w:val="32"/>
          <w:szCs w:val="24"/>
        </w:rPr>
        <w:t>These are devices used for changing (increasing or decreasing) Alternating current (A.C) voltages. Its operation is based on Faraday’s law of electromagnetic induction.</w:t>
      </w:r>
    </w:p>
    <w:p>
      <w:pPr>
        <w:pStyle w:val="NoSpacing"/>
        <w:spacing w:lineRule="auto" w:line="360"/>
        <w:jc w:val="both"/>
        <w:rPr>
          <w:sz w:val="32"/>
          <w:szCs w:val="24"/>
        </w:rPr>
      </w:pPr>
      <w:r>
        <w:rPr>
          <w:sz w:val="32"/>
          <w:szCs w:val="24"/>
        </w:rPr>
        <w:t>The transformer consists of two coils (a primary and a secondary) each wound around the arm of a continuous laminated soft iron core.</w:t>
      </w:r>
    </w:p>
    <w:p>
      <w:pPr>
        <w:pStyle w:val="NoSpacing"/>
        <w:spacing w:lineRule="auto" w:line="360"/>
        <w:jc w:val="both"/>
        <w:rPr>
          <w:sz w:val="32"/>
          <w:szCs w:val="24"/>
        </w:rPr>
      </w:pPr>
      <w:r>
        <w:rPr>
          <w:sz w:val="32"/>
          <w:szCs w:val="24"/>
        </w:rPr>
        <w:t>In transformers there are primary and secondary areas and these primary and secondary areas have coils around them. The primary area is where the voltage comes into the transformer and the secondary area is where the voltage goes out of the transformer (output)</w:t>
      </w:r>
    </w:p>
    <w:p>
      <w:pPr>
        <w:pStyle w:val="NoSpacing"/>
        <w:spacing w:lineRule="auto" w:line="360"/>
        <w:jc w:val="both"/>
        <w:rPr>
          <w:sz w:val="32"/>
          <w:szCs w:val="24"/>
        </w:rPr>
      </w:pPr>
      <w:r>
        <w:rPr>
          <w:sz w:val="32"/>
          <w:szCs w:val="24"/>
        </w:rPr>
        <w:t>The voltage in the secondary coil depends on the voltage in the primary coil.</w:t>
      </w:r>
    </w:p>
    <w:p>
      <w:pPr>
        <w:pStyle w:val="NoSpacing"/>
        <w:spacing w:lineRule="auto" w:line="360"/>
        <w:jc w:val="both"/>
        <w:rPr>
          <w:sz w:val="32"/>
          <w:szCs w:val="24"/>
        </w:rPr>
      </w:pPr>
      <w:r>
        <w:rPr>
          <w:sz w:val="32"/>
          <w:szCs w:val="24"/>
        </w:rPr>
      </w:r>
    </w:p>
    <w:p>
      <w:pPr>
        <w:pStyle w:val="NoSpacing"/>
        <w:spacing w:lineRule="auto" w:line="360"/>
        <w:jc w:val="both"/>
        <w:rPr>
          <w:sz w:val="32"/>
          <w:szCs w:val="24"/>
          <w:u w:val="single"/>
        </w:rPr>
      </w:pPr>
      <w:r>
        <w:rPr>
          <w:sz w:val="40"/>
          <w:szCs w:val="24"/>
          <w:u w:val="single"/>
        </w:rPr>
        <w:t>TYPES OF TRANSFORMERS</w:t>
      </w:r>
    </w:p>
    <w:p>
      <w:pPr>
        <w:pStyle w:val="NoSpacing"/>
        <w:numPr>
          <w:ilvl w:val="0"/>
          <w:numId w:val="99"/>
        </w:numPr>
        <w:spacing w:lineRule="auto" w:line="360"/>
        <w:jc w:val="both"/>
        <w:rPr>
          <w:sz w:val="32"/>
          <w:szCs w:val="24"/>
        </w:rPr>
      </w:pPr>
      <w:r>
        <w:rPr>
          <w:sz w:val="32"/>
          <w:szCs w:val="24"/>
        </w:rPr>
        <w:t>Step up Transformer: This transformer increases AC voltages. It has a higher number of turns in the secondary coil than in the primary coil. A step-up transformer steps up voltage but steps down current</w:t>
      </w:r>
    </w:p>
    <w:p>
      <w:pPr>
        <w:pStyle w:val="NoSpacing"/>
        <w:numPr>
          <w:ilvl w:val="0"/>
          <w:numId w:val="99"/>
        </w:numPr>
        <w:spacing w:lineRule="auto" w:line="360"/>
        <w:jc w:val="both"/>
        <w:rPr>
          <w:sz w:val="32"/>
          <w:szCs w:val="24"/>
        </w:rPr>
      </w:pPr>
      <w:r>
        <w:rPr>
          <w:sz w:val="32"/>
          <w:szCs w:val="24"/>
        </w:rPr>
        <w:t>Step-down Transformer: This transformer reduces AC voltages. It has a higher number of turns in the primary coil than in the secondary coil.</w:t>
      </w:r>
    </w:p>
    <w:p>
      <w:pPr>
        <w:pStyle w:val="NoSpacing"/>
        <w:spacing w:lineRule="auto" w:line="360"/>
        <w:jc w:val="both"/>
        <w:rPr>
          <w:sz w:val="32"/>
          <w:szCs w:val="24"/>
        </w:rPr>
      </w:pPr>
      <w:r>
        <w:rPr>
          <w:sz w:val="32"/>
          <w:szCs w:val="24"/>
        </w:rPr>
      </w:r>
    </w:p>
    <w:p>
      <w:pPr>
        <w:pStyle w:val="NoSpacing"/>
        <w:spacing w:lineRule="auto" w:line="360"/>
        <w:jc w:val="both"/>
        <w:rPr>
          <w:sz w:val="32"/>
          <w:szCs w:val="24"/>
        </w:rPr>
      </w:pPr>
      <w:r>
        <w:rPr>
          <w:sz w:val="32"/>
          <w:szCs w:val="24"/>
        </w:rPr>
        <w:t>For all transformers, the ratio of the voltage (or emf) in the primary coil to the voltage (or emf) of the secondary coil is equal to the ratio of the number of turns in the primary coil to the number of turns in the secondary</w:t>
      </w:r>
    </w:p>
    <w:p>
      <w:pPr>
        <w:pStyle w:val="NoSpacing"/>
        <w:spacing w:lineRule="auto" w:line="360"/>
        <w:jc w:val="both"/>
        <w:rPr>
          <w:sz w:val="32"/>
          <w:szCs w:val="24"/>
        </w:rPr>
      </w:pPr>
      <w:r>
        <w:rPr>
          <w:sz w:val="32"/>
          <w:szCs w:val="24"/>
        </w:rPr>
      </w:r>
    </w:p>
    <w:p>
      <w:pPr>
        <w:pStyle w:val="NoSpacing"/>
        <w:spacing w:lineRule="auto" w:line="360"/>
        <w:jc w:val="center"/>
        <w:rPr>
          <w:sz w:val="32"/>
          <w:szCs w:val="24"/>
        </w:rPr>
      </w:pPr>
      <w:r>
        <w:rPr/>
      </w:r>
      <m:oMathPara xmlns:m="http://schemas.openxmlformats.org/officeDocument/2006/math">
        <m:oMathParaPr>
          <m:jc m:val="center"/>
        </m:oMathParaPr>
        <m:oMath>
          <m:f>
            <m:num>
              <m:sSub>
                <m:e>
                  <m:r>
                    <w:rPr>
                      <w:rFonts w:ascii="Cambria Math" w:hAnsi="Cambria Math"/>
                    </w:rPr>
                    <m:t xml:space="preserve">E</m:t>
                  </m:r>
                </m:e>
                <m:sub>
                  <m:r>
                    <w:rPr>
                      <w:rFonts w:ascii="Cambria Math" w:hAnsi="Cambria Math"/>
                    </w:rPr>
                    <m:t xml:space="preserve">p</m:t>
                  </m:r>
                </m:sub>
              </m:sSub>
            </m:num>
            <m:den>
              <m:sSub>
                <m:e>
                  <m:r>
                    <w:rPr>
                      <w:rFonts w:ascii="Cambria Math" w:hAnsi="Cambria Math"/>
                    </w:rPr>
                    <m:t xml:space="preserve">E</m:t>
                  </m:r>
                </m:e>
                <m:sub>
                  <m:r>
                    <w:rPr>
                      <w:rFonts w:ascii="Cambria Math" w:hAnsi="Cambria Math"/>
                    </w:rPr>
                    <m:t xml:space="preserve">s</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p</m:t>
                  </m:r>
                </m:sub>
              </m:sSub>
            </m:num>
            <m:den>
              <m:sSub>
                <m:e>
                  <m:r>
                    <w:rPr>
                      <w:rFonts w:ascii="Cambria Math" w:hAnsi="Cambria Math"/>
                    </w:rPr>
                    <m:t xml:space="preserve">N</m:t>
                  </m:r>
                </m:e>
                <m:sub>
                  <m:r>
                    <w:rPr>
                      <w:rFonts w:ascii="Cambria Math" w:hAnsi="Cambria Math"/>
                    </w:rPr>
                    <m:t xml:space="preserve">s</m:t>
                  </m:r>
                </m:sub>
              </m:sSub>
            </m:den>
          </m:f>
        </m:oMath>
      </m:oMathPara>
    </w:p>
    <w:p>
      <w:pPr>
        <w:pStyle w:val="NoSpacing"/>
        <w:spacing w:lineRule="auto" w:line="360"/>
        <w:jc w:val="both"/>
        <w:rPr>
          <w:sz w:val="32"/>
          <w:szCs w:val="24"/>
        </w:rPr>
      </w:pPr>
      <w:r>
        <w:rPr/>
      </w:r>
      <m:oMath xmlns:m="http://schemas.openxmlformats.org/officeDocument/2006/math">
        <m:f>
          <m:num>
            <m:sSub>
              <m:e>
                <m:r>
                  <w:rPr>
                    <w:rFonts w:ascii="Cambria Math" w:hAnsi="Cambria Math"/>
                  </w:rPr>
                  <m:t xml:space="preserve">N</m:t>
                </m:r>
              </m:e>
              <m:sub>
                <m:r>
                  <w:rPr>
                    <w:rFonts w:ascii="Cambria Math" w:hAnsi="Cambria Math"/>
                  </w:rPr>
                  <m:t xml:space="preserve">p</m:t>
                </m:r>
              </m:sub>
            </m:sSub>
          </m:num>
          <m:den>
            <m:sSub>
              <m:e>
                <m:r>
                  <w:rPr>
                    <w:rFonts w:ascii="Cambria Math" w:hAnsi="Cambria Math"/>
                  </w:rPr>
                  <m:t xml:space="preserve">N</m:t>
                </m:r>
              </m:e>
              <m:sub>
                <m:r>
                  <w:rPr>
                    <w:rFonts w:ascii="Cambria Math" w:hAnsi="Cambria Math"/>
                  </w:rPr>
                  <m:t xml:space="preserve">s</m:t>
                </m:r>
              </m:sub>
            </m:sSub>
          </m:den>
        </m:f>
      </m:oMath>
      <w:r>
        <w:rPr>
          <w:sz w:val="32"/>
          <w:szCs w:val="24"/>
        </w:rPr>
        <w:t>Is also called the Turns ratio</w:t>
      </w:r>
    </w:p>
    <w:p>
      <w:pPr>
        <w:pStyle w:val="NoSpacing"/>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Turns</m:t>
          </m:r>
          <m:r>
            <w:rPr>
              <w:rFonts w:ascii="Cambria Math" w:hAnsi="Cambria Math"/>
            </w:rPr>
            <m:t xml:space="preserve">ratio</m:t>
          </m:r>
          <m:r>
            <w:rPr>
              <w:rFonts w:ascii="Cambria Math" w:hAnsi="Cambria Math"/>
            </w:rPr>
            <m:t xml:space="preserve">=</m:t>
          </m:r>
          <m:f>
            <m:num>
              <m:sSub>
                <m:e>
                  <m:r>
                    <w:rPr>
                      <w:rFonts w:ascii="Cambria Math" w:hAnsi="Cambria Math"/>
                    </w:rPr>
                    <m:t xml:space="preserve">N</m:t>
                  </m:r>
                </m:e>
                <m:sub>
                  <m:r>
                    <w:rPr>
                      <w:rFonts w:ascii="Cambria Math" w:hAnsi="Cambria Math"/>
                    </w:rPr>
                    <m:t xml:space="preserve">p</m:t>
                  </m:r>
                </m:sub>
              </m:sSub>
            </m:num>
            <m:den>
              <m:sSub>
                <m:e>
                  <m:r>
                    <w:rPr>
                      <w:rFonts w:ascii="Cambria Math" w:hAnsi="Cambria Math"/>
                    </w:rPr>
                    <m:t xml:space="preserve">N</m:t>
                  </m:r>
                </m:e>
                <m:sub>
                  <m:r>
                    <w:rPr>
                      <w:rFonts w:ascii="Cambria Math" w:hAnsi="Cambria Math"/>
                    </w:rPr>
                    <m:t xml:space="preserve">s</m:t>
                  </m:r>
                </m:sub>
              </m:sSub>
            </m:den>
          </m:f>
        </m:oMath>
      </m:oMathPara>
    </w:p>
    <w:p>
      <w:pPr>
        <w:pStyle w:val="NoSpacing"/>
        <w:spacing w:lineRule="auto" w:line="360"/>
        <w:jc w:val="both"/>
        <w:rPr>
          <w:sz w:val="32"/>
          <w:szCs w:val="24"/>
        </w:rPr>
      </w:pPr>
      <w:r>
        <w:rPr>
          <w:sz w:val="32"/>
          <w:szCs w:val="24"/>
        </w:rPr>
      </w:r>
    </w:p>
    <w:p>
      <w:pPr>
        <w:pStyle w:val="NoSpacing"/>
        <w:spacing w:lineRule="auto" w:line="360"/>
        <w:jc w:val="both"/>
        <w:rPr>
          <w:sz w:val="32"/>
          <w:szCs w:val="24"/>
          <w:u w:val="single"/>
        </w:rPr>
      </w:pPr>
      <w:r>
        <w:rPr>
          <w:sz w:val="40"/>
          <w:szCs w:val="24"/>
          <w:u w:val="single"/>
        </w:rPr>
        <w:t>EFFICIENCY OF A TRANSFORMER</w:t>
      </w:r>
    </w:p>
    <w:p>
      <w:pPr>
        <w:pStyle w:val="NoSpacing"/>
        <w:spacing w:lineRule="auto" w:line="360"/>
        <w:jc w:val="both"/>
        <w:rPr>
          <w:sz w:val="32"/>
          <w:szCs w:val="24"/>
        </w:rPr>
      </w:pPr>
      <w:r>
        <w:rPr>
          <w:sz w:val="32"/>
          <w:szCs w:val="24"/>
        </w:rPr>
        <w:t>This is defined as the percentage ratio of the power output to the power input</w:t>
      </w:r>
    </w:p>
    <w:p>
      <w:pPr>
        <w:pStyle w:val="NoSpacing"/>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Eff</m:t>
          </m:r>
          <m:r>
            <w:rPr>
              <w:rFonts w:ascii="Cambria Math" w:hAnsi="Cambria Math"/>
            </w:rPr>
            <m:t xml:space="preserve">=</m:t>
          </m:r>
          <m:f>
            <m:num>
              <m:r>
                <w:rPr>
                  <w:rFonts w:ascii="Cambria Math" w:hAnsi="Cambria Math"/>
                </w:rPr>
                <m:t xml:space="preserve">Power</m:t>
              </m:r>
              <m:r>
                <w:rPr>
                  <w:rFonts w:ascii="Cambria Math" w:hAnsi="Cambria Math"/>
                </w:rPr>
                <m:t xml:space="preserve">output</m:t>
              </m:r>
            </m:num>
            <m:den>
              <m:r>
                <w:rPr>
                  <w:rFonts w:ascii="Cambria Math" w:hAnsi="Cambria Math"/>
                </w:rPr>
                <m:t xml:space="preserve">Power</m:t>
              </m:r>
              <m:r>
                <w:rPr>
                  <w:rFonts w:ascii="Cambria Math" w:hAnsi="Cambria Math"/>
                </w:rPr>
                <m:t xml:space="preserve">input</m:t>
              </m:r>
            </m:den>
          </m:f>
          <m:r>
            <w:rPr>
              <w:rFonts w:ascii="Cambria Math" w:hAnsi="Cambria Math"/>
            </w:rPr>
            <m:t xml:space="preserve">×</m:t>
          </m:r>
          <m:r>
            <w:rPr>
              <w:rFonts w:ascii="Cambria Math" w:hAnsi="Cambria Math"/>
            </w:rPr>
            <m:t xml:space="preserve">100</m:t>
          </m:r>
        </m:oMath>
      </m:oMathPara>
    </w:p>
    <w:p>
      <w:pPr>
        <w:pStyle w:val="NoSpacing"/>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Eff</m:t>
          </m:r>
          <m:r>
            <w:rPr>
              <w:rFonts w:ascii="Cambria Math" w:hAnsi="Cambria Math"/>
            </w:rPr>
            <m:t xml:space="preserve">=</m:t>
          </m:r>
          <m:f>
            <m:num>
              <m:r>
                <w:rPr>
                  <w:rFonts w:ascii="Cambria Math" w:hAnsi="Cambria Math"/>
                </w:rPr>
                <m:t xml:space="preserve">Power</m:t>
              </m:r>
              <m:r>
                <w:rPr>
                  <w:rFonts w:ascii="Cambria Math" w:hAnsi="Cambria Math"/>
                </w:rPr>
                <m:t xml:space="preserve">∈</m:t>
              </m:r>
              <m:r>
                <w:rPr>
                  <w:rFonts w:ascii="Cambria Math" w:hAnsi="Cambria Math"/>
                </w:rPr>
                <m:t xml:space="preserve">secondary</m:t>
              </m:r>
              <m:r>
                <w:rPr>
                  <w:rFonts w:ascii="Cambria Math" w:hAnsi="Cambria Math"/>
                </w:rPr>
                <m:t xml:space="preserve">coil</m:t>
              </m:r>
            </m:num>
            <m:den>
              <m:r>
                <w:rPr>
                  <w:rFonts w:ascii="Cambria Math" w:hAnsi="Cambria Math"/>
                </w:rPr>
                <m:t xml:space="preserve">Power</m:t>
              </m:r>
              <m:r>
                <w:rPr>
                  <w:rFonts w:ascii="Cambria Math" w:hAnsi="Cambria Math"/>
                </w:rPr>
                <m:t xml:space="preserve">∈</m:t>
              </m:r>
              <m:r>
                <w:rPr>
                  <w:rFonts w:ascii="Cambria Math" w:hAnsi="Cambria Math"/>
                </w:rPr>
                <m:t xml:space="preserve">primary</m:t>
              </m:r>
              <m:r>
                <w:rPr>
                  <w:rFonts w:ascii="Cambria Math" w:hAnsi="Cambria Math"/>
                </w:rPr>
                <m:t xml:space="preserve">coil</m:t>
              </m:r>
            </m:den>
          </m:f>
          <m:r>
            <w:rPr>
              <w:rFonts w:ascii="Cambria Math" w:hAnsi="Cambria Math"/>
            </w:rPr>
            <m:t xml:space="preserve">×</m:t>
          </m:r>
          <m:r>
            <w:rPr>
              <w:rFonts w:ascii="Cambria Math" w:hAnsi="Cambria Math"/>
            </w:rPr>
            <m:t xml:space="preserve">100</m:t>
          </m:r>
        </m:oMath>
      </m:oMathPara>
    </w:p>
    <w:p>
      <w:pPr>
        <w:pStyle w:val="NoSpacing"/>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Eff</m:t>
          </m:r>
          <m:r>
            <w:rPr>
              <w:rFonts w:ascii="Cambria Math" w:hAnsi="Cambria Math"/>
            </w:rPr>
            <m:t xml:space="preserve">=</m:t>
          </m:r>
          <m:f>
            <m:num>
              <m:sSub>
                <m:e>
                  <m:r>
                    <w:rPr>
                      <w:rFonts w:ascii="Cambria Math" w:hAnsi="Cambria Math"/>
                    </w:rPr>
                    <m:t xml:space="preserve">P</m:t>
                  </m:r>
                </m:e>
                <m:sub>
                  <m:r>
                    <w:rPr>
                      <w:rFonts w:ascii="Cambria Math" w:hAnsi="Cambria Math"/>
                    </w:rPr>
                    <m:t xml:space="preserve">s</m:t>
                  </m:r>
                </m:sub>
              </m:sSub>
            </m:num>
            <m:den>
              <m:sSub>
                <m:e>
                  <m:r>
                    <w:rPr>
                      <w:rFonts w:ascii="Cambria Math" w:hAnsi="Cambria Math"/>
                    </w:rPr>
                    <m:t xml:space="preserve">P</m:t>
                  </m:r>
                </m:e>
                <m:sub>
                  <m:r>
                    <w:rPr>
                      <w:rFonts w:ascii="Cambria Math" w:hAnsi="Cambria Math"/>
                    </w:rPr>
                    <m:t xml:space="preserve">p</m:t>
                  </m:r>
                </m:sub>
              </m:sSub>
            </m:den>
          </m:f>
          <m:r>
            <w:rPr>
              <w:rFonts w:ascii="Cambria Math" w:hAnsi="Cambria Math"/>
            </w:rPr>
            <m:t xml:space="preserve">×</m:t>
          </m:r>
          <m:r>
            <w:rPr>
              <w:rFonts w:ascii="Cambria Math" w:hAnsi="Cambria Math"/>
            </w:rPr>
            <m:t xml:space="preserve">100</m:t>
          </m:r>
        </m:oMath>
      </m:oMathPara>
    </w:p>
    <w:p>
      <w:pPr>
        <w:pStyle w:val="NoSpacing"/>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Eff</m:t>
          </m:r>
          <m:r>
            <w:rPr>
              <w:rFonts w:ascii="Cambria Math" w:hAnsi="Cambria Math"/>
            </w:rPr>
            <m:t xml:space="preserve">=</m:t>
          </m:r>
          <m:f>
            <m:num>
              <m:sSub>
                <m:e>
                  <m:r>
                    <w:rPr>
                      <w:rFonts w:ascii="Cambria Math" w:hAnsi="Cambria Math"/>
                    </w:rPr>
                    <m:t xml:space="preserve">I</m:t>
                  </m:r>
                </m:e>
                <m:sub>
                  <m:r>
                    <w:rPr>
                      <w:rFonts w:ascii="Cambria Math" w:hAnsi="Cambria Math"/>
                    </w:rPr>
                    <m:t xml:space="preserve">s</m:t>
                  </m:r>
                </m:sub>
              </m:sSub>
              <m:sSub>
                <m:e>
                  <m:r>
                    <w:rPr>
                      <w:rFonts w:ascii="Cambria Math" w:hAnsi="Cambria Math"/>
                    </w:rPr>
                    <m:t xml:space="preserve">E</m:t>
                  </m:r>
                </m:e>
                <m:sub>
                  <m:r>
                    <w:rPr>
                      <w:rFonts w:ascii="Cambria Math" w:hAnsi="Cambria Math"/>
                    </w:rPr>
                    <m:t xml:space="preserve">s</m:t>
                  </m:r>
                </m:sub>
              </m:sSub>
            </m:num>
            <m:den>
              <m:sSub>
                <m:e>
                  <m:r>
                    <w:rPr>
                      <w:rFonts w:ascii="Cambria Math" w:hAnsi="Cambria Math"/>
                    </w:rPr>
                    <m:t xml:space="preserve">I</m:t>
                  </m:r>
                </m:e>
                <m:sub>
                  <m:r>
                    <w:rPr>
                      <w:rFonts w:ascii="Cambria Math" w:hAnsi="Cambria Math"/>
                    </w:rPr>
                    <m:t xml:space="preserve">p</m:t>
                  </m:r>
                </m:sub>
              </m:sSub>
              <m:sSub>
                <m:e>
                  <m:r>
                    <w:rPr>
                      <w:rFonts w:ascii="Cambria Math" w:hAnsi="Cambria Math"/>
                    </w:rPr>
                    <m:t xml:space="preserve">E</m:t>
                  </m:r>
                </m:e>
                <m:sub>
                  <m:r>
                    <w:rPr>
                      <w:rFonts w:ascii="Cambria Math" w:hAnsi="Cambria Math"/>
                    </w:rPr>
                    <m:t xml:space="preserve">p</m:t>
                  </m:r>
                </m:sub>
              </m:sSub>
            </m:den>
          </m:f>
          <m:r>
            <w:rPr>
              <w:rFonts w:ascii="Cambria Math" w:hAnsi="Cambria Math"/>
            </w:rPr>
            <m:t xml:space="preserve">×</m:t>
          </m:r>
          <m:r>
            <w:rPr>
              <w:rFonts w:ascii="Cambria Math" w:hAnsi="Cambria Math"/>
            </w:rPr>
            <m:t xml:space="preserve">100</m:t>
          </m:r>
        </m:oMath>
      </m:oMathPara>
    </w:p>
    <w:p>
      <w:pPr>
        <w:pStyle w:val="NoSpacing"/>
        <w:spacing w:lineRule="auto" w:line="360"/>
        <w:jc w:val="both"/>
        <w:rPr>
          <w:sz w:val="32"/>
          <w:szCs w:val="24"/>
        </w:rPr>
      </w:pPr>
      <w:r>
        <w:rPr>
          <w:sz w:val="32"/>
          <w:szCs w:val="24"/>
        </w:rPr>
        <w:t>The efficiency of most transformers is less than 100 as a result of power loss</w:t>
      </w:r>
    </w:p>
    <w:p>
      <w:pPr>
        <w:pStyle w:val="NoSpacing"/>
        <w:spacing w:lineRule="auto" w:line="360"/>
        <w:jc w:val="both"/>
        <w:rPr>
          <w:sz w:val="32"/>
          <w:szCs w:val="24"/>
        </w:rPr>
      </w:pPr>
      <w:r>
        <w:rPr>
          <w:sz w:val="32"/>
          <w:szCs w:val="24"/>
        </w:rPr>
      </w:r>
    </w:p>
    <w:p>
      <w:pPr>
        <w:pStyle w:val="NoSpacing"/>
        <w:spacing w:lineRule="auto" w:line="360"/>
        <w:jc w:val="both"/>
        <w:rPr>
          <w:sz w:val="32"/>
          <w:szCs w:val="24"/>
          <w:u w:val="single"/>
        </w:rPr>
      </w:pPr>
      <w:r>
        <w:rPr>
          <w:sz w:val="40"/>
          <w:szCs w:val="24"/>
          <w:u w:val="single"/>
        </w:rPr>
        <w:t>WAYS POWER CAN BE LOST IN TRANSFORMERS</w:t>
      </w:r>
    </w:p>
    <w:p>
      <w:pPr>
        <w:pStyle w:val="NoSpacing"/>
        <w:numPr>
          <w:ilvl w:val="0"/>
          <w:numId w:val="100"/>
        </w:numPr>
        <w:spacing w:lineRule="auto" w:line="360"/>
        <w:jc w:val="both"/>
        <w:rPr>
          <w:sz w:val="32"/>
          <w:szCs w:val="24"/>
        </w:rPr>
      </w:pPr>
      <w:r>
        <w:rPr>
          <w:sz w:val="32"/>
          <w:szCs w:val="24"/>
        </w:rPr>
        <w:t>Power loss due to eddy current</w:t>
      </w:r>
    </w:p>
    <w:p>
      <w:pPr>
        <w:pStyle w:val="NoSpacing"/>
        <w:numPr>
          <w:ilvl w:val="0"/>
          <w:numId w:val="100"/>
        </w:numPr>
        <w:spacing w:lineRule="auto" w:line="360"/>
        <w:jc w:val="both"/>
        <w:rPr>
          <w:sz w:val="32"/>
          <w:szCs w:val="24"/>
        </w:rPr>
      </w:pPr>
      <w:r>
        <w:rPr>
          <w:sz w:val="32"/>
          <w:szCs w:val="24"/>
        </w:rPr>
        <w:t>Power loss due to resistance of the coil: This is also called joule heating effect and the formula for the heat lost is</w:t>
      </w:r>
    </w:p>
    <w:p>
      <w:pPr>
        <w:pStyle w:val="NoSpacing"/>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Rt</m:t>
          </m:r>
        </m:oMath>
      </m:oMathPara>
    </w:p>
    <w:p>
      <w:pPr>
        <w:pStyle w:val="NoSpacing"/>
        <w:numPr>
          <w:ilvl w:val="0"/>
          <w:numId w:val="100"/>
        </w:numPr>
        <w:spacing w:lineRule="auto" w:line="360"/>
        <w:jc w:val="both"/>
        <w:rPr>
          <w:sz w:val="32"/>
          <w:szCs w:val="24"/>
        </w:rPr>
      </w:pPr>
      <w:r>
        <w:rPr>
          <w:sz w:val="32"/>
          <w:szCs w:val="24"/>
        </w:rPr>
        <w:t>Power loss due to reversal of the magnetic core: This is called Hysteresis</w:t>
      </w:r>
    </w:p>
    <w:p>
      <w:pPr>
        <w:pStyle w:val="NoSpacing"/>
        <w:numPr>
          <w:ilvl w:val="0"/>
          <w:numId w:val="100"/>
        </w:numPr>
        <w:spacing w:lineRule="auto" w:line="360"/>
        <w:jc w:val="both"/>
        <w:rPr>
          <w:sz w:val="32"/>
          <w:szCs w:val="24"/>
        </w:rPr>
      </w:pPr>
      <w:r>
        <w:rPr>
          <w:sz w:val="32"/>
          <w:szCs w:val="24"/>
        </w:rPr>
        <w:t>Power loss due to magnetic flux leakage</w:t>
      </w:r>
    </w:p>
    <w:p>
      <w:pPr>
        <w:pStyle w:val="NoSpacing"/>
        <w:spacing w:lineRule="auto" w:line="360"/>
        <w:jc w:val="both"/>
        <w:rPr>
          <w:sz w:val="32"/>
          <w:szCs w:val="24"/>
        </w:rPr>
      </w:pPr>
      <w:r>
        <w:rPr>
          <w:sz w:val="32"/>
          <w:szCs w:val="24"/>
        </w:rPr>
      </w:r>
    </w:p>
    <w:p>
      <w:pPr>
        <w:pStyle w:val="NoSpacing"/>
        <w:spacing w:lineRule="auto" w:line="360"/>
        <w:jc w:val="both"/>
        <w:rPr>
          <w:sz w:val="32"/>
          <w:szCs w:val="24"/>
          <w:u w:val="single"/>
        </w:rPr>
      </w:pPr>
      <w:r>
        <w:rPr>
          <w:sz w:val="40"/>
          <w:szCs w:val="24"/>
          <w:u w:val="single"/>
        </w:rPr>
        <w:t>WAYS OF MINIMIZING POWER LOSS IN TRANSFORMERS</w:t>
      </w:r>
    </w:p>
    <w:p>
      <w:pPr>
        <w:pStyle w:val="NoSpacing"/>
        <w:spacing w:lineRule="auto" w:line="360"/>
        <w:jc w:val="both"/>
        <w:rPr>
          <w:sz w:val="32"/>
          <w:szCs w:val="24"/>
        </w:rPr>
      </w:pPr>
      <w:r>
        <w:rPr>
          <w:sz w:val="32"/>
          <w:szCs w:val="24"/>
        </w:rPr>
      </w:r>
    </w:p>
    <w:p>
      <w:pPr>
        <w:pStyle w:val="NoSpacing"/>
        <w:numPr>
          <w:ilvl w:val="0"/>
          <w:numId w:val="101"/>
        </w:numPr>
        <w:spacing w:lineRule="auto" w:line="360"/>
        <w:jc w:val="both"/>
        <w:rPr>
          <w:sz w:val="32"/>
          <w:szCs w:val="24"/>
        </w:rPr>
      </w:pPr>
      <w:r>
        <w:rPr>
          <w:sz w:val="32"/>
          <w:szCs w:val="24"/>
        </w:rPr>
        <w:t>The use of laminated soft iron cores to reduce eddy current</w:t>
      </w:r>
    </w:p>
    <w:p>
      <w:pPr>
        <w:pStyle w:val="NoSpacing"/>
        <w:numPr>
          <w:ilvl w:val="0"/>
          <w:numId w:val="101"/>
        </w:numPr>
        <w:spacing w:lineRule="auto" w:line="360"/>
        <w:jc w:val="both"/>
        <w:rPr>
          <w:sz w:val="32"/>
          <w:szCs w:val="24"/>
        </w:rPr>
      </w:pPr>
      <w:r>
        <w:rPr>
          <w:sz w:val="32"/>
          <w:szCs w:val="24"/>
        </w:rPr>
        <w:t>The use of coils of low resistances</w:t>
      </w:r>
    </w:p>
    <w:p>
      <w:pPr>
        <w:pStyle w:val="NoSpacing"/>
        <w:numPr>
          <w:ilvl w:val="0"/>
          <w:numId w:val="101"/>
        </w:numPr>
        <w:spacing w:lineRule="auto" w:line="360"/>
        <w:jc w:val="both"/>
        <w:rPr>
          <w:sz w:val="32"/>
          <w:szCs w:val="24"/>
        </w:rPr>
      </w:pPr>
      <w:r>
        <w:rPr>
          <w:sz w:val="32"/>
          <w:szCs w:val="24"/>
        </w:rPr>
        <w:t>The use of soft iron to reduce magnetic flux leakage</w:t>
      </w:r>
    </w:p>
    <w:p>
      <w:pPr>
        <w:pStyle w:val="NoSpacing"/>
        <w:spacing w:lineRule="auto" w:line="360"/>
        <w:jc w:val="both"/>
        <w:rPr>
          <w:sz w:val="32"/>
          <w:szCs w:val="24"/>
        </w:rPr>
      </w:pPr>
      <w:r>
        <w:rPr>
          <w:sz w:val="32"/>
          <w:szCs w:val="24"/>
        </w:rPr>
      </w:r>
    </w:p>
    <w:p>
      <w:pPr>
        <w:pStyle w:val="NoSpacing"/>
        <w:spacing w:lineRule="auto" w:line="360"/>
        <w:jc w:val="both"/>
        <w:rPr>
          <w:sz w:val="32"/>
          <w:szCs w:val="24"/>
          <w:u w:val="single"/>
        </w:rPr>
      </w:pPr>
      <w:r>
        <w:rPr>
          <w:sz w:val="40"/>
          <w:szCs w:val="24"/>
          <w:u w:val="single"/>
        </w:rPr>
        <w:t>IDEAL TRANFORMER</w:t>
      </w:r>
    </w:p>
    <w:p>
      <w:pPr>
        <w:pStyle w:val="NoSpacing"/>
        <w:spacing w:lineRule="auto" w:line="360"/>
        <w:jc w:val="both"/>
        <w:rPr>
          <w:sz w:val="32"/>
          <w:szCs w:val="24"/>
        </w:rPr>
      </w:pPr>
      <w:r>
        <w:rPr>
          <w:sz w:val="32"/>
          <w:szCs w:val="24"/>
        </w:rPr>
        <w:t>Practically, there is no ideal transformer. An ideal transformer is a perfect transformer which has an efficiency of 100. For such transformers, the power output (secondary power) equals the power input (primary power).</w:t>
      </w:r>
    </w:p>
    <w:p>
      <w:pPr>
        <w:pStyle w:val="NoSpacing"/>
        <w:spacing w:lineRule="auto" w:line="360"/>
        <w:jc w:val="center"/>
        <w:rPr>
          <w:sz w:val="32"/>
          <w:szCs w:val="24"/>
        </w:rPr>
      </w:pPr>
      <w:r>
        <w:rPr/>
      </w:r>
      <m:oMath xmlns:m="http://schemas.openxmlformats.org/officeDocument/2006/math">
        <m:r>
          <w:rPr>
            <w:rFonts w:ascii="Cambria Math" w:hAnsi="Cambria Math"/>
          </w:rPr>
          <m:t xml:space="preserve">Power</m:t>
        </m:r>
        <m:r>
          <w:rPr>
            <w:rFonts w:ascii="Cambria Math" w:hAnsi="Cambria Math"/>
          </w:rPr>
          <m:t xml:space="preserve">output</m:t>
        </m:r>
        <m:r>
          <w:rPr>
            <w:rFonts w:ascii="Cambria Math" w:hAnsi="Cambria Math"/>
          </w:rPr>
          <m:t xml:space="preserve">=</m:t>
        </m:r>
        <m:r>
          <w:rPr>
            <w:rFonts w:ascii="Cambria Math" w:hAnsi="Cambria Math"/>
          </w:rPr>
          <m:t xml:space="preserve">Power</m:t>
        </m:r>
        <m:r>
          <w:rPr>
            <w:rFonts w:ascii="Cambria Math" w:hAnsi="Cambria Math"/>
          </w:rPr>
          <m:t xml:space="preserve">input</m:t>
        </m:r>
      </m:oMath>
      <w:r>
        <w:rPr/>
      </w:r>
      <m:oMath xmlns:m="http://schemas.openxmlformats.org/officeDocument/2006/math">
        <m:sSub>
          <m:e>
            <m:r>
              <w:rPr>
                <w:rFonts w:ascii="Cambria Math" w:hAnsi="Cambria Math"/>
              </w:rPr>
              <m:t xml:space="preserve">P</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p</m:t>
            </m:r>
          </m:sub>
        </m:sSub>
      </m:oMath>
    </w:p>
    <w:p>
      <w:pPr>
        <w:pStyle w:val="NoSpacing"/>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s</m:t>
              </m:r>
            </m:sub>
          </m:sSub>
          <m:sSub>
            <m:e>
              <m:r>
                <w:rPr>
                  <w:rFonts w:ascii="Cambria Math" w:hAnsi="Cambria Math"/>
                </w:rPr>
                <m:t xml:space="preserve">E</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p</m:t>
              </m:r>
            </m:sub>
          </m:sSub>
          <m:sSub>
            <m:e>
              <m:r>
                <w:rPr>
                  <w:rFonts w:ascii="Cambria Math" w:hAnsi="Cambria Math"/>
                </w:rPr>
                <m:t xml:space="preserve">E</m:t>
              </m:r>
            </m:e>
            <m:sub>
              <m:r>
                <w:rPr>
                  <w:rFonts w:ascii="Cambria Math" w:hAnsi="Cambria Math"/>
                </w:rPr>
                <m:t xml:space="preserve">p</m:t>
              </m:r>
            </m:sub>
          </m:sSub>
        </m:oMath>
      </m:oMathPara>
    </w:p>
    <w:p>
      <w:pPr>
        <w:pStyle w:val="NoSpacing"/>
        <w:spacing w:lineRule="auto" w:line="360"/>
        <w:jc w:val="center"/>
        <w:rPr>
          <w:sz w:val="32"/>
          <w:szCs w:val="24"/>
        </w:rPr>
      </w:pPr>
      <w:r>
        <w:rPr/>
      </w:r>
      <m:oMathPara xmlns:m="http://schemas.openxmlformats.org/officeDocument/2006/math">
        <m:oMathParaPr>
          <m:jc m:val="center"/>
        </m:oMathParaPr>
        <m:oMath>
          <m:f>
            <m:num>
              <m:sSub>
                <m:e>
                  <m:r>
                    <w:rPr>
                      <w:rFonts w:ascii="Cambria Math" w:hAnsi="Cambria Math"/>
                    </w:rPr>
                    <m:t xml:space="preserve">E</m:t>
                  </m:r>
                </m:e>
                <m:sub>
                  <m:r>
                    <w:rPr>
                      <w:rFonts w:ascii="Cambria Math" w:hAnsi="Cambria Math"/>
                    </w:rPr>
                    <m:t xml:space="preserve">s</m:t>
                  </m:r>
                </m:sub>
              </m:sSub>
            </m:num>
            <m:den>
              <m:sSub>
                <m:e>
                  <m:r>
                    <w:rPr>
                      <w:rFonts w:ascii="Cambria Math" w:hAnsi="Cambria Math"/>
                    </w:rPr>
                    <m:t xml:space="preserve">E</m:t>
                  </m:r>
                </m:e>
                <m:sub>
                  <m:r>
                    <w:rPr>
                      <w:rFonts w:ascii="Cambria Math" w:hAnsi="Cambria Math"/>
                    </w:rPr>
                    <m:t xml:space="preserve">p</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p</m:t>
                  </m:r>
                </m:sub>
              </m:sSub>
            </m:num>
            <m:den>
              <m:sSub>
                <m:e>
                  <m:r>
                    <w:rPr>
                      <w:rFonts w:ascii="Cambria Math" w:hAnsi="Cambria Math"/>
                    </w:rPr>
                    <m:t xml:space="preserve">I</m:t>
                  </m:r>
                </m:e>
                <m:sub>
                  <m:r>
                    <w:rPr>
                      <w:rFonts w:ascii="Cambria Math" w:hAnsi="Cambria Math"/>
                    </w:rPr>
                    <m:t xml:space="preserve">s</m:t>
                  </m:r>
                </m:sub>
              </m:sSub>
            </m:den>
          </m:f>
        </m:oMath>
      </m:oMathPara>
    </w:p>
    <w:p>
      <w:pPr>
        <w:pStyle w:val="NoSpacing"/>
        <w:spacing w:lineRule="auto" w:line="360"/>
        <w:jc w:val="both"/>
        <w:rPr>
          <w:sz w:val="32"/>
          <w:szCs w:val="24"/>
        </w:rPr>
      </w:pPr>
      <w:r>
        <w:rPr>
          <w:sz w:val="32"/>
          <w:szCs w:val="24"/>
        </w:rPr>
      </w:r>
    </w:p>
    <w:p>
      <w:pPr>
        <w:pStyle w:val="NoSpacing"/>
        <w:spacing w:lineRule="auto" w:line="360"/>
        <w:jc w:val="both"/>
        <w:rPr>
          <w:sz w:val="32"/>
          <w:szCs w:val="24"/>
          <w:u w:val="single"/>
        </w:rPr>
      </w:pPr>
      <w:r>
        <w:rPr>
          <w:sz w:val="40"/>
          <w:szCs w:val="24"/>
          <w:u w:val="single"/>
        </w:rPr>
        <w:t>EDDY CURRENT</w:t>
      </w:r>
    </w:p>
    <w:p>
      <w:pPr>
        <w:pStyle w:val="NoSpacing"/>
        <w:spacing w:lineRule="auto" w:line="360"/>
        <w:jc w:val="both"/>
        <w:rPr>
          <w:sz w:val="32"/>
          <w:szCs w:val="24"/>
        </w:rPr>
      </w:pPr>
      <w:r>
        <w:rPr>
          <w:sz w:val="32"/>
          <w:szCs w:val="24"/>
        </w:rPr>
        <w:t>This is the current produced by back emf. They generate unwanted heat which can destroy electronic components. Eddy currents are named so because the current looks like eddies or whirlpools. When a conductor is placed in the changing magnetic field, the induced current in the conductor is termed eddy currents.</w:t>
      </w:r>
    </w:p>
    <w:p>
      <w:pPr>
        <w:pStyle w:val="NoSpacing"/>
        <w:spacing w:lineRule="auto" w:line="360"/>
        <w:jc w:val="both"/>
        <w:rPr>
          <w:sz w:val="40"/>
          <w:szCs w:val="24"/>
          <w:u w:val="single"/>
        </w:rPr>
      </w:pPr>
      <w:r>
        <w:rPr>
          <w:sz w:val="40"/>
          <w:szCs w:val="24"/>
          <w:u w:val="single"/>
        </w:rPr>
        <w:t>EDDY CURRENT PRINCIPLE</w:t>
      </w:r>
    </w:p>
    <w:p>
      <w:pPr>
        <w:pStyle w:val="NoSpacing"/>
        <w:spacing w:lineRule="auto" w:line="360"/>
        <w:jc w:val="both"/>
        <w:rPr>
          <w:sz w:val="32"/>
          <w:szCs w:val="24"/>
        </w:rPr>
      </w:pPr>
      <w:r>
        <w:rPr>
          <w:sz w:val="32"/>
          <w:szCs w:val="24"/>
        </w:rPr>
        <w:t>The eddy current method is based on the principle of generating circular electrical currents (eddy currents) in a conductive material. The eddy currents are flowing beneath the surface of the material with the highest density close to the surface.</w:t>
      </w:r>
    </w:p>
    <w:p>
      <w:pPr>
        <w:pStyle w:val="NoSpacing"/>
        <w:spacing w:lineRule="auto" w:line="360"/>
        <w:jc w:val="both"/>
        <w:rPr>
          <w:sz w:val="40"/>
          <w:szCs w:val="24"/>
          <w:u w:val="single"/>
        </w:rPr>
      </w:pPr>
      <w:r>
        <w:rPr>
          <w:sz w:val="40"/>
          <w:szCs w:val="24"/>
          <w:u w:val="single"/>
        </w:rPr>
        <w:t>WAYS OF REDUCING EDDY CURRENT</w:t>
      </w:r>
    </w:p>
    <w:p>
      <w:pPr>
        <w:pStyle w:val="NoSpacing"/>
        <w:spacing w:lineRule="auto" w:line="360"/>
        <w:jc w:val="both"/>
        <w:rPr>
          <w:sz w:val="32"/>
          <w:szCs w:val="24"/>
        </w:rPr>
      </w:pPr>
      <w:r>
        <w:rPr>
          <w:sz w:val="32"/>
          <w:szCs w:val="24"/>
        </w:rPr>
      </w:r>
    </w:p>
    <w:p>
      <w:pPr>
        <w:pStyle w:val="NoSpacing"/>
        <w:numPr>
          <w:ilvl w:val="0"/>
          <w:numId w:val="102"/>
        </w:numPr>
        <w:spacing w:lineRule="auto" w:line="360"/>
        <w:jc w:val="both"/>
        <w:rPr>
          <w:sz w:val="32"/>
          <w:szCs w:val="24"/>
        </w:rPr>
      </w:pPr>
      <w:r>
        <w:rPr>
          <w:sz w:val="32"/>
          <w:szCs w:val="24"/>
        </w:rPr>
        <w:t>Using laminated soft iron cylinder</w:t>
      </w:r>
    </w:p>
    <w:p>
      <w:pPr>
        <w:pStyle w:val="NoSpacing"/>
        <w:numPr>
          <w:ilvl w:val="0"/>
          <w:numId w:val="102"/>
        </w:numPr>
        <w:spacing w:lineRule="auto" w:line="360"/>
        <w:jc w:val="both"/>
        <w:rPr>
          <w:sz w:val="32"/>
          <w:szCs w:val="24"/>
        </w:rPr>
      </w:pPr>
      <w:r>
        <w:rPr>
          <w:sz w:val="32"/>
          <w:szCs w:val="24"/>
        </w:rPr>
        <w:t>Using thin sheet of metals</w:t>
      </w:r>
    </w:p>
    <w:p>
      <w:pPr>
        <w:pStyle w:val="NoSpacing"/>
        <w:numPr>
          <w:ilvl w:val="0"/>
          <w:numId w:val="102"/>
        </w:numPr>
        <w:spacing w:lineRule="auto" w:line="360"/>
        <w:jc w:val="both"/>
        <w:rPr>
          <w:sz w:val="32"/>
          <w:szCs w:val="24"/>
        </w:rPr>
      </w:pPr>
      <w:r>
        <w:rPr>
          <w:sz w:val="32"/>
          <w:szCs w:val="24"/>
        </w:rPr>
        <w:t>Using insulated soft iron</w:t>
      </w:r>
    </w:p>
    <w:p>
      <w:pPr>
        <w:pStyle w:val="NoSpacing"/>
        <w:spacing w:lineRule="auto" w:line="360"/>
        <w:jc w:val="both"/>
        <w:rPr>
          <w:sz w:val="32"/>
          <w:szCs w:val="24"/>
        </w:rPr>
      </w:pPr>
      <w:r>
        <w:rPr>
          <w:sz w:val="32"/>
          <w:szCs w:val="24"/>
        </w:rPr>
      </w:r>
    </w:p>
    <w:p>
      <w:pPr>
        <w:pStyle w:val="NoSpacing"/>
        <w:spacing w:lineRule="auto" w:line="360"/>
        <w:jc w:val="both"/>
        <w:rPr>
          <w:sz w:val="32"/>
          <w:szCs w:val="24"/>
          <w:u w:val="single"/>
        </w:rPr>
      </w:pPr>
      <w:r>
        <w:rPr>
          <w:sz w:val="40"/>
          <w:szCs w:val="24"/>
          <w:u w:val="single"/>
        </w:rPr>
        <w:t>APPLICATIONS OF EDDY CURRENT</w:t>
      </w:r>
    </w:p>
    <w:p>
      <w:pPr>
        <w:pStyle w:val="NoSpacing"/>
        <w:numPr>
          <w:ilvl w:val="0"/>
          <w:numId w:val="103"/>
        </w:numPr>
        <w:spacing w:lineRule="auto" w:line="360"/>
        <w:jc w:val="both"/>
        <w:rPr>
          <w:sz w:val="32"/>
          <w:szCs w:val="24"/>
        </w:rPr>
      </w:pPr>
      <w:r>
        <w:rPr>
          <w:sz w:val="32"/>
          <w:szCs w:val="24"/>
        </w:rPr>
        <w:t>They can be employed in speedometers</w:t>
      </w:r>
    </w:p>
    <w:p>
      <w:pPr>
        <w:pStyle w:val="NoSpacing"/>
        <w:numPr>
          <w:ilvl w:val="0"/>
          <w:numId w:val="103"/>
        </w:numPr>
        <w:spacing w:lineRule="auto" w:line="360"/>
        <w:jc w:val="both"/>
        <w:rPr>
          <w:sz w:val="32"/>
          <w:szCs w:val="24"/>
        </w:rPr>
      </w:pPr>
      <w:r>
        <w:rPr>
          <w:sz w:val="32"/>
          <w:szCs w:val="24"/>
        </w:rPr>
        <w:t>They can be used in electric furnace</w:t>
      </w:r>
    </w:p>
    <w:p>
      <w:pPr>
        <w:pStyle w:val="NoSpacing"/>
        <w:numPr>
          <w:ilvl w:val="0"/>
          <w:numId w:val="103"/>
        </w:numPr>
        <w:spacing w:lineRule="auto" w:line="360"/>
        <w:jc w:val="both"/>
        <w:rPr>
          <w:sz w:val="32"/>
          <w:szCs w:val="24"/>
        </w:rPr>
      </w:pPr>
      <w:r>
        <w:rPr>
          <w:sz w:val="32"/>
          <w:szCs w:val="24"/>
        </w:rPr>
        <w:t>They are also applicable in induction coils. Induction motor, the eddy currents may be used to rotate the rotor.</w:t>
      </w:r>
    </w:p>
    <w:p>
      <w:pPr>
        <w:pStyle w:val="NoSpacing"/>
        <w:numPr>
          <w:ilvl w:val="0"/>
          <w:numId w:val="103"/>
        </w:numPr>
        <w:spacing w:lineRule="auto" w:line="360"/>
        <w:jc w:val="both"/>
        <w:rPr>
          <w:sz w:val="32"/>
          <w:szCs w:val="24"/>
        </w:rPr>
      </w:pPr>
      <w:r>
        <w:rPr>
          <w:sz w:val="32"/>
          <w:szCs w:val="24"/>
        </w:rPr>
        <w:t>Strong eddy currents are set up in the metal melts. This process is used in extracting a metal from its ore. The arrangement of heating the metal by means of strong induced current is called the induction furnace.</w:t>
      </w:r>
    </w:p>
    <w:p>
      <w:pPr>
        <w:pStyle w:val="NoSpacing"/>
        <w:spacing w:lineRule="auto" w:line="360"/>
        <w:jc w:val="both"/>
        <w:rPr>
          <w:sz w:val="40"/>
          <w:szCs w:val="24"/>
          <w:u w:val="single"/>
        </w:rPr>
      </w:pPr>
      <w:r>
        <w:rPr>
          <w:sz w:val="40"/>
          <w:szCs w:val="24"/>
          <w:u w:val="single"/>
        </w:rPr>
        <w:t>DISADVANTAGES OF EDDY CURRENT</w:t>
      </w:r>
    </w:p>
    <w:p>
      <w:pPr>
        <w:pStyle w:val="NoSpacing"/>
        <w:numPr>
          <w:ilvl w:val="0"/>
          <w:numId w:val="104"/>
        </w:numPr>
        <w:spacing w:lineRule="auto" w:line="360"/>
        <w:jc w:val="both"/>
        <w:rPr>
          <w:sz w:val="32"/>
          <w:szCs w:val="24"/>
        </w:rPr>
      </w:pPr>
      <w:r>
        <w:rPr>
          <w:sz w:val="32"/>
          <w:szCs w:val="24"/>
        </w:rPr>
        <w:t>Eddy current can result in the loss of electrical energy in the form of heat.</w:t>
      </w:r>
    </w:p>
    <w:p>
      <w:pPr>
        <w:pStyle w:val="NoSpacing"/>
        <w:numPr>
          <w:ilvl w:val="0"/>
          <w:numId w:val="104"/>
        </w:numPr>
        <w:spacing w:lineRule="auto" w:line="360"/>
        <w:jc w:val="both"/>
        <w:rPr>
          <w:sz w:val="32"/>
          <w:szCs w:val="24"/>
        </w:rPr>
      </w:pPr>
      <w:r>
        <w:rPr>
          <w:sz w:val="32"/>
          <w:szCs w:val="24"/>
        </w:rPr>
        <w:t>There will be magnetic flux leakage in induction coils due to eddy current.</w:t>
      </w:r>
    </w:p>
    <w:p>
      <w:pPr>
        <w:pStyle w:val="NoSpacing"/>
        <w:spacing w:lineRule="auto" w:line="360"/>
        <w:jc w:val="both"/>
        <w:rPr>
          <w:sz w:val="32"/>
          <w:szCs w:val="24"/>
        </w:rPr>
      </w:pPr>
      <w:r>
        <w:rPr>
          <w:sz w:val="32"/>
          <w:szCs w:val="24"/>
        </w:rPr>
      </w:r>
    </w:p>
    <w:p>
      <w:pPr>
        <w:pStyle w:val="NoSpacing"/>
        <w:spacing w:lineRule="auto" w:line="360"/>
        <w:jc w:val="both"/>
        <w:rPr>
          <w:sz w:val="32"/>
          <w:szCs w:val="24"/>
          <w:u w:val="single"/>
        </w:rPr>
      </w:pPr>
      <w:r>
        <w:rPr>
          <w:sz w:val="40"/>
          <w:szCs w:val="24"/>
          <w:u w:val="single"/>
        </w:rPr>
        <w:t>INDUCTION COILS</w:t>
      </w:r>
    </w:p>
    <w:p>
      <w:pPr>
        <w:pStyle w:val="NoSpacing"/>
        <w:spacing w:lineRule="auto" w:line="360"/>
        <w:jc w:val="both"/>
        <w:rPr>
          <w:sz w:val="32"/>
          <w:szCs w:val="24"/>
        </w:rPr>
      </w:pPr>
      <w:r>
        <w:rPr>
          <w:sz w:val="32"/>
          <w:szCs w:val="24"/>
        </w:rPr>
        <w:t xml:space="preserve">This is a device used for increasing DC voltages or direct current. Its operation is based on (Faraday’s law of electromagnetic induction). From the definition above, it can be seen that the induction coil is a type of (step up) transformer which has a higher number of turns (up to a thousand probably) in the secondary coils than in the primary. In fact, the induction coil was the first transformer made.  </w:t>
      </w:r>
    </w:p>
    <w:p>
      <w:pPr>
        <w:pStyle w:val="NoSpacing"/>
        <w:spacing w:lineRule="auto" w:line="360"/>
        <w:jc w:val="both"/>
        <w:rPr>
          <w:sz w:val="32"/>
          <w:szCs w:val="24"/>
        </w:rPr>
      </w:pPr>
      <w:r>
        <w:rPr>
          <w:sz w:val="32"/>
          <w:szCs w:val="24"/>
        </w:rPr>
      </w:r>
    </w:p>
    <w:p>
      <w:pPr>
        <w:pStyle w:val="NoSpacing"/>
        <w:spacing w:lineRule="auto" w:line="360"/>
        <w:jc w:val="both"/>
        <w:rPr>
          <w:sz w:val="32"/>
          <w:szCs w:val="24"/>
        </w:rPr>
      </w:pPr>
      <w:r>
        <w:rPr>
          <w:sz w:val="32"/>
          <w:szCs w:val="24"/>
        </w:rPr>
        <w:t>The induction coil was invented by Nicholas Challan in 1836 with additional research by Charles Grafton Page and others.</w:t>
      </w:r>
    </w:p>
    <w:p>
      <w:pPr>
        <w:pStyle w:val="NoSpacing"/>
        <w:spacing w:lineRule="auto" w:line="360"/>
        <w:jc w:val="both"/>
        <w:rPr>
          <w:sz w:val="32"/>
          <w:szCs w:val="24"/>
        </w:rPr>
      </w:pPr>
      <w:r>
        <w:rPr>
          <w:sz w:val="32"/>
          <w:szCs w:val="24"/>
        </w:rPr>
      </w:r>
    </w:p>
    <w:p>
      <w:pPr>
        <w:pStyle w:val="NoSpacing"/>
        <w:spacing w:lineRule="auto" w:line="360"/>
        <w:jc w:val="both"/>
        <w:rPr>
          <w:sz w:val="32"/>
          <w:szCs w:val="24"/>
        </w:rPr>
      </w:pPr>
      <w:r>
        <w:rPr>
          <w:sz w:val="32"/>
          <w:szCs w:val="24"/>
        </w:rPr>
        <w:t>An induction coil is a transformer used for producing high-voltage alternating current from a low-voltage direct current, consisting essentially of two concentric coils with a common soft-iron core, a primary coil with relatively few windings (turns) of heavy wire and a secondary coil with many turns of fine wire. The excitation of the primary coil by 5rapidly interrupted or variable current induces high voltage in the secondary coil.</w:t>
      </w:r>
    </w:p>
    <w:p>
      <w:pPr>
        <w:pStyle w:val="NoSpacing"/>
        <w:spacing w:lineRule="auto" w:line="360"/>
        <w:jc w:val="both"/>
        <w:rPr>
          <w:sz w:val="32"/>
          <w:szCs w:val="24"/>
        </w:rPr>
      </w:pPr>
      <w:r>
        <w:rPr>
          <w:sz w:val="32"/>
          <w:szCs w:val="24"/>
        </w:rPr>
      </w:r>
    </w:p>
    <w:p>
      <w:pPr>
        <w:pStyle w:val="NoSpacing"/>
        <w:spacing w:lineRule="auto" w:line="360"/>
        <w:jc w:val="both"/>
        <w:rPr>
          <w:sz w:val="32"/>
          <w:szCs w:val="24"/>
        </w:rPr>
      </w:pPr>
      <w:r>
        <w:rPr>
          <w:sz w:val="32"/>
          <w:szCs w:val="24"/>
        </w:rPr>
        <w:t>The induction coil is used in car ignition systems where the induced voltage in the secondary, which is passed on to the spark plug, is sufficiently large (up to 25kV) to ionize air and cause a spark across the gap in the spark plug.</w:t>
      </w:r>
    </w:p>
    <w:p>
      <w:pPr>
        <w:pStyle w:val="NoSpacing"/>
        <w:spacing w:lineRule="auto" w:line="360"/>
        <w:jc w:val="both"/>
        <w:rPr>
          <w:sz w:val="32"/>
          <w:szCs w:val="24"/>
          <w:u w:val="single"/>
        </w:rPr>
      </w:pPr>
      <w:r>
        <w:rPr>
          <w:sz w:val="40"/>
          <w:szCs w:val="24"/>
          <w:u w:val="single"/>
        </w:rPr>
        <w:t>GENERATORS</w:t>
      </w:r>
    </w:p>
    <w:p>
      <w:pPr>
        <w:pStyle w:val="NoSpacing"/>
        <w:spacing w:lineRule="auto" w:line="360"/>
        <w:jc w:val="both"/>
        <w:rPr>
          <w:sz w:val="32"/>
          <w:szCs w:val="24"/>
        </w:rPr>
      </w:pPr>
      <w:r>
        <w:rPr>
          <w:sz w:val="32"/>
          <w:szCs w:val="24"/>
        </w:rPr>
        <w:t>These are devices used for converting mechanical energy into electrical energy. They are also called dynamos. Their operation is based on faraday’s law of electromagnetic induction.</w:t>
      </w:r>
    </w:p>
    <w:p>
      <w:pPr>
        <w:pStyle w:val="NoSpacing"/>
        <w:spacing w:lineRule="auto" w:line="360"/>
        <w:jc w:val="both"/>
        <w:rPr>
          <w:sz w:val="32"/>
          <w:szCs w:val="24"/>
        </w:rPr>
      </w:pPr>
      <w:r>
        <w:rPr>
          <w:sz w:val="32"/>
          <w:szCs w:val="24"/>
        </w:rPr>
      </w:r>
    </w:p>
    <w:p>
      <w:pPr>
        <w:pStyle w:val="NoSpacing"/>
        <w:spacing w:lineRule="auto" w:line="360"/>
        <w:jc w:val="both"/>
        <w:rPr>
          <w:sz w:val="32"/>
          <w:szCs w:val="24"/>
          <w:u w:val="single"/>
        </w:rPr>
      </w:pPr>
      <w:r>
        <w:rPr>
          <w:sz w:val="40"/>
          <w:szCs w:val="24"/>
          <w:u w:val="single"/>
        </w:rPr>
        <w:t>TYPES PF GENERATORS</w:t>
      </w:r>
    </w:p>
    <w:p>
      <w:pPr>
        <w:pStyle w:val="NoSpacing"/>
        <w:spacing w:lineRule="auto" w:line="360"/>
        <w:jc w:val="both"/>
        <w:rPr>
          <w:sz w:val="32"/>
          <w:szCs w:val="24"/>
        </w:rPr>
      </w:pPr>
      <w:r>
        <w:rPr>
          <w:sz w:val="32"/>
          <w:szCs w:val="24"/>
        </w:rPr>
        <w:t>AC Generators</w:t>
      </w:r>
    </w:p>
    <w:p>
      <w:pPr>
        <w:pStyle w:val="NoSpacing"/>
        <w:spacing w:lineRule="auto" w:line="360"/>
        <w:jc w:val="both"/>
        <w:rPr>
          <w:sz w:val="32"/>
          <w:szCs w:val="24"/>
        </w:rPr>
      </w:pPr>
      <w:r>
        <w:rPr>
          <w:sz w:val="32"/>
          <w:szCs w:val="24"/>
        </w:rPr>
        <w:t>DC Generators</w:t>
      </w:r>
    </w:p>
    <w:p>
      <w:pPr>
        <w:pStyle w:val="NoSpacing"/>
        <w:spacing w:lineRule="auto" w:line="360"/>
        <w:jc w:val="both"/>
        <w:rPr>
          <w:sz w:val="32"/>
          <w:szCs w:val="24"/>
        </w:rPr>
      </w:pPr>
      <w:r>
        <w:rPr>
          <w:sz w:val="32"/>
          <w:szCs w:val="24"/>
        </w:rPr>
        <w:t>The major structural difference between AC generator and the DC generator is that AC generator has Slip Ring while DC has a Split Ring Commutator</w:t>
      </w:r>
    </w:p>
    <w:p>
      <w:pPr>
        <w:pStyle w:val="NoSpacing"/>
        <w:spacing w:lineRule="auto" w:line="360"/>
        <w:jc w:val="both"/>
        <w:rPr>
          <w:sz w:val="40"/>
          <w:szCs w:val="24"/>
          <w:u w:val="single"/>
        </w:rPr>
      </w:pPr>
      <w:r>
        <w:rPr>
          <w:sz w:val="40"/>
          <w:szCs w:val="24"/>
          <w:u w:val="single"/>
        </w:rPr>
        <w:t>AC GENERATORS</w:t>
      </w:r>
    </w:p>
    <w:p>
      <w:pPr>
        <w:pStyle w:val="NoSpacing"/>
        <w:spacing w:lineRule="auto" w:line="360"/>
        <w:jc w:val="both"/>
        <w:rPr>
          <w:sz w:val="32"/>
          <w:szCs w:val="24"/>
        </w:rPr>
      </w:pPr>
      <w:r>
        <w:rPr>
          <w:sz w:val="32"/>
          <w:szCs w:val="24"/>
        </w:rPr>
        <w:t>This is a device for converting mechanical (or rotational) motion into electric energy. Its actions are based on the principles of electromagnetic induction.</w:t>
      </w:r>
    </w:p>
    <w:p>
      <w:pPr>
        <w:pStyle w:val="NoSpacing"/>
        <w:spacing w:lineRule="auto" w:line="360"/>
        <w:jc w:val="both"/>
        <w:rPr>
          <w:sz w:val="32"/>
          <w:szCs w:val="24"/>
        </w:rPr>
      </w:pPr>
      <w:r>
        <w:rPr>
          <w:sz w:val="32"/>
          <w:szCs w:val="24"/>
        </w:rPr>
        <w:t>It consists of wire which is wound on a shaft and placed between the poles of a permanent magnet. A (circular) ring of copper known as Slip Ring and carbon brushes are attached to each end of the coil.</w:t>
      </w:r>
    </w:p>
    <w:p>
      <w:pPr>
        <w:pStyle w:val="NoSpacing"/>
        <w:spacing w:lineRule="auto" w:line="360"/>
        <w:jc w:val="both"/>
        <w:rPr>
          <w:sz w:val="32"/>
          <w:szCs w:val="24"/>
        </w:rPr>
      </w:pPr>
      <w:r>
        <w:rPr>
          <w:sz w:val="32"/>
          <w:szCs w:val="24"/>
        </w:rPr>
        <w:t>The coil is made to rotate between the poles of the magnet and a current is induced in the coil. The carbon brushes tap the current from the coil via the slip rings.</w:t>
      </w:r>
    </w:p>
    <w:p>
      <w:pPr>
        <w:pStyle w:val="NoSpacing"/>
        <w:spacing w:lineRule="auto" w:line="360"/>
        <w:jc w:val="both"/>
        <w:rPr>
          <w:sz w:val="32"/>
          <w:szCs w:val="24"/>
        </w:rPr>
      </w:pPr>
      <w:r>
        <w:rPr>
          <w:sz w:val="32"/>
          <w:szCs w:val="24"/>
        </w:rPr>
        <w:t>The direction of the current changes as the plane of the coil passes through the vertical plane i.e. twice during a complete rotation thus producing an alternating current.</w:t>
      </w:r>
    </w:p>
    <w:p>
      <w:pPr>
        <w:pStyle w:val="NoSpacing"/>
        <w:spacing w:lineRule="auto" w:line="360"/>
        <w:jc w:val="both"/>
        <w:rPr>
          <w:sz w:val="40"/>
          <w:szCs w:val="24"/>
          <w:u w:val="single"/>
        </w:rPr>
      </w:pPr>
      <w:r>
        <w:rPr>
          <w:sz w:val="40"/>
          <w:szCs w:val="24"/>
          <w:u w:val="single"/>
        </w:rPr>
        <w:t>DC GENERATORS</w:t>
      </w:r>
    </w:p>
    <w:p>
      <w:pPr>
        <w:pStyle w:val="NoSpacing"/>
        <w:spacing w:lineRule="auto" w:line="360"/>
        <w:jc w:val="both"/>
        <w:rPr>
          <w:sz w:val="32"/>
          <w:szCs w:val="24"/>
        </w:rPr>
      </w:pPr>
      <w:r>
        <w:rPr>
          <w:sz w:val="32"/>
          <w:szCs w:val="24"/>
        </w:rPr>
        <w:t>This is similar to the AC generator except that the split rings are replaced by a split ring commutator. As the direction in the coil changes, the commutator reverses the electrical connection between the coil and the external circuit. The external circuit thus reverses current in the same direction and direct current is produced.</w:t>
      </w:r>
    </w:p>
    <w:p>
      <w:pPr>
        <w:pStyle w:val="NoSpacing"/>
        <w:spacing w:lineRule="auto" w:line="360"/>
        <w:jc w:val="both"/>
        <w:rPr>
          <w:sz w:val="32"/>
          <w:szCs w:val="24"/>
          <w:u w:val="single"/>
        </w:rPr>
      </w:pPr>
      <w:r>
        <w:rPr>
          <w:sz w:val="40"/>
          <w:szCs w:val="24"/>
          <w:u w:val="single"/>
        </w:rPr>
        <w:t>COMMUTATORS</w:t>
      </w:r>
    </w:p>
    <w:p>
      <w:pPr>
        <w:pStyle w:val="NoSpacing"/>
        <w:spacing w:lineRule="auto" w:line="360"/>
        <w:jc w:val="both"/>
        <w:rPr>
          <w:sz w:val="32"/>
          <w:szCs w:val="24"/>
        </w:rPr>
      </w:pPr>
      <w:r>
        <w:rPr>
          <w:sz w:val="32"/>
          <w:szCs w:val="24"/>
        </w:rPr>
        <w:t>This is a device used for changing the direction of flow of current. It allows current to flow in only one direction.</w:t>
      </w:r>
    </w:p>
    <w:p>
      <w:pPr>
        <w:pStyle w:val="NoSpacing"/>
        <w:spacing w:lineRule="auto" w:line="360"/>
        <w:jc w:val="both"/>
        <w:rPr>
          <w:sz w:val="32"/>
          <w:szCs w:val="24"/>
        </w:rPr>
      </w:pPr>
      <w:r>
        <w:rPr>
          <w:sz w:val="32"/>
          <w:szCs w:val="24"/>
        </w:rPr>
      </w:r>
    </w:p>
    <w:p>
      <w:pPr>
        <w:pStyle w:val="NoSpacing"/>
        <w:spacing w:lineRule="auto" w:line="360"/>
        <w:jc w:val="both"/>
        <w:rPr>
          <w:sz w:val="40"/>
          <w:szCs w:val="24"/>
          <w:u w:val="single"/>
        </w:rPr>
      </w:pPr>
      <w:r>
        <w:rPr>
          <w:sz w:val="40"/>
          <w:szCs w:val="24"/>
          <w:u w:val="single"/>
        </w:rPr>
        <w:t>ELECTRIC MOTOR</w:t>
      </w:r>
    </w:p>
    <w:p>
      <w:pPr>
        <w:pStyle w:val="NoSpacing"/>
        <w:spacing w:lineRule="auto" w:line="360"/>
        <w:jc w:val="both"/>
        <w:rPr>
          <w:sz w:val="32"/>
          <w:szCs w:val="24"/>
        </w:rPr>
      </w:pPr>
      <w:r>
        <w:rPr>
          <w:sz w:val="32"/>
          <w:szCs w:val="24"/>
        </w:rPr>
        <w:t>This converts electrical energy into mechanical (rotational) energy.</w:t>
      </w:r>
    </w:p>
    <w:p>
      <w:pPr>
        <w:pStyle w:val="NoSpacing"/>
        <w:spacing w:lineRule="auto" w:line="360"/>
        <w:jc w:val="both"/>
        <w:rPr>
          <w:sz w:val="32"/>
          <w:szCs w:val="24"/>
          <w:u w:val="single"/>
        </w:rPr>
      </w:pPr>
      <w:r>
        <w:rPr>
          <w:sz w:val="40"/>
          <w:szCs w:val="24"/>
          <w:u w:val="single"/>
        </w:rPr>
        <w:t>THE INDUCTOR</w:t>
      </w:r>
    </w:p>
    <w:p>
      <w:pPr>
        <w:pStyle w:val="NoSpacing"/>
        <w:spacing w:lineRule="auto" w:line="360"/>
        <w:jc w:val="both"/>
        <w:rPr>
          <w:sz w:val="32"/>
          <w:szCs w:val="24"/>
        </w:rPr>
      </w:pPr>
      <w:r>
        <w:rPr>
          <w:sz w:val="32"/>
          <w:szCs w:val="24"/>
        </w:rPr>
        <w:t xml:space="preserve">This is also called a coil, choke or reactor. It is a passive (or inactive) two-terminal electrical component (or device) that stores (electromagnetic) energy in a magnetic field when electric current flows through it. This shows that the inductor is an electromagnet. </w:t>
      </w:r>
    </w:p>
    <w:p>
      <w:pPr>
        <w:pStyle w:val="NoSpacing"/>
        <w:spacing w:lineRule="auto" w:line="360"/>
        <w:jc w:val="both"/>
        <w:rPr>
          <w:sz w:val="32"/>
          <w:szCs w:val="24"/>
        </w:rPr>
      </w:pPr>
      <w:r>
        <w:rPr>
          <w:sz w:val="32"/>
          <w:szCs w:val="24"/>
        </w:rPr>
        <w:t>An inductor typically consists of an insulated wire wound into a coil. It works on the principle of electromagnetic induction</w:t>
      </w:r>
    </w:p>
    <w:p>
      <w:pPr>
        <w:pStyle w:val="NoSpacing"/>
        <w:spacing w:lineRule="auto" w:line="360"/>
        <w:jc w:val="both"/>
        <w:rPr>
          <w:sz w:val="32"/>
          <w:szCs w:val="24"/>
        </w:rPr>
      </w:pPr>
      <w:r>
        <w:rPr>
          <w:sz w:val="32"/>
          <w:szCs w:val="24"/>
        </w:rPr>
      </w:r>
    </w:p>
    <w:p>
      <w:pPr>
        <w:pStyle w:val="NoSpacing"/>
        <w:spacing w:lineRule="auto" w:line="360"/>
        <w:jc w:val="both"/>
        <w:rPr>
          <w:sz w:val="32"/>
          <w:szCs w:val="24"/>
        </w:rPr>
      </w:pPr>
      <w:r>
        <w:rPr>
          <w:sz w:val="32"/>
          <w:szCs w:val="24"/>
        </w:rPr>
        <w:t>When the current flowing through the coil changes, the time-varying magnetic field induces an e.m.f. (or voltage) in the conductor, described by Faraday’s law of induction. According to Lenz’s law, the induced voltage has a polarity (or direction) which opposes the change in current that created it. As a result, inductors oppose any changes in current through them.</w:t>
      </w:r>
    </w:p>
    <w:p>
      <w:pPr>
        <w:pStyle w:val="NoSpacing"/>
        <w:spacing w:lineRule="auto" w:line="360"/>
        <w:jc w:val="both"/>
        <w:rPr>
          <w:sz w:val="32"/>
          <w:szCs w:val="24"/>
        </w:rPr>
      </w:pPr>
      <w:r>
        <w:rPr>
          <w:sz w:val="32"/>
          <w:szCs w:val="24"/>
        </w:rPr>
      </w:r>
    </w:p>
    <w:p>
      <w:pPr>
        <w:pStyle w:val="NoSpacing"/>
        <w:spacing w:lineRule="auto" w:line="360"/>
        <w:jc w:val="both"/>
        <w:rPr>
          <w:sz w:val="32"/>
          <w:szCs w:val="24"/>
        </w:rPr>
      </w:pPr>
      <w:r>
        <w:rPr>
          <w:sz w:val="32"/>
          <w:szCs w:val="24"/>
        </w:rPr>
        <w:t>An inductor is characterized by its inductance. The voltage across the inductor is directly proportional to the rate of change of the current flow</w:t>
      </w:r>
    </w:p>
    <w:p>
      <w:pPr>
        <w:pStyle w:val="NoSpacing"/>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m:t>
              </m:r>
              <m:r>
                <w:rPr>
                  <w:rFonts w:ascii="Cambria Math" w:hAnsi="Cambria Math"/>
                </w:rPr>
                <m:t xml:space="preserve">I</m:t>
              </m:r>
            </m:num>
            <m:den>
              <m:r>
                <w:rPr>
                  <w:rFonts w:ascii="Cambria Math" w:hAnsi="Cambria Math"/>
                </w:rPr>
                <m:t xml:space="preserve">∆</m:t>
              </m:r>
              <m:r>
                <w:rPr>
                  <w:rFonts w:ascii="Cambria Math" w:hAnsi="Cambria Math"/>
                </w:rPr>
                <m:t xml:space="preserve">t</m:t>
              </m:r>
            </m:den>
          </m:f>
        </m:oMath>
      </m:oMathPara>
    </w:p>
    <w:p>
      <w:pPr>
        <w:pStyle w:val="NoSpacing"/>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L</m:t>
              </m:r>
              <m:r>
                <w:rPr>
                  <w:rFonts w:ascii="Cambria Math" w:hAnsi="Cambria Math"/>
                </w:rPr>
                <m:t xml:space="preserve">∆</m:t>
              </m:r>
              <m:r>
                <w:rPr>
                  <w:rFonts w:ascii="Cambria Math" w:hAnsi="Cambria Math"/>
                </w:rPr>
                <m:t xml:space="preserve">I</m:t>
              </m:r>
            </m:num>
            <m:den>
              <m:r>
                <w:rPr>
                  <w:rFonts w:ascii="Cambria Math" w:hAnsi="Cambria Math"/>
                </w:rPr>
                <m:t xml:space="preserve">∆</m:t>
              </m:r>
              <m:r>
                <w:rPr>
                  <w:rFonts w:ascii="Cambria Math" w:hAnsi="Cambria Math"/>
                </w:rPr>
                <m:t xml:space="preserve">t</m:t>
              </m:r>
            </m:den>
          </m:f>
        </m:oMath>
      </m:oMathPara>
    </w:p>
    <w:p>
      <w:pPr>
        <w:pStyle w:val="NoSpacing"/>
        <w:spacing w:lineRule="auto" w:line="360"/>
        <w:jc w:val="both"/>
        <w:rPr>
          <w:sz w:val="32"/>
          <w:szCs w:val="24"/>
        </w:rPr>
      </w:pPr>
      <w:r>
        <w:rPr>
          <w:sz w:val="32"/>
          <w:szCs w:val="24"/>
        </w:rPr>
        <w:t>L is called the inductance of the inductor.</w:t>
      </w:r>
    </w:p>
    <w:p>
      <w:pPr>
        <w:pStyle w:val="NoSpacing"/>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f>
            <m:num>
              <m:r>
                <w:rPr>
                  <w:rFonts w:ascii="Cambria Math" w:hAnsi="Cambria Math"/>
                </w:rPr>
                <m:t xml:space="preserve">V</m:t>
              </m:r>
              <m:r>
                <w:rPr>
                  <w:rFonts w:ascii="Cambria Math" w:hAnsi="Cambria Math"/>
                </w:rPr>
                <m:t xml:space="preserve">∆</m:t>
              </m:r>
              <m:r>
                <w:rPr>
                  <w:rFonts w:ascii="Cambria Math" w:hAnsi="Cambria Math"/>
                </w:rPr>
                <m:t xml:space="preserve">t</m:t>
              </m:r>
            </m:num>
            <m:den>
              <m:r>
                <w:rPr>
                  <w:rFonts w:ascii="Cambria Math" w:hAnsi="Cambria Math"/>
                </w:rPr>
                <m:t xml:space="preserve">∆</m:t>
              </m:r>
              <m:r>
                <w:rPr>
                  <w:rFonts w:ascii="Cambria Math" w:hAnsi="Cambria Math"/>
                </w:rPr>
                <m:t xml:space="preserve">I</m:t>
              </m:r>
            </m:den>
          </m:f>
        </m:oMath>
      </m:oMathPara>
    </w:p>
    <w:p>
      <w:pPr>
        <w:pStyle w:val="NoSpacing"/>
        <w:spacing w:lineRule="auto" w:line="360"/>
        <w:jc w:val="both"/>
        <w:rPr>
          <w:sz w:val="32"/>
          <w:szCs w:val="24"/>
        </w:rPr>
      </w:pPr>
      <w:r>
        <w:rPr>
          <w:sz w:val="32"/>
          <w:szCs w:val="24"/>
        </w:rPr>
        <w:t>The SI unit of inductance is the Henry</w:t>
      </w:r>
    </w:p>
    <w:p>
      <w:pPr>
        <w:pStyle w:val="NoSpacing"/>
        <w:spacing w:lineRule="auto" w:line="360"/>
        <w:jc w:val="both"/>
        <w:rPr>
          <w:sz w:val="32"/>
          <w:szCs w:val="24"/>
        </w:rPr>
      </w:pPr>
      <w:r>
        <w:rPr>
          <w:sz w:val="32"/>
          <w:szCs w:val="24"/>
        </w:rPr>
      </w:r>
    </w:p>
    <w:p>
      <w:pPr>
        <w:pStyle w:val="NoSpacing"/>
        <w:spacing w:lineRule="auto" w:line="360"/>
        <w:jc w:val="both"/>
        <w:rPr>
          <w:sz w:val="32"/>
          <w:szCs w:val="24"/>
          <w:u w:val="single"/>
        </w:rPr>
      </w:pPr>
      <w:r>
        <w:rPr>
          <w:sz w:val="40"/>
          <w:szCs w:val="24"/>
          <w:u w:val="single"/>
        </w:rPr>
        <w:t>ARRANGEMENT OF INDUCTORS</w:t>
      </w:r>
    </w:p>
    <w:p>
      <w:pPr>
        <w:pStyle w:val="NoSpacing"/>
        <w:numPr>
          <w:ilvl w:val="0"/>
          <w:numId w:val="105"/>
        </w:numPr>
        <w:spacing w:lineRule="auto" w:line="360"/>
        <w:jc w:val="both"/>
        <w:rPr>
          <w:sz w:val="32"/>
          <w:szCs w:val="24"/>
        </w:rPr>
      </w:pPr>
      <w:r>
        <w:rPr>
          <w:sz w:val="32"/>
          <w:szCs w:val="24"/>
        </w:rPr>
        <w:t>Arrangement in series: The combined inductance is given as</w:t>
      </w:r>
    </w:p>
    <w:p>
      <w:pPr>
        <w:pStyle w:val="NoSpacing"/>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sub>
          </m:sSub>
        </m:oMath>
      </m:oMathPara>
    </w:p>
    <w:p>
      <w:pPr>
        <w:pStyle w:val="NoSpacing"/>
        <w:numPr>
          <w:ilvl w:val="0"/>
          <w:numId w:val="105"/>
        </w:numPr>
        <w:spacing w:lineRule="auto" w:line="360"/>
        <w:jc w:val="both"/>
        <w:rPr>
          <w:sz w:val="32"/>
          <w:szCs w:val="24"/>
        </w:rPr>
      </w:pPr>
      <w:r>
        <w:rPr>
          <w:sz w:val="32"/>
          <w:szCs w:val="24"/>
        </w:rPr>
        <w:t>Arrangement in parallel</w:t>
      </w:r>
    </w:p>
    <w:p>
      <w:pPr>
        <w:pStyle w:val="NoSpacing"/>
        <w:spacing w:lineRule="auto" w:line="360"/>
        <w:jc w:val="center"/>
        <w:rPr>
          <w:sz w:val="32"/>
          <w:szCs w:val="24"/>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L</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n</m:t>
                  </m:r>
                </m:sub>
              </m:sSub>
            </m:den>
          </m:f>
        </m:oMath>
      </m:oMathPara>
    </w:p>
    <w:p>
      <w:pPr>
        <w:pStyle w:val="NoSpacing"/>
        <w:spacing w:lineRule="auto" w:line="360"/>
        <w:jc w:val="both"/>
        <w:rPr>
          <w:sz w:val="32"/>
          <w:szCs w:val="24"/>
        </w:rPr>
      </w:pPr>
      <w:r>
        <w:rPr>
          <w:sz w:val="32"/>
          <w:szCs w:val="24"/>
        </w:rPr>
      </w:r>
    </w:p>
    <w:p>
      <w:pPr>
        <w:pStyle w:val="NoSpacing"/>
        <w:spacing w:lineRule="auto" w:line="360"/>
        <w:jc w:val="both"/>
        <w:rPr>
          <w:sz w:val="32"/>
          <w:szCs w:val="24"/>
          <w:u w:val="single"/>
        </w:rPr>
      </w:pPr>
      <w:r>
        <w:rPr>
          <w:sz w:val="40"/>
          <w:szCs w:val="24"/>
          <w:u w:val="single"/>
        </w:rPr>
        <w:t>ENERGY STORED IN AN INDUCTOR</w:t>
      </w:r>
    </w:p>
    <w:p>
      <w:pPr>
        <w:pStyle w:val="NoSpacing"/>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L</m:t>
          </m:r>
          <m:sSup>
            <m:e>
              <m:r>
                <w:rPr>
                  <w:rFonts w:ascii="Cambria Math" w:hAnsi="Cambria Math"/>
                </w:rPr>
                <m:t xml:space="preserve">I</m:t>
              </m:r>
            </m:e>
            <m:sup>
              <m:r>
                <w:rPr>
                  <w:rFonts w:ascii="Cambria Math" w:hAnsi="Cambria Math"/>
                </w:rPr>
                <m:t xml:space="preserve">2</m:t>
              </m:r>
            </m:sup>
          </m:sSup>
        </m:oMath>
      </m:oMathPara>
    </w:p>
    <w:p>
      <w:pPr>
        <w:pStyle w:val="NoSpacing"/>
        <w:spacing w:lineRule="auto" w:line="360"/>
        <w:jc w:val="both"/>
        <w:rPr>
          <w:sz w:val="32"/>
          <w:szCs w:val="24"/>
        </w:rPr>
      </w:pPr>
      <w:r>
        <w:rPr>
          <w:sz w:val="32"/>
          <w:szCs w:val="24"/>
        </w:rPr>
      </w:r>
    </w:p>
    <w:p>
      <w:pPr>
        <w:pStyle w:val="NoSpacing"/>
        <w:spacing w:lineRule="auto" w:line="360"/>
        <w:jc w:val="both"/>
        <w:rPr>
          <w:sz w:val="32"/>
          <w:szCs w:val="24"/>
          <w:u w:val="single"/>
        </w:rPr>
      </w:pPr>
      <w:r>
        <w:rPr>
          <w:sz w:val="40"/>
          <w:szCs w:val="24"/>
          <w:u w:val="single"/>
        </w:rPr>
        <w:t>USES OF INDUCTORS</w:t>
      </w:r>
    </w:p>
    <w:p>
      <w:pPr>
        <w:pStyle w:val="NoSpacing"/>
        <w:spacing w:lineRule="auto" w:line="360"/>
        <w:jc w:val="both"/>
        <w:rPr>
          <w:sz w:val="32"/>
          <w:szCs w:val="24"/>
        </w:rPr>
      </w:pPr>
      <w:r>
        <w:rPr>
          <w:sz w:val="32"/>
          <w:szCs w:val="24"/>
        </w:rPr>
        <w:t>They are used for storing electromagnetic energy</w:t>
      </w:r>
    </w:p>
    <w:p>
      <w:pPr>
        <w:pStyle w:val="NoSpacing"/>
        <w:spacing w:lineRule="auto" w:line="360"/>
        <w:jc w:val="both"/>
        <w:rPr>
          <w:sz w:val="32"/>
          <w:szCs w:val="24"/>
        </w:rPr>
      </w:pPr>
      <w:r>
        <w:rPr>
          <w:sz w:val="32"/>
          <w:szCs w:val="24"/>
        </w:rPr>
        <w:t>They can also be used for limiting the value of current flowing in a circuit</w:t>
      </w:r>
    </w:p>
    <w:p>
      <w:pPr>
        <w:pStyle w:val="NoSpacing"/>
        <w:spacing w:lineRule="auto" w:line="360"/>
        <w:jc w:val="both"/>
        <w:rPr>
          <w:sz w:val="32"/>
          <w:szCs w:val="24"/>
        </w:rPr>
      </w:pPr>
      <w:r>
        <w:rPr>
          <w:sz w:val="32"/>
          <w:szCs w:val="24"/>
        </w:rPr>
        <w:t>They are essential components of electronic such as Televisions, computer panels.</w:t>
      </w:r>
    </w:p>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rFonts w:eastAsia="宋体" w:eastAsiaTheme="minorEastAsia"/>
          <w:sz w:val="32"/>
          <w:szCs w:val="24"/>
          <w:u w:val="single"/>
        </w:rPr>
      </w:pPr>
      <w:r>
        <w:rPr>
          <w:rFonts w:eastAsia="宋体" w:eastAsiaTheme="minorEastAsia"/>
          <w:sz w:val="48"/>
          <w:szCs w:val="24"/>
          <w:u w:val="single"/>
        </w:rPr>
        <w:t>SIMPLE AC CIRCUITS</w:t>
      </w:r>
    </w:p>
    <w:p>
      <w:pPr>
        <w:pStyle w:val="Normal"/>
        <w:spacing w:lineRule="auto" w:line="360"/>
        <w:jc w:val="both"/>
        <w:rPr>
          <w:rFonts w:eastAsia="宋体" w:eastAsiaTheme="minorEastAsia"/>
          <w:sz w:val="32"/>
          <w:szCs w:val="24"/>
        </w:rPr>
      </w:pPr>
      <w:r>
        <w:rPr>
          <w:rFonts w:eastAsia="宋体" w:eastAsiaTheme="minorEastAsia"/>
          <w:sz w:val="32"/>
          <w:szCs w:val="24"/>
        </w:rPr>
        <w:t>Alternating Current is defined as the current that varies periodically with time. It can be defined as an electric current that reverses its direction many times a second at regular intervals, typically used in power supplies.</w:t>
      </w:r>
    </w:p>
    <w:p>
      <w:pPr>
        <w:pStyle w:val="Normal"/>
        <w:spacing w:lineRule="auto" w:line="360"/>
        <w:jc w:val="both"/>
        <w:rPr>
          <w:rFonts w:eastAsia="宋体" w:eastAsiaTheme="minorEastAsia"/>
          <w:sz w:val="32"/>
          <w:szCs w:val="24"/>
        </w:rPr>
      </w:pPr>
      <w:r>
        <w:rPr>
          <w:rFonts w:eastAsia="宋体" w:eastAsiaTheme="minorEastAsia"/>
          <w:sz w:val="32"/>
          <w:szCs w:val="24"/>
        </w:rPr>
        <w:t>Alternating current is a type of current in which the direction of the flow of electrons switches back and forth at regular intervals or cycles. Current flowing in power lines and normal household electricity that comes from a wall outlet is alternating current.</w:t>
      </w:r>
    </w:p>
    <w:p>
      <w:pPr>
        <w:pStyle w:val="Normal"/>
        <w:spacing w:lineRule="auto" w:line="360"/>
        <w:jc w:val="both"/>
        <w:rPr>
          <w:rFonts w:eastAsia="宋体" w:eastAsiaTheme="minorEastAsia"/>
          <w:sz w:val="32"/>
          <w:szCs w:val="24"/>
        </w:rPr>
      </w:pPr>
      <w:r>
        <w:rPr>
          <w:rFonts w:eastAsia="宋体" w:eastAsiaTheme="minorEastAsia"/>
          <w:sz w:val="32"/>
          <w:szCs w:val="24"/>
        </w:rPr>
        <w:t>An alternating current let’s say starts from zero goes to maximum in one direction and comes back to zero then goes to a maximum (amplitude) in the opposite direction.</w:t>
      </w:r>
    </w:p>
    <w:p>
      <w:pPr>
        <w:pStyle w:val="Normal"/>
        <w:spacing w:lineRule="auto" w:line="360"/>
        <w:jc w:val="both"/>
        <w:rPr>
          <w:rFonts w:eastAsia="宋体" w:eastAsiaTheme="minorEastAsia"/>
          <w:sz w:val="32"/>
          <w:szCs w:val="24"/>
        </w:rPr>
      </w:pPr>
      <w:r>
        <w:rPr>
          <w:rFonts w:eastAsia="宋体" w:eastAsiaTheme="minorEastAsia"/>
          <w:sz w:val="32"/>
          <w:szCs w:val="24"/>
        </w:rPr>
        <w:t>The instantaneous current (I) (the current at any instance in the motion) is expressed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o</m:t>
              </m:r>
            </m:sub>
          </m:sSub>
          <m:r>
            <w:rPr>
              <w:rFonts w:ascii="Cambria Math" w:hAnsi="Cambria Math"/>
            </w:rPr>
            <m:t xml:space="preserve">sin</m:t>
          </m:r>
          <m:r>
            <w:rPr>
              <w:rFonts w:ascii="Cambria Math" w:hAnsi="Cambria Math"/>
            </w:rPr>
            <m:t xml:space="preserve">θ</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ωt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o</m:t>
              </m:r>
            </m:sub>
          </m:sSub>
          <m:r>
            <w:rPr>
              <w:rFonts w:ascii="Cambria Math" w:hAnsi="Cambria Math"/>
            </w:rPr>
            <m:t xml:space="preserve">sin</m:t>
          </m:r>
          <m:r>
            <w:rPr>
              <w:rFonts w:ascii="Cambria Math" w:hAnsi="Cambria Math"/>
            </w:rPr>
            <m:t xml:space="preserve">ωt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o</m:t>
              </m:r>
            </m:sub>
          </m:sSub>
          <m:r>
            <w:rPr>
              <w:rFonts w:ascii="Cambria Math" w:hAnsi="Cambria Math"/>
            </w:rPr>
            <m:t xml:space="preserve">sin</m:t>
          </m:r>
          <m:r>
            <w:rPr>
              <w:rFonts w:ascii="Cambria Math" w:hAnsi="Cambria Math"/>
            </w:rPr>
            <m:t xml:space="preserve">2</m:t>
          </m:r>
          <m:r>
            <w:rPr>
              <w:rFonts w:ascii="Cambria Math" w:hAnsi="Cambria Math"/>
            </w:rPr>
            <m:t xml:space="preserve">πft</m:t>
          </m:r>
        </m:oMath>
      </m:oMathPara>
    </w:p>
    <w:p>
      <w:pPr>
        <w:pStyle w:val="Normal"/>
        <w:spacing w:lineRule="auto" w:line="360"/>
        <w:jc w:val="both"/>
        <w:rPr>
          <w:rFonts w:eastAsia="宋体" w:eastAsiaTheme="minorEastAsia"/>
          <w:sz w:val="32"/>
          <w:szCs w:val="24"/>
        </w:rPr>
      </w:pPr>
      <w:r>
        <w:rPr/>
      </w:r>
      <m:oMath xmlns:m="http://schemas.openxmlformats.org/officeDocument/2006/math">
        <m:sSub>
          <m:e>
            <m:r>
              <w:rPr>
                <w:rFonts w:ascii="Cambria Math" w:hAnsi="Cambria Math"/>
              </w:rPr>
              <m:t xml:space="preserve">I</m:t>
            </m:r>
          </m:e>
          <m:sub>
            <m:r>
              <w:rPr>
                <w:rFonts w:ascii="Cambria Math" w:hAnsi="Cambria Math"/>
              </w:rPr>
              <m:t xml:space="preserve">o</m:t>
            </m:r>
          </m:sub>
        </m:sSub>
      </m:oMath>
      <w:r>
        <w:rPr>
          <w:rFonts w:eastAsia="宋体" w:eastAsiaTheme="minorEastAsia"/>
          <w:sz w:val="32"/>
          <w:szCs w:val="24"/>
        </w:rPr>
        <w:t>Is the maximum current or peak current or amplitude current.</w:t>
      </w:r>
    </w:p>
    <w:p>
      <w:pPr>
        <w:pStyle w:val="Normal"/>
        <w:spacing w:lineRule="auto" w:line="360"/>
        <w:jc w:val="both"/>
        <w:rPr>
          <w:rFonts w:eastAsia="宋体" w:eastAsiaTheme="minorEastAsia"/>
          <w:sz w:val="32"/>
          <w:szCs w:val="24"/>
        </w:rPr>
      </w:pPr>
      <w:r>
        <w:rPr>
          <w:rFonts w:eastAsia="宋体" w:eastAsiaTheme="minorEastAsia"/>
          <w:sz w:val="32"/>
          <w:szCs w:val="24"/>
        </w:rPr>
        <w:t>Similarly, for voltages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sin</m:t>
          </m:r>
          <m:r>
            <w:rPr>
              <w:rFonts w:ascii="Cambria Math" w:hAnsi="Cambria Math"/>
            </w:rPr>
            <m:t xml:space="preserve">θ</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sin</m:t>
          </m:r>
          <m:r>
            <w:rPr>
              <w:rFonts w:ascii="Cambria Math" w:hAnsi="Cambria Math"/>
            </w:rPr>
            <m:t xml:space="preserve">ωt</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sin</m:t>
          </m:r>
          <m:r>
            <w:rPr>
              <w:rFonts w:ascii="Cambria Math" w:hAnsi="Cambria Math"/>
            </w:rPr>
            <m:t xml:space="preserve">2</m:t>
          </m:r>
          <m:r>
            <w:rPr>
              <w:rFonts w:ascii="Cambria Math" w:hAnsi="Cambria Math"/>
            </w:rPr>
            <m:t xml:space="preserve">πft</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maximum frequency of an AC is 60Hz. The standard range of home Alternating currents is from 50Hz to 60Hz</w:t>
      </w:r>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DIRECT CURRENT</w:t>
      </w:r>
    </w:p>
    <w:p>
      <w:pPr>
        <w:pStyle w:val="Normal"/>
        <w:spacing w:lineRule="auto" w:line="360"/>
        <w:jc w:val="both"/>
        <w:rPr>
          <w:rFonts w:eastAsia="宋体" w:eastAsiaTheme="minorEastAsia"/>
          <w:sz w:val="32"/>
          <w:szCs w:val="24"/>
        </w:rPr>
      </w:pPr>
      <w:r>
        <w:rPr>
          <w:rFonts w:eastAsia="宋体" w:eastAsiaTheme="minorEastAsia"/>
          <w:sz w:val="32"/>
          <w:szCs w:val="24"/>
        </w:rPr>
        <w:t>This is a current that flows in one direction only unless the terminals are reversed then they flow in the opposite direction. A direct current has a frequency of zero. This is because the frequency is the number of cycles per second and since direct current moves straight and does not go in cycles, it can’t have a frequency.</w:t>
      </w:r>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PULSATING CURRENT</w:t>
      </w:r>
    </w:p>
    <w:p>
      <w:pPr>
        <w:pStyle w:val="Normal"/>
        <w:spacing w:lineRule="auto" w:line="360"/>
        <w:jc w:val="both"/>
        <w:rPr>
          <w:rFonts w:eastAsia="宋体" w:eastAsiaTheme="minorEastAsia"/>
          <w:sz w:val="32"/>
          <w:szCs w:val="24"/>
        </w:rPr>
      </w:pPr>
      <w:r>
        <w:rPr>
          <w:rFonts w:eastAsia="宋体" w:eastAsiaTheme="minorEastAsia"/>
          <w:sz w:val="32"/>
          <w:szCs w:val="24"/>
        </w:rPr>
        <w:t>This is like a direct current that has a more recurring or less regular variations in magnitude. This is a DC in usually produced by an AC by a half-wave rectifier or a full-wave rectifier (This is more commonly used) with a frequency that is 1 or 2 times that of the AC depending on the rectification method. This is direct current that changes in value but never changes in direction. It is also called pulsating direct current (PDC) or pulsed direct current (PDC)</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VARIABLE CURRENT</w:t>
      </w:r>
    </w:p>
    <w:p>
      <w:pPr>
        <w:pStyle w:val="Normal"/>
        <w:spacing w:lineRule="auto" w:line="360"/>
        <w:jc w:val="both"/>
        <w:rPr>
          <w:rFonts w:eastAsia="宋体" w:eastAsiaTheme="minorEastAsia"/>
          <w:sz w:val="32"/>
          <w:szCs w:val="24"/>
        </w:rPr>
      </w:pPr>
      <w:r>
        <w:rPr>
          <w:rFonts w:eastAsia="宋体" w:eastAsiaTheme="minorEastAsia"/>
          <w:sz w:val="32"/>
          <w:szCs w:val="24"/>
        </w:rPr>
        <w:t>This is the type of current that flows in earbuds that we listen to</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ROOT MEAN SQUARE VALUE (RMS VALUE)</w:t>
      </w:r>
    </w:p>
    <w:p>
      <w:pPr>
        <w:pStyle w:val="Normal"/>
        <w:spacing w:lineRule="auto" w:line="360"/>
        <w:jc w:val="both"/>
        <w:rPr>
          <w:rFonts w:eastAsia="宋体" w:eastAsiaTheme="minorEastAsia"/>
          <w:sz w:val="32"/>
          <w:szCs w:val="24"/>
        </w:rPr>
      </w:pPr>
      <w:r>
        <w:rPr>
          <w:rFonts w:eastAsia="宋体" w:eastAsiaTheme="minorEastAsia"/>
          <w:sz w:val="32"/>
          <w:szCs w:val="24"/>
        </w:rPr>
        <w:t>The root mean square value of an alternating current is defined as the value of the alternating current that has the same heating or lightning effect as that of a direct current.</w:t>
      </w:r>
    </w:p>
    <w:p>
      <w:pPr>
        <w:pStyle w:val="Normal"/>
        <w:spacing w:lineRule="auto" w:line="360"/>
        <w:jc w:val="both"/>
        <w:rPr>
          <w:rFonts w:eastAsia="宋体" w:eastAsiaTheme="minorEastAsia"/>
          <w:sz w:val="32"/>
          <w:szCs w:val="24"/>
        </w:rPr>
      </w:pPr>
      <w:r>
        <w:rPr>
          <w:rFonts w:eastAsia="宋体" w:eastAsiaTheme="minorEastAsia"/>
          <w:sz w:val="32"/>
          <w:szCs w:val="24"/>
        </w:rPr>
        <w:t>The root mean square value is also called the DC equivalent.</w:t>
      </w:r>
    </w:p>
    <w:p>
      <w:pPr>
        <w:pStyle w:val="Normal"/>
        <w:spacing w:lineRule="auto" w:line="360"/>
        <w:jc w:val="both"/>
        <w:rPr>
          <w:rFonts w:eastAsia="宋体" w:eastAsiaTheme="minorEastAsia"/>
          <w:sz w:val="32"/>
          <w:szCs w:val="24"/>
        </w:rPr>
      </w:pPr>
      <w:r>
        <w:rPr>
          <w:rFonts w:eastAsia="宋体" w:eastAsiaTheme="minorEastAsia"/>
          <w:sz w:val="32"/>
          <w:szCs w:val="24"/>
        </w:rPr>
        <w:t>It can be expressed in terms of the peak current as follows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rms</m:t>
              </m:r>
            </m:sub>
          </m:sSub>
          <m:r>
            <w:rPr>
              <w:rFonts w:ascii="Cambria Math" w:hAnsi="Cambria Math"/>
            </w:rPr>
            <m:t xml:space="preserve">=</m:t>
          </m:r>
          <m:rad>
            <m:radPr>
              <m:degHide m:val="1"/>
            </m:radPr>
            <m:deg/>
            <m:e>
              <m:f>
                <m:num>
                  <m:sSup>
                    <m:e>
                      <m:d>
                        <m:dPr>
                          <m:begChr m:val="("/>
                          <m:endChr m:val=")"/>
                        </m:dPr>
                        <m:e>
                          <m:sSub>
                            <m:e>
                              <m:r>
                                <w:rPr>
                                  <w:rFonts w:ascii="Cambria Math" w:hAnsi="Cambria Math"/>
                                </w:rPr>
                                <m:t xml:space="preserve">I</m:t>
                              </m:r>
                            </m:e>
                            <m:sub>
                              <m:r>
                                <w:rPr>
                                  <w:rFonts w:ascii="Cambria Math" w:hAnsi="Cambria Math"/>
                                </w:rPr>
                                <m:t xml:space="preserve">o</m:t>
                              </m:r>
                            </m:sub>
                          </m:sSub>
                        </m:e>
                      </m:d>
                    </m:e>
                    <m:sup>
                      <m:r>
                        <w:rPr>
                          <w:rFonts w:ascii="Cambria Math" w:hAnsi="Cambria Math"/>
                        </w:rPr>
                        <m:t xml:space="preserve">2</m:t>
                      </m:r>
                    </m:sup>
                  </m:sSup>
                </m:num>
                <m:den>
                  <m:r>
                    <w:rPr>
                      <w:rFonts w:ascii="Cambria Math" w:hAnsi="Cambria Math"/>
                    </w:rPr>
                    <m:t xml:space="preserve">2</m:t>
                  </m:r>
                </m:den>
              </m:f>
            </m:e>
          </m:ra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rms</m:t>
              </m:r>
            </m:sub>
          </m:sSub>
          <m:r>
            <w:rPr>
              <w:rFonts w:ascii="Cambria Math" w:hAnsi="Cambria Math"/>
            </w:rPr>
            <m:t xml:space="preserve">=</m:t>
          </m:r>
          <m:f>
            <m:num>
              <m:rad>
                <m:radPr>
                  <m:degHide m:val="1"/>
                </m:radPr>
                <m:deg/>
                <m:e>
                  <m:sSup>
                    <m:e>
                      <m:d>
                        <m:dPr>
                          <m:begChr m:val="("/>
                          <m:endChr m:val=")"/>
                        </m:dPr>
                        <m:e>
                          <m:sSub>
                            <m:e>
                              <m:r>
                                <w:rPr>
                                  <w:rFonts w:ascii="Cambria Math" w:hAnsi="Cambria Math"/>
                                </w:rPr>
                                <m:t xml:space="preserve">I</m:t>
                              </m:r>
                            </m:e>
                            <m:sub>
                              <m:r>
                                <w:rPr>
                                  <w:rFonts w:ascii="Cambria Math" w:hAnsi="Cambria Math"/>
                                </w:rPr>
                                <m:t xml:space="preserve">o</m:t>
                              </m:r>
                            </m:sub>
                          </m:sSub>
                        </m:e>
                      </m:d>
                    </m:e>
                    <m:sup>
                      <m:r>
                        <w:rPr>
                          <w:rFonts w:ascii="Cambria Math" w:hAnsi="Cambria Math"/>
                        </w:rPr>
                        <m:t xml:space="preserve">2</m:t>
                      </m:r>
                    </m:sup>
                  </m:sSup>
                </m:e>
              </m:rad>
            </m:num>
            <m:den>
              <m:rad>
                <m:radPr>
                  <m:degHide m:val="1"/>
                </m:radPr>
                <m:deg/>
                <m:e>
                  <m:r>
                    <w:rPr>
                      <w:rFonts w:ascii="Cambria Math" w:hAnsi="Cambria Math"/>
                    </w:rPr>
                    <m:t xml:space="preserve">2</m:t>
                  </m:r>
                </m:e>
              </m:rad>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rms</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o</m:t>
                  </m:r>
                </m:sub>
              </m:sSub>
            </m:num>
            <m:den>
              <m:rad>
                <m:radPr>
                  <m:degHide m:val="1"/>
                </m:radPr>
                <m:deg/>
                <m:e>
                  <m:r>
                    <w:rPr>
                      <w:rFonts w:ascii="Cambria Math" w:hAnsi="Cambria Math"/>
                    </w:rPr>
                    <m:t xml:space="preserve">2</m:t>
                  </m:r>
                </m:e>
              </m:rad>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rms</m:t>
              </m:r>
            </m:sub>
          </m:sSub>
          <m:rad>
            <m:radPr>
              <m:degHide m:val="1"/>
            </m:radPr>
            <m:deg/>
            <m:e>
              <m:r>
                <w:rPr>
                  <w:rFonts w:ascii="Cambria Math" w:hAnsi="Cambria Math"/>
                </w:rPr>
                <m:t xml:space="preserve">2</m:t>
              </m:r>
            </m:e>
          </m:rad>
        </m:oMath>
      </m:oMathPara>
    </w:p>
    <w:p>
      <w:pPr>
        <w:pStyle w:val="Normal"/>
        <w:spacing w:lineRule="auto" w:line="360"/>
        <w:jc w:val="both"/>
        <w:rPr>
          <w:rFonts w:eastAsia="宋体" w:eastAsiaTheme="minorEastAsia"/>
          <w:sz w:val="32"/>
          <w:szCs w:val="24"/>
        </w:rPr>
      </w:pPr>
      <w:r>
        <w:rPr>
          <w:rFonts w:eastAsia="宋体" w:eastAsiaTheme="minorEastAsia"/>
          <w:sz w:val="32"/>
          <w:szCs w:val="24"/>
        </w:rPr>
        <w:t>From</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rms</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o</m:t>
                  </m:r>
                </m:sub>
              </m:sSub>
            </m:num>
            <m:den>
              <m:rad>
                <m:radPr>
                  <m:degHide m:val="1"/>
                </m:radPr>
                <m:deg/>
                <m:e>
                  <m:r>
                    <w:rPr>
                      <w:rFonts w:ascii="Cambria Math" w:hAnsi="Cambria Math"/>
                    </w:rPr>
                    <m:t xml:space="preserve">2</m:t>
                  </m:r>
                </m:e>
              </m:rad>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On rationalizing,</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rms</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o</m:t>
                  </m:r>
                </m:sub>
              </m:sSub>
              <m:rad>
                <m:radPr>
                  <m:degHide m:val="1"/>
                </m:radPr>
                <m:deg/>
                <m:e>
                  <m:r>
                    <w:rPr>
                      <w:rFonts w:ascii="Cambria Math" w:hAnsi="Cambria Math"/>
                    </w:rPr>
                    <m:t xml:space="preserve">2</m:t>
                  </m:r>
                </m:e>
              </m:rad>
            </m:num>
            <m:den>
              <m:r>
                <w:rPr>
                  <w:rFonts w:ascii="Cambria Math" w:hAnsi="Cambria Math"/>
                </w:rPr>
                <m:t xml:space="preserve">2</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Similarly, for voltages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rms</m:t>
              </m:r>
            </m:sub>
          </m:sSub>
          <m:r>
            <w:rPr>
              <w:rFonts w:ascii="Cambria Math" w:hAnsi="Cambria Math"/>
            </w:rPr>
            <m:t xml:space="preserve">=</m:t>
          </m:r>
          <m:rad>
            <m:radPr>
              <m:degHide m:val="1"/>
            </m:radPr>
            <m:deg/>
            <m:e>
              <m:f>
                <m:num>
                  <m:sSup>
                    <m:e>
                      <m:d>
                        <m:dPr>
                          <m:begChr m:val="("/>
                          <m:endChr m:val=")"/>
                        </m:dPr>
                        <m:e>
                          <m:sSub>
                            <m:e>
                              <m:r>
                                <w:rPr>
                                  <w:rFonts w:ascii="Cambria Math" w:hAnsi="Cambria Math"/>
                                </w:rPr>
                                <m:t xml:space="preserve">V</m:t>
                              </m:r>
                            </m:e>
                            <m:sub>
                              <m:r>
                                <w:rPr>
                                  <w:rFonts w:ascii="Cambria Math" w:hAnsi="Cambria Math"/>
                                </w:rPr>
                                <m:t xml:space="preserve">o</m:t>
                              </m:r>
                            </m:sub>
                          </m:sSub>
                        </m:e>
                      </m:d>
                    </m:e>
                    <m:sup>
                      <m:r>
                        <w:rPr>
                          <w:rFonts w:ascii="Cambria Math" w:hAnsi="Cambria Math"/>
                        </w:rPr>
                        <m:t xml:space="preserve">2</m:t>
                      </m:r>
                    </m:sup>
                  </m:sSup>
                </m:num>
                <m:den>
                  <m:r>
                    <w:rPr>
                      <w:rFonts w:ascii="Cambria Math" w:hAnsi="Cambria Math"/>
                    </w:rPr>
                    <m:t xml:space="preserve">2</m:t>
                  </m:r>
                </m:den>
              </m:f>
            </m:e>
          </m:ra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r>
                <w:rPr>
                  <w:rFonts w:ascii="Cambria Math" w:hAnsi="Cambria Math"/>
                </w:rPr>
                <m:t xml:space="preserve">ms</m:t>
              </m:r>
            </m:sub>
          </m:sSub>
          <m:r>
            <w:rPr>
              <w:rFonts w:ascii="Cambria Math" w:hAnsi="Cambria Math"/>
            </w:rPr>
            <m:t xml:space="preserve">=</m:t>
          </m:r>
          <m:f>
            <m:num>
              <m:rad>
                <m:radPr>
                  <m:degHide m:val="1"/>
                </m:radPr>
                <m:deg/>
                <m:e>
                  <m:sSup>
                    <m:e>
                      <m:d>
                        <m:dPr>
                          <m:begChr m:val="("/>
                          <m:endChr m:val=")"/>
                        </m:dPr>
                        <m:e>
                          <m:sSub>
                            <m:e>
                              <m:r>
                                <w:rPr>
                                  <w:rFonts w:ascii="Cambria Math" w:hAnsi="Cambria Math"/>
                                </w:rPr>
                                <m:t xml:space="preserve">V</m:t>
                              </m:r>
                            </m:e>
                            <m:sub>
                              <m:r>
                                <w:rPr>
                                  <w:rFonts w:ascii="Cambria Math" w:hAnsi="Cambria Math"/>
                                </w:rPr>
                                <m:t xml:space="preserve">o</m:t>
                              </m:r>
                            </m:sub>
                          </m:sSub>
                        </m:e>
                      </m:d>
                    </m:e>
                    <m:sup>
                      <m:r>
                        <w:rPr>
                          <w:rFonts w:ascii="Cambria Math" w:hAnsi="Cambria Math"/>
                        </w:rPr>
                        <m:t xml:space="preserve">2</m:t>
                      </m:r>
                    </m:sup>
                  </m:sSup>
                </m:e>
              </m:rad>
            </m:num>
            <m:den>
              <m:rad>
                <m:radPr>
                  <m:degHide m:val="1"/>
                </m:radPr>
                <m:deg/>
                <m:e>
                  <m:r>
                    <w:rPr>
                      <w:rFonts w:ascii="Cambria Math" w:hAnsi="Cambria Math"/>
                    </w:rPr>
                    <m:t xml:space="preserve">2</m:t>
                  </m:r>
                </m:e>
              </m:rad>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rms</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o</m:t>
                  </m:r>
                </m:sub>
              </m:sSub>
            </m:num>
            <m:den>
              <m:rad>
                <m:radPr>
                  <m:degHide m:val="1"/>
                </m:radPr>
                <m:deg/>
                <m:e>
                  <m:r>
                    <w:rPr>
                      <w:rFonts w:ascii="Cambria Math" w:hAnsi="Cambria Math"/>
                    </w:rPr>
                    <m:t xml:space="preserve">2</m:t>
                  </m:r>
                </m:e>
              </m:rad>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rms</m:t>
              </m:r>
            </m:sub>
          </m:sSub>
          <m:rad>
            <m:radPr>
              <m:degHide m:val="1"/>
            </m:radPr>
            <m:deg/>
            <m:e>
              <m:r>
                <w:rPr>
                  <w:rFonts w:ascii="Cambria Math" w:hAnsi="Cambria Math"/>
                </w:rPr>
                <m:t xml:space="preserve">2</m:t>
              </m:r>
            </m:e>
          </m:rad>
        </m:oMath>
      </m:oMathPara>
    </w:p>
    <w:p>
      <w:pPr>
        <w:pStyle w:val="Normal"/>
        <w:spacing w:lineRule="auto" w:line="360"/>
        <w:jc w:val="both"/>
        <w:rPr>
          <w:rFonts w:eastAsia="宋体" w:eastAsiaTheme="minorEastAsia"/>
          <w:sz w:val="32"/>
          <w:szCs w:val="24"/>
        </w:rPr>
      </w:pPr>
      <w:r>
        <w:rPr>
          <w:rFonts w:eastAsia="宋体" w:eastAsiaTheme="minorEastAsia"/>
          <w:sz w:val="32"/>
          <w:szCs w:val="24"/>
        </w:rPr>
        <w:t>From</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rms</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o</m:t>
                  </m:r>
                </m:sub>
              </m:sSub>
            </m:num>
            <m:den>
              <m:rad>
                <m:radPr>
                  <m:degHide m:val="1"/>
                </m:radPr>
                <m:deg/>
                <m:e>
                  <m:r>
                    <w:rPr>
                      <w:rFonts w:ascii="Cambria Math" w:hAnsi="Cambria Math"/>
                    </w:rPr>
                    <m:t xml:space="preserve">2</m:t>
                  </m:r>
                </m:e>
              </m:rad>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On rationalizing,</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rms</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o</m:t>
                  </m:r>
                </m:sub>
              </m:sSub>
              <m:rad>
                <m:radPr>
                  <m:degHide m:val="1"/>
                </m:radPr>
                <m:deg/>
                <m:e>
                  <m:r>
                    <w:rPr>
                      <w:rFonts w:ascii="Cambria Math" w:hAnsi="Cambria Math"/>
                    </w:rPr>
                    <m:t xml:space="preserve">2</m:t>
                  </m:r>
                </m:e>
              </m:rad>
            </m:num>
            <m:den>
              <m:r>
                <w:rPr>
                  <w:rFonts w:ascii="Cambria Math" w:hAnsi="Cambria Math"/>
                </w:rPr>
                <m:t xml:space="preserve">2</m:t>
              </m:r>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TYPES OF AC CIRCUITS</w:t>
      </w:r>
    </w:p>
    <w:p>
      <w:pPr>
        <w:pStyle w:val="ListParagraph"/>
        <w:numPr>
          <w:ilvl w:val="0"/>
          <w:numId w:val="106"/>
        </w:numPr>
        <w:spacing w:lineRule="auto" w:line="360"/>
        <w:jc w:val="both"/>
        <w:rPr>
          <w:rFonts w:eastAsia="宋体" w:eastAsiaTheme="minorEastAsia"/>
          <w:sz w:val="32"/>
          <w:szCs w:val="24"/>
        </w:rPr>
      </w:pPr>
      <w:r>
        <w:rPr>
          <w:rFonts w:eastAsia="宋体" w:eastAsiaTheme="minorEastAsia"/>
          <w:sz w:val="32"/>
          <w:szCs w:val="24"/>
        </w:rPr>
        <w:t>Resistive circuit: This is defined as a circuit containing a generator and a resistor only</w:t>
      </w:r>
    </w:p>
    <w:p>
      <w:pPr>
        <w:pStyle w:val="Normal"/>
        <w:spacing w:lineRule="auto" w:line="360"/>
        <w:jc w:val="both"/>
        <w:rPr>
          <w:rFonts w:eastAsia="宋体" w:eastAsiaTheme="minorEastAsia"/>
          <w:sz w:val="32"/>
          <w:szCs w:val="24"/>
        </w:rPr>
      </w:pPr>
      <w:r>
        <w:rPr>
          <w:rFonts w:eastAsia="宋体" w:eastAsiaTheme="minorEastAsia"/>
          <w:sz w:val="32"/>
          <w:szCs w:val="24"/>
        </w:rPr>
        <w:t>The current flowing in the circuit is expressed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V</m:t>
              </m:r>
            </m:num>
            <m:den>
              <m:r>
                <w:rPr>
                  <w:rFonts w:ascii="Cambria Math" w:hAnsi="Cambria Math"/>
                </w:rPr>
                <m:t xml:space="preserve">R</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r>
            <w:rPr>
              <w:rFonts w:ascii="Cambria Math" w:hAnsi="Cambria Math"/>
            </w:rPr>
            <m:t xml:space="preserve">IR</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voltage across the resistor and the current across it are in phase</w:t>
      </w:r>
    </w:p>
    <w:p>
      <w:pPr>
        <w:pStyle w:val="ListParagraph"/>
        <w:numPr>
          <w:ilvl w:val="0"/>
          <w:numId w:val="106"/>
        </w:numPr>
        <w:spacing w:lineRule="auto" w:line="360"/>
        <w:jc w:val="both"/>
        <w:rPr>
          <w:rFonts w:eastAsia="宋体" w:eastAsiaTheme="minorEastAsia"/>
          <w:sz w:val="32"/>
          <w:szCs w:val="24"/>
        </w:rPr>
      </w:pPr>
      <w:r>
        <w:rPr>
          <w:rFonts w:eastAsia="宋体" w:eastAsiaTheme="minorEastAsia"/>
          <w:sz w:val="32"/>
          <w:szCs w:val="24"/>
        </w:rPr>
        <w:t>Inductive circuit: This is a circuit containing generator and an inductor only. When alternating current flows in a coil, a rapidly changing magnetic field is set up around the coil. This induced emf according to Lenz’s law tends to oppose the current giving rise to it.</w:t>
      </w:r>
    </w:p>
    <w:p>
      <w:pPr>
        <w:pStyle w:val="ListParagraph"/>
        <w:spacing w:lineRule="auto" w:line="360"/>
        <w:jc w:val="both"/>
        <w:rPr>
          <w:rFonts w:eastAsia="宋体" w:eastAsiaTheme="minorEastAsia"/>
          <w:sz w:val="32"/>
          <w:szCs w:val="24"/>
        </w:rPr>
      </w:pPr>
      <w:r>
        <w:rPr>
          <w:rFonts w:eastAsia="宋体" w:eastAsiaTheme="minorEastAsia"/>
          <w:sz w:val="32"/>
          <w:szCs w:val="24"/>
        </w:rPr>
        <w:t>This effect called self induction offers a resistance to the current build up in an AC circuit so that the current lags behind the imposed emf i.e. the current and emf are out of phase</w:t>
      </w:r>
    </w:p>
    <w:p>
      <w:pPr>
        <w:pStyle w:val="Normal"/>
        <w:spacing w:lineRule="auto" w:line="360"/>
        <w:jc w:val="both"/>
        <w:rPr>
          <w:rFonts w:eastAsia="宋体" w:eastAsiaTheme="minorEastAsia"/>
          <w:sz w:val="32"/>
          <w:szCs w:val="24"/>
        </w:rPr>
      </w:pPr>
      <w:r>
        <w:rPr>
          <w:rFonts w:eastAsia="宋体" w:eastAsiaTheme="minorEastAsia"/>
          <w:sz w:val="32"/>
          <w:szCs w:val="24"/>
        </w:rPr>
        <w:t>The current across the inductor is expressed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V</m:t>
              </m:r>
            </m:num>
            <m:den>
              <m:sSub>
                <m:e>
                  <m:r>
                    <w:rPr>
                      <w:rFonts w:ascii="Cambria Math" w:hAnsi="Cambria Math"/>
                    </w:rPr>
                    <m:t xml:space="preserve">X</m:t>
                  </m:r>
                </m:e>
                <m:sub>
                  <m:r>
                    <w:rPr>
                      <w:rFonts w:ascii="Cambria Math" w:hAnsi="Cambria Math"/>
                    </w:rPr>
                    <m:t xml:space="preserve">L</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r>
            <w:rPr>
              <w:rFonts w:ascii="Cambria Math" w:hAnsi="Cambria Math"/>
            </w:rPr>
            <m:t xml:space="preserve">I</m:t>
          </m:r>
          <m:sSub>
            <m:e>
              <m:r>
                <w:rPr>
                  <w:rFonts w:ascii="Cambria Math" w:hAnsi="Cambria Math"/>
                </w:rPr>
                <m:t xml:space="preserve">X</m:t>
              </m:r>
            </m:e>
            <m:sub>
              <m:r>
                <w:rPr>
                  <w:rFonts w:ascii="Cambria Math" w:hAnsi="Cambria Math"/>
                </w:rPr>
                <m:t xml:space="preserve">L</m:t>
              </m:r>
            </m:sub>
          </m:sSub>
        </m:oMath>
      </m:oMathPara>
    </w:p>
    <w:p>
      <w:pPr>
        <w:pStyle w:val="Normal"/>
        <w:spacing w:lineRule="auto" w:line="360"/>
        <w:jc w:val="both"/>
        <w:rPr>
          <w:rFonts w:eastAsia="宋体" w:eastAsiaTheme="minorEastAsia"/>
          <w:sz w:val="32"/>
          <w:szCs w:val="24"/>
        </w:rPr>
      </w:pPr>
      <w:r>
        <w:rPr/>
      </w:r>
      <m:oMath xmlns:m="http://schemas.openxmlformats.org/officeDocument/2006/math">
        <m:sSub>
          <m:e>
            <m:r>
              <w:rPr>
                <w:rFonts w:ascii="Cambria Math" w:hAnsi="Cambria Math"/>
              </w:rPr>
              <m:t xml:space="preserve">X</m:t>
            </m:r>
          </m:e>
          <m:sub>
            <m:r>
              <w:rPr>
                <w:rFonts w:ascii="Cambria Math" w:hAnsi="Cambria Math"/>
              </w:rPr>
              <m:t xml:space="preserve">L</m:t>
            </m:r>
          </m:sub>
        </m:sSub>
      </m:oMath>
      <w:r>
        <w:rPr>
          <w:rFonts w:eastAsia="宋体" w:eastAsiaTheme="minorEastAsia"/>
          <w:sz w:val="32"/>
          <w:szCs w:val="24"/>
        </w:rPr>
        <w:t>Is called the inductive reactance or the reactance of the inductor</w:t>
      </w:r>
    </w:p>
    <w:p>
      <w:pPr>
        <w:pStyle w:val="Normal"/>
        <w:spacing w:lineRule="auto" w:line="360"/>
        <w:jc w:val="both"/>
        <w:rPr>
          <w:rFonts w:eastAsia="宋体" w:eastAsiaTheme="minorEastAsia"/>
          <w:sz w:val="32"/>
          <w:szCs w:val="24"/>
        </w:rPr>
      </w:pPr>
      <w:r>
        <w:rPr>
          <w:rFonts w:eastAsia="宋体" w:eastAsiaTheme="minorEastAsia"/>
          <w:sz w:val="32"/>
          <w:szCs w:val="24"/>
        </w:rPr>
        <w:t>It is like the resistance of the inductor. The inductive reactance is defined as the measure to the opposition to the flow of current offered by the inductor. Its unit is ohms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r>
            <w:rPr>
              <w:rFonts w:ascii="Cambria Math" w:hAnsi="Cambria Math"/>
            </w:rPr>
            <m:t xml:space="preserve">ωL</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r>
            <w:rPr>
              <w:rFonts w:ascii="Cambria Math" w:hAnsi="Cambria Math"/>
            </w:rPr>
            <m:t xml:space="preserve">2</m:t>
          </m:r>
          <m:r>
            <w:rPr>
              <w:rFonts w:ascii="Cambria Math" w:hAnsi="Cambria Math"/>
            </w:rPr>
            <m:t xml:space="preserve">πfL</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sSub>
                <m:e>
                  <m:r>
                    <w:rPr>
                      <w:rFonts w:ascii="Cambria Math" w:hAnsi="Cambria Math"/>
                    </w:rPr>
                    <m:t xml:space="preserve">V</m:t>
                  </m:r>
                </m:e>
                <m:sub>
                  <m:r>
                    <w:rPr>
                      <w:rFonts w:ascii="Cambria Math" w:hAnsi="Cambria Math"/>
                    </w:rPr>
                    <m:t xml:space="preserve">L</m:t>
                  </m:r>
                </m:sub>
              </m:sSub>
            </m:num>
            <m:den>
              <m:r>
                <w:rPr>
                  <w:rFonts w:ascii="Cambria Math" w:hAnsi="Cambria Math"/>
                </w:rPr>
                <m:t xml:space="preserve">2</m:t>
              </m:r>
              <m:r>
                <w:rPr>
                  <w:rFonts w:ascii="Cambria Math" w:hAnsi="Cambria Math"/>
                </w:rPr>
                <m:t xml:space="preserve">πfL</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r>
            <w:rPr>
              <w:rFonts w:ascii="Cambria Math" w:hAnsi="Cambria Math"/>
            </w:rPr>
            <m:t xml:space="preserve">2</m:t>
          </m:r>
          <m:r>
            <w:rPr>
              <w:rFonts w:ascii="Cambria Math" w:hAnsi="Cambria Math"/>
            </w:rPr>
            <m:t xml:space="preserve">πfIL</m:t>
          </m:r>
        </m:oMath>
      </m:oMathPara>
    </w:p>
    <w:p>
      <w:pPr>
        <w:pStyle w:val="Normal"/>
        <w:spacing w:lineRule="auto" w:line="360"/>
        <w:jc w:val="both"/>
        <w:rPr>
          <w:rFonts w:eastAsia="宋体" w:eastAsiaTheme="minorEastAsia"/>
          <w:sz w:val="32"/>
          <w:szCs w:val="24"/>
        </w:rPr>
      </w:pPr>
      <w:r>
        <w:rPr/>
      </w:r>
      <m:oMath xmlns:m="http://schemas.openxmlformats.org/officeDocument/2006/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oMath>
      <w:r>
        <w:rPr>
          <w:rFonts w:eastAsia="宋体" w:eastAsiaTheme="minorEastAsia"/>
          <w:sz w:val="32"/>
          <w:szCs w:val="24"/>
        </w:rPr>
        <w:t>This is the voltage across the Inductor</w:t>
      </w:r>
    </w:p>
    <w:p>
      <w:pPr>
        <w:pStyle w:val="Normal"/>
        <w:spacing w:lineRule="auto" w:line="360"/>
        <w:jc w:val="both"/>
        <w:rPr>
          <w:rFonts w:eastAsia="宋体" w:eastAsiaTheme="minorEastAsia"/>
          <w:sz w:val="32"/>
          <w:szCs w:val="24"/>
        </w:rPr>
      </w:pPr>
      <w:r>
        <w:rPr>
          <w:rFonts w:eastAsia="宋体" w:eastAsiaTheme="minorEastAsia"/>
          <w:sz w:val="32"/>
          <w:szCs w:val="24"/>
        </w:rPr>
        <w:t>L is the inductance of the inductor.</w:t>
      </w:r>
    </w:p>
    <w:p>
      <w:pPr>
        <w:pStyle w:val="Normal"/>
        <w:spacing w:lineRule="auto" w:line="360"/>
        <w:jc w:val="both"/>
        <w:rPr>
          <w:rFonts w:eastAsia="宋体" w:eastAsiaTheme="minorEastAsia"/>
          <w:sz w:val="32"/>
          <w:szCs w:val="24"/>
        </w:rPr>
      </w:pPr>
      <w:r>
        <w:rPr>
          <w:rFonts w:eastAsia="宋体" w:eastAsiaTheme="minorEastAsia"/>
          <w:sz w:val="32"/>
          <w:szCs w:val="24"/>
        </w:rPr>
        <w:t xml:space="preserve">Vectorially, the voltage across the inductor leads the current by </w:t>
      </w:r>
      <w:r>
        <w:rPr/>
      </w:r>
      <m:oMath xmlns:m="http://schemas.openxmlformats.org/officeDocument/2006/math">
        <m:r>
          <w:rPr>
            <w:rFonts w:ascii="Cambria Math" w:hAnsi="Cambria Math"/>
          </w:rPr>
          <m:t xml:space="preserve">90</m:t>
        </m:r>
        <m:r>
          <w:rPr>
            <w:rFonts w:ascii="Cambria Math" w:hAnsi="Cambria Math"/>
          </w:rPr>
          <m:t xml:space="preserve">°</m:t>
        </m:r>
      </m:oMath>
      <w:r>
        <w:rPr>
          <w:rFonts w:eastAsia="宋体" w:eastAsiaTheme="minorEastAsia"/>
          <w:sz w:val="32"/>
          <w:szCs w:val="24"/>
        </w:rPr>
        <w:t>or</w:t>
      </w:r>
      <w:r>
        <w:rPr/>
      </w:r>
      <m:oMath xmlns:m="http://schemas.openxmlformats.org/officeDocument/2006/math">
        <m:f>
          <m:num>
            <m:r>
              <w:rPr>
                <w:rFonts w:ascii="Cambria Math" w:hAnsi="Cambria Math"/>
              </w:rPr>
              <m:t xml:space="preserve">π</m:t>
            </m:r>
          </m:num>
          <m:den>
            <m:r>
              <w:rPr>
                <w:rFonts w:ascii="Cambria Math" w:hAnsi="Cambria Math"/>
              </w:rPr>
              <m:t xml:space="preserve">2</m:t>
            </m:r>
          </m:den>
        </m:f>
        <m:r>
          <w:rPr>
            <w:rFonts w:ascii="Cambria Math" w:hAnsi="Cambria Math"/>
          </w:rPr>
          <m:t xml:space="preserve">rads</m:t>
        </m:r>
      </m:oMath>
      <w:r>
        <w:rPr>
          <w:rFonts w:eastAsia="宋体" w:eastAsiaTheme="minorEastAsia"/>
          <w:sz w:val="32"/>
          <w:szCs w:val="24"/>
        </w:rPr>
        <w:t>. It can also be said that the current lags behind the voltage by 90 degrees.</w:t>
      </w:r>
    </w:p>
    <w:p>
      <w:pPr>
        <w:pStyle w:val="Normal"/>
        <w:spacing w:lineRule="auto" w:line="360"/>
        <w:jc w:val="both"/>
        <w:rPr>
          <w:rFonts w:eastAsia="宋体" w:eastAsiaTheme="minorEastAsia"/>
          <w:sz w:val="32"/>
          <w:szCs w:val="24"/>
        </w:rPr>
      </w:pPr>
      <w:r>
        <w:rPr>
          <w:rFonts w:eastAsia="宋体" w:eastAsiaTheme="minorEastAsia"/>
          <w:sz w:val="32"/>
          <w:szCs w:val="24"/>
        </w:rPr>
        <w:t>Capacitive Circuit: This is a circuit with a capacitor and a generator only.</w:t>
      </w:r>
    </w:p>
    <w:p>
      <w:pPr>
        <w:pStyle w:val="Normal"/>
        <w:spacing w:lineRule="auto" w:line="360"/>
        <w:jc w:val="both"/>
        <w:rPr>
          <w:rFonts w:eastAsia="宋体" w:eastAsiaTheme="minorEastAsia"/>
          <w:sz w:val="32"/>
          <w:szCs w:val="24"/>
        </w:rPr>
      </w:pPr>
      <w:r>
        <w:rPr>
          <w:rFonts w:eastAsia="宋体" w:eastAsiaTheme="minorEastAsia"/>
          <w:sz w:val="32"/>
          <w:szCs w:val="24"/>
        </w:rPr>
        <w:t>The current flowing in the circuit is expressed as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sSub>
                <m:e>
                  <m:r>
                    <w:rPr>
                      <w:rFonts w:ascii="Cambria Math" w:hAnsi="Cambria Math"/>
                    </w:rPr>
                    <m:t xml:space="preserve">V</m:t>
                  </m:r>
                </m:e>
                <m:sub>
                  <m:r>
                    <w:rPr>
                      <w:rFonts w:ascii="Cambria Math" w:hAnsi="Cambria Math"/>
                    </w:rPr>
                    <m:t xml:space="preserve">C</m:t>
                  </m:r>
                </m:sub>
              </m:sSub>
            </m:num>
            <m:den>
              <m:sSub>
                <m:e>
                  <m:r>
                    <w:rPr>
                      <w:rFonts w:ascii="Cambria Math" w:hAnsi="Cambria Math"/>
                    </w:rPr>
                    <m:t xml:space="preserve">X</m:t>
                  </m:r>
                </m:e>
                <m:sub>
                  <m:r>
                    <w:rPr>
                      <w:rFonts w:ascii="Cambria Math" w:hAnsi="Cambria Math"/>
                    </w:rPr>
                    <m:t xml:space="preserve">C</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
            <w:rPr>
              <w:rFonts w:ascii="Cambria Math" w:hAnsi="Cambria Math"/>
            </w:rPr>
            <m:t xml:space="preserve">I</m:t>
          </m:r>
          <m:sSub>
            <m:e>
              <m:r>
                <w:rPr>
                  <w:rFonts w:ascii="Cambria Math" w:hAnsi="Cambria Math"/>
                </w:rPr>
                <m:t xml:space="preserve">X</m:t>
              </m:r>
            </m:e>
            <m:sub>
              <m:r>
                <w:rPr>
                  <w:rFonts w:ascii="Cambria Math" w:hAnsi="Cambria Math"/>
                </w:rPr>
                <m:t xml:space="preserve">C</m:t>
              </m:r>
            </m:sub>
          </m:sSub>
        </m:oMath>
      </m:oMathPara>
    </w:p>
    <w:p>
      <w:pPr>
        <w:pStyle w:val="Normal"/>
        <w:spacing w:lineRule="auto" w:line="360"/>
        <w:jc w:val="both"/>
        <w:rPr>
          <w:rFonts w:eastAsia="宋体" w:eastAsiaTheme="minorEastAsia"/>
          <w:sz w:val="32"/>
          <w:szCs w:val="24"/>
        </w:rPr>
      </w:pPr>
      <w:r>
        <w:rPr/>
      </w:r>
      <m:oMath xmlns:m="http://schemas.openxmlformats.org/officeDocument/2006/math">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oMath>
      <w:r>
        <w:rPr>
          <w:rFonts w:eastAsia="宋体" w:eastAsiaTheme="minorEastAsia"/>
          <w:sz w:val="32"/>
          <w:szCs w:val="24"/>
        </w:rPr>
        <w:t>This is called the capacitive reactance. It is defined as the measure of the opposition to the flow of current offered by the capacitor. Its unit is the ohms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ωc</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πfc</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sSub>
                <m:e>
                  <m:r>
                    <w:rPr>
                      <w:rFonts w:ascii="Cambria Math" w:hAnsi="Cambria Math"/>
                    </w:rPr>
                    <m:t xml:space="preserve">V</m:t>
                  </m:r>
                </m:e>
                <m:sub>
                  <m:r>
                    <w:rPr>
                      <w:rFonts w:ascii="Cambria Math" w:hAnsi="Cambria Math"/>
                    </w:rPr>
                    <m:t xml:space="preserve">C</m:t>
                  </m:r>
                </m:sub>
              </m:sSub>
            </m:num>
            <m:den>
              <m:d>
                <m:dPr>
                  <m:begChr m:val="("/>
                  <m:endChr m:val=")"/>
                </m:dPr>
                <m:e>
                  <m:f>
                    <m:num>
                      <m:r>
                        <w:rPr>
                          <w:rFonts w:ascii="Cambria Math" w:hAnsi="Cambria Math"/>
                        </w:rPr>
                        <m:t xml:space="preserve">1</m:t>
                      </m:r>
                    </m:num>
                    <m:den>
                      <m:r>
                        <w:rPr>
                          <w:rFonts w:ascii="Cambria Math" w:hAnsi="Cambria Math"/>
                        </w:rPr>
                        <m:t xml:space="preserve">2</m:t>
                      </m:r>
                      <m:r>
                        <w:rPr>
                          <w:rFonts w:ascii="Cambria Math" w:hAnsi="Cambria Math"/>
                        </w:rPr>
                        <m:t xml:space="preserve">πfc</m:t>
                      </m:r>
                    </m:den>
                  </m:f>
                </m:e>
              </m:d>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r>
            <w:rPr>
              <w:rFonts w:ascii="Cambria Math" w:hAnsi="Cambria Math"/>
            </w:rPr>
            <m:t xml:space="preserve">2</m:t>
          </m:r>
          <m:r>
            <w:rPr>
              <w:rFonts w:ascii="Cambria Math" w:hAnsi="Cambria Math"/>
            </w:rPr>
            <m:t xml:space="preserve">πfc</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Also,</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
            <w:rPr>
              <w:rFonts w:ascii="Cambria Math" w:hAnsi="Cambria Math"/>
            </w:rPr>
            <m:t xml:space="preserve">I</m:t>
          </m:r>
          <m:sSub>
            <m:e>
              <m:r>
                <w:rPr>
                  <w:rFonts w:ascii="Cambria Math" w:hAnsi="Cambria Math"/>
                </w:rPr>
                <m:t xml:space="preserve">X</m:t>
              </m:r>
            </m:e>
            <m:sub>
              <m:r>
                <w:rPr>
                  <w:rFonts w:ascii="Cambria Math" w:hAnsi="Cambria Math"/>
                </w:rPr>
                <m:t xml:space="preserve">C</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I</m:t>
              </m:r>
            </m:num>
            <m:den>
              <m:r>
                <w:rPr>
                  <w:rFonts w:ascii="Cambria Math" w:hAnsi="Cambria Math"/>
                </w:rPr>
                <m:t xml:space="preserve">2</m:t>
              </m:r>
              <m:r>
                <w:rPr>
                  <w:rFonts w:ascii="Cambria Math" w:hAnsi="Cambria Math"/>
                </w:rPr>
                <m:t xml:space="preserve">πfc</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current across the capacitor leads the voltage by 90 degrees or the voltage lags behind the current by 90 degrees.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RLC CIRCUITS</w:t>
      </w:r>
    </w:p>
    <w:p>
      <w:pPr>
        <w:pStyle w:val="Normal"/>
        <w:spacing w:lineRule="auto" w:line="360"/>
        <w:jc w:val="both"/>
        <w:rPr>
          <w:rFonts w:eastAsia="宋体" w:eastAsiaTheme="minorEastAsia"/>
          <w:sz w:val="32"/>
          <w:szCs w:val="24"/>
        </w:rPr>
      </w:pPr>
      <w:r>
        <w:rPr>
          <w:rFonts w:eastAsia="宋体" w:eastAsiaTheme="minorEastAsia"/>
          <w:sz w:val="32"/>
          <w:szCs w:val="24"/>
        </w:rPr>
        <w:t>This is a resistive, inductive and capacitive circuit.</w:t>
      </w:r>
    </w:p>
    <w:p>
      <w:pPr>
        <w:pStyle w:val="Normal"/>
        <w:spacing w:lineRule="auto" w:line="360"/>
        <w:jc w:val="both"/>
        <w:rPr>
          <w:rFonts w:eastAsia="宋体" w:eastAsiaTheme="minorEastAsia"/>
          <w:sz w:val="32"/>
          <w:szCs w:val="24"/>
        </w:rPr>
      </w:pPr>
      <w:r>
        <w:rPr>
          <w:rFonts w:eastAsia="宋体" w:eastAsiaTheme="minorEastAsia"/>
          <w:sz w:val="32"/>
          <w:szCs w:val="24"/>
        </w:rPr>
        <w:t>The direction of the current flowing in the circuit can be obtained by combining the phase diagrams of the three elements. On the super positioning of the these diagrams</w:t>
      </w:r>
    </w:p>
    <w:p>
      <w:pPr>
        <w:pStyle w:val="Normal"/>
        <w:spacing w:lineRule="auto" w:line="360"/>
        <w:jc w:val="both"/>
        <w:rPr>
          <w:rFonts w:eastAsia="宋体" w:eastAsiaTheme="minorEastAsia"/>
          <w:sz w:val="32"/>
          <w:szCs w:val="24"/>
        </w:rPr>
      </w:pPr>
      <w:r>
        <w:rPr>
          <w:rFonts w:eastAsia="宋体" w:eastAsiaTheme="minorEastAsia"/>
          <w:sz w:val="32"/>
          <w:szCs w:val="24"/>
        </w:rPr>
        <w:t>From the above diagram,</w:t>
      </w:r>
    </w:p>
    <w:p>
      <w:pPr>
        <w:pStyle w:val="Normal"/>
        <w:spacing w:lineRule="auto" w:line="360"/>
        <w:jc w:val="both"/>
        <w:rPr>
          <w:rFonts w:eastAsia="宋体" w:eastAsiaTheme="minorEastAsia"/>
          <w:sz w:val="32"/>
          <w:szCs w:val="24"/>
        </w:rPr>
      </w:pPr>
      <w:r>
        <w:rPr/>
      </w:r>
      <m:oMath xmlns:m="http://schemas.openxmlformats.org/officeDocument/2006/math">
        <m:r>
          <w:rPr>
            <w:rFonts w:ascii="Cambria Math" w:hAnsi="Cambria Math"/>
          </w:rPr>
          <m:t xml:space="preserve">ϕ</m:t>
        </m:r>
        <m:r>
          <w:rPr>
            <w:rFonts w:ascii="Cambria Math" w:hAnsi="Cambria Math"/>
          </w:rPr>
          <m:t xml:space="preserve">−</m:t>
        </m:r>
      </m:oMath>
      <w:r>
        <w:rPr>
          <w:rFonts w:eastAsia="宋体" w:eastAsiaTheme="minorEastAsia"/>
          <w:sz w:val="32"/>
          <w:szCs w:val="24"/>
        </w:rPr>
        <w:t>This is the phase angle or the angle of lead of lag</w:t>
      </w:r>
    </w:p>
    <w:p>
      <w:pPr>
        <w:pStyle w:val="Normal"/>
        <w:spacing w:lineRule="auto" w:line="360"/>
        <w:jc w:val="both"/>
        <w:rPr>
          <w:rFonts w:eastAsia="宋体" w:eastAsiaTheme="minorEastAsia"/>
          <w:sz w:val="32"/>
          <w:szCs w:val="24"/>
        </w:rPr>
      </w:pPr>
      <w:r>
        <w:rPr>
          <w:rFonts w:eastAsia="宋体" w:eastAsiaTheme="minorEastAsia"/>
          <w:sz w:val="32"/>
          <w:szCs w:val="24"/>
        </w:rPr>
        <w:t>Let EMF be V</w:t>
      </w:r>
    </w:p>
    <w:p>
      <w:pPr>
        <w:pStyle w:val="Normal"/>
        <w:spacing w:lineRule="auto" w:line="360"/>
        <w:jc w:val="both"/>
        <w:rPr>
          <w:rFonts w:eastAsia="宋体" w:eastAsiaTheme="minorEastAsia"/>
          <w:sz w:val="32"/>
          <w:szCs w:val="24"/>
        </w:rPr>
      </w:pPr>
      <w:r>
        <w:rPr>
          <w:rFonts w:eastAsia="宋体" w:eastAsiaTheme="minorEastAsia"/>
          <w:sz w:val="32"/>
          <w:szCs w:val="24"/>
        </w:rPr>
        <w:t>From Pythagoras’ theorem,</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p>
            <m:e>
              <m:r>
                <w:rPr>
                  <w:rFonts w:ascii="Cambria Math" w:hAnsi="Cambria Math"/>
                </w:rPr>
                <m:t xml:space="preserve">H</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O</m:t>
              </m:r>
            </m:e>
            <m:sup>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V</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e>
              </m:d>
            </m:e>
            <m:sup>
              <m:r>
                <w:rPr>
                  <w:rFonts w:ascii="Cambria Math" w:hAnsi="Cambria Math"/>
                </w:rPr>
                <m:t xml:space="preserve">2</m:t>
              </m:r>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sSup>
                <m:e>
                  <m:d>
                    <m:dPr>
                      <m:begChr m:val="("/>
                      <m:endChr m:val=")"/>
                    </m:dPr>
                    <m:e>
                      <m:sSub>
                        <m:e>
                          <m:r>
                            <w:rPr>
                              <w:rFonts w:ascii="Cambria Math" w:hAnsi="Cambria Math"/>
                            </w:rPr>
                            <m:t xml:space="preserve">V</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e>
                  </m:d>
                </m:e>
                <m:sup>
                  <m:r>
                    <w:rPr>
                      <w:rFonts w:ascii="Cambria Math" w:hAnsi="Cambria Math"/>
                    </w:rPr>
                    <m:t xml:space="preserve">2</m:t>
                  </m:r>
                </m:sup>
              </m:sSup>
            </m:e>
          </m:ra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r>
            <w:rPr>
              <w:rFonts w:ascii="Cambria Math" w:hAnsi="Cambria Math"/>
            </w:rPr>
            <m:t xml:space="preserve">IR</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r>
            <w:rPr>
              <w:rFonts w:ascii="Cambria Math" w:hAnsi="Cambria Math"/>
            </w:rPr>
            <m:t xml:space="preserve">I</m:t>
          </m:r>
          <m:sSub>
            <m:e>
              <m:r>
                <w:rPr>
                  <w:rFonts w:ascii="Cambria Math" w:hAnsi="Cambria Math"/>
                </w:rPr>
                <m:t xml:space="preserve">X</m:t>
              </m:r>
            </m:e>
            <m:sub>
              <m:r>
                <w:rPr>
                  <w:rFonts w:ascii="Cambria Math" w:hAnsi="Cambria Math"/>
                </w:rPr>
                <m:t xml:space="preserve">L</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
            <w:rPr>
              <w:rFonts w:ascii="Cambria Math" w:hAnsi="Cambria Math"/>
            </w:rPr>
            <m:t xml:space="preserve">I</m:t>
          </m:r>
          <m:sSub>
            <m:e>
              <m:r>
                <w:rPr>
                  <w:rFonts w:ascii="Cambria Math" w:hAnsi="Cambria Math"/>
                </w:rPr>
                <m:t xml:space="preserve">X</m:t>
              </m:r>
            </m:e>
            <m:sub>
              <m:r>
                <w:rPr>
                  <w:rFonts w:ascii="Cambria Math" w:hAnsi="Cambria Math"/>
                </w:rPr>
                <m:t xml:space="preserve">C</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sSup>
                <m:e>
                  <m:d>
                    <m:dPr>
                      <m:begChr m:val="("/>
                      <m:endChr m:val=")"/>
                    </m:dPr>
                    <m:e>
                      <m:r>
                        <w:rPr>
                          <w:rFonts w:ascii="Cambria Math" w:hAnsi="Cambria Math"/>
                        </w:rPr>
                        <m:t xml:space="preserve">IR</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I</m:t>
                      </m:r>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r>
                        <w:rPr>
                          <w:rFonts w:ascii="Cambria Math" w:hAnsi="Cambria Math"/>
                        </w:rPr>
                        <m:t xml:space="preserve">I</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e>
          </m:ra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sSup>
                <m:e>
                  <m:r>
                    <w:rPr>
                      <w:rFonts w:ascii="Cambria Math" w:hAnsi="Cambria Math"/>
                    </w:rPr>
                    <m:t xml:space="preserve">I</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sSup>
                <m:e>
                  <m:d>
                    <m:dPr>
                      <m:begChr m:val="("/>
                      <m:endChr m:val=")"/>
                    </m:dPr>
                    <m:e>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e>
          </m:ra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sSup>
                <m:e>
                  <m:r>
                    <w:rPr>
                      <w:rFonts w:ascii="Cambria Math" w:hAnsi="Cambria Math"/>
                    </w:rPr>
                    <m:t xml:space="preserve">I</m:t>
                  </m:r>
                </m:e>
                <m:sup>
                  <m:r>
                    <w:rPr>
                      <w:rFonts w:ascii="Cambria Math" w:hAnsi="Cambria Math"/>
                    </w:rPr>
                    <m:t xml:space="preserve">2</m:t>
                  </m:r>
                </m:sup>
              </m:sSup>
              <m:d>
                <m:dPr>
                  <m:begChr m:val="["/>
                  <m:endChr m:val="]"/>
                </m:dPr>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e>
              </m:d>
            </m:e>
          </m:ra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e>
          </m:rad>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e>
          </m:ra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IZ</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E</m:t>
              </m:r>
            </m:num>
            <m:den>
              <m:r>
                <w:rPr>
                  <w:rFonts w:ascii="Cambria Math" w:hAnsi="Cambria Math"/>
                </w:rPr>
                <m:t xml:space="preserve">Z</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Z in the equation above is called the impedance of the circuit. Impedance is defined the measure of opposition to the flow of current in a circuit offered by all the (three) circuit elements. Its unit is ohms.</w:t>
      </w:r>
    </w:p>
    <w:p>
      <w:pPr>
        <w:pStyle w:val="Normal"/>
        <w:spacing w:lineRule="auto" w:line="360"/>
        <w:jc w:val="both"/>
        <w:rPr>
          <w:rFonts w:eastAsia="宋体" w:eastAsiaTheme="minorEastAsia"/>
          <w:sz w:val="32"/>
          <w:szCs w:val="24"/>
        </w:rPr>
      </w:pPr>
      <w:r>
        <w:rPr>
          <w:rFonts w:eastAsia="宋体" w:eastAsiaTheme="minorEastAsia"/>
          <w:sz w:val="32"/>
          <w:szCs w:val="24"/>
        </w:rPr>
        <w:t>From the diagram,</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ϕ</m:t>
          </m:r>
          <m:r>
            <w:rPr>
              <w:rFonts w:ascii="Cambria Math" w:hAnsi="Cambria Math"/>
            </w:rPr>
            <m:t xml:space="preserve">=</m:t>
          </m:r>
          <m:f>
            <m:num>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num>
            <m:den>
              <m:sSub>
                <m:e>
                  <m:r>
                    <w:rPr>
                      <w:rFonts w:ascii="Cambria Math" w:hAnsi="Cambria Math"/>
                    </w:rPr>
                    <m:t xml:space="preserve">V</m:t>
                  </m:r>
                </m:e>
                <m:sub>
                  <m:r>
                    <w:rPr>
                      <w:rFonts w:ascii="Cambria Math" w:hAnsi="Cambria Math"/>
                    </w:rPr>
                    <m:t xml:space="preserve">R</m:t>
                  </m:r>
                </m:sub>
              </m:sSub>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RESONANCE IN AC CIRCUIT</w:t>
      </w:r>
    </w:p>
    <w:p>
      <w:pPr>
        <w:pStyle w:val="Normal"/>
        <w:spacing w:lineRule="auto" w:line="360"/>
        <w:jc w:val="both"/>
        <w:rPr>
          <w:rFonts w:eastAsia="宋体" w:eastAsiaTheme="minorEastAsia"/>
          <w:sz w:val="32"/>
          <w:szCs w:val="24"/>
        </w:rPr>
      </w:pPr>
      <w:r>
        <w:rPr>
          <w:rFonts w:eastAsia="宋体" w:eastAsiaTheme="minorEastAsia"/>
          <w:sz w:val="32"/>
          <w:szCs w:val="24"/>
        </w:rPr>
        <w:t>This is a phenomenon whereby the inductive reactance equals the capacitive reactance,</w:t>
      </w:r>
    </w:p>
    <w:p>
      <w:pPr>
        <w:pStyle w:val="Normal"/>
        <w:spacing w:lineRule="auto" w:line="360"/>
        <w:jc w:val="both"/>
        <w:rPr>
          <w:rFonts w:eastAsia="宋体" w:eastAsiaTheme="minorEastAsia"/>
          <w:sz w:val="32"/>
          <w:szCs w:val="24"/>
        </w:rPr>
      </w:pPr>
      <w:r>
        <w:rPr>
          <w:rFonts w:eastAsia="宋体" w:eastAsiaTheme="minorEastAsia"/>
          <w:sz w:val="32"/>
          <w:szCs w:val="24"/>
        </w:rPr>
        <w:t>At resonance,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ωL</m:t>
          </m:r>
          <m:r>
            <w:rPr>
              <w:rFonts w:ascii="Cambria Math" w:hAnsi="Cambria Math"/>
            </w:rPr>
            <m:t xml:space="preserve">=</m:t>
          </m:r>
          <m:f>
            <m:num>
              <m:r>
                <w:rPr>
                  <w:rFonts w:ascii="Cambria Math" w:hAnsi="Cambria Math"/>
                </w:rPr>
                <m:t xml:space="preserve">1</m:t>
              </m:r>
            </m:num>
            <m:den>
              <m:r>
                <w:rPr>
                  <w:rFonts w:ascii="Cambria Math" w:hAnsi="Cambria Math"/>
                </w:rPr>
                <m:t xml:space="preserve">ωc</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ωl</m:t>
          </m:r>
          <m:r>
            <w:rPr>
              <w:rFonts w:ascii="Cambria Math" w:hAnsi="Cambria Math"/>
            </w:rPr>
            <m:t xml:space="preserve">×</m:t>
          </m:r>
          <m:r>
            <w:rPr>
              <w:rFonts w:ascii="Cambria Math" w:hAnsi="Cambria Math"/>
            </w:rPr>
            <m:t xml:space="preserve">ωc</m:t>
          </m:r>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p>
            <m:e>
              <m:r>
                <w:rPr>
                  <w:rFonts w:ascii="Cambria Math" w:hAnsi="Cambria Math"/>
                </w:rPr>
                <m:t xml:space="preserve">ω</m:t>
              </m:r>
            </m:e>
            <m:sup>
              <m:r>
                <w:rPr>
                  <w:rFonts w:ascii="Cambria Math" w:hAnsi="Cambria Math"/>
                </w:rPr>
                <m:t xml:space="preserve">2</m:t>
              </m:r>
            </m:sup>
          </m:sSup>
          <m:r>
            <w:rPr>
              <w:rFonts w:ascii="Cambria Math" w:hAnsi="Cambria Math"/>
            </w:rPr>
            <m:t xml:space="preserve">Lc</m:t>
          </m:r>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Lc</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Lc</m:t>
                  </m:r>
                </m:den>
              </m:f>
            </m:e>
          </m:ra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Lc</m:t>
                  </m:r>
                </m:e>
              </m:rad>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 at resonance,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m:t>
          </m:r>
          <m:sSub>
            <m:e>
              <m:r>
                <w:rPr>
                  <w:rFonts w:ascii="Cambria Math" w:hAnsi="Cambria Math"/>
                </w:rPr>
                <m:t xml:space="preserve">f</m:t>
              </m:r>
            </m:e>
            <m:sub>
              <m:r>
                <w:rPr>
                  <w:rFonts w:ascii="Cambria Math" w:hAnsi="Cambria Math"/>
                </w:rPr>
                <m:t xml:space="preserve">r</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π</m:t>
          </m:r>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Lc</m:t>
                  </m:r>
                </m:e>
              </m:rad>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rad>
                <m:radPr>
                  <m:degHide m:val="1"/>
                </m:radPr>
                <m:deg/>
                <m:e>
                  <m:r>
                    <w:rPr>
                      <w:rFonts w:ascii="Cambria Math" w:hAnsi="Cambria Math"/>
                    </w:rPr>
                    <m:t xml:space="preserve">Lc</m:t>
                  </m:r>
                </m:e>
              </m:rad>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Also,</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Lc</m:t>
                  </m:r>
                </m:e>
              </m:rad>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following conditions occur at resonance.</w:t>
      </w:r>
    </w:p>
    <w:p>
      <w:pPr>
        <w:pStyle w:val="Normal"/>
        <w:spacing w:lineRule="auto" w:line="360"/>
        <w:jc w:val="both"/>
        <w:rPr>
          <w:rFonts w:eastAsia="宋体" w:eastAsiaTheme="minorEastAsia"/>
          <w:sz w:val="32"/>
          <w:szCs w:val="24"/>
        </w:rPr>
      </w:pPr>
      <w:r>
        <w:rPr>
          <w:rFonts w:eastAsia="宋体" w:eastAsiaTheme="minorEastAsia"/>
          <w:sz w:val="32"/>
          <w:szCs w:val="24"/>
        </w:rPr>
        <w:t>At resonance,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oMath>
      </m:oMathPara>
    </w:p>
    <w:p>
      <w:pPr>
        <w:pStyle w:val="Normal"/>
        <w:spacing w:lineRule="auto" w:line="360"/>
        <w:jc w:val="both"/>
        <w:rPr>
          <w:rFonts w:eastAsia="宋体" w:eastAsiaTheme="minorEastAsia"/>
          <w:sz w:val="32"/>
          <w:szCs w:val="24"/>
        </w:rPr>
      </w:pPr>
      <w:r>
        <w:rPr>
          <w:rFonts w:eastAsia="宋体" w:eastAsiaTheme="minorEastAsia"/>
          <w:sz w:val="32"/>
          <w:szCs w:val="24"/>
        </w:rPr>
        <w:t>Multiplying both sides by current (I)</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I</m:t>
          </m:r>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r>
            <w:rPr>
              <w:rFonts w:ascii="Cambria Math" w:hAnsi="Cambria Math"/>
            </w:rPr>
            <m:t xml:space="preserve">I</m:t>
          </m:r>
          <m:sSub>
            <m:e>
              <m:r>
                <w:rPr>
                  <w:rFonts w:ascii="Cambria Math" w:hAnsi="Cambria Math"/>
                </w:rPr>
                <m:t xml:space="preserve">X</m:t>
              </m:r>
            </m:e>
            <m:sub>
              <m:r>
                <w:rPr>
                  <w:rFonts w:ascii="Cambria Math" w:hAnsi="Cambria Math"/>
                </w:rPr>
                <m:t xml:space="preserve">C</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oMath>
      </m:oMathPara>
    </w:p>
    <w:p>
      <w:pPr>
        <w:pStyle w:val="Normal"/>
        <w:spacing w:lineRule="auto" w:line="360"/>
        <w:jc w:val="both"/>
        <w:rPr>
          <w:rFonts w:eastAsia="宋体" w:eastAsiaTheme="minorEastAsia"/>
          <w:sz w:val="32"/>
          <w:szCs w:val="24"/>
        </w:rPr>
      </w:pPr>
      <w:r>
        <w:rPr>
          <w:rFonts w:eastAsia="宋体" w:eastAsiaTheme="minorEastAsia"/>
          <w:sz w:val="32"/>
          <w:szCs w:val="24"/>
        </w:rPr>
        <w:t>Since</w:t>
      </w:r>
      <w:r>
        <w:rPr/>
      </w:r>
      <m:oMath xmlns:m="http://schemas.openxmlformats.org/officeDocument/2006/math">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r>
          <w:rPr>
            <w:rFonts w:ascii="Cambria Math" w:hAnsi="Cambria Math"/>
          </w:rPr>
          <m:t xml:space="preserve">X</m:t>
        </m:r>
      </m:oMath>
      <w:r>
        <w:rPr>
          <w:rFonts w:eastAsia="宋体" w:eastAsiaTheme="minorEastAsia"/>
          <w:sz w:val="32"/>
          <w:szCs w:val="24"/>
        </w:rPr>
        <w:t>,</w:t>
      </w:r>
    </w:p>
    <w:p>
      <w:pPr>
        <w:pStyle w:val="Normal"/>
        <w:spacing w:lineRule="auto" w:line="360"/>
        <w:jc w:val="both"/>
        <w:rPr>
          <w:rFonts w:eastAsia="宋体" w:eastAsiaTheme="minorEastAsia"/>
          <w:sz w:val="32"/>
          <w:szCs w:val="24"/>
        </w:rPr>
      </w:pPr>
      <w:r>
        <w:rPr>
          <w:rFonts w:eastAsia="宋体" w:eastAsiaTheme="minorEastAsia"/>
          <w:sz w:val="32"/>
          <w:szCs w:val="24"/>
        </w:rPr>
        <w:t>And</w:t>
      </w:r>
      <w:r>
        <w:rPr/>
      </w:r>
      <m:oMath xmlns:m="http://schemas.openxmlformats.org/officeDocument/2006/math">
        <m:r>
          <w:rPr>
            <w:rFonts w:ascii="Cambria Math" w:hAnsi="Cambria Math"/>
          </w:rPr>
          <m:t xml:space="preserve">Z</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e>
        </m:rad>
      </m:oMath>
      <w:r>
        <w:rPr>
          <w:rFonts w:eastAsia="宋体" w:eastAsiaTheme="minorEastAsia"/>
          <w:sz w:val="32"/>
          <w:szCs w:val="24"/>
        </w:rPr>
        <w:t>, we therefore have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e>
          </m:ra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0</m:t>
                  </m:r>
                </m:e>
                <m:sup>
                  <m:r>
                    <w:rPr>
                      <w:rFonts w:ascii="Cambria Math" w:hAnsi="Cambria Math"/>
                    </w:rPr>
                    <m:t xml:space="preserve">2</m:t>
                  </m:r>
                </m:sup>
              </m:sSup>
            </m:e>
          </m:ra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e>
          </m:rad>
        </m:oMath>
      </m:oMathPara>
    </w:p>
    <w:p>
      <w:pPr>
        <w:pStyle w:val="Normal"/>
        <w:spacing w:lineRule="auto" w:line="360"/>
        <w:jc w:val="both"/>
        <w:rPr>
          <w:rFonts w:eastAsia="宋体" w:eastAsiaTheme="minorEastAsia"/>
          <w:sz w:val="32"/>
          <w:szCs w:val="24"/>
        </w:rPr>
      </w:pPr>
      <w:r>
        <w:rPr>
          <w:rFonts w:eastAsia="宋体" w:eastAsiaTheme="minorEastAsia"/>
          <w:sz w:val="32"/>
          <w:szCs w:val="24"/>
        </w:rPr>
        <w:t>At resonance,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R</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At resonance,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ϕ</m:t>
          </m:r>
          <m:r>
            <w:rPr>
              <w:rFonts w:ascii="Cambria Math" w:hAnsi="Cambria Math"/>
            </w:rPr>
            <m:t xml:space="preserve">=</m:t>
          </m:r>
          <m:f>
            <m:num>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num>
            <m:den>
              <m:sSub>
                <m:e>
                  <m:r>
                    <w:rPr>
                      <w:rFonts w:ascii="Cambria Math" w:hAnsi="Cambria Math"/>
                    </w:rPr>
                    <m:t xml:space="preserve">V</m:t>
                  </m:r>
                </m:e>
                <m:sub>
                  <m:r>
                    <w:rPr>
                      <w:rFonts w:ascii="Cambria Math" w:hAnsi="Cambria Math"/>
                    </w:rPr>
                    <m:t xml:space="preserve">R</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ϕ</m:t>
          </m:r>
          <m:r>
            <w:rPr>
              <w:rFonts w:ascii="Cambria Math" w:hAnsi="Cambria Math"/>
            </w:rPr>
            <m:t xml:space="preserve">=</m:t>
          </m:r>
          <m:f>
            <m:num>
              <m:r>
                <w:rPr>
                  <w:rFonts w:ascii="Cambria Math" w:hAnsi="Cambria Math"/>
                </w:rPr>
                <m:t xml:space="preserve">V</m:t>
              </m:r>
              <m:r>
                <w:rPr>
                  <w:rFonts w:ascii="Cambria Math" w:hAnsi="Cambria Math"/>
                </w:rPr>
                <m:t xml:space="preserve">−</m:t>
              </m:r>
              <m:r>
                <w:rPr>
                  <w:rFonts w:ascii="Cambria Math" w:hAnsi="Cambria Math"/>
                </w:rPr>
                <m:t xml:space="preserve">V</m:t>
              </m:r>
            </m:num>
            <m:den>
              <m:sSub>
                <m:e>
                  <m:r>
                    <w:rPr>
                      <w:rFonts w:ascii="Cambria Math" w:hAnsi="Cambria Math"/>
                    </w:rPr>
                    <m:t xml:space="preserve">V</m:t>
                  </m:r>
                </m:e>
                <m:sub>
                  <m:r>
                    <w:rPr>
                      <w:rFonts w:ascii="Cambria Math" w:hAnsi="Cambria Math"/>
                    </w:rPr>
                    <m:t xml:space="preserve">R</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ϕ</m:t>
          </m:r>
          <m:r>
            <w:rPr>
              <w:rFonts w:ascii="Cambria Math" w:hAnsi="Cambria Math"/>
            </w:rPr>
            <m:t xml:space="preserve">=</m:t>
          </m:r>
          <m:f>
            <m:num>
              <m:r>
                <w:rPr>
                  <w:rFonts w:ascii="Cambria Math" w:hAnsi="Cambria Math"/>
                </w:rPr>
                <m:t xml:space="preserve">0</m:t>
              </m:r>
            </m:num>
            <m:den>
              <m:sSub>
                <m:e>
                  <m:r>
                    <w:rPr>
                      <w:rFonts w:ascii="Cambria Math" w:hAnsi="Cambria Math"/>
                    </w:rPr>
                    <m:t xml:space="preserve">V</m:t>
                  </m:r>
                </m:e>
                <m:sub>
                  <m:r>
                    <w:rPr>
                      <w:rFonts w:ascii="Cambria Math" w:hAnsi="Cambria Math"/>
                    </w:rPr>
                    <m:t xml:space="preserve">R</m:t>
                  </m:r>
                </m:sub>
              </m:sSub>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ϕ</m:t>
          </m:r>
          <m:r>
            <w:rPr>
              <w:rFonts w:ascii="Cambria Math" w:hAnsi="Cambria Math"/>
            </w:rPr>
            <m:t xml:space="preserve">=</m:t>
          </m:r>
          <m:r>
            <w:rPr>
              <w:rFonts w:ascii="Cambria Math" w:hAnsi="Cambria Math"/>
            </w:rPr>
            <m:t xml:space="preserve">0</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 at resonance,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ϕ</m:t>
          </m:r>
          <m:r>
            <w:rPr>
              <w:rFonts w:ascii="Cambria Math" w:hAnsi="Cambria Math"/>
            </w:rPr>
            <m:t xml:space="preserve">=</m:t>
          </m:r>
          <m:r>
            <w:rPr>
              <w:rFonts w:ascii="Cambria Math" w:hAnsi="Cambria Math"/>
            </w:rPr>
            <m:t xml:space="preserve">0</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f</m:t>
              </m:r>
            </m:sub>
          </m:sSub>
          <m:r>
            <w:rPr>
              <w:rFonts w:ascii="Cambria Math" w:hAnsi="Cambria Math"/>
            </w:rPr>
            <m:t xml:space="preserve">=</m:t>
          </m:r>
          <m:r>
            <w:rPr>
              <w:rFonts w:ascii="Cambria Math" w:hAnsi="Cambria Math"/>
            </w:rPr>
            <m:t xml:space="preserve">cos</m:t>
          </m:r>
          <m:r>
            <w:rPr>
              <w:rFonts w:ascii="Cambria Math" w:hAnsi="Cambria Math"/>
            </w:rPr>
            <m:t xml:space="preserve">ϕ</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f</m:t>
              </m:r>
            </m:sub>
          </m:sSub>
          <m:r>
            <w:rPr>
              <w:rFonts w:ascii="Cambria Math" w:hAnsi="Cambria Math"/>
            </w:rPr>
            <m:t xml:space="preserve">=</m:t>
          </m:r>
          <m:r>
            <w:rPr>
              <w:rFonts w:ascii="Cambria Math" w:hAnsi="Cambria Math"/>
            </w:rPr>
            <m:t xml:space="preserve">cos</m:t>
          </m:r>
          <m:r>
            <w:rPr>
              <w:rFonts w:ascii="Cambria Math" w:hAnsi="Cambria Math"/>
            </w:rPr>
            <m:t xml:space="preserve">0</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At resonance,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f</m:t>
              </m:r>
            </m:sub>
          </m:sSub>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In conclusion, at resonance,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R</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ϕ</m:t>
          </m:r>
          <m:r>
            <w:rPr>
              <w:rFonts w:ascii="Cambria Math" w:hAnsi="Cambria Math"/>
            </w:rPr>
            <m:t xml:space="preserve">=</m:t>
          </m:r>
          <m:r>
            <w:rPr>
              <w:rFonts w:ascii="Cambria Math" w:hAnsi="Cambria Math"/>
            </w:rPr>
            <m:t xml:space="preserve">0</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f</m:t>
              </m:r>
            </m:sub>
          </m:sSub>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The rate at which the current flowing is maximum</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POWER IN AC CIRCUITS</w:t>
      </w:r>
    </w:p>
    <w:p>
      <w:pPr>
        <w:pStyle w:val="Normal"/>
        <w:spacing w:lineRule="auto" w:line="360"/>
        <w:jc w:val="both"/>
        <w:rPr>
          <w:rFonts w:eastAsia="宋体" w:eastAsiaTheme="minorEastAsia"/>
          <w:sz w:val="32"/>
          <w:szCs w:val="24"/>
        </w:rPr>
      </w:pPr>
      <w:r>
        <w:rPr>
          <w:rFonts w:eastAsia="宋体" w:eastAsiaTheme="minorEastAsia"/>
          <w:sz w:val="32"/>
          <w:szCs w:val="24"/>
        </w:rPr>
        <w:t>The following formulae are used in calculating the power in AC circuits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sSup>
            <m:e>
              <m:d>
                <m:dPr>
                  <m:begChr m:val="("/>
                  <m:endChr m:val=")"/>
                </m:dPr>
                <m:e>
                  <m:sSub>
                    <m:e>
                      <m:r>
                        <w:rPr>
                          <w:rFonts w:ascii="Cambria Math" w:hAnsi="Cambria Math"/>
                        </w:rPr>
                        <m:t xml:space="preserve">I</m:t>
                      </m:r>
                    </m:e>
                    <m:sub>
                      <m:r>
                        <w:rPr>
                          <w:rFonts w:ascii="Cambria Math" w:hAnsi="Cambria Math"/>
                        </w:rPr>
                        <m:t xml:space="preserve">rms</m:t>
                      </m:r>
                    </m:sub>
                  </m:sSub>
                </m:e>
              </m:d>
            </m:e>
            <m:sup>
              <m:r>
                <w:rPr>
                  <w:rFonts w:ascii="Cambria Math" w:hAnsi="Cambria Math"/>
                </w:rPr>
                <m:t xml:space="preserve">2</m:t>
              </m:r>
            </m:sup>
          </m:sSup>
          <m:r>
            <w:rPr>
              <w:rFonts w:ascii="Cambria Math" w:hAnsi="Cambria Math"/>
            </w:rPr>
            <m:t xml:space="preserve">R</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rms</m:t>
              </m:r>
            </m:sub>
          </m:sSub>
          <m:r>
            <w:rPr>
              <w:rFonts w:ascii="Cambria Math" w:hAnsi="Cambria Math"/>
            </w:rPr>
            <m:t xml:space="preserve">=</m:t>
          </m:r>
          <m:rad>
            <m:radPr>
              <m:degHide m:val="1"/>
            </m:radPr>
            <m:deg/>
            <m:e>
              <m:f>
                <m:num>
                  <m:sSup>
                    <m:e>
                      <m:d>
                        <m:dPr>
                          <m:begChr m:val="("/>
                          <m:endChr m:val=")"/>
                        </m:dPr>
                        <m:e>
                          <m:sSub>
                            <m:e>
                              <m:r>
                                <w:rPr>
                                  <w:rFonts w:ascii="Cambria Math" w:hAnsi="Cambria Math"/>
                                </w:rPr>
                                <m:t xml:space="preserve">I</m:t>
                              </m:r>
                            </m:e>
                            <m:sub>
                              <m:r>
                                <w:rPr>
                                  <w:rFonts w:ascii="Cambria Math" w:hAnsi="Cambria Math"/>
                                </w:rPr>
                                <m:t xml:space="preserve">o</m:t>
                              </m:r>
                            </m:sub>
                          </m:sSub>
                        </m:e>
                      </m:d>
                    </m:e>
                    <m:sup>
                      <m:r>
                        <w:rPr>
                          <w:rFonts w:ascii="Cambria Math" w:hAnsi="Cambria Math"/>
                        </w:rPr>
                        <m:t xml:space="preserve">2</m:t>
                      </m:r>
                    </m:sup>
                  </m:sSup>
                </m:num>
                <m:den>
                  <m:r>
                    <w:rPr>
                      <w:rFonts w:ascii="Cambria Math" w:hAnsi="Cambria Math"/>
                    </w:rPr>
                    <m:t xml:space="preserve">2</m:t>
                  </m:r>
                </m:den>
              </m:f>
            </m:e>
          </m:rad>
        </m:oMath>
      </m:oMathPara>
    </w:p>
    <w:p>
      <w:pPr>
        <w:pStyle w:val="Normal"/>
        <w:spacing w:lineRule="auto" w:line="360"/>
        <w:jc w:val="both"/>
        <w:rPr>
          <w:rFonts w:eastAsia="宋体" w:eastAsiaTheme="minorEastAsia"/>
          <w:sz w:val="32"/>
          <w:szCs w:val="24"/>
        </w:rPr>
      </w:pPr>
      <w:r>
        <w:rPr>
          <w:rFonts w:eastAsia="宋体" w:eastAsiaTheme="minorEastAsia"/>
          <w:sz w:val="32"/>
          <w:szCs w:val="24"/>
        </w:rPr>
        <w:t>Therefore,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sSup>
            <m:e>
              <m:d>
                <m:dPr>
                  <m:begChr m:val="("/>
                  <m:endChr m:val=")"/>
                </m:dPr>
                <m:e>
                  <m:rad>
                    <m:radPr>
                      <m:degHide m:val="1"/>
                    </m:radPr>
                    <m:deg/>
                    <m:e>
                      <m:f>
                        <m:num>
                          <m:sSup>
                            <m:e>
                              <m:d>
                                <m:dPr>
                                  <m:begChr m:val="("/>
                                  <m:endChr m:val=")"/>
                                </m:dPr>
                                <m:e>
                                  <m:sSub>
                                    <m:e>
                                      <m:r>
                                        <w:rPr>
                                          <w:rFonts w:ascii="Cambria Math" w:hAnsi="Cambria Math"/>
                                        </w:rPr>
                                        <m:t xml:space="preserve">I</m:t>
                                      </m:r>
                                    </m:e>
                                    <m:sub>
                                      <m:r>
                                        <w:rPr>
                                          <w:rFonts w:ascii="Cambria Math" w:hAnsi="Cambria Math"/>
                                        </w:rPr>
                                        <m:t xml:space="preserve">o</m:t>
                                      </m:r>
                                    </m:sub>
                                  </m:sSub>
                                </m:e>
                              </m:d>
                            </m:e>
                            <m:sup>
                              <m:r>
                                <w:rPr>
                                  <w:rFonts w:ascii="Cambria Math" w:hAnsi="Cambria Math"/>
                                </w:rPr>
                                <m:t xml:space="preserve">2</m:t>
                              </m:r>
                            </m:sup>
                          </m:sSup>
                        </m:num>
                        <m:den>
                          <m:r>
                            <w:rPr>
                              <w:rFonts w:ascii="Cambria Math" w:hAnsi="Cambria Math"/>
                            </w:rPr>
                            <m:t xml:space="preserve">2</m:t>
                          </m:r>
                        </m:den>
                      </m:f>
                    </m:e>
                  </m:rad>
                </m:e>
              </m:d>
            </m:e>
            <m:sup>
              <m:r>
                <w:rPr>
                  <w:rFonts w:ascii="Cambria Math" w:hAnsi="Cambria Math"/>
                </w:rPr>
                <m:t xml:space="preserve">2</m:t>
              </m:r>
            </m:sup>
          </m:sSup>
          <m:r>
            <w:rPr>
              <w:rFonts w:ascii="Cambria Math" w:hAnsi="Cambria Math"/>
            </w:rPr>
            <m:t xml:space="preserve">R</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sSup>
                <m:e>
                  <m:sSub>
                    <m:e>
                      <m:r>
                        <w:rPr>
                          <w:rFonts w:ascii="Cambria Math" w:hAnsi="Cambria Math"/>
                        </w:rPr>
                        <m:t xml:space="preserve">I</m:t>
                      </m:r>
                    </m:e>
                    <m:sub>
                      <m:r>
                        <w:rPr>
                          <w:rFonts w:ascii="Cambria Math" w:hAnsi="Cambria Math"/>
                        </w:rPr>
                        <m:t xml:space="preserve">o</m:t>
                      </m:r>
                    </m:sub>
                  </m:sSub>
                </m:e>
                <m:sup>
                  <m:r>
                    <w:rPr>
                      <w:rFonts w:ascii="Cambria Math" w:hAnsi="Cambria Math"/>
                    </w:rPr>
                    <m:t xml:space="preserve">2</m:t>
                  </m:r>
                </m:sup>
              </m:sSup>
              <m:r>
                <w:rPr>
                  <w:rFonts w:ascii="Cambria Math" w:hAnsi="Cambria Math"/>
                </w:rPr>
                <m:t xml:space="preserve">R</m:t>
              </m:r>
            </m:num>
            <m:den>
              <m:r>
                <w:rPr>
                  <w:rFonts w:ascii="Cambria Math" w:hAnsi="Cambria Math"/>
                </w:rPr>
                <m:t xml:space="preserve">2</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rms</m:t>
              </m:r>
            </m:sub>
          </m:sSub>
          <m:sSub>
            <m:e>
              <m:r>
                <w:rPr>
                  <w:rFonts w:ascii="Cambria Math" w:hAnsi="Cambria Math"/>
                </w:rPr>
                <m:t xml:space="preserve">I</m:t>
              </m:r>
            </m:e>
            <m:sub>
              <m:r>
                <w:rPr>
                  <w:rFonts w:ascii="Cambria Math" w:hAnsi="Cambria Math"/>
                </w:rPr>
                <m:t xml:space="preserve">rms</m:t>
              </m:r>
            </m:sub>
          </m:sSub>
          <m:r>
            <w:rPr>
              <w:rFonts w:ascii="Cambria Math" w:hAnsi="Cambria Math"/>
            </w:rPr>
            <m:t xml:space="preserve">cos</m:t>
          </m:r>
          <m:r>
            <w:rPr>
              <w:rFonts w:ascii="Cambria Math" w:hAnsi="Cambria Math"/>
            </w:rPr>
            <m:t xml:space="preserve">ϕ</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p>
            <m:e>
              <m:d>
                <m:dPr>
                  <m:begChr m:val="("/>
                  <m:endChr m:val=")"/>
                </m:dPr>
                <m:e>
                  <m:sSub>
                    <m:e>
                      <m:r>
                        <w:rPr>
                          <w:rFonts w:ascii="Cambria Math" w:hAnsi="Cambria Math"/>
                        </w:rPr>
                        <m:t xml:space="preserve">I</m:t>
                      </m:r>
                    </m:e>
                    <m:sub>
                      <m:r>
                        <w:rPr>
                          <w:rFonts w:ascii="Cambria Math" w:hAnsi="Cambria Math"/>
                        </w:rPr>
                        <m:t xml:space="preserve">rms</m:t>
                      </m:r>
                    </m:sub>
                  </m:sSub>
                </m:e>
              </m:d>
            </m:e>
            <m:sup>
              <m:r>
                <w:rPr>
                  <w:rFonts w:ascii="Cambria Math" w:hAnsi="Cambria Math"/>
                </w:rPr>
                <m:t xml:space="preserve">2</m:t>
              </m:r>
            </m:sup>
          </m:sSup>
          <m:r>
            <w:rPr>
              <w:rFonts w:ascii="Cambria Math" w:hAnsi="Cambria Math"/>
            </w:rPr>
            <m:t xml:space="preserve">R</m:t>
          </m:r>
          <m:r>
            <w:rPr>
              <w:rFonts w:ascii="Cambria Math" w:hAnsi="Cambria Math"/>
            </w:rPr>
            <m:t xml:space="preserve">=</m:t>
          </m:r>
          <m:sSub>
            <m:e>
              <m:r>
                <w:rPr>
                  <w:rFonts w:ascii="Cambria Math" w:hAnsi="Cambria Math"/>
                </w:rPr>
                <m:t xml:space="preserve">V</m:t>
              </m:r>
            </m:e>
            <m:sub>
              <m:r>
                <w:rPr>
                  <w:rFonts w:ascii="Cambria Math" w:hAnsi="Cambria Math"/>
                </w:rPr>
                <m:t xml:space="preserve">rms</m:t>
              </m:r>
            </m:sub>
          </m:sSub>
          <m:sSub>
            <m:e>
              <m:r>
                <w:rPr>
                  <w:rFonts w:ascii="Cambria Math" w:hAnsi="Cambria Math"/>
                </w:rPr>
                <m:t xml:space="preserve">I</m:t>
              </m:r>
            </m:e>
            <m:sub>
              <m:r>
                <w:rPr>
                  <w:rFonts w:ascii="Cambria Math" w:hAnsi="Cambria Math"/>
                </w:rPr>
                <m:t xml:space="preserve">rms</m:t>
              </m:r>
            </m:sub>
          </m:sSub>
          <m:r>
            <w:rPr>
              <w:rFonts w:ascii="Cambria Math" w:hAnsi="Cambria Math"/>
            </w:rPr>
            <m:t xml:space="preserve">cos</m:t>
          </m:r>
          <m:r>
            <w:rPr>
              <w:rFonts w:ascii="Cambria Math" w:hAnsi="Cambria Math"/>
            </w:rPr>
            <m:t xml:space="preserve">ϕ</m:t>
          </m:r>
        </m:oMath>
      </m:oMathPara>
    </w:p>
    <w:p>
      <w:pPr>
        <w:pStyle w:val="Normal"/>
        <w:spacing w:lineRule="auto" w:line="360"/>
        <w:jc w:val="center"/>
        <w:rPr>
          <w:rFonts w:eastAsia="宋体" w:eastAsiaTheme="minorEastAsia"/>
          <w:sz w:val="24"/>
          <w:szCs w:val="24"/>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rms</m:t>
              </m:r>
            </m:sub>
          </m:sSub>
          <m:r>
            <w:rPr>
              <w:rFonts w:ascii="Cambria Math" w:hAnsi="Cambria Math"/>
            </w:rPr>
            <m:t xml:space="preserve">R</m:t>
          </m:r>
          <m:r>
            <w:rPr>
              <w:rFonts w:ascii="Cambria Math" w:hAnsi="Cambria Math"/>
            </w:rPr>
            <m:t xml:space="preserve">=</m:t>
          </m:r>
          <m:sSub>
            <m:e>
              <m:r>
                <w:rPr>
                  <w:rFonts w:ascii="Cambria Math" w:hAnsi="Cambria Math"/>
                </w:rPr>
                <m:t xml:space="preserve">V</m:t>
              </m:r>
            </m:e>
            <m:sub>
              <m:r>
                <w:rPr>
                  <w:rFonts w:ascii="Cambria Math" w:hAnsi="Cambria Math"/>
                </w:rPr>
                <m:t xml:space="preserve">rms</m:t>
              </m:r>
            </m:sub>
          </m:sSub>
          <m:r>
            <w:rPr>
              <w:rFonts w:ascii="Cambria Math" w:hAnsi="Cambria Math"/>
            </w:rPr>
            <m:t xml:space="preserve">cos</m:t>
          </m:r>
          <m:r>
            <w:rPr>
              <w:rFonts w:ascii="Cambria Math" w:hAnsi="Cambria Math"/>
            </w:rPr>
            <m:t xml:space="preserve">ϕ</m:t>
          </m:r>
        </m:oMath>
      </m:oMathPara>
    </w:p>
    <w:p>
      <w:pPr>
        <w:pStyle w:val="Normal"/>
        <w:spacing w:lineRule="auto" w:line="360"/>
        <w:jc w:val="both"/>
        <w:rPr>
          <w:rFonts w:eastAsia="宋体" w:eastAsiaTheme="minorEastAsia"/>
          <w:sz w:val="24"/>
          <w:szCs w:val="24"/>
          <w:u w:val="single"/>
        </w:rPr>
      </w:pPr>
      <w:r>
        <w:rPr>
          <w:rFonts w:eastAsia="宋体" w:eastAsiaTheme="minorEastAsia"/>
          <w:sz w:val="48"/>
          <w:szCs w:val="24"/>
          <w:u w:val="single"/>
        </w:rPr>
        <w:t>INTRODUCTORY ELECTRONICS</w:t>
      </w:r>
    </w:p>
    <w:p>
      <w:pPr>
        <w:pStyle w:val="Normal"/>
        <w:spacing w:lineRule="auto" w:line="360"/>
        <w:jc w:val="both"/>
        <w:rPr>
          <w:rFonts w:eastAsia="宋体" w:eastAsiaTheme="minorEastAsia"/>
          <w:sz w:val="24"/>
          <w:szCs w:val="24"/>
        </w:rPr>
      </w:pPr>
      <w:r>
        <w:rPr>
          <w:rFonts w:eastAsia="宋体" w:eastAsiaTheme="minorEastAsia"/>
          <w:sz w:val="32"/>
          <w:szCs w:val="24"/>
        </w:rPr>
        <w:t>Electronics is a branch of science that deals with the study of semiconductors and their electrical conductivity.</w:t>
      </w:r>
    </w:p>
    <w:p>
      <w:pPr>
        <w:pStyle w:val="Normal"/>
        <w:spacing w:lineRule="auto" w:line="360"/>
        <w:jc w:val="both"/>
        <w:rPr>
          <w:rFonts w:eastAsia="宋体" w:eastAsiaTheme="minorEastAsia"/>
          <w:sz w:val="24"/>
          <w:szCs w:val="24"/>
          <w:u w:val="single"/>
        </w:rPr>
      </w:pPr>
      <w:r>
        <w:rPr>
          <w:rFonts w:eastAsia="宋体" w:eastAsiaTheme="minorEastAsia"/>
          <w:sz w:val="40"/>
          <w:szCs w:val="24"/>
          <w:u w:val="single"/>
        </w:rPr>
        <w:t>SEMICONDUCTORS</w:t>
      </w:r>
    </w:p>
    <w:p>
      <w:pPr>
        <w:pStyle w:val="Normal"/>
        <w:spacing w:lineRule="auto" w:line="360"/>
        <w:jc w:val="both"/>
        <w:rPr>
          <w:rFonts w:eastAsia="宋体" w:eastAsiaTheme="minorEastAsia"/>
          <w:sz w:val="24"/>
          <w:szCs w:val="24"/>
        </w:rPr>
      </w:pPr>
      <w:r>
        <w:rPr>
          <w:rFonts w:eastAsia="宋体" w:eastAsiaTheme="minorEastAsia"/>
          <w:sz w:val="32"/>
          <w:szCs w:val="24"/>
        </w:rPr>
        <w:t>Semiconductors are classes of elements in group (IV) of the periodic table. Major examples of semiconductors are silicon and germanium.</w:t>
      </w:r>
    </w:p>
    <w:p>
      <w:pPr>
        <w:pStyle w:val="Normal"/>
        <w:spacing w:lineRule="auto" w:line="360"/>
        <w:jc w:val="both"/>
        <w:rPr>
          <w:rFonts w:eastAsia="宋体" w:eastAsiaTheme="minorEastAsia"/>
          <w:sz w:val="32"/>
          <w:szCs w:val="24"/>
        </w:rPr>
      </w:pPr>
      <w:r>
        <w:rPr>
          <w:rFonts w:eastAsia="宋体" w:eastAsiaTheme="minorEastAsia"/>
          <w:sz w:val="32"/>
          <w:szCs w:val="24"/>
        </w:rPr>
        <w:t>The electronic theory that satisfactorily the difference between insulators, semiconductors and pure conductors (or metals) is called the Energy Band Theory</w:t>
      </w:r>
    </w:p>
    <w:p>
      <w:pPr>
        <w:pStyle w:val="Normal"/>
        <w:spacing w:lineRule="auto" w:line="360"/>
        <w:jc w:val="both"/>
        <w:rPr>
          <w:rFonts w:eastAsia="宋体" w:eastAsiaTheme="minorEastAsia"/>
          <w:sz w:val="32"/>
          <w:szCs w:val="24"/>
        </w:rPr>
      </w:pPr>
      <w:r>
        <w:rPr>
          <w:rFonts w:eastAsia="宋体" w:eastAsiaTheme="minorEastAsia"/>
          <w:sz w:val="32"/>
          <w:szCs w:val="24"/>
        </w:rPr>
        <w:t>The lowest available band in a solid is called the Valence band. This band is completely filled with electrons. The highest band known is called the conduction band. There is another band in between the conduction band and the valence band. This band is called the forbidden gap or forbidden band. No electron can occupy (or stay in) the forbidden band.</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ENERGY BAND DIAGRAM (THEORY) FOR INSULATORS</w:t>
      </w:r>
    </w:p>
    <w:p>
      <w:pPr>
        <w:pStyle w:val="Normal"/>
        <w:spacing w:lineRule="auto" w:line="360"/>
        <w:jc w:val="both"/>
        <w:rPr>
          <w:rFonts w:eastAsia="宋体" w:eastAsiaTheme="minorEastAsia"/>
          <w:sz w:val="32"/>
          <w:szCs w:val="24"/>
        </w:rPr>
      </w:pPr>
      <w:r>
        <w:rPr>
          <w:rFonts w:eastAsia="宋体" w:eastAsiaTheme="minorEastAsia"/>
          <w:sz w:val="32"/>
          <w:szCs w:val="24"/>
        </w:rPr>
        <w:t>The conduction band in insulators is completely empty. No electron can occupy (or stay in) the forbidden band. The forbidden gap in insulators is so high that no amount of energy can excite electron from the valence to pass through it to get to the conduction band. Since insulators have no electrons in their conduction bands, they therefore can’t conduct electricity.</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ENERGY BAND IN SEMICONDUCTORS</w:t>
      </w:r>
    </w:p>
    <w:p>
      <w:pPr>
        <w:pStyle w:val="Normal"/>
        <w:spacing w:lineRule="auto" w:line="360"/>
        <w:jc w:val="both"/>
        <w:rPr>
          <w:rFonts w:eastAsia="宋体" w:eastAsiaTheme="minorEastAsia"/>
          <w:sz w:val="32"/>
          <w:szCs w:val="24"/>
        </w:rPr>
      </w:pPr>
      <w:r>
        <w:rPr>
          <w:rFonts w:eastAsia="宋体" w:eastAsiaTheme="minorEastAsia"/>
          <w:sz w:val="32"/>
          <w:szCs w:val="24"/>
        </w:rPr>
        <w:t>In semiconductors, the forbidden gap in semiconductors is narrow therefore electrons can be excited from the valence band to the conduction band. At zero Kelvin, the electrons do not possess thermal energy hence the valence the valence band remains filled with electrons. At zero kelvin, there are no electrons in the conduction band hence semiconductors don’t conduct electricity at zero kelvin. At room temperature (or at an increased temperature), some of the electrons at the valence band become excited and are moved, jumped or promoted to the conduction band leaving behind some vacancies called holes. The number of holes in the valence band must be equal to the number of electrons in the conduction band.</w:t>
      </w:r>
    </w:p>
    <w:p>
      <w:pPr>
        <w:pStyle w:val="Normal"/>
        <w:spacing w:lineRule="auto" w:line="360"/>
        <w:jc w:val="both"/>
        <w:rPr>
          <w:rFonts w:eastAsia="宋体" w:eastAsiaTheme="minorEastAsia"/>
          <w:sz w:val="32"/>
          <w:szCs w:val="24"/>
        </w:rPr>
      </w:pPr>
      <w:r>
        <w:rPr>
          <w:rFonts w:eastAsia="宋体" w:eastAsiaTheme="minorEastAsia"/>
          <w:sz w:val="32"/>
          <w:szCs w:val="24"/>
        </w:rPr>
        <w:t>Now, since there are electrons in conduction band, semiconductors can conduct electricity.</w:t>
      </w:r>
    </w:p>
    <w:p>
      <w:pPr>
        <w:pStyle w:val="Normal"/>
        <w:spacing w:lineRule="auto" w:line="360"/>
        <w:jc w:val="both"/>
        <w:rPr>
          <w:rFonts w:eastAsia="宋体" w:eastAsiaTheme="minorEastAsia"/>
          <w:sz w:val="32"/>
          <w:szCs w:val="24"/>
        </w:rPr>
      </w:pPr>
      <w:r>
        <w:rPr>
          <w:rFonts w:eastAsia="宋体" w:eastAsiaTheme="minorEastAsia"/>
          <w:sz w:val="32"/>
          <w:szCs w:val="24"/>
        </w:rPr>
        <w:t>The electrons and holes in semiconductors are the charge carriers in semiconductors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ENERGY BAND IN METALS</w:t>
      </w:r>
    </w:p>
    <w:p>
      <w:pPr>
        <w:pStyle w:val="Normal"/>
        <w:spacing w:lineRule="auto" w:line="360"/>
        <w:jc w:val="both"/>
        <w:rPr>
          <w:rFonts w:eastAsia="宋体" w:eastAsiaTheme="minorEastAsia"/>
          <w:sz w:val="32"/>
          <w:szCs w:val="24"/>
        </w:rPr>
      </w:pPr>
      <w:r>
        <w:rPr>
          <w:rFonts w:eastAsia="宋体" w:eastAsiaTheme="minorEastAsia"/>
          <w:sz w:val="32"/>
          <w:szCs w:val="24"/>
        </w:rPr>
        <w:t>In metals, there are no forbidden gaps instead, the valence band and the conduction band overlap. As a result of this overlap, there are (many) electrons in the conduction band which makes metals very good conductors of electricity.</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SEMICONDUCTOR THEORY</w:t>
      </w:r>
    </w:p>
    <w:p>
      <w:pPr>
        <w:pStyle w:val="Normal"/>
        <w:spacing w:lineRule="auto" w:line="360"/>
        <w:jc w:val="both"/>
        <w:rPr>
          <w:rFonts w:eastAsia="宋体" w:eastAsiaTheme="minorEastAsia"/>
          <w:sz w:val="32"/>
          <w:szCs w:val="24"/>
        </w:rPr>
      </w:pPr>
      <w:r>
        <w:rPr>
          <w:rFonts w:eastAsia="宋体" w:eastAsiaTheme="minorEastAsia"/>
          <w:sz w:val="32"/>
          <w:szCs w:val="24"/>
        </w:rPr>
        <w:t>It should be noted that the type of bond in semiconductors is the covalent bond</w:t>
      </w:r>
    </w:p>
    <w:p>
      <w:pPr>
        <w:pStyle w:val="Normal"/>
        <w:spacing w:lineRule="auto" w:line="360"/>
        <w:jc w:val="both"/>
        <w:rPr>
          <w:rFonts w:eastAsia="宋体" w:eastAsiaTheme="minorEastAsia"/>
          <w:sz w:val="32"/>
          <w:szCs w:val="24"/>
        </w:rPr>
      </w:pPr>
      <w:r>
        <w:rPr>
          <w:rFonts w:eastAsia="宋体" w:eastAsiaTheme="minorEastAsia"/>
          <w:sz w:val="32"/>
          <w:szCs w:val="24"/>
        </w:rPr>
        <w:t>Semiconductor elements (silicon and germanium) have resistivity of about one million times that of metals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s</m:t>
              </m:r>
            </m:sub>
          </m:sSub>
          <m:r>
            <w:rPr>
              <w:rFonts w:ascii="Cambria Math" w:hAnsi="Cambria Math"/>
            </w:rPr>
            <m:t xml:space="preserve">≅</m:t>
          </m:r>
          <m:r>
            <w:rPr>
              <w:rFonts w:ascii="Cambria Math" w:hAnsi="Cambria Math"/>
            </w:rPr>
            <m:t xml:space="preserve">1000000</m:t>
          </m:r>
          <m:sSub>
            <m:e>
              <m:r>
                <w:rPr>
                  <w:rFonts w:ascii="Cambria Math" w:hAnsi="Cambria Math"/>
                </w:rPr>
                <m:t xml:space="preserve">ρ</m:t>
              </m:r>
            </m:e>
            <m:sub>
              <m:r>
                <w:rPr>
                  <w:rFonts w:ascii="Cambria Math" w:hAnsi="Cambria Math"/>
                </w:rPr>
                <m:t xml:space="preserve">m</m:t>
              </m:r>
            </m:sub>
          </m:sSub>
        </m:oMath>
      </m:oMathPara>
    </w:p>
    <w:p>
      <w:pPr>
        <w:pStyle w:val="Normal"/>
        <w:spacing w:lineRule="auto" w:line="360"/>
        <w:jc w:val="both"/>
        <w:rPr>
          <w:rFonts w:eastAsia="宋体" w:eastAsiaTheme="minorEastAsia"/>
          <w:sz w:val="32"/>
          <w:szCs w:val="24"/>
        </w:rPr>
      </w:pPr>
      <w:r>
        <w:rPr>
          <w:rFonts w:eastAsia="宋体" w:eastAsiaTheme="minorEastAsia"/>
          <w:sz w:val="32"/>
          <w:szCs w:val="24"/>
        </w:rPr>
        <w:t>Each semiconductor element has four electrons in its outermost shell and is surrounded by four other atoms of its kind. For example, a silicon atom has four electrons in its outermost shell and is surrounded by four other silicon atoms in a tetrahedral arrangement.</w:t>
      </w:r>
    </w:p>
    <w:p>
      <w:pPr>
        <w:pStyle w:val="Normal"/>
        <w:spacing w:lineRule="auto" w:line="360"/>
        <w:jc w:val="both"/>
        <w:rPr>
          <w:rFonts w:eastAsia="宋体" w:eastAsiaTheme="minorEastAsia"/>
          <w:sz w:val="32"/>
          <w:szCs w:val="24"/>
        </w:rPr>
      </w:pPr>
      <w:r>
        <w:rPr>
          <w:rFonts w:eastAsia="宋体" w:eastAsiaTheme="minorEastAsia"/>
          <w:sz w:val="32"/>
          <w:szCs w:val="24"/>
        </w:rPr>
        <w:t>At zero kelvin, all the electrons are bonded to the nucleus (i.e. there is no free electron). At room temperature (or an increased temperature), one of the electrons is set free leaving behind a hole. An electron from a neighboring silicon atom is attracted by the hole and this neighboring atom will have a hole. Electrons will also be attracted by another neighboring atom leaving a new atom with a hole. As the temperature is increased more electrons escape and more holes are created.</w:t>
      </w:r>
    </w:p>
    <w:p>
      <w:pPr>
        <w:pStyle w:val="Normal"/>
        <w:spacing w:lineRule="auto" w:line="360"/>
        <w:jc w:val="both"/>
        <w:rPr>
          <w:rFonts w:eastAsia="宋体" w:eastAsiaTheme="minorEastAsia"/>
          <w:sz w:val="32"/>
          <w:szCs w:val="24"/>
        </w:rPr>
      </w:pPr>
      <w:r>
        <w:rPr>
          <w:rFonts w:eastAsia="宋体" w:eastAsiaTheme="minorEastAsia"/>
          <w:sz w:val="32"/>
          <w:szCs w:val="24"/>
        </w:rPr>
        <w:t>Electrons and holes are therefore observed to be drifting (or moving) in opposite direction. At all times, the number of electrons emitted is equal to the number of holes created.</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CURRENT IN SEMI CONDUCTORS</w:t>
      </w:r>
    </w:p>
    <w:p>
      <w:pPr>
        <w:pStyle w:val="Normal"/>
        <w:spacing w:lineRule="auto" w:line="360"/>
        <w:jc w:val="both"/>
        <w:rPr>
          <w:rFonts w:eastAsia="宋体" w:eastAsiaTheme="minorEastAsia"/>
          <w:sz w:val="32"/>
          <w:szCs w:val="24"/>
        </w:rPr>
      </w:pPr>
      <w:r>
        <w:rPr>
          <w:rFonts w:eastAsia="宋体" w:eastAsiaTheme="minorEastAsia"/>
          <w:sz w:val="32"/>
          <w:szCs w:val="24"/>
        </w:rPr>
        <w:t>When a battery is connected to a semiconductor, current will be seen to be flowing in same direction as holes while the electrons will be flowing in opposite direction.</w:t>
      </w:r>
    </w:p>
    <w:p>
      <w:pPr>
        <w:pStyle w:val="Normal"/>
        <w:spacing w:lineRule="auto" w:line="360"/>
        <w:jc w:val="both"/>
        <w:rPr>
          <w:rFonts w:eastAsia="宋体" w:eastAsiaTheme="minorEastAsia"/>
          <w:sz w:val="32"/>
          <w:szCs w:val="24"/>
        </w:rPr>
      </w:pPr>
      <w:r>
        <w:rPr>
          <w:rFonts w:eastAsia="宋体" w:eastAsiaTheme="minorEastAsia"/>
          <w:sz w:val="32"/>
          <w:szCs w:val="24"/>
        </w:rPr>
        <w:t>However, in metals, the only charge carriers are (free) electrons and they move in opposite direction to the current.</w:t>
      </w:r>
    </w:p>
    <w:p>
      <w:pPr>
        <w:pStyle w:val="Normal"/>
        <w:spacing w:lineRule="auto" w:line="360"/>
        <w:jc w:val="both"/>
        <w:rPr>
          <w:rFonts w:eastAsia="宋体" w:eastAsiaTheme="minorEastAsia"/>
          <w:sz w:val="32"/>
          <w:szCs w:val="24"/>
        </w:rPr>
      </w:pPr>
      <w:r>
        <w:rPr>
          <w:rFonts w:eastAsia="宋体" w:eastAsiaTheme="minorEastAsia"/>
          <w:sz w:val="32"/>
          <w:szCs w:val="24"/>
        </w:rPr>
        <w:t>The following points should be noted of pure semiconductors (intrinsic semiconductors)</w:t>
      </w:r>
    </w:p>
    <w:p>
      <w:pPr>
        <w:pStyle w:val="Normal"/>
        <w:spacing w:lineRule="auto" w:line="360"/>
        <w:jc w:val="both"/>
        <w:rPr>
          <w:rFonts w:eastAsia="宋体" w:eastAsiaTheme="minorEastAsia"/>
          <w:sz w:val="32"/>
          <w:szCs w:val="24"/>
        </w:rPr>
      </w:pPr>
      <w:r>
        <w:rPr>
          <w:rFonts w:eastAsia="宋体" w:eastAsiaTheme="minorEastAsia"/>
          <w:sz w:val="32"/>
          <w:szCs w:val="24"/>
        </w:rPr>
        <w:t>The number of holes is equal to the number of free electrons</w:t>
      </w:r>
    </w:p>
    <w:p>
      <w:pPr>
        <w:pStyle w:val="Normal"/>
        <w:spacing w:lineRule="auto" w:line="360"/>
        <w:jc w:val="both"/>
        <w:rPr>
          <w:rFonts w:eastAsia="宋体" w:eastAsiaTheme="minorEastAsia"/>
          <w:sz w:val="32"/>
          <w:szCs w:val="24"/>
        </w:rPr>
      </w:pPr>
      <w:r>
        <w:rPr>
          <w:rFonts w:eastAsia="宋体" w:eastAsiaTheme="minorEastAsia"/>
          <w:sz w:val="32"/>
          <w:szCs w:val="24"/>
        </w:rPr>
        <w:t>The charge carriers are electrons and holes</w:t>
      </w:r>
    </w:p>
    <w:p>
      <w:pPr>
        <w:pStyle w:val="Normal"/>
        <w:spacing w:lineRule="auto" w:line="360"/>
        <w:jc w:val="both"/>
        <w:rPr>
          <w:rFonts w:eastAsia="宋体" w:eastAsiaTheme="minorEastAsia"/>
          <w:sz w:val="32"/>
          <w:szCs w:val="24"/>
        </w:rPr>
      </w:pPr>
      <w:r>
        <w:rPr>
          <w:rFonts w:eastAsia="宋体" w:eastAsiaTheme="minorEastAsia"/>
          <w:sz w:val="32"/>
          <w:szCs w:val="24"/>
        </w:rPr>
        <w:t>The drift velocity of electrons is greater than that of the holes</w:t>
      </w:r>
    </w:p>
    <w:p>
      <w:pPr>
        <w:pStyle w:val="Normal"/>
        <w:spacing w:lineRule="auto" w:line="360"/>
        <w:jc w:val="both"/>
        <w:rPr>
          <w:rFonts w:eastAsia="宋体" w:eastAsiaTheme="minorEastAsia"/>
          <w:sz w:val="32"/>
          <w:szCs w:val="24"/>
        </w:rPr>
      </w:pPr>
      <w:r>
        <w:rPr>
          <w:rFonts w:eastAsia="宋体" w:eastAsiaTheme="minorEastAsia"/>
          <w:sz w:val="32"/>
          <w:szCs w:val="24"/>
        </w:rPr>
        <w:t>Electrons and holes drift in opposite direction</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EFFECT OF TEMPERATURE ON SEMICONDUCTORS</w:t>
      </w:r>
    </w:p>
    <w:p>
      <w:pPr>
        <w:pStyle w:val="Normal"/>
        <w:spacing w:lineRule="auto" w:line="360"/>
        <w:jc w:val="both"/>
        <w:rPr>
          <w:rFonts w:eastAsia="宋体" w:eastAsiaTheme="minorEastAsia"/>
          <w:sz w:val="32"/>
          <w:szCs w:val="24"/>
        </w:rPr>
      </w:pPr>
      <w:r>
        <w:rPr>
          <w:rFonts w:eastAsia="宋体" w:eastAsiaTheme="minorEastAsia"/>
          <w:sz w:val="32"/>
          <w:szCs w:val="24"/>
        </w:rPr>
        <w:t>When semiconductors are heated, a large number of electrons will move from the valence band to the conduction band giving rise to many electron-hole pairs. The higher number of conduction electrons and holes make semiconductors good conductors at higher temperatures. Semiconductors have low resistance at high temperature and have higher resistance at low temperatures.</w:t>
      </w:r>
    </w:p>
    <w:p>
      <w:pPr>
        <w:pStyle w:val="Normal"/>
        <w:spacing w:lineRule="auto" w:line="360"/>
        <w:jc w:val="both"/>
        <w:rPr>
          <w:rFonts w:eastAsia="宋体" w:eastAsiaTheme="minorEastAsia"/>
          <w:sz w:val="32"/>
          <w:szCs w:val="24"/>
        </w:rPr>
      </w:pPr>
      <w:r>
        <w:rPr>
          <w:rFonts w:eastAsia="宋体" w:eastAsiaTheme="minorEastAsia"/>
          <w:sz w:val="32"/>
          <w:szCs w:val="24"/>
        </w:rPr>
        <w:t>Semiconductors are said to have a negative temperature coefficient for resistance since a higher temperature means a lower resistance.</w:t>
      </w:r>
    </w:p>
    <w:p>
      <w:pPr>
        <w:pStyle w:val="Normal"/>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θ</m:t>
              </m:r>
            </m:e>
          </m:d>
        </m:oMath>
      </m:oMathPara>
    </w:p>
    <w:p>
      <w:pPr>
        <w:pStyle w:val="Normal"/>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spacing w:lineRule="auto" w:line="360"/>
        <w:jc w:val="center"/>
        <w:rPr>
          <w:sz w:val="32"/>
          <w:szCs w:val="24"/>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spacing w:lineRule="auto" w:line="360"/>
        <w:jc w:val="center"/>
        <w:rPr>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num>
            <m:den>
              <m:sSub>
                <m:e>
                  <m:r>
                    <w:rPr>
                      <w:rFonts w:ascii="Cambria Math" w:hAnsi="Cambria Math"/>
                    </w:rPr>
                    <m:t xml:space="preserve">R</m:t>
                  </m:r>
                </m:e>
                <m:sub>
                  <m:r>
                    <w:rPr>
                      <w:rFonts w:ascii="Cambria Math" w:hAnsi="Cambria Math"/>
                    </w:rPr>
                    <m:t xml:space="preserve">i</m:t>
                  </m:r>
                </m:sub>
              </m:sSub>
              <m:d>
                <m:dPr>
                  <m:begChr m:val="("/>
                  <m:endChr m:val=")"/>
                </m:dPr>
                <m:e>
                  <m:sSub>
                    <m:e>
                      <m:r>
                        <w:rPr>
                          <w:rFonts w:ascii="Cambria Math" w:hAnsi="Cambria Math"/>
                        </w:rPr>
                        <m:t xml:space="preserve">θ</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r>
                <w:rPr>
                  <w:rFonts w:ascii="Cambria Math" w:hAnsi="Cambria Math"/>
                </w:rPr>
                <m:t xml:space="preserve">−</m:t>
              </m:r>
              <m:r>
                <w:rPr>
                  <w:rFonts w:ascii="Cambria Math" w:hAnsi="Cambria Math"/>
                </w:rPr>
                <m:t xml:space="preserve">∆</m:t>
              </m:r>
              <m:r>
                <w:rPr>
                  <w:rFonts w:ascii="Cambria Math" w:hAnsi="Cambria Math"/>
                </w:rPr>
                <m:t xml:space="preserve">R</m:t>
              </m:r>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However metals have a positive temperature coefficient for resistance</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DOPING IN SEMICONDUCTORS</w:t>
      </w:r>
    </w:p>
    <w:p>
      <w:pPr>
        <w:pStyle w:val="Normal"/>
        <w:spacing w:lineRule="auto" w:line="360"/>
        <w:jc w:val="both"/>
        <w:rPr>
          <w:rFonts w:eastAsia="宋体" w:eastAsiaTheme="minorEastAsia"/>
          <w:sz w:val="32"/>
          <w:szCs w:val="24"/>
        </w:rPr>
      </w:pPr>
      <w:r>
        <w:rPr>
          <w:rFonts w:eastAsia="宋体" w:eastAsiaTheme="minorEastAsia"/>
          <w:sz w:val="32"/>
          <w:szCs w:val="24"/>
        </w:rPr>
        <w:t>This is defined as the process of adding impurities (or foreign atoms) to semiconductors in order to increase their conductivities. The impurities must be group (III) or group (V) elements.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N-TYPE SEMICONDUCTORS</w:t>
      </w:r>
    </w:p>
    <w:p>
      <w:pPr>
        <w:pStyle w:val="Normal"/>
        <w:spacing w:lineRule="auto" w:line="360"/>
        <w:jc w:val="both"/>
        <w:rPr>
          <w:rFonts w:eastAsia="宋体" w:eastAsiaTheme="minorEastAsia"/>
          <w:sz w:val="32"/>
          <w:szCs w:val="24"/>
        </w:rPr>
      </w:pPr>
      <w:r>
        <w:rPr>
          <w:rFonts w:eastAsia="宋体" w:eastAsiaTheme="minorEastAsia"/>
          <w:sz w:val="32"/>
          <w:szCs w:val="24"/>
        </w:rPr>
        <w:t>This is a negative type semiconductor. It is an extrinsic (or impure) semiconductor.</w:t>
      </w:r>
    </w:p>
    <w:p>
      <w:pPr>
        <w:pStyle w:val="Normal"/>
        <w:spacing w:lineRule="auto" w:line="360"/>
        <w:jc w:val="both"/>
        <w:rPr>
          <w:rFonts w:eastAsia="宋体" w:eastAsiaTheme="minorEastAsia"/>
          <w:sz w:val="32"/>
          <w:szCs w:val="24"/>
        </w:rPr>
      </w:pPr>
      <w:r>
        <w:rPr>
          <w:rFonts w:eastAsia="宋体" w:eastAsiaTheme="minorEastAsia"/>
          <w:sz w:val="32"/>
          <w:szCs w:val="24"/>
        </w:rPr>
        <w:t>This is formed by adding a group (V) (or pentavalent) element to a semiconductor.</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Pure</m:t>
          </m:r>
          <m:d>
            <m:dPr>
              <m:begChr m:val="("/>
              <m:endChr m:val=")"/>
            </m:dPr>
            <m:e>
              <m:r>
                <w:rPr>
                  <w:rFonts w:ascii="Cambria Math" w:hAnsi="Cambria Math"/>
                </w:rPr>
                <m:t xml:space="preserve">intrisic</m:t>
              </m:r>
            </m:e>
          </m:d>
          <m:r>
            <w:rPr>
              <w:rFonts w:ascii="Cambria Math" w:hAnsi="Cambria Math"/>
            </w:rPr>
            <m:t xml:space="preserve">semiconductor</m:t>
          </m:r>
          <m:r>
            <w:rPr>
              <w:rFonts w:ascii="Cambria Math" w:hAnsi="Cambria Math"/>
            </w:rPr>
            <m:t xml:space="preserve">+</m:t>
          </m:r>
          <m:r>
            <w:rPr>
              <w:rFonts w:ascii="Cambria Math" w:hAnsi="Cambria Math"/>
            </w:rPr>
            <m:t xml:space="preserve">Group</m:t>
          </m:r>
          <m:d>
            <m:dPr>
              <m:begChr m:val="("/>
              <m:endChr m:val=")"/>
            </m:dPr>
            <m:e>
              <m:r>
                <w:rPr>
                  <w:rFonts w:ascii="Cambria Math" w:hAnsi="Cambria Math"/>
                </w:rPr>
                <m:t xml:space="preserve">V</m:t>
              </m:r>
            </m:e>
          </m:d>
          <m:r>
            <w:rPr>
              <w:rFonts w:ascii="Cambria Math" w:hAnsi="Cambria Math"/>
            </w:rPr>
            <m:t xml:space="preserve">element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type</m:t>
          </m:r>
          <m:r>
            <w:rPr>
              <w:rFonts w:ascii="Cambria Math" w:hAnsi="Cambria Math"/>
            </w:rPr>
            <m:t xml:space="preserve">semiconductor</m:t>
          </m:r>
          <m:d>
            <m:dPr>
              <m:begChr m:val="("/>
              <m:endChr m:val=")"/>
            </m:dPr>
            <m:e>
              <m:r>
                <w:rPr>
                  <w:rFonts w:ascii="Cambria Math" w:hAnsi="Cambria Math"/>
                </w:rPr>
                <m:t xml:space="preserve">extrinsic</m:t>
              </m:r>
            </m:e>
          </m:d>
        </m:oMath>
      </m:oMathPara>
    </w:p>
    <w:p>
      <w:pPr>
        <w:pStyle w:val="Normal"/>
        <w:spacing w:lineRule="auto" w:line="360"/>
        <w:jc w:val="both"/>
        <w:rPr>
          <w:rFonts w:eastAsia="宋体" w:eastAsiaTheme="minorEastAsia"/>
          <w:sz w:val="32"/>
          <w:szCs w:val="24"/>
        </w:rPr>
      </w:pPr>
      <w:r>
        <w:rPr>
          <w:rFonts w:eastAsia="宋体" w:eastAsiaTheme="minorEastAsia"/>
          <w:sz w:val="32"/>
          <w:szCs w:val="24"/>
        </w:rPr>
        <w:t>When a group (V) element such as Arsenic which has five electrons is introduced into a silicon lattice, an extra electron is observed since only four of its electrons are used for bonding. The fifth electron will wonder (roam). Introducing many arsenic atoms will lead to the generation of many free electrons in addition to the few holes that are thermally generated (generated by heat).</w:t>
      </w:r>
    </w:p>
    <w:p>
      <w:pPr>
        <w:pStyle w:val="Normal"/>
        <w:spacing w:lineRule="auto" w:line="360"/>
        <w:jc w:val="both"/>
        <w:rPr>
          <w:rFonts w:eastAsia="宋体" w:eastAsiaTheme="minorEastAsia"/>
          <w:sz w:val="32"/>
          <w:szCs w:val="24"/>
        </w:rPr>
      </w:pPr>
      <w:r>
        <w:rPr>
          <w:rFonts w:eastAsia="宋体" w:eastAsiaTheme="minorEastAsia"/>
          <w:sz w:val="32"/>
          <w:szCs w:val="24"/>
        </w:rPr>
        <w:t>Since the electrons are more in the lattice, they are referred to as Majority Carriers. The few holes that generated thermally are referred to as the minority carriers. The arsenic atom is called the donor since it donates free electrons to the lattice. The product of these reactions is called the N-Type Semiconductor (Negative type) since the number electrons is more in number since electrons are negative in nature.</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P-TYPE SEMICONDUCTORS</w:t>
      </w:r>
    </w:p>
    <w:p>
      <w:pPr>
        <w:pStyle w:val="Normal"/>
        <w:spacing w:lineRule="auto" w:line="360"/>
        <w:jc w:val="both"/>
        <w:rPr>
          <w:rFonts w:eastAsia="宋体" w:eastAsiaTheme="minorEastAsia"/>
          <w:sz w:val="32"/>
          <w:szCs w:val="24"/>
        </w:rPr>
      </w:pPr>
      <w:r>
        <w:rPr>
          <w:rFonts w:eastAsia="宋体" w:eastAsiaTheme="minorEastAsia"/>
          <w:sz w:val="32"/>
          <w:szCs w:val="24"/>
        </w:rPr>
        <w:t>This is formed by adding a group (III) element or trivalent atom to semiconductor. Examples of group (III) elements include Aluminum and Boron.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Pure</m:t>
          </m:r>
          <m:r>
            <w:rPr>
              <w:rFonts w:ascii="Cambria Math" w:hAnsi="Cambria Math"/>
            </w:rPr>
            <m:t xml:space="preserve">semiconductor</m:t>
          </m:r>
          <m:r>
            <w:rPr>
              <w:rFonts w:ascii="Cambria Math" w:hAnsi="Cambria Math"/>
            </w:rPr>
            <m:t xml:space="preserve">+</m:t>
          </m:r>
          <m:r>
            <w:rPr>
              <w:rFonts w:ascii="Cambria Math" w:hAnsi="Cambria Math"/>
            </w:rPr>
            <m:t xml:space="preserve">Group</m:t>
          </m:r>
          <m:d>
            <m:dPr>
              <m:begChr m:val="("/>
              <m:endChr m:val=")"/>
            </m:dPr>
            <m:e>
              <m:r>
                <w:rPr>
                  <w:rFonts w:ascii="Cambria Math" w:hAnsi="Cambria Math"/>
                </w:rPr>
                <m:t xml:space="preserve">III</m:t>
              </m:r>
            </m:e>
          </m:d>
          <m:r>
            <w:rPr>
              <w:rFonts w:ascii="Cambria Math" w:hAnsi="Cambria Math"/>
            </w:rPr>
            <m:t xml:space="preserve">Element</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type</m:t>
          </m:r>
          <m:r>
            <w:rPr>
              <w:rFonts w:ascii="Cambria Math" w:hAnsi="Cambria Math"/>
            </w:rPr>
            <m:t xml:space="preserve">semiconductor</m:t>
          </m:r>
        </m:oMath>
      </m:oMathPara>
    </w:p>
    <w:p>
      <w:pPr>
        <w:pStyle w:val="Normal"/>
        <w:spacing w:lineRule="auto" w:line="360"/>
        <w:jc w:val="both"/>
        <w:rPr>
          <w:rFonts w:eastAsia="宋体" w:eastAsiaTheme="minorEastAsia"/>
          <w:sz w:val="24"/>
          <w:szCs w:val="24"/>
        </w:rPr>
      </w:pPr>
      <w:r>
        <w:rPr>
          <w:rFonts w:eastAsia="宋体" w:eastAsiaTheme="minorEastAsia"/>
          <w:sz w:val="32"/>
          <w:szCs w:val="24"/>
        </w:rPr>
        <w:t>When a group (III) element such as a boron atom (which has three electrons) is introduced into a silicon lattice, the three electrons in the boron are bonded in the silicon lattice thereby leaving a hole in the silicon lattice. The addition of more boron will generate more holes in the lattice. When heat is then applied, electrons are generated and also more holes are generated. Since holes are more, they are called the majority carriers and the electrons generated are called the minority carriers. The group (III) element introduced is called the acceptor since it accepts electrons from neighboring atoms. The product of all this is called the P-Type semiconductor (since holes are more in number and are positive in nature).</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P-N JUNCTION DIODE</w:t>
      </w:r>
    </w:p>
    <w:p>
      <w:pPr>
        <w:pStyle w:val="Normal"/>
        <w:spacing w:lineRule="auto" w:line="360"/>
        <w:jc w:val="both"/>
        <w:rPr>
          <w:rFonts w:eastAsia="宋体" w:eastAsiaTheme="minorEastAsia"/>
          <w:sz w:val="32"/>
          <w:szCs w:val="24"/>
        </w:rPr>
      </w:pPr>
      <w:r>
        <w:rPr>
          <w:rFonts w:eastAsia="宋体" w:eastAsiaTheme="minorEastAsia"/>
          <w:sz w:val="32"/>
          <w:szCs w:val="24"/>
        </w:rPr>
        <w:t>By a special manufacturing process, the P-type and the N-type semiconductors can be brought together. At the junction where these two semiconductors meet (junction of contact), a large amount of holes will flow from the P-type semiconductor to the N-type semiconductor (trying to neutralize the excess in the N-type semiconductor)</w:t>
      </w:r>
    </w:p>
    <w:p>
      <w:pPr>
        <w:pStyle w:val="Normal"/>
        <w:spacing w:lineRule="auto" w:line="360"/>
        <w:jc w:val="both"/>
        <w:rPr>
          <w:rFonts w:eastAsia="宋体" w:eastAsiaTheme="minorEastAsia"/>
          <w:sz w:val="32"/>
          <w:szCs w:val="24"/>
        </w:rPr>
      </w:pPr>
      <w:r>
        <w:rPr>
          <w:rFonts w:eastAsia="宋体" w:eastAsiaTheme="minorEastAsia"/>
          <w:sz w:val="32"/>
          <w:szCs w:val="24"/>
        </w:rPr>
        <w:t>Similarly, a large number of electrons will flow from the N-type semiconductor to the P-type semiconductor.</w:t>
      </w:r>
    </w:p>
    <w:p>
      <w:pPr>
        <w:pStyle w:val="Normal"/>
        <w:spacing w:lineRule="auto" w:line="360"/>
        <w:jc w:val="both"/>
        <w:rPr>
          <w:rFonts w:eastAsia="宋体" w:eastAsiaTheme="minorEastAsia"/>
          <w:sz w:val="32"/>
          <w:szCs w:val="24"/>
        </w:rPr>
      </w:pPr>
      <w:r>
        <w:rPr>
          <w:rFonts w:eastAsia="宋体" w:eastAsiaTheme="minorEastAsia"/>
          <w:sz w:val="32"/>
          <w:szCs w:val="24"/>
        </w:rPr>
        <w:t>After some time, the migration will cease as a result of a potential difference that will be generated called the barrier potential difference. As these charges move from each semiconductor to the other and as this is PD is generated, these charges accumulate in a layer called the depletion layer</w:t>
      </w:r>
    </w:p>
    <w:p>
      <w:pPr>
        <w:pStyle w:val="Normal"/>
        <w:spacing w:lineRule="auto" w:line="360"/>
        <w:jc w:val="both"/>
        <w:rPr>
          <w:rFonts w:eastAsia="宋体" w:eastAsiaTheme="minorEastAsia"/>
          <w:sz w:val="32"/>
          <w:szCs w:val="24"/>
        </w:rPr>
      </w:pPr>
      <w:r>
        <w:rPr>
          <w:rFonts w:eastAsia="宋体" w:eastAsiaTheme="minorEastAsia"/>
          <w:sz w:val="32"/>
          <w:szCs w:val="24"/>
        </w:rPr>
        <w:t>This joining of the two types of conductors gives a diode.</w:t>
      </w:r>
    </w:p>
    <w:p>
      <w:pPr>
        <w:pStyle w:val="Normal"/>
        <w:spacing w:lineRule="auto" w:line="360"/>
        <w:jc w:val="both"/>
        <w:rPr>
          <w:rFonts w:eastAsia="宋体" w:eastAsiaTheme="minorEastAsia"/>
          <w:sz w:val="32"/>
          <w:szCs w:val="24"/>
        </w:rPr>
      </w:pPr>
      <w:r>
        <w:rPr>
          <w:rFonts w:eastAsia="宋体" w:eastAsiaTheme="minorEastAsia"/>
          <w:sz w:val="32"/>
          <w:szCs w:val="24"/>
        </w:rPr>
        <w:t>A diode can be defined as a two-terminal electronic component that conducts current primarily in one direction (and this is called asymmetric conductance): it has low (ideally zero) resistance in one direction, and high (ideally infinite) resistance in the other.</w:t>
      </w:r>
    </w:p>
    <w:p>
      <w:pPr>
        <w:pStyle w:val="Normal"/>
        <w:spacing w:lineRule="auto" w:line="360"/>
        <w:jc w:val="both"/>
        <w:rPr>
          <w:rFonts w:eastAsia="宋体" w:eastAsiaTheme="minorEastAsia"/>
          <w:sz w:val="32"/>
          <w:szCs w:val="24"/>
        </w:rPr>
      </w:pPr>
      <w:r>
        <w:rPr>
          <w:rFonts w:eastAsia="宋体" w:eastAsiaTheme="minorEastAsia"/>
          <w:sz w:val="32"/>
          <w:szCs w:val="24"/>
        </w:rPr>
        <w:t>A vacuum tube or thermionic diode is a vacuum tube with two electrodes, a heated cathode and a plate in which electrons can flow in only one direction from the cathode to the plate. A semiconductor diode, the most commonly used type today is a crystalline piece of semiconductor material with a p-n junction connected to two electrical terminals.</w:t>
      </w:r>
    </w:p>
    <w:p>
      <w:pPr>
        <w:pStyle w:val="Normal"/>
        <w:spacing w:lineRule="auto" w:line="360"/>
        <w:jc w:val="both"/>
        <w:rPr>
          <w:rFonts w:eastAsia="宋体" w:eastAsiaTheme="minorEastAsia"/>
          <w:sz w:val="32"/>
          <w:szCs w:val="24"/>
        </w:rPr>
      </w:pPr>
      <w:r>
        <w:rPr>
          <w:rFonts w:eastAsia="宋体" w:eastAsiaTheme="minorEastAsia"/>
          <w:sz w:val="32"/>
          <w:szCs w:val="24"/>
        </w:rPr>
        <w:t>Semiconductor diodes were the first semiconductor electronic devices. The discovery of asymmetric electrical conduction across the contact between a crystalline mineral and a metal was made by a German physicist Ferdinand Braun in 1874. Today, most diodes are made of silicon but other semiconducting materials such as gallium arsenide and germanium are also used.</w:t>
      </w:r>
    </w:p>
    <w:p>
      <w:pPr>
        <w:pStyle w:val="Normal"/>
        <w:spacing w:lineRule="auto" w:line="360"/>
        <w:jc w:val="both"/>
        <w:rPr>
          <w:rFonts w:eastAsia="宋体" w:eastAsiaTheme="minorEastAsia"/>
          <w:sz w:val="32"/>
          <w:szCs w:val="24"/>
        </w:rPr>
      </w:pPr>
      <w:r>
        <w:rPr>
          <w:rFonts w:eastAsia="宋体" w:eastAsiaTheme="minorEastAsia"/>
          <w:sz w:val="32"/>
          <w:szCs w:val="24"/>
        </w:rPr>
        <w:t>Diodes are conductors made of semiconductors that do not obey ohm’s law. Diodes are therefore non ohmic conductors. They do not have a linear function of an I against V graph or V against I.</w:t>
      </w:r>
    </w:p>
    <w:p>
      <w:pPr>
        <w:pStyle w:val="Normal"/>
        <w:spacing w:lineRule="auto" w:line="360"/>
        <w:jc w:val="both"/>
        <w:rPr>
          <w:rFonts w:eastAsia="宋体" w:eastAsiaTheme="minorEastAsia"/>
          <w:sz w:val="32"/>
          <w:szCs w:val="24"/>
        </w:rPr>
      </w:pPr>
      <w:r>
        <w:rPr>
          <w:rFonts w:eastAsia="宋体" w:eastAsiaTheme="minorEastAsia"/>
          <w:sz w:val="32"/>
          <w:szCs w:val="24"/>
        </w:rPr>
        <w:t>A diode is a rectifier. A rectifier is a material that can convert alternating current into direct current. This is because it allows current to flow in only one direction. The process of changing AC to DC is called Rectification.</w:t>
      </w:r>
    </w:p>
    <w:p>
      <w:pPr>
        <w:pStyle w:val="Normal"/>
        <w:spacing w:lineRule="auto" w:line="360"/>
        <w:jc w:val="both"/>
        <w:rPr>
          <w:rFonts w:eastAsia="宋体" w:eastAsiaTheme="minorEastAsia"/>
          <w:sz w:val="32"/>
          <w:szCs w:val="24"/>
        </w:rPr>
      </w:pPr>
      <w:r>
        <w:rPr>
          <w:rFonts w:eastAsia="宋体" w:eastAsiaTheme="minorEastAsia"/>
          <w:sz w:val="32"/>
          <w:szCs w:val="24"/>
        </w:rPr>
        <w:t>Diodes are conductors made of semiconductors that do not obey ohm’s law. Diodes are therefore non ohmic conductors. They do not have a linear function of an I against V graph or V against I.</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MODES OF CONNECTION OF DIODES</w:t>
      </w:r>
    </w:p>
    <w:p>
      <w:pPr>
        <w:pStyle w:val="Normal"/>
        <w:spacing w:lineRule="auto" w:line="360"/>
        <w:jc w:val="both"/>
        <w:rPr>
          <w:rFonts w:eastAsia="宋体" w:eastAsiaTheme="minorEastAsia"/>
          <w:sz w:val="32"/>
          <w:szCs w:val="24"/>
        </w:rPr>
      </w:pPr>
      <w:r>
        <w:rPr>
          <w:rFonts w:eastAsia="宋体" w:eastAsiaTheme="minorEastAsia"/>
          <w:sz w:val="32"/>
          <w:szCs w:val="24"/>
        </w:rPr>
        <w:t>Forward Biased Mode: In this mode of connection, the positive plate of the battery is connected to the p-side while the negative plate is connected to the n-side. Since like charges repel, the holes are further propelled pass the depletion layer and the electrons are also propelled pass the depletion layer or junction of contact. In this connection, a large amount of current flows because the source of current is the majority carriers (i.e. holes are moving from where they are maximum to where they are deficient likewise the electrons). This gives rise to high conductivity and low resistance. Also, the depletion layer narrows (or becomes smaller) because the accumulated charges are propelled to move.</w:t>
      </w:r>
    </w:p>
    <w:p>
      <w:pPr>
        <w:pStyle w:val="Normal"/>
        <w:spacing w:lineRule="auto" w:line="360"/>
        <w:jc w:val="both"/>
        <w:rPr>
          <w:rFonts w:eastAsia="宋体" w:eastAsiaTheme="minorEastAsia"/>
          <w:sz w:val="32"/>
          <w:szCs w:val="24"/>
        </w:rPr>
      </w:pPr>
      <w:r>
        <w:rPr>
          <w:rFonts w:eastAsia="宋体" w:eastAsiaTheme="minorEastAsia"/>
          <w:sz w:val="32"/>
          <w:szCs w:val="24"/>
        </w:rPr>
        <w:t>Reverse Biased Mode: In this mode, the positive plate is connected to the n-side and the negative plate is connected to the p-side. In this case, the positive plate will repel the holes in the n-side (where they are minority) and the negative plate will repel the electrons (where they are minority also). The current generated is low because minority carriers are used in the generation of current. In this mode of connection, there is poor conduction and high resistance.</w:t>
      </w:r>
    </w:p>
    <w:p>
      <w:pPr>
        <w:pStyle w:val="Normal"/>
        <w:spacing w:lineRule="auto" w:line="360"/>
        <w:jc w:val="both"/>
        <w:rPr>
          <w:rFonts w:eastAsia="宋体" w:eastAsiaTheme="minorEastAsia"/>
          <w:sz w:val="32"/>
          <w:szCs w:val="24"/>
        </w:rPr>
      </w:pPr>
      <w:r>
        <w:rPr>
          <w:rFonts w:eastAsia="宋体" w:eastAsiaTheme="minorEastAsia"/>
          <w:sz w:val="32"/>
          <w:szCs w:val="24"/>
        </w:rPr>
        <w:t>Also, in this mode of connection, the depletion layer widens (or increases in size).</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ADVANTAGES OF JUNCTION DIODES</w:t>
      </w:r>
    </w:p>
    <w:p>
      <w:pPr>
        <w:pStyle w:val="ListParagraph"/>
        <w:numPr>
          <w:ilvl w:val="0"/>
          <w:numId w:val="107"/>
        </w:numPr>
        <w:spacing w:lineRule="auto" w:line="360"/>
        <w:jc w:val="both"/>
        <w:rPr>
          <w:rFonts w:eastAsia="宋体" w:eastAsiaTheme="minorEastAsia"/>
          <w:sz w:val="32"/>
          <w:szCs w:val="24"/>
        </w:rPr>
      </w:pPr>
      <w:r>
        <w:rPr>
          <w:rFonts w:eastAsia="宋体" w:eastAsiaTheme="minorEastAsia"/>
          <w:sz w:val="32"/>
          <w:szCs w:val="24"/>
        </w:rPr>
        <w:t>They are very portable because they are quite small in size</w:t>
      </w:r>
    </w:p>
    <w:p>
      <w:pPr>
        <w:pStyle w:val="ListParagraph"/>
        <w:numPr>
          <w:ilvl w:val="0"/>
          <w:numId w:val="107"/>
        </w:numPr>
        <w:spacing w:lineRule="auto" w:line="360"/>
        <w:jc w:val="both"/>
        <w:rPr>
          <w:rFonts w:eastAsia="宋体" w:eastAsiaTheme="minorEastAsia"/>
          <w:sz w:val="32"/>
          <w:szCs w:val="24"/>
        </w:rPr>
      </w:pPr>
      <w:r>
        <w:rPr>
          <w:rFonts w:eastAsia="宋体" w:eastAsiaTheme="minorEastAsia"/>
          <w:sz w:val="32"/>
          <w:szCs w:val="24"/>
        </w:rPr>
        <w:t>They require little time to warm up</w:t>
      </w:r>
    </w:p>
    <w:p>
      <w:pPr>
        <w:pStyle w:val="ListParagraph"/>
        <w:numPr>
          <w:ilvl w:val="0"/>
          <w:numId w:val="107"/>
        </w:numPr>
        <w:spacing w:lineRule="auto" w:line="360"/>
        <w:jc w:val="both"/>
        <w:rPr>
          <w:rFonts w:eastAsia="宋体" w:eastAsiaTheme="minorEastAsia"/>
          <w:sz w:val="32"/>
          <w:szCs w:val="24"/>
        </w:rPr>
      </w:pPr>
      <w:r>
        <w:rPr>
          <w:rFonts w:eastAsia="宋体" w:eastAsiaTheme="minorEastAsia"/>
          <w:sz w:val="32"/>
          <w:szCs w:val="24"/>
        </w:rPr>
        <w:t>They require little power for their operation</w:t>
      </w:r>
    </w:p>
    <w:p>
      <w:pPr>
        <w:pStyle w:val="ListParagraph"/>
        <w:numPr>
          <w:ilvl w:val="0"/>
          <w:numId w:val="107"/>
        </w:numPr>
        <w:spacing w:lineRule="auto" w:line="360"/>
        <w:jc w:val="both"/>
        <w:rPr>
          <w:rFonts w:eastAsia="宋体" w:eastAsiaTheme="minorEastAsia"/>
          <w:sz w:val="32"/>
          <w:szCs w:val="24"/>
        </w:rPr>
      </w:pPr>
      <w:r>
        <w:rPr>
          <w:rFonts w:eastAsia="宋体" w:eastAsiaTheme="minorEastAsia"/>
          <w:sz w:val="32"/>
          <w:szCs w:val="24"/>
        </w:rPr>
        <w:t>They are very durable</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ZENER DIODE</w:t>
      </w:r>
    </w:p>
    <w:p>
      <w:pPr>
        <w:pStyle w:val="Normal"/>
        <w:spacing w:lineRule="auto" w:line="360"/>
        <w:jc w:val="both"/>
        <w:rPr>
          <w:rFonts w:eastAsia="宋体" w:eastAsiaTheme="minorEastAsia"/>
          <w:sz w:val="32"/>
          <w:szCs w:val="24"/>
        </w:rPr>
      </w:pPr>
      <w:r>
        <w:rPr>
          <w:rFonts w:eastAsia="宋体" w:eastAsiaTheme="minorEastAsia"/>
          <w:sz w:val="32"/>
          <w:szCs w:val="24"/>
        </w:rPr>
        <w:t>This is a special type of diode designed to reliably allow current to flow backwards when a certain set reverse voltage known as Zener voltage is reached. The zener diode was invented by Clarence Melvin Zener</w:t>
      </w:r>
    </w:p>
    <w:p>
      <w:pPr>
        <w:pStyle w:val="Normal"/>
        <w:spacing w:lineRule="auto" w:line="360"/>
        <w:jc w:val="both"/>
        <w:rPr>
          <w:rFonts w:eastAsia="宋体" w:eastAsiaTheme="minorEastAsia"/>
          <w:sz w:val="32"/>
          <w:szCs w:val="24"/>
        </w:rPr>
      </w:pPr>
      <w:r>
        <w:rPr>
          <w:rFonts w:eastAsia="宋体" w:eastAsiaTheme="minorEastAsia"/>
          <w:sz w:val="32"/>
          <w:szCs w:val="24"/>
        </w:rPr>
        <w:t>Its electronic symbol is</w:t>
      </w:r>
    </w:p>
    <w:p>
      <w:pPr>
        <w:pStyle w:val="Normal"/>
        <w:spacing w:lineRule="auto" w:line="360"/>
        <w:jc w:val="both"/>
        <w:rPr>
          <w:rFonts w:eastAsia="宋体" w:eastAsiaTheme="minorEastAsia"/>
          <w:sz w:val="32"/>
          <w:szCs w:val="24"/>
        </w:rPr>
      </w:pPr>
      <w:r>
        <w:rPr/>
        <w:drawing>
          <wp:inline distT="0" distB="0" distL="0" distR="0">
            <wp:extent cx="1304925" cy="1038225"/>
            <wp:effectExtent l="0" t="0" r="0" b="0"/>
            <wp:docPr id="2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9" descr=""/>
                    <pic:cNvPicPr>
                      <a:picLocks noChangeAspect="1" noChangeArrowheads="1"/>
                    </pic:cNvPicPr>
                  </pic:nvPicPr>
                  <pic:blipFill>
                    <a:blip r:embed="rId30"/>
                    <a:stretch>
                      <a:fillRect/>
                    </a:stretch>
                  </pic:blipFill>
                  <pic:spPr bwMode="auto">
                    <a:xfrm>
                      <a:off x="0" y="0"/>
                      <a:ext cx="1304925" cy="1038225"/>
                    </a:xfrm>
                    <a:prstGeom prst="rect">
                      <a:avLst/>
                    </a:prstGeom>
                  </pic:spPr>
                </pic:pic>
              </a:graphicData>
            </a:graphic>
          </wp:inline>
        </w:drawing>
      </w:r>
    </w:p>
    <w:p>
      <w:pPr>
        <w:pStyle w:val="Normal"/>
        <w:spacing w:lineRule="auto" w:line="360"/>
        <w:jc w:val="both"/>
        <w:rPr>
          <w:rFonts w:eastAsia="宋体" w:eastAsiaTheme="minorEastAsia"/>
          <w:sz w:val="32"/>
          <w:szCs w:val="24"/>
        </w:rPr>
      </w:pPr>
      <w:r>
        <w:rPr>
          <w:rFonts w:eastAsia="宋体" w:eastAsiaTheme="minorEastAsia"/>
          <w:sz w:val="32"/>
          <w:szCs w:val="24"/>
        </w:rPr>
        <w:t>This is a special diode used as Voltage Regulators or Stabilizers. They are also used for regulating voltages.</w:t>
      </w:r>
    </w:p>
    <w:p>
      <w:pPr>
        <w:pStyle w:val="Normal"/>
        <w:spacing w:lineRule="auto" w:line="360"/>
        <w:jc w:val="both"/>
        <w:rPr>
          <w:rFonts w:eastAsia="宋体" w:eastAsiaTheme="minorEastAsia"/>
          <w:sz w:val="32"/>
          <w:szCs w:val="24"/>
        </w:rPr>
      </w:pPr>
      <w:r>
        <w:rPr>
          <w:rFonts w:eastAsia="宋体" w:eastAsiaTheme="minorEastAsia"/>
          <w:sz w:val="32"/>
          <w:szCs w:val="24"/>
        </w:rPr>
        <w:t>Zener diodes are manufactured with a great variety of zener voltages and some are even variable. Some zeners have a sharp, highly doped p-n junction with a low zener voltage, in case which the reverse conduction occurs due to electron quantum tunneling in short space between the p and n regions – this is known as the Zener effect</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TRANSISTORS</w:t>
      </w:r>
    </w:p>
    <w:p>
      <w:pPr>
        <w:pStyle w:val="Normal"/>
        <w:spacing w:lineRule="auto" w:line="360"/>
        <w:jc w:val="both"/>
        <w:rPr>
          <w:rFonts w:eastAsia="宋体" w:eastAsiaTheme="minorEastAsia"/>
          <w:sz w:val="32"/>
          <w:szCs w:val="24"/>
        </w:rPr>
      </w:pPr>
      <w:r>
        <w:rPr>
          <w:rFonts w:eastAsia="宋体" w:eastAsiaTheme="minorEastAsia"/>
          <w:sz w:val="32"/>
          <w:szCs w:val="24"/>
        </w:rPr>
        <w:t>A transistor is defined as a three terminal semiconductor device used as for amplifying, generating or controlling electrical signals. It can act as an amplifier or a switch in an electronic circuit. Amplifiers (Transistors) have three layers (or terminals). The three terminals are</w:t>
      </w:r>
    </w:p>
    <w:p>
      <w:pPr>
        <w:pStyle w:val="Normal"/>
        <w:spacing w:lineRule="auto" w:line="360"/>
        <w:jc w:val="both"/>
        <w:rPr>
          <w:rFonts w:eastAsia="宋体" w:eastAsiaTheme="minorEastAsia"/>
          <w:sz w:val="32"/>
          <w:szCs w:val="24"/>
        </w:rPr>
      </w:pPr>
      <w:r>
        <w:rPr>
          <w:rFonts w:eastAsia="宋体" w:eastAsiaTheme="minorEastAsia"/>
          <w:sz w:val="32"/>
          <w:szCs w:val="24"/>
        </w:rPr>
        <w:t>Emitter (E): Where the current comes in or goes</w:t>
      </w:r>
    </w:p>
    <w:p>
      <w:pPr>
        <w:pStyle w:val="Normal"/>
        <w:spacing w:lineRule="auto" w:line="360"/>
        <w:jc w:val="both"/>
        <w:rPr>
          <w:rFonts w:eastAsia="宋体" w:eastAsiaTheme="minorEastAsia"/>
          <w:sz w:val="32"/>
          <w:szCs w:val="24"/>
        </w:rPr>
      </w:pPr>
      <w:r>
        <w:rPr>
          <w:rFonts w:eastAsia="宋体" w:eastAsiaTheme="minorEastAsia"/>
          <w:sz w:val="32"/>
          <w:szCs w:val="24"/>
        </w:rPr>
        <w:t>Base (B)</w:t>
      </w:r>
    </w:p>
    <w:p>
      <w:pPr>
        <w:pStyle w:val="Normal"/>
        <w:spacing w:lineRule="auto" w:line="360"/>
        <w:jc w:val="both"/>
        <w:rPr>
          <w:rFonts w:eastAsia="宋体" w:eastAsiaTheme="minorEastAsia"/>
          <w:sz w:val="32"/>
          <w:szCs w:val="24"/>
        </w:rPr>
      </w:pPr>
      <w:r>
        <w:rPr>
          <w:rFonts w:eastAsia="宋体" w:eastAsiaTheme="minorEastAsia"/>
          <w:sz w:val="32"/>
          <w:szCs w:val="24"/>
        </w:rPr>
        <w:t>Collector (C)</w:t>
      </w:r>
    </w:p>
    <w:p>
      <w:pPr>
        <w:pStyle w:val="Normal"/>
        <w:spacing w:lineRule="auto" w:line="360"/>
        <w:jc w:val="both"/>
        <w:rPr>
          <w:rFonts w:eastAsia="宋体" w:eastAsiaTheme="minorEastAsia"/>
          <w:sz w:val="32"/>
          <w:szCs w:val="24"/>
        </w:rPr>
      </w:pPr>
      <w:r>
        <w:rPr>
          <w:rFonts w:eastAsia="宋体" w:eastAsiaTheme="minorEastAsia"/>
          <w:sz w:val="32"/>
          <w:szCs w:val="24"/>
        </w:rPr>
        <w:t>PNP Carriers: These transistors have holes as their majority carriers</w:t>
      </w:r>
    </w:p>
    <w:p>
      <w:pPr>
        <w:pStyle w:val="Normal"/>
        <w:spacing w:lineRule="auto" w:line="360"/>
        <w:jc w:val="both"/>
        <w:rPr>
          <w:rFonts w:eastAsia="宋体" w:eastAsiaTheme="minorEastAsia"/>
          <w:sz w:val="32"/>
          <w:szCs w:val="24"/>
        </w:rPr>
      </w:pPr>
      <w:r>
        <w:rPr>
          <w:rFonts w:eastAsia="宋体" w:eastAsiaTheme="minorEastAsia"/>
          <w:sz w:val="32"/>
          <w:szCs w:val="24"/>
        </w:rPr>
        <w:t>NPN Transistors: They have electrons as their majority carriers.</w:t>
      </w:r>
    </w:p>
    <w:p>
      <w:pPr>
        <w:pStyle w:val="Normal"/>
        <w:spacing w:lineRule="auto" w:line="360"/>
        <w:jc w:val="both"/>
        <w:rPr>
          <w:rFonts w:eastAsia="宋体" w:eastAsiaTheme="minorEastAsia"/>
          <w:sz w:val="32"/>
          <w:szCs w:val="24"/>
        </w:rPr>
      </w:pPr>
      <w:r>
        <w:rPr>
          <w:rFonts w:eastAsia="宋体" w:eastAsiaTheme="minorEastAsia"/>
          <w:sz w:val="32"/>
          <w:szCs w:val="24"/>
        </w:rPr>
        <w:t>Since electrons are faster than holes, NPN transistors are faster switches than the PNP transistors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USES OF TRANSISTORS</w:t>
      </w:r>
    </w:p>
    <w:p>
      <w:pPr>
        <w:pStyle w:val="Normal"/>
        <w:spacing w:lineRule="auto" w:line="360"/>
        <w:jc w:val="both"/>
        <w:rPr>
          <w:rFonts w:eastAsia="宋体" w:eastAsiaTheme="minorEastAsia"/>
          <w:sz w:val="32"/>
          <w:szCs w:val="24"/>
        </w:rPr>
      </w:pPr>
      <w:r>
        <w:rPr>
          <w:rFonts w:eastAsia="宋体" w:eastAsiaTheme="minorEastAsia"/>
          <w:sz w:val="32"/>
          <w:szCs w:val="24"/>
        </w:rPr>
        <w:t>They are employed as amplifiers because they can control the flow of current in a circuit</w:t>
      </w:r>
    </w:p>
    <w:p>
      <w:pPr>
        <w:pStyle w:val="Normal"/>
        <w:spacing w:lineRule="auto" w:line="360"/>
        <w:jc w:val="both"/>
        <w:rPr>
          <w:rFonts w:eastAsia="宋体" w:eastAsiaTheme="minorEastAsia"/>
          <w:sz w:val="32"/>
          <w:szCs w:val="24"/>
        </w:rPr>
      </w:pPr>
      <w:r>
        <w:rPr>
          <w:rFonts w:eastAsia="宋体" w:eastAsiaTheme="minorEastAsia"/>
          <w:sz w:val="32"/>
          <w:szCs w:val="24"/>
        </w:rPr>
        <w:t>They can control the flow of current</w:t>
      </w:r>
    </w:p>
    <w:p>
      <w:pPr>
        <w:pStyle w:val="Normal"/>
        <w:spacing w:lineRule="auto" w:line="360"/>
        <w:jc w:val="both"/>
        <w:rPr>
          <w:rFonts w:eastAsia="宋体" w:eastAsiaTheme="minorEastAsia"/>
          <w:sz w:val="32"/>
          <w:szCs w:val="24"/>
        </w:rPr>
      </w:pPr>
      <w:r>
        <w:rPr>
          <w:rFonts w:eastAsia="宋体" w:eastAsiaTheme="minorEastAsia"/>
          <w:sz w:val="32"/>
          <w:szCs w:val="24"/>
        </w:rPr>
        <w:t>They are used as amplifiers to amplify</w:t>
      </w:r>
    </w:p>
    <w:p>
      <w:pPr>
        <w:pStyle w:val="Normal"/>
        <w:spacing w:lineRule="auto" w:line="360"/>
        <w:jc w:val="both"/>
        <w:rPr>
          <w:rFonts w:eastAsia="宋体" w:eastAsiaTheme="minorEastAsia"/>
          <w:sz w:val="32"/>
          <w:szCs w:val="24"/>
        </w:rPr>
      </w:pPr>
      <w:r>
        <w:rPr>
          <w:rFonts w:eastAsia="宋体" w:eastAsiaTheme="minorEastAsia"/>
          <w:sz w:val="32"/>
          <w:szCs w:val="24"/>
        </w:rPr>
        <w:t>Signals</w:t>
      </w:r>
    </w:p>
    <w:p>
      <w:pPr>
        <w:pStyle w:val="Normal"/>
        <w:spacing w:lineRule="auto" w:line="360"/>
        <w:jc w:val="both"/>
        <w:rPr>
          <w:rFonts w:eastAsia="宋体" w:eastAsiaTheme="minorEastAsia"/>
          <w:sz w:val="32"/>
          <w:szCs w:val="24"/>
        </w:rPr>
      </w:pPr>
      <w:r>
        <w:rPr>
          <w:rFonts w:eastAsia="宋体" w:eastAsiaTheme="minorEastAsia"/>
          <w:sz w:val="32"/>
          <w:szCs w:val="24"/>
        </w:rPr>
        <w:t>Current</w:t>
      </w:r>
    </w:p>
    <w:p>
      <w:pPr>
        <w:pStyle w:val="Normal"/>
        <w:spacing w:lineRule="auto" w:line="360"/>
        <w:jc w:val="both"/>
        <w:rPr>
          <w:rFonts w:eastAsia="宋体" w:eastAsiaTheme="minorEastAsia"/>
          <w:sz w:val="32"/>
          <w:szCs w:val="24"/>
        </w:rPr>
      </w:pPr>
      <w:r>
        <w:rPr>
          <w:rFonts w:eastAsia="宋体" w:eastAsiaTheme="minorEastAsia"/>
          <w:sz w:val="32"/>
          <w:szCs w:val="24"/>
        </w:rPr>
        <w:t>Power</w:t>
      </w:r>
    </w:p>
    <w:p>
      <w:pPr>
        <w:pStyle w:val="Normal"/>
        <w:spacing w:lineRule="auto" w:line="360"/>
        <w:jc w:val="both"/>
        <w:rPr>
          <w:rFonts w:eastAsia="宋体" w:eastAsiaTheme="minorEastAsia"/>
          <w:sz w:val="32"/>
          <w:szCs w:val="24"/>
        </w:rPr>
      </w:pPr>
      <w:r>
        <w:rPr>
          <w:rFonts w:eastAsia="宋体" w:eastAsiaTheme="minorEastAsia"/>
          <w:sz w:val="32"/>
          <w:szCs w:val="24"/>
        </w:rPr>
        <w:t>Etc.</w:t>
      </w:r>
    </w:p>
    <w:p>
      <w:pPr>
        <w:pStyle w:val="Normal"/>
        <w:spacing w:lineRule="auto" w:line="360"/>
        <w:jc w:val="both"/>
        <w:rPr>
          <w:rFonts w:eastAsia="宋体" w:eastAsiaTheme="minorEastAsia"/>
          <w:sz w:val="48"/>
          <w:szCs w:val="24"/>
          <w:u w:val="single"/>
        </w:rPr>
      </w:pPr>
      <w:r>
        <w:rPr>
          <w:rFonts w:eastAsia="宋体" w:eastAsiaTheme="minorEastAsia"/>
          <w:sz w:val="48"/>
          <w:szCs w:val="24"/>
          <w:u w:val="single"/>
        </w:rPr>
        <w:t>FIBER OPTICS</w:t>
      </w:r>
    </w:p>
    <w:p>
      <w:pPr>
        <w:pStyle w:val="Normal"/>
        <w:spacing w:lineRule="auto" w:line="360"/>
        <w:jc w:val="both"/>
        <w:rPr>
          <w:rFonts w:eastAsia="宋体" w:eastAsiaTheme="minorEastAsia"/>
          <w:sz w:val="32"/>
          <w:szCs w:val="24"/>
        </w:rPr>
      </w:pPr>
      <w:r>
        <w:rPr>
          <w:rFonts w:eastAsia="宋体" w:eastAsiaTheme="minorEastAsia"/>
          <w:sz w:val="32"/>
          <w:szCs w:val="24"/>
        </w:rPr>
        <w:t>Fiber optics is the field of applied science and engineering connected with the design and application of optical fiber. The father of fiber optics is Narinder Singh Kapany</w:t>
      </w:r>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OPTICAL FIBERS</w:t>
      </w:r>
    </w:p>
    <w:p>
      <w:pPr>
        <w:pStyle w:val="Normal"/>
        <w:spacing w:lineRule="auto" w:line="360"/>
        <w:jc w:val="both"/>
        <w:rPr>
          <w:rFonts w:eastAsia="宋体" w:eastAsiaTheme="minorEastAsia"/>
          <w:sz w:val="32"/>
          <w:szCs w:val="24"/>
        </w:rPr>
      </w:pPr>
      <w:r>
        <w:rPr>
          <w:rFonts w:eastAsia="宋体" w:eastAsiaTheme="minorEastAsia"/>
          <w:sz w:val="32"/>
          <w:szCs w:val="24"/>
        </w:rPr>
        <w:t>An optical fiber is a transparent flexible fiber made by drawing glass (or silica) or plastic to a diameter slightly thicker than that of the human hair strand</w:t>
      </w:r>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MAKE-UP OF OPTICAL FIBERS</w:t>
      </w:r>
    </w:p>
    <w:p>
      <w:pPr>
        <w:pStyle w:val="Normal"/>
        <w:spacing w:lineRule="auto" w:line="360"/>
        <w:jc w:val="both"/>
        <w:rPr>
          <w:rFonts w:eastAsia="宋体" w:eastAsiaTheme="minorEastAsia"/>
          <w:sz w:val="32"/>
          <w:szCs w:val="24"/>
        </w:rPr>
      </w:pPr>
      <w:r>
        <w:rPr>
          <w:rFonts w:eastAsia="宋体" w:eastAsiaTheme="minorEastAsia"/>
          <w:sz w:val="32"/>
          <w:szCs w:val="24"/>
        </w:rPr>
        <w:t>Optical fibers are made up of a core surrounded by a transparent cladding material with a lower index of refraction. Light is kept in the core by the phenomenon of total internal reflection which causes the fiber to act as a waveguide.</w:t>
      </w:r>
    </w:p>
    <w:p>
      <w:pPr>
        <w:pStyle w:val="Normal"/>
        <w:spacing w:lineRule="auto" w:line="360"/>
        <w:jc w:val="both"/>
        <w:rPr>
          <w:rFonts w:eastAsia="宋体" w:eastAsiaTheme="minorEastAsia"/>
          <w:sz w:val="32"/>
          <w:szCs w:val="24"/>
        </w:rPr>
      </w:pPr>
      <w:r>
        <w:rPr>
          <w:rFonts w:eastAsia="宋体" w:eastAsiaTheme="minorEastAsia"/>
          <w:sz w:val="32"/>
          <w:szCs w:val="24"/>
        </w:rPr>
        <w:t>Fibers that support many propagation paths or transverse modes are multi-mode fibers while those that support one single mode are called single-mode fibers.</w:t>
      </w:r>
    </w:p>
    <w:p>
      <w:pPr>
        <w:pStyle w:val="Normal"/>
        <w:spacing w:lineRule="auto" w:line="360"/>
        <w:jc w:val="both"/>
        <w:rPr>
          <w:rFonts w:eastAsia="宋体" w:eastAsiaTheme="minorEastAsia"/>
          <w:sz w:val="32"/>
          <w:szCs w:val="24"/>
        </w:rPr>
      </w:pPr>
      <w:r>
        <w:rPr>
          <w:rFonts w:eastAsia="宋体" w:eastAsiaTheme="minorEastAsia"/>
          <w:sz w:val="32"/>
          <w:szCs w:val="24"/>
        </w:rPr>
        <w:t>Multi-mode fibers generally have a wider core diameter and are used for short distance communication links and for applications where higher power has to be transmitted, single-mode fibers are used since they are used for communication links longer than 1000m.</w:t>
      </w:r>
    </w:p>
    <w:p>
      <w:pPr>
        <w:pStyle w:val="Normal"/>
        <w:spacing w:lineRule="auto" w:line="360"/>
        <w:jc w:val="both"/>
        <w:rPr>
          <w:rFonts w:eastAsia="宋体" w:eastAsiaTheme="minorEastAsia"/>
          <w:sz w:val="32"/>
          <w:szCs w:val="24"/>
        </w:rPr>
      </w:pPr>
      <w:r>
        <w:rPr>
          <w:rFonts w:eastAsia="宋体" w:eastAsiaTheme="minorEastAsia"/>
          <w:sz w:val="32"/>
          <w:szCs w:val="24"/>
        </w:rPr>
        <w:t>Yellow cables in optical fibers are single mode fibers</w:t>
      </w:r>
    </w:p>
    <w:p>
      <w:pPr>
        <w:pStyle w:val="Normal"/>
        <w:spacing w:lineRule="auto" w:line="360"/>
        <w:jc w:val="both"/>
        <w:rPr>
          <w:rFonts w:eastAsia="宋体" w:eastAsiaTheme="minorEastAsia"/>
          <w:sz w:val="32"/>
          <w:szCs w:val="24"/>
        </w:rPr>
      </w:pPr>
      <w:r>
        <w:rPr>
          <w:rFonts w:eastAsia="宋体" w:eastAsiaTheme="minorEastAsia"/>
          <w:sz w:val="32"/>
          <w:szCs w:val="24"/>
        </w:rPr>
        <w:t>Orange cables are multimode fibers</w:t>
      </w:r>
    </w:p>
    <w:p>
      <w:pPr>
        <w:pStyle w:val="Normal"/>
        <w:spacing w:lineRule="auto" w:line="360"/>
        <w:jc w:val="both"/>
        <w:rPr>
          <w:rFonts w:eastAsia="宋体" w:eastAsiaTheme="minorEastAsia"/>
          <w:sz w:val="32"/>
          <w:szCs w:val="24"/>
        </w:rPr>
      </w:pPr>
      <w:r>
        <w:rPr>
          <w:rFonts w:eastAsia="宋体" w:eastAsiaTheme="minorEastAsia"/>
          <w:sz w:val="32"/>
          <w:szCs w:val="24"/>
        </w:rPr>
        <w:t>Aqua cables are also multimode fibers</w:t>
      </w:r>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MAKE-UP OF THE CORE</w:t>
      </w:r>
    </w:p>
    <w:p>
      <w:pPr>
        <w:pStyle w:val="Normal"/>
        <w:spacing w:lineRule="auto" w:line="360"/>
        <w:jc w:val="both"/>
        <w:rPr>
          <w:rFonts w:eastAsia="宋体" w:eastAsiaTheme="minorEastAsia"/>
          <w:sz w:val="32"/>
          <w:szCs w:val="24"/>
        </w:rPr>
      </w:pPr>
      <w:r>
        <w:rPr>
          <w:rFonts w:eastAsia="宋体" w:eastAsiaTheme="minorEastAsia"/>
          <w:sz w:val="32"/>
          <w:szCs w:val="24"/>
        </w:rPr>
        <w:t>The core and the cladding can be made from Silicon, Silica dioxide, pure glass or plastic</w:t>
      </w:r>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USES OF OPTICAL FIBERS</w:t>
      </w:r>
    </w:p>
    <w:p>
      <w:pPr>
        <w:pStyle w:val="ListParagraph"/>
        <w:numPr>
          <w:ilvl w:val="0"/>
          <w:numId w:val="108"/>
        </w:numPr>
        <w:spacing w:lineRule="auto" w:line="360"/>
        <w:jc w:val="both"/>
        <w:rPr>
          <w:rFonts w:eastAsia="宋体" w:eastAsiaTheme="minorEastAsia"/>
          <w:sz w:val="32"/>
          <w:szCs w:val="24"/>
        </w:rPr>
      </w:pPr>
      <w:r>
        <w:rPr>
          <w:rFonts w:eastAsia="宋体" w:eastAsiaTheme="minorEastAsia"/>
          <w:sz w:val="32"/>
          <w:szCs w:val="24"/>
        </w:rPr>
        <w:t>They are used as a means of transport to transmit light between two ends of the fiber</w:t>
      </w:r>
    </w:p>
    <w:p>
      <w:pPr>
        <w:pStyle w:val="ListParagraph"/>
        <w:numPr>
          <w:ilvl w:val="0"/>
          <w:numId w:val="108"/>
        </w:numPr>
        <w:spacing w:lineRule="auto" w:line="360"/>
        <w:jc w:val="both"/>
        <w:rPr>
          <w:rFonts w:eastAsia="宋体" w:eastAsiaTheme="minorEastAsia"/>
          <w:sz w:val="32"/>
          <w:szCs w:val="24"/>
        </w:rPr>
      </w:pPr>
      <w:r>
        <w:rPr>
          <w:rFonts w:eastAsia="宋体" w:eastAsiaTheme="minorEastAsia"/>
          <w:sz w:val="32"/>
          <w:szCs w:val="24"/>
        </w:rPr>
        <w:t>They are used in imaging and illumination (i.e. fiberscope)</w:t>
      </w:r>
    </w:p>
    <w:p>
      <w:pPr>
        <w:pStyle w:val="ListParagraph"/>
        <w:numPr>
          <w:ilvl w:val="0"/>
          <w:numId w:val="108"/>
        </w:numPr>
        <w:spacing w:lineRule="auto" w:line="360"/>
        <w:jc w:val="both"/>
        <w:rPr>
          <w:rFonts w:eastAsia="宋体" w:eastAsiaTheme="minorEastAsia"/>
          <w:sz w:val="32"/>
          <w:szCs w:val="24"/>
        </w:rPr>
      </w:pPr>
      <w:r>
        <w:rPr>
          <w:rFonts w:eastAsia="宋体" w:eastAsiaTheme="minorEastAsia"/>
          <w:sz w:val="32"/>
          <w:szCs w:val="24"/>
        </w:rPr>
        <w:t>They are used in creating fiber optic sensors</w:t>
      </w:r>
    </w:p>
    <w:p>
      <w:pPr>
        <w:pStyle w:val="ListParagraph"/>
        <w:numPr>
          <w:ilvl w:val="0"/>
          <w:numId w:val="108"/>
        </w:numPr>
        <w:spacing w:lineRule="auto" w:line="360"/>
        <w:jc w:val="both"/>
        <w:rPr>
          <w:rFonts w:eastAsia="宋体" w:eastAsiaTheme="minorEastAsia"/>
          <w:sz w:val="32"/>
          <w:szCs w:val="24"/>
        </w:rPr>
      </w:pPr>
      <w:r>
        <w:rPr>
          <w:rFonts w:eastAsia="宋体" w:eastAsiaTheme="minorEastAsia"/>
          <w:sz w:val="32"/>
          <w:szCs w:val="24"/>
        </w:rPr>
        <w:t>Fiber optic lasers</w:t>
      </w:r>
    </w:p>
    <w:p>
      <w:pPr>
        <w:pStyle w:val="ListParagraph"/>
        <w:numPr>
          <w:ilvl w:val="0"/>
          <w:numId w:val="108"/>
        </w:numPr>
        <w:spacing w:lineRule="auto" w:line="360"/>
        <w:jc w:val="both"/>
        <w:rPr>
          <w:rFonts w:eastAsia="宋体" w:eastAsiaTheme="minorEastAsia"/>
          <w:sz w:val="32"/>
          <w:szCs w:val="24"/>
        </w:rPr>
      </w:pPr>
      <w:r>
        <w:rPr>
          <w:rFonts w:eastAsia="宋体" w:eastAsiaTheme="minorEastAsia"/>
          <w:sz w:val="32"/>
          <w:szCs w:val="24"/>
        </w:rPr>
        <w:t>They are also used in computer networking</w:t>
      </w:r>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r>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USES OF FIBER OPTICS IN COMMUNICATION</w:t>
      </w:r>
    </w:p>
    <w:p>
      <w:pPr>
        <w:pStyle w:val="ListParagraph"/>
        <w:numPr>
          <w:ilvl w:val="0"/>
          <w:numId w:val="109"/>
        </w:numPr>
        <w:spacing w:lineRule="auto" w:line="360"/>
        <w:jc w:val="both"/>
        <w:rPr>
          <w:rFonts w:eastAsia="宋体" w:eastAsiaTheme="minorEastAsia"/>
          <w:sz w:val="32"/>
          <w:szCs w:val="24"/>
        </w:rPr>
      </w:pPr>
      <w:r>
        <w:rPr>
          <w:rFonts w:eastAsia="宋体" w:eastAsiaTheme="minorEastAsia"/>
          <w:sz w:val="32"/>
          <w:szCs w:val="24"/>
        </w:rPr>
        <w:t>They permit transmission over long distances</w:t>
      </w:r>
    </w:p>
    <w:p>
      <w:pPr>
        <w:pStyle w:val="ListParagraph"/>
        <w:numPr>
          <w:ilvl w:val="0"/>
          <w:numId w:val="109"/>
        </w:numPr>
        <w:spacing w:lineRule="auto" w:line="360"/>
        <w:jc w:val="both"/>
        <w:rPr>
          <w:rFonts w:eastAsia="宋体" w:eastAsiaTheme="minorEastAsia"/>
          <w:sz w:val="32"/>
          <w:szCs w:val="24"/>
        </w:rPr>
      </w:pPr>
      <w:r>
        <w:rPr>
          <w:rFonts w:eastAsia="宋体" w:eastAsiaTheme="minorEastAsia"/>
          <w:sz w:val="32"/>
          <w:szCs w:val="24"/>
        </w:rPr>
        <w:t>They transmit energy at higher bandwidths (data transfer rate) than electric cables</w:t>
      </w:r>
    </w:p>
    <w:p>
      <w:pPr>
        <w:pStyle w:val="Normal"/>
        <w:spacing w:lineRule="auto" w:line="360"/>
        <w:jc w:val="both"/>
        <w:rPr>
          <w:rFonts w:eastAsia="宋体" w:eastAsiaTheme="minorEastAsia"/>
          <w:sz w:val="40"/>
          <w:szCs w:val="24"/>
          <w:u w:val="single"/>
        </w:rPr>
      </w:pPr>
      <w:r>
        <w:rPr>
          <w:rFonts w:eastAsia="宋体" w:eastAsiaTheme="minorEastAsia"/>
          <w:sz w:val="40"/>
          <w:szCs w:val="24"/>
          <w:u w:val="single"/>
        </w:rPr>
        <w:t>ADVANTAGES OF OPTICAL FIBERS COMPARED TO METAL WIRES</w:t>
      </w:r>
    </w:p>
    <w:p>
      <w:pPr>
        <w:pStyle w:val="Normal"/>
        <w:spacing w:lineRule="auto" w:line="360"/>
        <w:jc w:val="both"/>
        <w:rPr>
          <w:rFonts w:eastAsia="宋体" w:eastAsiaTheme="minorEastAsia"/>
          <w:sz w:val="32"/>
          <w:szCs w:val="24"/>
        </w:rPr>
      </w:pPr>
      <w:r>
        <w:rPr>
          <w:rFonts w:eastAsia="宋体" w:eastAsiaTheme="minorEastAsia"/>
          <w:sz w:val="32"/>
          <w:szCs w:val="24"/>
        </w:rPr>
        <w:t>Fiber optics are used instead of metal wires because signals travel along them with less loss</w:t>
      </w:r>
    </w:p>
    <w:p>
      <w:pPr>
        <w:pStyle w:val="Normal"/>
        <w:spacing w:lineRule="auto" w:line="360"/>
        <w:jc w:val="both"/>
        <w:rPr>
          <w:rFonts w:eastAsia="宋体" w:eastAsiaTheme="minorEastAsia"/>
          <w:sz w:val="32"/>
          <w:szCs w:val="24"/>
        </w:rPr>
      </w:pPr>
      <w:r>
        <w:rPr>
          <w:rFonts w:eastAsia="宋体" w:eastAsiaTheme="minorEastAsia"/>
          <w:sz w:val="32"/>
          <w:szCs w:val="24"/>
        </w:rPr>
        <w:t>Optical fibers are immune to electromagnetic interference which is a problem of metal wires.</w:t>
      </w:r>
    </w:p>
    <w:p>
      <w:pPr>
        <w:pStyle w:val="Normal"/>
        <w:spacing w:lineRule="auto" w:line="360"/>
        <w:jc w:val="both"/>
        <w:rPr>
          <w:rFonts w:eastAsia="宋体" w:eastAsiaTheme="minorEastAsia"/>
          <w:sz w:val="24"/>
          <w:szCs w:val="24"/>
          <w:u w:val="single"/>
        </w:rPr>
      </w:pPr>
      <w:r>
        <w:rPr>
          <w:rFonts w:eastAsia="宋体" w:eastAsiaTheme="minorEastAsia"/>
          <w:sz w:val="48"/>
          <w:szCs w:val="24"/>
          <w:u w:val="single"/>
        </w:rPr>
        <w:t>CONDUCTION OF ELECTRIC</w:t>
      </w:r>
      <w:r>
        <w:rPr>
          <w:rFonts w:eastAsia="宋体" w:eastAsiaTheme="minorEastAsia"/>
          <w:sz w:val="48"/>
          <w:szCs w:val="24"/>
        </w:rPr>
        <w:t>I</w:t>
      </w:r>
      <w:r>
        <w:rPr>
          <w:rFonts w:eastAsia="宋体" w:eastAsiaTheme="minorEastAsia"/>
          <w:sz w:val="48"/>
          <w:szCs w:val="24"/>
          <w:u w:val="single"/>
        </w:rPr>
        <w:t>TY THROUGH LIQUIDS AND GASES</w:t>
      </w:r>
    </w:p>
    <w:p>
      <w:pPr>
        <w:pStyle w:val="Normal"/>
        <w:spacing w:lineRule="auto" w:line="360"/>
        <w:jc w:val="both"/>
        <w:rPr>
          <w:rFonts w:eastAsia="Adobe Fangsong Std R"/>
          <w:sz w:val="32"/>
          <w:szCs w:val="24"/>
        </w:rPr>
      </w:pPr>
      <w:r>
        <w:rPr>
          <w:rFonts w:eastAsia="Adobe Fangsong Std R"/>
          <w:sz w:val="32"/>
          <w:szCs w:val="24"/>
        </w:rPr>
        <w:t>1. Electrolyte: This is a substance that will conduct electricity either in aqueous or molten state and then decompose during the process. Examples of electrolytes include aqueous or molten solutions of acids, bases or salts.</w:t>
      </w:r>
    </w:p>
    <w:p>
      <w:pPr>
        <w:pStyle w:val="Normal"/>
        <w:spacing w:lineRule="auto" w:line="360"/>
        <w:jc w:val="both"/>
        <w:rPr>
          <w:rFonts w:eastAsia="Adobe Fangsong Std R"/>
          <w:sz w:val="32"/>
          <w:szCs w:val="24"/>
        </w:rPr>
      </w:pPr>
      <w:r>
        <w:rPr>
          <w:rFonts w:eastAsia="Adobe Fangsong Std R"/>
          <w:sz w:val="32"/>
          <w:szCs w:val="24"/>
        </w:rPr>
        <w:t xml:space="preserve">There are two types of electrolytes which are: </w:t>
        <w:br/>
        <w:t xml:space="preserve">i. Strong electrolytes: These are electrolytes which can ionize completely when in aqueous form or in molten form. </w:t>
      </w:r>
    </w:p>
    <w:p>
      <w:pPr>
        <w:pStyle w:val="Normal"/>
        <w:spacing w:lineRule="auto" w:line="360"/>
        <w:jc w:val="both"/>
        <w:rPr>
          <w:rFonts w:eastAsia="Adobe Fangsong Std R"/>
          <w:sz w:val="32"/>
          <w:szCs w:val="24"/>
        </w:rPr>
      </w:pPr>
      <w:r>
        <w:rPr>
          <w:rFonts w:eastAsia="Adobe Fangsong Std R"/>
          <w:sz w:val="32"/>
          <w:szCs w:val="24"/>
        </w:rPr>
        <w:t>E.g. Mineral acids</w:t>
      </w:r>
      <w:r>
        <w:rPr/>
      </w:r>
      <m:oMath xmlns:m="http://schemas.openxmlformats.org/officeDocument/2006/math">
        <m:r>
          <w:rPr>
            <w:rFonts w:ascii="Cambria Math" w:hAnsi="Cambria Math"/>
          </w:rPr>
          <m:t xml:space="preserve">HCl</m:t>
        </m:r>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w:p>
    <w:p>
      <w:pPr>
        <w:pStyle w:val="Normal"/>
        <w:spacing w:lineRule="auto" w:line="360"/>
        <w:jc w:val="both"/>
        <w:rPr>
          <w:rFonts w:eastAsia="Adobe Fangsong Std R"/>
          <w:sz w:val="32"/>
          <w:szCs w:val="24"/>
        </w:rPr>
      </w:pPr>
      <w:r>
        <w:rPr>
          <w:rFonts w:eastAsia="Adobe Fangsong Std R"/>
          <w:sz w:val="32"/>
          <w:szCs w:val="24"/>
        </w:rPr>
        <w:t>Caustic alkalis</w:t>
      </w:r>
      <w:r>
        <w:rPr/>
      </w:r>
      <m:oMath xmlns:m="http://schemas.openxmlformats.org/officeDocument/2006/math">
        <m:r>
          <w:rPr>
            <w:rFonts w:ascii="Cambria Math" w:hAnsi="Cambria Math"/>
          </w:rPr>
          <m:t xml:space="preserve">NaOH</m:t>
        </m:r>
        <m:r>
          <w:rPr>
            <w:rFonts w:ascii="Cambria Math" w:hAnsi="Cambria Math"/>
          </w:rPr>
          <m:t xml:space="preserve">,</m:t>
        </m:r>
        <m:r>
          <w:rPr>
            <w:rFonts w:ascii="Cambria Math" w:hAnsi="Cambria Math"/>
          </w:rPr>
          <m:t xml:space="preserve">KOH</m:t>
        </m:r>
      </m:oMath>
      <w:r>
        <w:rPr>
          <w:rFonts w:eastAsia="Adobe Fangsong Std R"/>
          <w:sz w:val="32"/>
          <w:szCs w:val="24"/>
        </w:rPr>
        <w:t xml:space="preserve"> and </w:t>
      </w:r>
    </w:p>
    <w:p>
      <w:pPr>
        <w:pStyle w:val="Normal"/>
        <w:spacing w:lineRule="auto" w:line="360"/>
        <w:jc w:val="both"/>
        <w:rPr>
          <w:rFonts w:eastAsia="Adobe Fangsong Std R"/>
          <w:sz w:val="32"/>
          <w:szCs w:val="24"/>
        </w:rPr>
      </w:pPr>
      <w:r>
        <w:rPr>
          <w:rFonts w:eastAsia="Adobe Fangsong Std R"/>
          <w:sz w:val="32"/>
          <w:szCs w:val="24"/>
        </w:rPr>
        <w:t>Salts</w:t>
      </w:r>
      <w:r>
        <w:rPr/>
      </w:r>
      <m:oMath xmlns:m="http://schemas.openxmlformats.org/officeDocument/2006/math">
        <m:r>
          <w:rPr>
            <w:rFonts w:ascii="Cambria Math" w:hAnsi="Cambria Math"/>
          </w:rPr>
          <m:t xml:space="preserve">NaCl</m:t>
        </m:r>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r>
          <w:rPr>
            <w:rFonts w:ascii="Cambria Math" w:hAnsi="Cambria Math"/>
          </w:rPr>
          <m:t xml:space="preserve">etc</m:t>
        </m:r>
        <m:r>
          <w:rPr>
            <w:rFonts w:ascii="Cambria Math" w:hAnsi="Cambria Math"/>
          </w:rPr>
          <m:t xml:space="preserve">.</m:t>
        </m:r>
      </m:oMath>
    </w:p>
    <w:p>
      <w:pPr>
        <w:pStyle w:val="Normal"/>
        <w:spacing w:lineRule="auto" w:line="360"/>
        <w:jc w:val="both"/>
        <w:rPr>
          <w:rFonts w:eastAsia="Adobe Fangsong Std R"/>
          <w:sz w:val="32"/>
          <w:szCs w:val="24"/>
        </w:rPr>
      </w:pPr>
      <w:r>
        <w:rPr>
          <w:rFonts w:eastAsia="Adobe Fangsong Std R"/>
          <w:sz w:val="32"/>
          <w:szCs w:val="24"/>
        </w:rPr>
        <w:t>The conductivity of a strong electrolyte decreases slightly with an increase in concentration.</w:t>
      </w:r>
    </w:p>
    <w:p>
      <w:pPr>
        <w:pStyle w:val="Normal"/>
        <w:spacing w:lineRule="auto" w:line="360"/>
        <w:jc w:val="both"/>
        <w:rPr>
          <w:rFonts w:eastAsia="Adobe Fangsong Std R"/>
          <w:sz w:val="32"/>
          <w:szCs w:val="24"/>
        </w:rPr>
      </w:pPr>
      <w:r>
        <w:rPr>
          <w:rFonts w:eastAsia="Adobe Fangsong Std R"/>
          <w:sz w:val="32"/>
          <w:szCs w:val="24"/>
        </w:rPr>
        <w:t>ii. Weak Electrolytes: These are electrolytes that ionize partially in aqueous form or molten form.</w:t>
      </w:r>
    </w:p>
    <w:p>
      <w:pPr>
        <w:pStyle w:val="Normal"/>
        <w:spacing w:lineRule="auto" w:line="360"/>
        <w:jc w:val="both"/>
        <w:rPr>
          <w:rFonts w:eastAsia="Adobe Fangsong Std R"/>
          <w:sz w:val="32"/>
          <w:szCs w:val="24"/>
        </w:rPr>
      </w:pPr>
      <w:r>
        <w:rPr>
          <w:rFonts w:eastAsia="Adobe Fangsong Std R"/>
          <w:sz w:val="32"/>
          <w:szCs w:val="24"/>
        </w:rPr>
        <w:t>E.g. Weak (Organic) acids such as</w:t>
      </w:r>
      <w:r>
        <w:rPr/>
      </w:r>
      <m:oMath xmlns:m="http://schemas.openxmlformats.org/officeDocument/2006/math">
        <m:r>
          <w:rPr>
            <w:rFonts w:ascii="Cambria Math" w:hAnsi="Cambria Math"/>
          </w:rPr>
          <m:t xml:space="preserve">HCOOH</m:t>
        </m:r>
        <m:r>
          <w:rPr>
            <w:rFonts w:ascii="Cambria Math" w:hAnsi="Cambria Math"/>
          </w:rPr>
          <m:t xml:space="preserve">∧</m:t>
        </m:r>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COOH</m:t>
        </m:r>
      </m:oMath>
    </w:p>
    <w:p>
      <w:pPr>
        <w:pStyle w:val="Normal"/>
        <w:spacing w:lineRule="auto" w:line="360"/>
        <w:jc w:val="both"/>
        <w:rPr>
          <w:rFonts w:eastAsia="Adobe Fangsong Std R"/>
          <w:sz w:val="32"/>
          <w:szCs w:val="24"/>
        </w:rPr>
      </w:pPr>
      <w:r>
        <w:rPr>
          <w:rFonts w:eastAsia="Adobe Fangsong Std R"/>
          <w:sz w:val="32"/>
          <w:szCs w:val="24"/>
        </w:rPr>
        <w:t>Weak bases such as</w:t>
      </w:r>
      <w:r>
        <w:rPr/>
      </w:r>
      <m:oMath xmlns:m="http://schemas.openxmlformats.org/officeDocument/2006/math">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e>
        </m:d>
      </m:oMath>
      <w:r>
        <w:rPr>
          <w:rFonts w:eastAsia="Adobe Fangsong Std R"/>
          <w:sz w:val="32"/>
          <w:szCs w:val="24"/>
        </w:rPr>
        <w:t>and water</w:t>
      </w:r>
    </w:p>
    <w:p>
      <w:pPr>
        <w:pStyle w:val="Normal"/>
        <w:spacing w:lineRule="auto" w:line="360"/>
        <w:jc w:val="both"/>
        <w:rPr>
          <w:rFonts w:eastAsia="Adobe Fangsong Std R"/>
          <w:sz w:val="32"/>
          <w:szCs w:val="24"/>
        </w:rPr>
      </w:pPr>
      <w:r>
        <w:rPr>
          <w:rFonts w:eastAsia="Adobe Fangsong Std R"/>
          <w:sz w:val="32"/>
          <w:szCs w:val="24"/>
        </w:rPr>
        <w:t>The conductivity of a weak electrolyte decreases greatly with an increase in concentration.</w:t>
      </w:r>
    </w:p>
    <w:p>
      <w:pPr>
        <w:pStyle w:val="Normal"/>
        <w:spacing w:lineRule="auto" w:line="360"/>
        <w:jc w:val="both"/>
        <w:rPr>
          <w:rFonts w:eastAsia="Adobe Fangsong Std R"/>
          <w:sz w:val="32"/>
          <w:szCs w:val="24"/>
        </w:rPr>
      </w:pPr>
      <w:r>
        <w:rPr>
          <w:rFonts w:eastAsia="Adobe Fangsong Std R"/>
          <w:sz w:val="32"/>
          <w:szCs w:val="24"/>
          <w:u w:val="single"/>
        </w:rPr>
        <w:t>NB</w:t>
      </w:r>
      <w:r>
        <w:rPr>
          <w:rFonts w:eastAsia="Adobe Fangsong Std R"/>
          <w:sz w:val="32"/>
          <w:szCs w:val="24"/>
        </w:rPr>
        <w:t xml:space="preserve">: </w:t>
      </w:r>
    </w:p>
    <w:p>
      <w:pPr>
        <w:pStyle w:val="Normal"/>
        <w:spacing w:lineRule="auto" w:line="360"/>
        <w:jc w:val="both"/>
        <w:rPr>
          <w:rFonts w:eastAsia="Adobe Fangsong Std R"/>
          <w:sz w:val="32"/>
          <w:szCs w:val="24"/>
        </w:rPr>
      </w:pPr>
      <w:r>
        <w:rPr>
          <w:rFonts w:eastAsia="Adobe Fangsong Std R"/>
          <w:sz w:val="32"/>
          <w:szCs w:val="24"/>
        </w:rPr>
        <w:t>i. Generally, the conductivity of an electrolyte reduces with an increase in concentration.</w:t>
      </w:r>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r>
            <w:rPr>
              <w:rFonts w:ascii="Cambria Math" w:hAnsi="Cambria Math"/>
            </w:rPr>
            <m:t xml:space="preserve">Λ</m:t>
          </m:r>
          <m:r>
            <w:rPr>
              <w:rFonts w:ascii="Cambria Math" w:hAnsi="Cambria Math"/>
            </w:rPr>
            <m:t xml:space="preserve">∝</m:t>
          </m:r>
          <m:f>
            <m:num>
              <m:r>
                <w:rPr>
                  <w:rFonts w:ascii="Cambria Math" w:hAnsi="Cambria Math"/>
                </w:rPr>
                <m:t xml:space="preserve">1</m:t>
              </m:r>
            </m:num>
            <m:den>
              <m:r>
                <w:rPr>
                  <w:rFonts w:ascii="Cambria Math" w:hAnsi="Cambria Math"/>
                </w:rPr>
                <m:t xml:space="preserve">c</m:t>
              </m:r>
            </m:den>
          </m:f>
        </m:oMath>
      </m:oMathPara>
    </w:p>
    <w:p>
      <w:pPr>
        <w:pStyle w:val="Normal"/>
        <w:spacing w:lineRule="auto" w:line="360"/>
        <w:jc w:val="both"/>
        <w:rPr>
          <w:rFonts w:eastAsia="Adobe Fangsong Std R"/>
          <w:sz w:val="32"/>
          <w:szCs w:val="24"/>
        </w:rPr>
      </w:pPr>
      <w:r>
        <w:rPr>
          <w:rFonts w:eastAsia="Adobe Fangsong Std R"/>
          <w:sz w:val="32"/>
          <w:szCs w:val="24"/>
        </w:rPr>
        <w:t>Where</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Conductivity</m:t>
        </m:r>
      </m:oMath>
    </w:p>
    <w:p>
      <w:pPr>
        <w:pStyle w:val="Normal"/>
        <w:spacing w:lineRule="auto" w:line="360"/>
        <w:jc w:val="both"/>
        <w:rPr>
          <w:rFonts w:eastAsia="Adobe Fangsong Std R"/>
          <w:sz w:val="32"/>
          <w:szCs w:val="24"/>
        </w:rPr>
      </w:pPr>
      <w:r>
        <w:rPr>
          <w:rFonts w:eastAsia="Adobe Fangsong Std R"/>
          <w:sz w:val="32"/>
          <w:szCs w:val="24"/>
        </w:rPr>
        <w:t>Where c = concentration</w:t>
      </w:r>
    </w:p>
    <w:p>
      <w:pPr>
        <w:pStyle w:val="Normal"/>
        <w:spacing w:lineRule="auto" w:line="360"/>
        <w:jc w:val="both"/>
        <w:rPr>
          <w:rFonts w:eastAsia="Adobe Fangsong Std R"/>
          <w:sz w:val="32"/>
          <w:szCs w:val="24"/>
        </w:rPr>
      </w:pPr>
      <w:r>
        <w:rPr>
          <w:rFonts w:eastAsia="Adobe Fangsong Std R"/>
          <w:sz w:val="32"/>
          <w:szCs w:val="24"/>
        </w:rPr>
        <w:t>ii. The difference between complete ionization and incomplete ionization is that</w:t>
      </w:r>
    </w:p>
    <w:p>
      <w:pPr>
        <w:pStyle w:val="Normal"/>
        <w:spacing w:lineRule="auto" w:line="360"/>
        <w:jc w:val="both"/>
        <w:rPr>
          <w:rFonts w:eastAsia="Adobe Fangsong Std R"/>
          <w:sz w:val="32"/>
          <w:szCs w:val="24"/>
        </w:rPr>
      </w:pPr>
      <w:r>
        <w:rPr>
          <w:rFonts w:eastAsia="Adobe Fangsong Std R"/>
          <w:sz w:val="32"/>
          <w:szCs w:val="24"/>
        </w:rPr>
        <w:t>a. Complete ionization is irreversible while incomplete ionization is reversible.</w:t>
      </w:r>
    </w:p>
    <w:p>
      <w:pPr>
        <w:pStyle w:val="Normal"/>
        <w:spacing w:lineRule="auto" w:line="360"/>
        <w:jc w:val="both"/>
        <w:rPr>
          <w:rFonts w:eastAsia="Adobe Fangsong Std R"/>
          <w:sz w:val="32"/>
          <w:szCs w:val="24"/>
        </w:rPr>
      </w:pPr>
      <w:r>
        <w:rPr>
          <w:rFonts w:eastAsia="Adobe Fangsong Std R"/>
          <w:sz w:val="32"/>
          <w:szCs w:val="24"/>
        </w:rPr>
        <w:t>2. Electrodes: These are materials in the form of metals, wires or plates which help in conveying electrons or current in or out of an electrolyte. There are two types of electrodes namely:</w:t>
      </w:r>
    </w:p>
    <w:p>
      <w:pPr>
        <w:pStyle w:val="Normal"/>
        <w:spacing w:lineRule="auto" w:line="360"/>
        <w:jc w:val="both"/>
        <w:rPr>
          <w:rFonts w:eastAsia="Adobe Fangsong Std R"/>
          <w:sz w:val="32"/>
          <w:szCs w:val="24"/>
        </w:rPr>
      </w:pPr>
      <w:r>
        <w:rPr>
          <w:rFonts w:eastAsia="Adobe Fangsong Std R"/>
          <w:sz w:val="32"/>
          <w:szCs w:val="24"/>
        </w:rPr>
        <w:t>a. Anode: In electrolysis (an electrolytic cell), this is the positive electrode but in an electrochemical cell, this is the negative electrode. At the anode, the process of oxidation (electron loss) takes place (in electrolysis).</w:t>
      </w:r>
    </w:p>
    <w:p>
      <w:pPr>
        <w:pStyle w:val="Normal"/>
        <w:spacing w:lineRule="auto" w:line="360"/>
        <w:jc w:val="both"/>
        <w:rPr>
          <w:rFonts w:eastAsia="Adobe Fangsong Std R"/>
          <w:sz w:val="32"/>
          <w:szCs w:val="24"/>
        </w:rPr>
      </w:pPr>
      <w:r>
        <w:rPr>
          <w:rFonts w:eastAsia="Adobe Fangsong Std R"/>
          <w:sz w:val="32"/>
          <w:szCs w:val="24"/>
        </w:rPr>
        <w:t>The anode carries current into the electrolyte and carries electrons out of the electrolyte</w:t>
      </w:r>
    </w:p>
    <w:p>
      <w:pPr>
        <w:pStyle w:val="Normal"/>
        <w:spacing w:lineRule="auto" w:line="360"/>
        <w:jc w:val="both"/>
        <w:rPr>
          <w:rFonts w:eastAsia="Adobe Fangsong Std R"/>
          <w:sz w:val="32"/>
          <w:szCs w:val="24"/>
        </w:rPr>
      </w:pPr>
      <w:r>
        <w:rPr>
          <w:rFonts w:eastAsia="Adobe Fangsong Std R"/>
          <w:sz w:val="32"/>
          <w:szCs w:val="24"/>
        </w:rPr>
        <w:t>b. Cathode: In electrolysis (an electrolytic cell), this is the negative electrode but in an electrochemical cell, this is the positive electrode. At the cathode, the process of reduction (electron gain) takes place (in electrolysis)</w:t>
      </w:r>
    </w:p>
    <w:p>
      <w:pPr>
        <w:pStyle w:val="Normal"/>
        <w:spacing w:lineRule="auto" w:line="360"/>
        <w:jc w:val="both"/>
        <w:rPr>
          <w:rFonts w:eastAsia="Adobe Fangsong Std R"/>
          <w:sz w:val="32"/>
          <w:szCs w:val="24"/>
        </w:rPr>
      </w:pPr>
      <w:r>
        <w:rPr>
          <w:rFonts w:eastAsia="Adobe Fangsong Std R"/>
          <w:sz w:val="32"/>
          <w:szCs w:val="24"/>
        </w:rPr>
        <w:t>The cathode carries current away from the electrolyte and carries electrons into the electrolyte.</w:t>
      </w:r>
    </w:p>
    <w:p>
      <w:pPr>
        <w:pStyle w:val="Normal"/>
        <w:spacing w:lineRule="auto" w:line="360"/>
        <w:jc w:val="both"/>
        <w:rPr>
          <w:rFonts w:eastAsia="Adobe Fangsong Std R"/>
          <w:sz w:val="32"/>
          <w:szCs w:val="24"/>
        </w:rPr>
      </w:pPr>
      <w:r>
        <w:rPr>
          <w:rFonts w:eastAsia="Adobe Fangsong Std R"/>
          <w:sz w:val="40"/>
          <w:szCs w:val="24"/>
          <w:u w:val="single"/>
        </w:rPr>
        <w:t>ELECTROLYSIS</w:t>
      </w:r>
    </w:p>
    <w:p>
      <w:pPr>
        <w:pStyle w:val="Normal"/>
        <w:spacing w:lineRule="auto" w:line="360"/>
        <w:jc w:val="both"/>
        <w:rPr>
          <w:rFonts w:eastAsia="Adobe Fangsong Std R"/>
          <w:sz w:val="32"/>
          <w:szCs w:val="24"/>
        </w:rPr>
      </w:pPr>
      <w:r>
        <w:rPr>
          <w:rFonts w:eastAsia="Adobe Fangsong Std R"/>
          <w:sz w:val="32"/>
          <w:szCs w:val="24"/>
        </w:rPr>
        <w:t>This is a part of electrochemistry.</w:t>
      </w:r>
    </w:p>
    <w:p>
      <w:pPr>
        <w:pStyle w:val="Normal"/>
        <w:spacing w:lineRule="auto" w:line="360"/>
        <w:jc w:val="both"/>
        <w:rPr>
          <w:rFonts w:eastAsia="Adobe Fangsong Std R"/>
          <w:sz w:val="32"/>
          <w:szCs w:val="24"/>
        </w:rPr>
      </w:pPr>
      <w:r>
        <w:rPr>
          <w:rFonts w:eastAsia="Adobe Fangsong Std R"/>
          <w:sz w:val="32"/>
          <w:szCs w:val="24"/>
        </w:rPr>
        <w:t xml:space="preserve">This can be defined as the decomposition of an electrolyte due to the passage of electric current through. </w:t>
      </w:r>
    </w:p>
    <w:p>
      <w:pPr>
        <w:pStyle w:val="Normal"/>
        <w:spacing w:lineRule="auto" w:line="360"/>
        <w:jc w:val="both"/>
        <w:rPr>
          <w:rFonts w:eastAsia="Adobe Fangsong Std R"/>
          <w:sz w:val="32"/>
          <w:szCs w:val="24"/>
        </w:rPr>
      </w:pPr>
      <w:r>
        <w:rPr>
          <w:rFonts w:eastAsia="Adobe Fangsong Std R"/>
          <w:sz w:val="32"/>
          <w:szCs w:val="24"/>
        </w:rPr>
        <w:t>The power source of an electrolytic setup is a battery or a direct current source.</w:t>
      </w:r>
    </w:p>
    <w:p>
      <w:pPr>
        <w:pStyle w:val="Normal"/>
        <w:spacing w:lineRule="auto" w:line="360"/>
        <w:jc w:val="both"/>
        <w:rPr>
          <w:rFonts w:eastAsia="Adobe Fangsong Std R"/>
          <w:sz w:val="32"/>
          <w:szCs w:val="24"/>
        </w:rPr>
      </w:pPr>
      <w:r>
        <w:rPr>
          <w:rFonts w:eastAsia="Adobe Fangsong Std R"/>
          <w:sz w:val="32"/>
          <w:szCs w:val="24"/>
        </w:rPr>
        <w:t>Electrolysis involves three stages namely:</w:t>
      </w:r>
    </w:p>
    <w:p>
      <w:pPr>
        <w:pStyle w:val="Normal"/>
        <w:spacing w:lineRule="auto" w:line="360"/>
        <w:jc w:val="both"/>
        <w:rPr>
          <w:rFonts w:eastAsia="Adobe Fangsong Std R"/>
          <w:sz w:val="32"/>
          <w:szCs w:val="24"/>
        </w:rPr>
      </w:pPr>
      <w:r>
        <w:rPr>
          <w:rFonts w:eastAsia="Adobe Fangsong Std R"/>
          <w:sz w:val="32"/>
          <w:szCs w:val="24"/>
        </w:rPr>
        <w:t>1. Ionisation of an electrolyte and water (if in aqueous form) or the electrolyte alone (if in molten form)</w:t>
      </w:r>
    </w:p>
    <w:p>
      <w:pPr>
        <w:pStyle w:val="Normal"/>
        <w:spacing w:lineRule="auto" w:line="360"/>
        <w:jc w:val="both"/>
        <w:rPr>
          <w:rFonts w:eastAsia="Adobe Fangsong Std R"/>
          <w:sz w:val="32"/>
          <w:szCs w:val="24"/>
        </w:rPr>
      </w:pPr>
      <w:r>
        <w:rPr>
          <w:rFonts w:eastAsia="Adobe Fangsong Std R"/>
          <w:sz w:val="32"/>
          <w:szCs w:val="24"/>
        </w:rPr>
        <w:t>E.g. Aqueous CuSO</w:t>
      </w:r>
      <w:r>
        <w:rPr>
          <w:rFonts w:eastAsia="Adobe Fangsong Std R"/>
          <w:sz w:val="32"/>
          <w:szCs w:val="24"/>
          <w:vertAlign w:val="subscript"/>
        </w:rPr>
        <w:t>4</w:t>
      </w:r>
      <w:r>
        <w:rPr>
          <w:rFonts w:eastAsia="Adobe Fangsong Std R"/>
          <w:sz w:val="32"/>
          <w:szCs w:val="24"/>
        </w:rPr>
        <w:t xml:space="preserve"> (CuSO</w:t>
      </w:r>
      <w:r>
        <w:rPr>
          <w:rFonts w:eastAsia="Adobe Fangsong Std R"/>
          <w:sz w:val="32"/>
          <w:szCs w:val="24"/>
          <w:vertAlign w:val="subscript"/>
        </w:rPr>
        <w:t>4</w:t>
      </w:r>
      <w:r>
        <w:rPr>
          <w:rFonts w:eastAsia="Adobe Fangsong Std R"/>
          <w:sz w:val="32"/>
          <w:szCs w:val="24"/>
        </w:rPr>
        <w:t xml:space="preserve"> and water will ionise since it is in aqueous form)</w:t>
      </w:r>
    </w:p>
    <w:p>
      <w:pPr>
        <w:pStyle w:val="Normal"/>
        <w:spacing w:lineRule="auto" w:line="360"/>
        <w:jc w:val="both"/>
        <w:rPr>
          <w:rFonts w:eastAsia="Adobe Fangsong Std R"/>
          <w:sz w:val="32"/>
          <w:szCs w:val="24"/>
        </w:rPr>
      </w:pPr>
      <w:r>
        <w:rPr>
          <w:rFonts w:eastAsia="Adobe Fangsong Std R"/>
          <w:sz w:val="32"/>
          <w:szCs w:val="24"/>
        </w:rPr>
        <w:t>CuSO</w:t>
      </w:r>
      <w:r>
        <w:rPr>
          <w:rFonts w:eastAsia="Adobe Fangsong Std R"/>
          <w:sz w:val="32"/>
          <w:szCs w:val="24"/>
          <w:vertAlign w:val="subscript"/>
        </w:rPr>
        <w:t>4</w:t>
      </w:r>
      <w:r>
        <w:rPr>
          <w:rFonts w:eastAsia="Adobe Fangsong Std R"/>
          <w:sz w:val="32"/>
          <w:szCs w:val="24"/>
        </w:rPr>
        <w:t xml:space="preserve"> </w:t>
      </w:r>
      <w:r>
        <w:rPr>
          <w:rFonts w:eastAsia="Adobe Fangsong Std R" w:cs="Arial"/>
          <w:sz w:val="32"/>
          <w:szCs w:val="24"/>
        </w:rPr>
        <w:t>→</w:t>
      </w:r>
      <w:r>
        <w:rPr>
          <w:rFonts w:eastAsia="Adobe Fangsong Std R"/>
          <w:sz w:val="32"/>
          <w:szCs w:val="24"/>
        </w:rPr>
        <w:t xml:space="preserve"> Cu</w:t>
      </w:r>
      <w:r>
        <w:rPr>
          <w:rFonts w:eastAsia="Adobe Fangsong Std R"/>
          <w:sz w:val="32"/>
          <w:szCs w:val="24"/>
          <w:vertAlign w:val="superscript"/>
        </w:rPr>
        <w:t>2+</w:t>
      </w:r>
      <w:r>
        <w:rPr>
          <w:rFonts w:eastAsia="Adobe Fangsong Std R"/>
          <w:sz w:val="32"/>
          <w:szCs w:val="24"/>
          <w:vertAlign w:val="subscript"/>
        </w:rPr>
        <w:t xml:space="preserve"> (aq)</w:t>
      </w:r>
      <w:r>
        <w:rPr>
          <w:rFonts w:eastAsia="Adobe Fangsong Std R"/>
          <w:sz w:val="32"/>
          <w:szCs w:val="24"/>
        </w:rPr>
        <w:t xml:space="preserve"> + SO</w:t>
      </w:r>
      <w:r>
        <w:rPr>
          <w:rFonts w:eastAsia="Adobe Fangsong Std R"/>
          <w:sz w:val="32"/>
          <w:szCs w:val="24"/>
          <w:vertAlign w:val="subscript"/>
        </w:rPr>
        <w:t>4</w:t>
      </w:r>
      <w:r>
        <w:rPr>
          <w:rFonts w:eastAsia="Adobe Fangsong Std R"/>
          <w:sz w:val="32"/>
          <w:szCs w:val="24"/>
          <w:vertAlign w:val="superscript"/>
        </w:rPr>
        <w:t>2-</w:t>
      </w:r>
      <w:r>
        <w:rPr>
          <w:rFonts w:eastAsia="Adobe Fangsong Std R"/>
          <w:sz w:val="32"/>
          <w:szCs w:val="24"/>
          <w:vertAlign w:val="subscript"/>
        </w:rPr>
        <w:t>(aq)</w:t>
      </w:r>
      <w:r>
        <w:rPr>
          <w:rFonts w:eastAsia="Adobe Fangsong Std R"/>
          <w:sz w:val="32"/>
          <w:szCs w:val="24"/>
        </w:rPr>
        <w:t xml:space="preserve"> [Complete ionisation]</w:t>
      </w:r>
    </w:p>
    <w:p>
      <w:pPr>
        <w:pStyle w:val="Normal"/>
        <w:spacing w:lineRule="auto" w:line="360"/>
        <w:jc w:val="both"/>
        <w:rPr>
          <w:rFonts w:eastAsia="Adobe Fangsong Std R"/>
          <w:sz w:val="32"/>
          <w:szCs w:val="24"/>
        </w:rPr>
      </w:pPr>
      <w:r>
        <w:rPr>
          <w:rFonts w:eastAsia="Adobe Fangsong Std R"/>
          <w:sz w:val="32"/>
          <w:szCs w:val="24"/>
        </w:rPr>
        <w:t>H</w:t>
      </w:r>
      <w:r>
        <w:rPr>
          <w:rFonts w:eastAsia="Adobe Fangsong Std R"/>
          <w:sz w:val="32"/>
          <w:szCs w:val="24"/>
          <w:vertAlign w:val="subscript"/>
        </w:rPr>
        <w:t>2</w:t>
      </w:r>
      <w:r>
        <w:rPr>
          <w:rFonts w:eastAsia="Adobe Fangsong Std R"/>
          <w:sz w:val="32"/>
          <w:szCs w:val="24"/>
        </w:rPr>
        <w:t xml:space="preserve">O </w:t>
      </w:r>
      <w:r>
        <w:rPr/>
      </w:r>
      <m:oMath xmlns:m="http://schemas.openxmlformats.org/officeDocument/2006/math">
        <m:r>
          <w:rPr>
            <w:rFonts w:ascii="Cambria Math" w:hAnsi="Cambria Math"/>
          </w:rPr>
          <m:t xml:space="preserve">⇌</m:t>
        </m:r>
      </m:oMath>
      <w:r>
        <w:rPr>
          <w:rFonts w:eastAsia="Adobe Fangsong Std R"/>
          <w:sz w:val="32"/>
          <w:szCs w:val="24"/>
        </w:rPr>
        <w:t xml:space="preserve"> H</w:t>
      </w:r>
      <w:r>
        <w:rPr>
          <w:rFonts w:eastAsia="Adobe Fangsong Std R"/>
          <w:sz w:val="32"/>
          <w:szCs w:val="24"/>
          <w:vertAlign w:val="superscript"/>
        </w:rPr>
        <w:t>+</w:t>
      </w:r>
      <w:r>
        <w:rPr>
          <w:rFonts w:eastAsia="Adobe Fangsong Std R"/>
          <w:sz w:val="32"/>
          <w:szCs w:val="24"/>
        </w:rPr>
        <w:t xml:space="preserve"> + OH</w:t>
      </w:r>
      <w:r>
        <w:rPr>
          <w:rFonts w:eastAsia="Adobe Fangsong Std R"/>
          <w:sz w:val="32"/>
          <w:szCs w:val="24"/>
          <w:vertAlign w:val="superscript"/>
        </w:rPr>
        <w:t>-</w:t>
      </w:r>
      <w:r>
        <w:rPr>
          <w:rFonts w:eastAsia="Adobe Fangsong Std R"/>
          <w:sz w:val="32"/>
          <w:szCs w:val="24"/>
        </w:rPr>
        <w:t xml:space="preserve"> [Incomplete ionisation]</w:t>
      </w:r>
    </w:p>
    <w:p>
      <w:pPr>
        <w:pStyle w:val="Normal"/>
        <w:spacing w:lineRule="auto" w:line="360"/>
        <w:jc w:val="both"/>
        <w:rPr>
          <w:rFonts w:eastAsia="Adobe Fangsong Std R"/>
          <w:sz w:val="32"/>
          <w:szCs w:val="24"/>
        </w:rPr>
      </w:pPr>
      <w:r>
        <w:rPr>
          <w:rFonts w:eastAsia="Adobe Fangsong Std R"/>
          <w:sz w:val="32"/>
          <w:szCs w:val="24"/>
        </w:rPr>
        <w:t>2. Migration of ions to the electrodes. When an electric current is passed an electrolyte, the electrolyte decomposes into positively and negatively charged ions. If the electrolyte is in aqueous state, water will also decompose into hydrogen ion (H</w:t>
      </w:r>
      <w:r>
        <w:rPr>
          <w:rFonts w:eastAsia="Adobe Fangsong Std R"/>
          <w:sz w:val="32"/>
          <w:szCs w:val="24"/>
          <w:vertAlign w:val="superscript"/>
        </w:rPr>
        <w:t>+</w:t>
      </w:r>
      <w:r>
        <w:rPr>
          <w:rFonts w:eastAsia="Adobe Fangsong Std R"/>
          <w:sz w:val="32"/>
          <w:szCs w:val="24"/>
        </w:rPr>
        <w:t>) and hydroxide ion (OH</w:t>
      </w:r>
      <w:r>
        <w:rPr>
          <w:rFonts w:eastAsia="Adobe Fangsong Std R"/>
          <w:sz w:val="32"/>
          <w:szCs w:val="24"/>
          <w:vertAlign w:val="superscript"/>
        </w:rPr>
        <w:t>-</w:t>
      </w:r>
      <w:r>
        <w:rPr>
          <w:rFonts w:eastAsia="Adobe Fangsong Std R"/>
          <w:sz w:val="32"/>
          <w:szCs w:val="24"/>
        </w:rPr>
        <w:t xml:space="preserve">). </w:t>
      </w:r>
    </w:p>
    <w:p>
      <w:pPr>
        <w:pStyle w:val="Normal"/>
        <w:spacing w:lineRule="auto" w:line="360"/>
        <w:jc w:val="both"/>
        <w:rPr>
          <w:rFonts w:eastAsia="Adobe Fangsong Std R"/>
          <w:sz w:val="32"/>
          <w:szCs w:val="24"/>
        </w:rPr>
      </w:pPr>
      <w:r>
        <w:rPr>
          <w:rFonts w:eastAsia="Adobe Fangsong Std R"/>
          <w:sz w:val="32"/>
          <w:szCs w:val="24"/>
        </w:rPr>
        <w:t>The positively charged ions migrate towards the cathode which is the negative electrode (Unlike charges attract). The positively charged ions in electrolysis are therefore called Cations (Cathode ions).</w:t>
      </w:r>
    </w:p>
    <w:p>
      <w:pPr>
        <w:pStyle w:val="Normal"/>
        <w:spacing w:lineRule="auto" w:line="360"/>
        <w:jc w:val="both"/>
        <w:rPr>
          <w:rFonts w:eastAsia="Adobe Fangsong Std R"/>
          <w:sz w:val="32"/>
          <w:szCs w:val="24"/>
        </w:rPr>
      </w:pPr>
      <w:r>
        <w:rPr>
          <w:rFonts w:eastAsia="Adobe Fangsong Std R"/>
          <w:sz w:val="32"/>
          <w:szCs w:val="24"/>
        </w:rPr>
        <w:t>The negatively charged ions migrate towards the anode which is the positive electrode. These negatively charged ions are called Anions (Anode ions).</w:t>
      </w:r>
    </w:p>
    <w:p>
      <w:pPr>
        <w:pStyle w:val="Normal"/>
        <w:spacing w:lineRule="auto" w:line="360"/>
        <w:jc w:val="both"/>
        <w:rPr>
          <w:rFonts w:eastAsia="Adobe Fangsong Std R"/>
          <w:sz w:val="32"/>
          <w:szCs w:val="24"/>
        </w:rPr>
      </w:pPr>
      <w:r>
        <w:rPr>
          <w:rFonts w:eastAsia="Adobe Fangsong Std R"/>
          <w:sz w:val="32"/>
          <w:szCs w:val="24"/>
        </w:rPr>
        <w:t>3. Discharge of ions at the electrode: This discharge involves reduction and oxidation. When ions get to their respective electrodes, they struggle for preferential discharge.</w:t>
      </w:r>
    </w:p>
    <w:p>
      <w:pPr>
        <w:pStyle w:val="Normal"/>
        <w:spacing w:lineRule="auto" w:line="360"/>
        <w:jc w:val="both"/>
        <w:rPr>
          <w:rFonts w:eastAsia="Adobe Fangsong Std R"/>
          <w:sz w:val="32"/>
          <w:szCs w:val="24"/>
          <w:u w:val="single"/>
        </w:rPr>
      </w:pPr>
      <w:r>
        <w:rPr>
          <w:rFonts w:eastAsia="Adobe Fangsong Std R"/>
          <w:sz w:val="32"/>
          <w:szCs w:val="24"/>
          <w:u w:val="single"/>
        </w:rPr>
        <w:t>THE ELECTROCHEMICAL SERIES</w:t>
      </w:r>
    </w:p>
    <w:p>
      <w:pPr>
        <w:pStyle w:val="Normal"/>
        <w:spacing w:lineRule="auto" w:line="360"/>
        <w:jc w:val="both"/>
        <w:rPr>
          <w:rFonts w:eastAsia="Adobe Fangsong Std R"/>
          <w:sz w:val="32"/>
          <w:szCs w:val="24"/>
        </w:rPr>
      </w:pPr>
      <w:r>
        <w:rPr>
          <w:rFonts w:eastAsia="Adobe Fangsong Std R"/>
          <w:sz w:val="32"/>
          <w:szCs w:val="24"/>
        </w:rPr>
        <w:t>CATIONS (POSITIVE IONS)</w:t>
      </w:r>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sSup>
            <m:e>
              <m:r>
                <w:rPr>
                  <w:rFonts w:ascii="Cambria Math" w:hAnsi="Cambria Math"/>
                </w:rPr>
                <m:t xml:space="preserve">K</m:t>
              </m:r>
            </m:e>
            <m:sup>
              <m:r>
                <w:rPr>
                  <w:rFonts w:ascii="Cambria Math" w:hAnsi="Cambria Math"/>
                </w:rPr>
                <m:t xml:space="preserve">+</m:t>
              </m:r>
              <m:d>
                <m:dPr>
                  <m:begChr m:val="("/>
                  <m:endChr m:val=")"/>
                </m:dPr>
                <m:e>
                  <m:r>
                    <w:rPr>
                      <w:rFonts w:ascii="Cambria Math" w:hAnsi="Cambria Math"/>
                    </w:rPr>
                    <m:t xml:space="preserve">Potassium</m:t>
                  </m:r>
                  <m:r>
                    <w:rPr>
                      <w:rFonts w:ascii="Cambria Math" w:hAnsi="Cambria Math"/>
                    </w:rPr>
                    <m:t xml:space="preserve">ion</m:t>
                  </m:r>
                </m:e>
              </m:d>
            </m:sup>
          </m:sSup>
        </m:oMath>
      </m:oMathPara>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sSup>
            <m:e>
              <m:r>
                <w:rPr>
                  <w:rFonts w:ascii="Cambria Math" w:hAnsi="Cambria Math"/>
                </w:rPr>
                <m:t xml:space="preserve">Na</m:t>
              </m:r>
            </m:e>
            <m:sup>
              <m:r>
                <w:rPr>
                  <w:rFonts w:ascii="Cambria Math" w:hAnsi="Cambria Math"/>
                </w:rPr>
                <m:t xml:space="preserve">+</m:t>
              </m:r>
              <m:d>
                <m:dPr>
                  <m:begChr m:val="("/>
                  <m:endChr m:val=")"/>
                </m:dPr>
                <m:e>
                  <m:r>
                    <w:rPr>
                      <w:rFonts w:ascii="Cambria Math" w:hAnsi="Cambria Math"/>
                    </w:rPr>
                    <m:t xml:space="preserve">Sodium</m:t>
                  </m:r>
                  <m:r>
                    <w:rPr>
                      <w:rFonts w:ascii="Cambria Math" w:hAnsi="Cambria Math"/>
                    </w:rPr>
                    <m:t xml:space="preserve">ion</m:t>
                  </m:r>
                </m:e>
              </m:d>
            </m:sup>
          </m:sSup>
        </m:oMath>
      </m:oMathPara>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sSup>
            <m:e>
              <m:r>
                <w:rPr>
                  <w:rFonts w:ascii="Cambria Math" w:hAnsi="Cambria Math"/>
                </w:rPr>
                <m:t xml:space="preserve">Ca</m:t>
              </m:r>
            </m:e>
            <m:sup>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Calcium</m:t>
                  </m:r>
                  <m:r>
                    <w:rPr>
                      <w:rFonts w:ascii="Cambria Math" w:hAnsi="Cambria Math"/>
                    </w:rPr>
                    <m:t xml:space="preserve">ion</m:t>
                  </m:r>
                </m:e>
              </m:d>
            </m:sup>
          </m:sSup>
        </m:oMath>
      </m:oMathPara>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sSup>
            <m:e>
              <m:r>
                <w:rPr>
                  <w:rFonts w:ascii="Cambria Math" w:hAnsi="Cambria Math"/>
                </w:rPr>
                <m:t xml:space="preserve">Mg</m:t>
              </m:r>
            </m:e>
            <m:sup>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Magnesium</m:t>
                  </m:r>
                  <m:r>
                    <w:rPr>
                      <w:rFonts w:ascii="Cambria Math" w:hAnsi="Cambria Math"/>
                    </w:rPr>
                    <m:t xml:space="preserve">ion</m:t>
                  </m:r>
                </m:e>
              </m:d>
            </m:sup>
          </m:sSup>
        </m:oMath>
      </m:oMathPara>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sSup>
            <m:e>
              <m:r>
                <w:rPr>
                  <w:rFonts w:ascii="Cambria Math" w:hAnsi="Cambria Math"/>
                </w:rPr>
                <m:t xml:space="preserve">Al</m:t>
              </m:r>
            </m:e>
            <m:sup>
              <m:r>
                <w:rPr>
                  <w:rFonts w:ascii="Cambria Math" w:hAnsi="Cambria Math"/>
                </w:rPr>
                <m:t xml:space="preserve">3</m:t>
              </m:r>
              <m:r>
                <w:rPr>
                  <w:rFonts w:ascii="Cambria Math" w:hAnsi="Cambria Math"/>
                </w:rPr>
                <m:t xml:space="preserve">+</m:t>
              </m:r>
              <m:d>
                <m:dPr>
                  <m:begChr m:val="("/>
                  <m:endChr m:val=")"/>
                </m:dPr>
                <m:e>
                  <m:r>
                    <w:rPr>
                      <w:rFonts w:ascii="Cambria Math" w:hAnsi="Cambria Math"/>
                    </w:rPr>
                    <m:t xml:space="preserve">Aluminium</m:t>
                  </m:r>
                  <m:r>
                    <w:rPr>
                      <w:rFonts w:ascii="Cambria Math" w:hAnsi="Cambria Math"/>
                    </w:rPr>
                    <m:t xml:space="preserve">ion</m:t>
                  </m:r>
                </m:e>
              </m:d>
            </m:sup>
          </m:sSup>
        </m:oMath>
      </m:oMathPara>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sSup>
            <m:e>
              <m:r>
                <w:rPr>
                  <w:rFonts w:ascii="Cambria Math" w:hAnsi="Cambria Math"/>
                </w:rPr>
                <m:t xml:space="preserve">Zn</m:t>
              </m:r>
            </m:e>
            <m:sup>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Zinc</m:t>
                  </m:r>
                  <m:r>
                    <w:rPr>
                      <w:rFonts w:ascii="Cambria Math" w:hAnsi="Cambria Math"/>
                    </w:rPr>
                    <m:t xml:space="preserve">ion</m:t>
                  </m:r>
                </m:e>
              </m:d>
            </m:sup>
          </m:sSup>
        </m:oMath>
      </m:oMathPara>
    </w:p>
    <w:p>
      <w:pPr>
        <w:pStyle w:val="Normal"/>
        <w:spacing w:lineRule="auto" w:line="360"/>
        <w:jc w:val="center"/>
        <w:rPr>
          <w:rFonts w:eastAsia="Adobe Fangsong Std R"/>
          <w:sz w:val="32"/>
          <w:szCs w:val="24"/>
          <w:vertAlign w:val="superscript"/>
        </w:rPr>
      </w:pPr>
      <w:r>
        <w:rPr/>
      </w:r>
      <m:oMathPara xmlns:m="http://schemas.openxmlformats.org/officeDocument/2006/math">
        <m:oMathParaPr>
          <m:jc m:val="center"/>
        </m:oMathParaPr>
        <m:oMath>
          <m:sSup>
            <m:e>
              <m:r>
                <w:rPr>
                  <w:rFonts w:ascii="Cambria Math" w:hAnsi="Cambria Math"/>
                </w:rPr>
                <m:t xml:space="preserve">Fe</m:t>
              </m:r>
            </m:e>
            <m:sup>
              <m:r>
                <w:rPr>
                  <w:rFonts w:ascii="Cambria Math" w:hAnsi="Cambria Math"/>
                </w:rPr>
                <m:t xml:space="preserve">2</m:t>
              </m:r>
              <m:r>
                <w:rPr>
                  <w:rFonts w:ascii="Cambria Math" w:hAnsi="Cambria Math"/>
                </w:rPr>
                <m:t xml:space="preserve">+</m:t>
              </m:r>
            </m:sup>
          </m:sSup>
        </m:oMath>
      </m:oMathPara>
    </w:p>
    <w:p>
      <w:pPr>
        <w:pStyle w:val="Normal"/>
        <w:spacing w:lineRule="auto" w:line="360"/>
        <w:jc w:val="center"/>
        <w:rPr>
          <w:rFonts w:eastAsia="Adobe Fangsong Std R"/>
          <w:sz w:val="32"/>
          <w:szCs w:val="24"/>
          <w:vertAlign w:val="superscript"/>
        </w:rPr>
      </w:pPr>
      <w:r>
        <w:rPr/>
      </w:r>
      <m:oMathPara xmlns:m="http://schemas.openxmlformats.org/officeDocument/2006/math">
        <m:oMathParaPr>
          <m:jc m:val="center"/>
        </m:oMathParaPr>
        <m:oMath>
          <m:sSup>
            <m:e>
              <m:r>
                <w:rPr>
                  <w:rFonts w:ascii="Cambria Math" w:hAnsi="Cambria Math"/>
                </w:rPr>
                <m:t xml:space="preserve">Zn</m:t>
              </m:r>
            </m:e>
            <m:sup>
              <m:r>
                <w:rPr>
                  <w:rFonts w:ascii="Cambria Math" w:hAnsi="Cambria Math"/>
                </w:rPr>
                <m:t xml:space="preserve">2</m:t>
              </m:r>
              <m:r>
                <w:rPr>
                  <w:rFonts w:ascii="Cambria Math" w:hAnsi="Cambria Math"/>
                </w:rPr>
                <m:t xml:space="preserve">+</m:t>
              </m:r>
            </m:sup>
          </m:sSup>
        </m:oMath>
      </m:oMathPara>
    </w:p>
    <w:p>
      <w:pPr>
        <w:pStyle w:val="Normal"/>
        <w:spacing w:lineRule="auto" w:line="360"/>
        <w:jc w:val="center"/>
        <w:rPr>
          <w:rFonts w:eastAsia="Adobe Fangsong Std R"/>
          <w:sz w:val="32"/>
          <w:szCs w:val="24"/>
          <w:vertAlign w:val="superscript"/>
        </w:rPr>
      </w:pPr>
      <w:r>
        <w:rPr/>
      </w:r>
      <m:oMathPara xmlns:m="http://schemas.openxmlformats.org/officeDocument/2006/math">
        <m:oMathParaPr>
          <m:jc m:val="center"/>
        </m:oMathParaPr>
        <m:oMath>
          <m:sSup>
            <m:e>
              <m:r>
                <w:rPr>
                  <w:rFonts w:ascii="Cambria Math" w:hAnsi="Cambria Math"/>
                </w:rPr>
                <m:t xml:space="preserve">Pb</m:t>
              </m:r>
            </m:e>
            <m:sup>
              <m:r>
                <w:rPr>
                  <w:rFonts w:ascii="Cambria Math" w:hAnsi="Cambria Math"/>
                </w:rPr>
                <m:t xml:space="preserve">2</m:t>
              </m:r>
              <m:r>
                <w:rPr>
                  <w:rFonts w:ascii="Cambria Math" w:hAnsi="Cambria Math"/>
                </w:rPr>
                <m:t xml:space="preserve">+</m:t>
              </m:r>
            </m:sup>
          </m:sSup>
        </m:oMath>
      </m:oMathPara>
    </w:p>
    <w:p>
      <w:pPr>
        <w:pStyle w:val="Normal"/>
        <w:spacing w:lineRule="auto" w:line="360"/>
        <w:jc w:val="center"/>
        <w:rPr>
          <w:rFonts w:eastAsia="Adobe Fangsong Std R"/>
          <w:sz w:val="32"/>
          <w:szCs w:val="24"/>
          <w:vertAlign w:val="superscript"/>
        </w:rPr>
      </w:pPr>
      <w:r>
        <w:rPr/>
      </w:r>
      <m:oMathPara xmlns:m="http://schemas.openxmlformats.org/officeDocument/2006/math">
        <m:oMathParaPr>
          <m:jc m:val="center"/>
        </m:oMathParaPr>
        <m:oMath>
          <m:sSup>
            <m:e>
              <m:r>
                <w:rPr>
                  <w:rFonts w:ascii="Cambria Math" w:hAnsi="Cambria Math"/>
                </w:rPr>
                <m:t xml:space="preserve">H</m:t>
              </m:r>
            </m:e>
            <m:sup>
              <m:r>
                <w:rPr>
                  <w:rFonts w:ascii="Cambria Math" w:hAnsi="Cambria Math"/>
                </w:rPr>
                <m:t xml:space="preserve">+</m:t>
              </m:r>
            </m:sup>
          </m:sSup>
        </m:oMath>
      </m:oMathPara>
    </w:p>
    <w:p>
      <w:pPr>
        <w:pStyle w:val="Normal"/>
        <w:spacing w:lineRule="auto" w:line="360"/>
        <w:jc w:val="center"/>
        <w:rPr>
          <w:rFonts w:eastAsia="Adobe Fangsong Std R"/>
          <w:sz w:val="32"/>
          <w:szCs w:val="24"/>
          <w:vertAlign w:val="superscript"/>
        </w:rPr>
      </w:pPr>
      <w:r>
        <w:rPr/>
      </w:r>
      <m:oMathPara xmlns:m="http://schemas.openxmlformats.org/officeDocument/2006/math">
        <m:oMathParaPr>
          <m:jc m:val="center"/>
        </m:oMathParaPr>
        <m:oMath>
          <m:sSup>
            <m:e>
              <m:r>
                <w:rPr>
                  <w:rFonts w:ascii="Cambria Math" w:hAnsi="Cambria Math"/>
                </w:rPr>
                <m:t xml:space="preserve">Cu</m:t>
              </m:r>
            </m:e>
            <m:sup>
              <m:r>
                <w:rPr>
                  <w:rFonts w:ascii="Cambria Math" w:hAnsi="Cambria Math"/>
                </w:rPr>
                <m:t xml:space="preserve">2</m:t>
              </m:r>
              <m:r>
                <w:rPr>
                  <w:rFonts w:ascii="Cambria Math" w:hAnsi="Cambria Math"/>
                </w:rPr>
                <m:t xml:space="preserve">+</m:t>
              </m:r>
            </m:sup>
          </m:sSup>
        </m:oMath>
      </m:oMathPara>
    </w:p>
    <w:p>
      <w:pPr>
        <w:pStyle w:val="Normal"/>
        <w:spacing w:lineRule="auto" w:line="360"/>
        <w:jc w:val="center"/>
        <w:rPr>
          <w:rFonts w:eastAsia="Adobe Fangsong Std R"/>
          <w:sz w:val="32"/>
          <w:szCs w:val="24"/>
          <w:vertAlign w:val="superscript"/>
        </w:rPr>
      </w:pPr>
      <w:r>
        <w:rPr/>
      </w:r>
      <m:oMathPara xmlns:m="http://schemas.openxmlformats.org/officeDocument/2006/math">
        <m:oMathParaPr>
          <m:jc m:val="center"/>
        </m:oMathParaPr>
        <m:oMath>
          <m:sSup>
            <m:e>
              <m:r>
                <w:rPr>
                  <w:rFonts w:ascii="Cambria Math" w:hAnsi="Cambria Math"/>
                </w:rPr>
                <m:t xml:space="preserve">Hg</m:t>
              </m:r>
            </m:e>
            <m:sup>
              <m:r>
                <w:rPr>
                  <w:rFonts w:ascii="Cambria Math" w:hAnsi="Cambria Math"/>
                </w:rPr>
                <m:t xml:space="preserve">+</m:t>
              </m:r>
            </m:sup>
          </m:sSup>
        </m:oMath>
      </m:oMathPara>
    </w:p>
    <w:p>
      <w:pPr>
        <w:pStyle w:val="Normal"/>
        <w:spacing w:lineRule="auto" w:line="360"/>
        <w:jc w:val="center"/>
        <w:rPr>
          <w:rFonts w:eastAsia="Adobe Fangsong Std R"/>
          <w:sz w:val="32"/>
          <w:szCs w:val="24"/>
          <w:vertAlign w:val="superscript"/>
        </w:rPr>
      </w:pPr>
      <w:r>
        <w:rPr/>
      </w:r>
      <m:oMathPara xmlns:m="http://schemas.openxmlformats.org/officeDocument/2006/math">
        <m:oMathParaPr>
          <m:jc m:val="center"/>
        </m:oMathParaPr>
        <m:oMath>
          <m:sSup>
            <m:e>
              <m:r>
                <w:rPr>
                  <w:rFonts w:ascii="Cambria Math" w:hAnsi="Cambria Math"/>
                </w:rPr>
                <m:t xml:space="preserve">Ag</m:t>
              </m:r>
            </m:e>
            <m:sup>
              <m:r>
                <w:rPr>
                  <w:rFonts w:ascii="Cambria Math" w:hAnsi="Cambria Math"/>
                </w:rPr>
                <m:t xml:space="preserve">+</m:t>
              </m:r>
            </m:sup>
          </m:sSup>
        </m:oMath>
      </m:oMathPara>
    </w:p>
    <w:p>
      <w:pPr>
        <w:pStyle w:val="Normal"/>
        <w:spacing w:lineRule="auto" w:line="360"/>
        <w:jc w:val="center"/>
        <w:rPr>
          <w:rFonts w:eastAsia="Adobe Fangsong Std R"/>
          <w:sz w:val="32"/>
          <w:szCs w:val="24"/>
          <w:vertAlign w:val="superscript"/>
        </w:rPr>
      </w:pPr>
      <w:r>
        <w:rPr/>
      </w:r>
      <m:oMathPara xmlns:m="http://schemas.openxmlformats.org/officeDocument/2006/math">
        <m:oMathParaPr>
          <m:jc m:val="center"/>
        </m:oMathParaPr>
        <m:oMath>
          <m:sSup>
            <m:e>
              <m:r>
                <w:rPr>
                  <w:rFonts w:ascii="Cambria Math" w:hAnsi="Cambria Math"/>
                </w:rPr>
                <m:t xml:space="preserve">Au</m:t>
              </m:r>
            </m:e>
            <m:sup>
              <m:r>
                <w:rPr>
                  <w:rFonts w:ascii="Cambria Math" w:hAnsi="Cambria Math"/>
                </w:rPr>
                <m:t xml:space="preserve">+</m:t>
              </m:r>
            </m:sup>
          </m:sSup>
        </m:oMath>
      </m:oMathPara>
    </w:p>
    <w:p>
      <w:pPr>
        <w:pStyle w:val="Normal"/>
        <w:spacing w:lineRule="auto" w:line="360"/>
        <w:jc w:val="both"/>
        <w:rPr>
          <w:rFonts w:eastAsia="Adobe Fangsong Std R"/>
          <w:sz w:val="32"/>
          <w:szCs w:val="24"/>
        </w:rPr>
      </w:pPr>
      <w:r>
        <w:rPr>
          <w:rFonts w:eastAsia="Adobe Fangsong Std R"/>
          <w:sz w:val="32"/>
          <w:szCs w:val="24"/>
        </w:rPr>
        <w:t>ANIONS (NEGATIVE IONS)</w:t>
      </w:r>
    </w:p>
    <w:p>
      <w:pPr>
        <w:pStyle w:val="Normal"/>
        <w:spacing w:lineRule="auto" w:line="360"/>
        <w:jc w:val="center"/>
        <w:rPr>
          <w:rFonts w:eastAsia="Adobe Fangsong Std R"/>
          <w:sz w:val="32"/>
          <w:szCs w:val="24"/>
          <w:vertAlign w:val="superscript"/>
        </w:rPr>
      </w:pPr>
      <w:r>
        <w:rPr/>
      </w:r>
      <m:oMathPara xmlns:m="http://schemas.openxmlformats.org/officeDocument/2006/math">
        <m:oMathParaPr>
          <m:jc m:val="center"/>
        </m:oMathParaPr>
        <m:oMath>
          <m:sSup>
            <m:e>
              <m:r>
                <w:rPr>
                  <w:rFonts w:ascii="Cambria Math" w:hAnsi="Cambria Math"/>
                </w:rPr>
                <m:t xml:space="preserve">OH</m:t>
              </m:r>
            </m:e>
            <m:sup>
              <m:r>
                <w:rPr>
                  <w:rFonts w:ascii="Cambria Math" w:hAnsi="Cambria Math"/>
                </w:rPr>
                <m:t xml:space="preserve">−</m:t>
              </m:r>
            </m:sup>
          </m:sSup>
        </m:oMath>
      </m:oMathPara>
    </w:p>
    <w:p>
      <w:pPr>
        <w:pStyle w:val="Normal"/>
        <w:spacing w:lineRule="auto" w:line="360"/>
        <w:jc w:val="center"/>
        <w:rPr>
          <w:rFonts w:eastAsia="Adobe Fangsong Std R"/>
          <w:sz w:val="32"/>
          <w:szCs w:val="24"/>
          <w:vertAlign w:val="superscript"/>
        </w:rPr>
      </w:pPr>
      <w:r>
        <w:rPr/>
      </w:r>
      <m:oMathPara xmlns:m="http://schemas.openxmlformats.org/officeDocument/2006/math">
        <m:oMathParaPr>
          <m:jc m:val="center"/>
        </m:oMathParaPr>
        <m:oMath>
          <m:sSup>
            <m:e>
              <m:r>
                <w:rPr>
                  <w:rFonts w:ascii="Cambria Math" w:hAnsi="Cambria Math"/>
                </w:rPr>
                <m:t xml:space="preserve">I</m:t>
              </m:r>
            </m:e>
            <m:sup>
              <m:r>
                <w:rPr>
                  <w:rFonts w:ascii="Cambria Math" w:hAnsi="Cambria Math"/>
                </w:rPr>
                <m:t xml:space="preserve">−</m:t>
              </m:r>
            </m:sup>
          </m:sSup>
        </m:oMath>
      </m:oMathPara>
    </w:p>
    <w:p>
      <w:pPr>
        <w:pStyle w:val="Normal"/>
        <w:spacing w:lineRule="auto" w:line="360"/>
        <w:jc w:val="center"/>
        <w:rPr>
          <w:rFonts w:eastAsia="Adobe Fangsong Std R"/>
          <w:sz w:val="32"/>
          <w:szCs w:val="24"/>
          <w:vertAlign w:val="superscript"/>
        </w:rPr>
      </w:pPr>
      <w:r>
        <w:rPr/>
      </w:r>
      <m:oMathPara xmlns:m="http://schemas.openxmlformats.org/officeDocument/2006/math">
        <m:oMathParaPr>
          <m:jc m:val="center"/>
        </m:oMathParaPr>
        <m:oMath>
          <m:sSup>
            <m:e>
              <m:r>
                <w:rPr>
                  <w:rFonts w:ascii="Cambria Math" w:hAnsi="Cambria Math"/>
                </w:rPr>
                <m:t xml:space="preserve">Br</m:t>
              </m:r>
            </m:e>
            <m:sup>
              <m:r>
                <w:rPr>
                  <w:rFonts w:ascii="Cambria Math" w:hAnsi="Cambria Math"/>
                </w:rPr>
                <m:t xml:space="preserve">−</m:t>
              </m:r>
            </m:sup>
          </m:sSup>
        </m:oMath>
      </m:oMathPara>
    </w:p>
    <w:p>
      <w:pPr>
        <w:pStyle w:val="Normal"/>
        <w:spacing w:lineRule="auto" w:line="360"/>
        <w:jc w:val="center"/>
        <w:rPr>
          <w:rFonts w:eastAsia="Adobe Fangsong Std R"/>
          <w:sz w:val="32"/>
          <w:szCs w:val="24"/>
          <w:vertAlign w:val="superscript"/>
        </w:rPr>
      </w:pPr>
      <w:r>
        <w:rPr/>
      </w:r>
      <m:oMathPara xmlns:m="http://schemas.openxmlformats.org/officeDocument/2006/math">
        <m:oMathParaPr>
          <m:jc m:val="center"/>
        </m:oMathParaPr>
        <m:oMath>
          <m:sSup>
            <m:e>
              <m:r>
                <w:rPr>
                  <w:rFonts w:ascii="Cambria Math" w:hAnsi="Cambria Math"/>
                </w:rPr>
                <m:t xml:space="preserve">Cl</m:t>
              </m:r>
            </m:e>
            <m:sup>
              <m:r>
                <w:rPr>
                  <w:rFonts w:ascii="Cambria Math" w:hAnsi="Cambria Math"/>
                </w:rPr>
                <m:t xml:space="preserve">−</m:t>
              </m:r>
            </m:sup>
          </m:sSup>
        </m:oMath>
      </m:oMathPara>
    </w:p>
    <w:p>
      <w:pPr>
        <w:pStyle w:val="Normal"/>
        <w:spacing w:lineRule="auto" w:line="360"/>
        <w:jc w:val="center"/>
        <w:rPr>
          <w:rFonts w:eastAsia="Adobe Fangsong Std R"/>
          <w:sz w:val="32"/>
          <w:szCs w:val="24"/>
          <w:vertAlign w:val="superscript"/>
        </w:rPr>
      </w:pPr>
      <w:r>
        <w:rPr/>
      </w:r>
      <m:oMathPara xmlns:m="http://schemas.openxmlformats.org/officeDocument/2006/math">
        <m:oMathParaPr>
          <m:jc m:val="center"/>
        </m:oMathParaPr>
        <m:oMath>
          <m:sSup>
            <m:e>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e>
            <m:sup>
              <m:r>
                <w:rPr>
                  <w:rFonts w:ascii="Cambria Math" w:hAnsi="Cambria Math"/>
                </w:rPr>
                <m:t xml:space="preserve">−</m:t>
              </m:r>
            </m:sup>
          </m:sSup>
        </m:oMath>
      </m:oMathPara>
    </w:p>
    <w:p>
      <w:pPr>
        <w:pStyle w:val="Normal"/>
        <w:spacing w:lineRule="auto" w:line="360"/>
        <w:jc w:val="center"/>
        <w:rPr>
          <w:rFonts w:eastAsia="Adobe Fangsong Std R"/>
          <w:sz w:val="32"/>
          <w:szCs w:val="24"/>
          <w:vertAlign w:val="superscript"/>
        </w:rPr>
      </w:pPr>
      <w:r>
        <w:rPr/>
      </w:r>
      <m:oMathPara xmlns:m="http://schemas.openxmlformats.org/officeDocument/2006/math">
        <m:oMathParaPr>
          <m:jc m:val="center"/>
        </m:oMathParaPr>
        <m:oMath>
          <m:sSup>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2</m:t>
              </m:r>
              <m:r>
                <w:rPr>
                  <w:rFonts w:ascii="Cambria Math" w:hAnsi="Cambria Math"/>
                </w:rPr>
                <m:t xml:space="preserve">−</m:t>
              </m:r>
            </m:sup>
          </m:sSup>
        </m:oMath>
      </m:oMathPara>
    </w:p>
    <w:p>
      <w:pPr>
        <w:pStyle w:val="Normal"/>
        <w:spacing w:lineRule="auto" w:line="360"/>
        <w:jc w:val="center"/>
        <w:rPr>
          <w:rFonts w:eastAsia="Adobe Fangsong Std R"/>
          <w:sz w:val="32"/>
          <w:szCs w:val="24"/>
          <w:vertAlign w:val="superscript"/>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oMath>
      </m:oMathPara>
    </w:p>
    <w:p>
      <w:pPr>
        <w:pStyle w:val="Normal"/>
        <w:spacing w:lineRule="auto" w:line="360"/>
        <w:jc w:val="both"/>
        <w:rPr>
          <w:rFonts w:eastAsia="Adobe Fangsong Std R"/>
          <w:sz w:val="32"/>
          <w:szCs w:val="24"/>
        </w:rPr>
      </w:pPr>
      <w:r>
        <w:rPr>
          <w:rFonts w:eastAsia="Adobe Fangsong Std R"/>
          <w:sz w:val="40"/>
          <w:szCs w:val="24"/>
          <w:u w:val="single"/>
        </w:rPr>
        <w:t>FACTORS AFFECTING PREFERENTIAL DISCHARGE</w:t>
      </w:r>
    </w:p>
    <w:p>
      <w:pPr>
        <w:pStyle w:val="Normal"/>
        <w:spacing w:lineRule="auto" w:line="360"/>
        <w:jc w:val="both"/>
        <w:rPr>
          <w:rFonts w:eastAsia="Adobe Fangsong Std R"/>
          <w:sz w:val="32"/>
          <w:szCs w:val="24"/>
        </w:rPr>
      </w:pPr>
      <w:r>
        <w:rPr>
          <w:rFonts w:eastAsia="Adobe Fangsong Std R"/>
          <w:sz w:val="32"/>
          <w:szCs w:val="24"/>
        </w:rPr>
        <w:t>There are three major factors which affect preferential discharge namely:</w:t>
      </w:r>
    </w:p>
    <w:p>
      <w:pPr>
        <w:pStyle w:val="ListParagraph"/>
        <w:numPr>
          <w:ilvl w:val="0"/>
          <w:numId w:val="110"/>
        </w:numPr>
        <w:spacing w:lineRule="auto" w:line="360"/>
        <w:jc w:val="both"/>
        <w:rPr>
          <w:rFonts w:eastAsia="Adobe Fangsong Std R"/>
          <w:sz w:val="32"/>
          <w:szCs w:val="24"/>
        </w:rPr>
      </w:pPr>
      <w:r>
        <w:rPr>
          <w:rFonts w:eastAsia="Adobe Fangsong Std R"/>
          <w:sz w:val="32"/>
          <w:szCs w:val="24"/>
        </w:rPr>
        <w:t>Position of the ion in the electrochemical series: For cations, those which are down the series are usually discharged at the cathode in preference to those that are higher the series. This is because cations which are lower the series are less electropositive (or more electronegative) than those which are higher the series and possess a greater tendency to gain electrons (reduction) since reduction occurs at the cathode.</w:t>
      </w:r>
    </w:p>
    <w:p>
      <w:pPr>
        <w:pStyle w:val="ListParagraph"/>
        <w:spacing w:lineRule="auto" w:line="360"/>
        <w:jc w:val="both"/>
        <w:rPr>
          <w:rFonts w:eastAsia="Adobe Fangsong Std R"/>
          <w:sz w:val="32"/>
          <w:szCs w:val="24"/>
        </w:rPr>
      </w:pPr>
      <w:r>
        <w:rPr>
          <w:rFonts w:eastAsia="Adobe Fangsong Std R"/>
          <w:sz w:val="32"/>
          <w:szCs w:val="24"/>
        </w:rPr>
        <w:t>For anions, those which are higher the series are discharged at the anode in preference to those that are lower the series. This is because anions which are higher the series are less electronegative (or more electropositive) than those which are lower the series and possess a greater tendency to lose s at the electrons (oxidation) since oxidation occurs at the anode.</w:t>
      </w:r>
    </w:p>
    <w:p>
      <w:pPr>
        <w:pStyle w:val="ListParagraph"/>
        <w:numPr>
          <w:ilvl w:val="0"/>
          <w:numId w:val="110"/>
        </w:numPr>
        <w:spacing w:lineRule="auto" w:line="360"/>
        <w:jc w:val="both"/>
        <w:rPr>
          <w:rFonts w:eastAsia="Adobe Fangsong Std R"/>
          <w:sz w:val="32"/>
          <w:szCs w:val="24"/>
        </w:rPr>
      </w:pPr>
      <w:r>
        <w:rPr>
          <w:rFonts w:eastAsia="Adobe Fangsong Std R"/>
          <w:sz w:val="32"/>
          <w:szCs w:val="24"/>
        </w:rPr>
        <w:t>Concentration of the ion: Generally ions which are more concentrated are discharged at the electrodes in preference to those which are less concentrated. However for concentration to be considered as a factor of ionic discharge during electrolysis, the number of ions between the two competing ions must not exceed three.</w:t>
      </w:r>
    </w:p>
    <w:p>
      <w:pPr>
        <w:pStyle w:val="ListParagraph"/>
        <w:spacing w:lineRule="auto" w:line="360"/>
        <w:jc w:val="both"/>
        <w:rPr>
          <w:rFonts w:eastAsia="Adobe Fangsong Std R"/>
          <w:sz w:val="32"/>
          <w:szCs w:val="24"/>
        </w:rPr>
      </w:pPr>
      <w:r>
        <w:rPr>
          <w:rFonts w:eastAsia="Adobe Fangsong Std R"/>
          <w:sz w:val="32"/>
          <w:szCs w:val="24"/>
        </w:rPr>
        <w:t>For example, in the electrolysis of a brine (a concentrated form of</w:t>
      </w:r>
      <w:r>
        <w:rPr/>
      </w:r>
      <m:oMath xmlns:m="http://schemas.openxmlformats.org/officeDocument/2006/math">
        <m:d>
          <m:dPr>
            <m:begChr m:val="("/>
            <m:endChr m:val=")"/>
          </m:dPr>
          <m:e>
            <m:r>
              <w:rPr>
                <w:rFonts w:ascii="Cambria Math" w:hAnsi="Cambria Math"/>
              </w:rPr>
              <m:t xml:space="preserve">NaCl</m:t>
            </m:r>
          </m:e>
        </m:d>
      </m:oMath>
      <w:r>
        <w:rPr>
          <w:rFonts w:eastAsia="Adobe Fangsong Std R"/>
          <w:sz w:val="32"/>
          <w:szCs w:val="24"/>
        </w:rPr>
        <w:t>,</w:t>
      </w:r>
      <w:r>
        <w:rPr/>
      </w:r>
      <m:oMath xmlns:m="http://schemas.openxmlformats.org/officeDocument/2006/math">
        <m:sSup>
          <m:e>
            <m:r>
              <w:rPr>
                <w:rFonts w:ascii="Cambria Math" w:hAnsi="Cambria Math"/>
              </w:rPr>
              <m:t xml:space="preserve">Cl</m:t>
            </m:r>
          </m:e>
          <m:sup>
            <m:r>
              <w:rPr>
                <w:rFonts w:ascii="Cambria Math" w:hAnsi="Cambria Math"/>
              </w:rPr>
              <m:t xml:space="preserve">−</m:t>
            </m:r>
          </m:sup>
        </m:sSup>
      </m:oMath>
      <w:r>
        <w:rPr>
          <w:rFonts w:eastAsia="Adobe Fangsong Std R"/>
          <w:sz w:val="32"/>
          <w:szCs w:val="24"/>
        </w:rPr>
        <w:t>is deposited at the anode in preference to OH</w:t>
      </w:r>
      <w:r>
        <w:rPr>
          <w:rFonts w:eastAsia="Adobe Fangsong Std R"/>
          <w:sz w:val="32"/>
          <w:szCs w:val="24"/>
          <w:vertAlign w:val="superscript"/>
        </w:rPr>
        <w:t>-</w:t>
      </w:r>
      <w:r>
        <w:rPr>
          <w:rFonts w:eastAsia="Adobe Fangsong Std R"/>
          <w:sz w:val="32"/>
          <w:szCs w:val="24"/>
        </w:rPr>
        <w:t xml:space="preserve"> because</w:t>
      </w:r>
      <w:r>
        <w:rPr/>
      </w:r>
      <m:oMath xmlns:m="http://schemas.openxmlformats.org/officeDocument/2006/math">
        <m:sSup>
          <m:e>
            <m:r>
              <w:rPr>
                <w:rFonts w:ascii="Cambria Math" w:hAnsi="Cambria Math"/>
              </w:rPr>
              <m:t xml:space="preserve">Cl</m:t>
            </m:r>
          </m:e>
          <m:sup>
            <m:r>
              <w:rPr>
                <w:rFonts w:ascii="Cambria Math" w:hAnsi="Cambria Math"/>
              </w:rPr>
              <m:t xml:space="preserve">−</m:t>
            </m:r>
          </m:sup>
        </m:sSup>
      </m:oMath>
      <w:r>
        <w:rPr>
          <w:rFonts w:eastAsia="Adobe Fangsong Std R"/>
          <w:sz w:val="32"/>
          <w:szCs w:val="24"/>
        </w:rPr>
        <w:t>is more concentrated than OH</w:t>
      </w:r>
      <w:r>
        <w:rPr>
          <w:rFonts w:eastAsia="Adobe Fangsong Std R"/>
          <w:sz w:val="32"/>
          <w:szCs w:val="24"/>
          <w:vertAlign w:val="superscript"/>
        </w:rPr>
        <w:t>-</w:t>
      </w:r>
      <w:r>
        <w:rPr>
          <w:rFonts w:eastAsia="Adobe Fangsong Std R"/>
          <w:sz w:val="32"/>
          <w:szCs w:val="24"/>
        </w:rPr>
        <w:t xml:space="preserve"> and the number of ions in the E.C.S is two which is less than three.</w:t>
      </w:r>
    </w:p>
    <w:p>
      <w:pPr>
        <w:pStyle w:val="ListParagraph"/>
        <w:spacing w:lineRule="auto" w:line="360"/>
        <w:jc w:val="both"/>
        <w:rPr>
          <w:rFonts w:eastAsia="Adobe Fangsong Std R"/>
          <w:sz w:val="32"/>
          <w:szCs w:val="24"/>
        </w:rPr>
      </w:pPr>
      <w:r>
        <w:rPr>
          <w:rFonts w:eastAsia="Adobe Fangsong Std R"/>
          <w:sz w:val="32"/>
          <w:szCs w:val="24"/>
        </w:rPr>
        <w:t>At the cathode, H</w:t>
      </w:r>
      <w:r>
        <w:rPr>
          <w:rFonts w:eastAsia="Adobe Fangsong Std R"/>
          <w:sz w:val="32"/>
          <w:szCs w:val="24"/>
          <w:vertAlign w:val="superscript"/>
        </w:rPr>
        <w:t>+</w:t>
      </w:r>
      <w:r>
        <w:rPr>
          <w:rFonts w:eastAsia="Adobe Fangsong Std R"/>
          <w:sz w:val="32"/>
          <w:szCs w:val="24"/>
        </w:rPr>
        <w:t xml:space="preserve"> is deposited in preference to Na</w:t>
      </w:r>
      <w:r>
        <w:rPr>
          <w:rFonts w:eastAsia="Adobe Fangsong Std R"/>
          <w:sz w:val="32"/>
          <w:szCs w:val="24"/>
          <w:vertAlign w:val="superscript"/>
        </w:rPr>
        <w:t>+</w:t>
      </w:r>
      <w:r>
        <w:rPr>
          <w:rFonts w:eastAsia="Adobe Fangsong Std R"/>
          <w:sz w:val="32"/>
          <w:szCs w:val="24"/>
        </w:rPr>
        <w:t xml:space="preserve"> even though is more concentrated. This is because the number of ions between them is more than three in the E.C.S.</w:t>
      </w:r>
    </w:p>
    <w:p>
      <w:pPr>
        <w:pStyle w:val="ListParagraph"/>
        <w:numPr>
          <w:ilvl w:val="0"/>
          <w:numId w:val="110"/>
        </w:numPr>
        <w:spacing w:lineRule="auto" w:line="360"/>
        <w:jc w:val="both"/>
        <w:rPr>
          <w:rFonts w:eastAsia="Adobe Fangsong Std R"/>
          <w:sz w:val="32"/>
          <w:szCs w:val="24"/>
        </w:rPr>
      </w:pPr>
      <w:r>
        <w:rPr>
          <w:rFonts w:eastAsia="Adobe Fangsong Std R"/>
          <w:sz w:val="32"/>
          <w:szCs w:val="24"/>
        </w:rPr>
        <w:t>Nature of the electrode used in the electrolysis process: Generally, electrodes which are used during electrolysis can either be active or inactive (inert).</w:t>
      </w:r>
    </w:p>
    <w:p>
      <w:pPr>
        <w:pStyle w:val="ListParagraph"/>
        <w:spacing w:lineRule="auto" w:line="360"/>
        <w:jc w:val="both"/>
        <w:rPr>
          <w:rFonts w:eastAsia="Adobe Fangsong Std R"/>
          <w:sz w:val="32"/>
          <w:szCs w:val="24"/>
        </w:rPr>
      </w:pPr>
      <w:r>
        <w:rPr>
          <w:rFonts w:eastAsia="Adobe Fangsong Std R"/>
          <w:sz w:val="32"/>
          <w:szCs w:val="24"/>
        </w:rPr>
        <w:t>Inert electrodes do not take part in the electrolytic processes. In other words, they do not determine the discharge of ions during electrolysis examples include carbon and platinum electrodes.</w:t>
      </w:r>
    </w:p>
    <w:p>
      <w:pPr>
        <w:pStyle w:val="ListParagraph"/>
        <w:spacing w:lineRule="auto" w:line="360"/>
        <w:jc w:val="both"/>
        <w:rPr>
          <w:rFonts w:eastAsia="Adobe Fangsong Std R"/>
          <w:sz w:val="32"/>
          <w:szCs w:val="24"/>
        </w:rPr>
      </w:pPr>
      <w:r>
        <w:rPr>
          <w:rFonts w:eastAsia="Adobe Fangsong Std R"/>
          <w:sz w:val="32"/>
          <w:szCs w:val="24"/>
        </w:rPr>
        <w:t>The active electrodes are those which to a large extent determine ionic discharge i.e. they participate in electrolytic processes. An example is the mercury electrode. For example, in an electrolytic process involving an electrolyte of sodium using mercury as the cathode, sodium will always be deposited on the cathode irrespective of every other factor. This is as a result of the affinity of mercury for sodium. Sodium therefore reacts with mercury to form a complex called sodium amalgam.</w:t>
      </w:r>
    </w:p>
    <w:p>
      <w:pPr>
        <w:pStyle w:val="Normal"/>
        <w:spacing w:lineRule="auto" w:line="360"/>
        <w:jc w:val="both"/>
        <w:rPr>
          <w:rFonts w:eastAsia="Adobe Fangsong Std R"/>
          <w:sz w:val="32"/>
          <w:szCs w:val="24"/>
        </w:rPr>
      </w:pPr>
      <w:r>
        <w:rPr>
          <w:rFonts w:eastAsia="Adobe Fangsong Std R"/>
          <w:sz w:val="32"/>
          <w:szCs w:val="24"/>
          <w:u w:val="single"/>
        </w:rPr>
        <w:t>NB</w:t>
      </w:r>
      <w:r>
        <w:rPr>
          <w:rFonts w:eastAsia="Adobe Fangsong Std R"/>
          <w:sz w:val="32"/>
          <w:szCs w:val="24"/>
        </w:rPr>
        <w:t xml:space="preserve">: </w:t>
      </w:r>
    </w:p>
    <w:p>
      <w:pPr>
        <w:pStyle w:val="Normal"/>
        <w:spacing w:lineRule="auto" w:line="360"/>
        <w:jc w:val="both"/>
        <w:rPr>
          <w:rFonts w:eastAsia="Adobe Fangsong Std R"/>
          <w:sz w:val="32"/>
          <w:szCs w:val="24"/>
        </w:rPr>
      </w:pPr>
      <w:r>
        <w:rPr>
          <w:rFonts w:eastAsia="Adobe Fangsong Std R"/>
          <w:sz w:val="32"/>
          <w:szCs w:val="24"/>
        </w:rPr>
        <w:t>1. Any metal above hydrogen on the activity series is an active electrode.</w:t>
      </w:r>
    </w:p>
    <w:p>
      <w:pPr>
        <w:pStyle w:val="Normal"/>
        <w:spacing w:lineRule="auto" w:line="360"/>
        <w:jc w:val="both"/>
        <w:rPr>
          <w:rFonts w:eastAsia="Adobe Fangsong Std R"/>
          <w:sz w:val="32"/>
          <w:szCs w:val="24"/>
        </w:rPr>
      </w:pPr>
      <w:r>
        <w:rPr>
          <w:rFonts w:eastAsia="Adobe Fangsong Std R"/>
          <w:sz w:val="32"/>
          <w:szCs w:val="24"/>
        </w:rPr>
        <w:t>2. Any time any metal from the activity series is used as the anode, there will be no anodic reaction because the anode will melt into the electrolyte.</w:t>
      </w:r>
    </w:p>
    <w:p>
      <w:pPr>
        <w:pStyle w:val="Normal"/>
        <w:spacing w:lineRule="auto" w:line="360"/>
        <w:jc w:val="both"/>
        <w:rPr>
          <w:rFonts w:eastAsia="Adobe Fangsong Std R"/>
          <w:sz w:val="32"/>
          <w:szCs w:val="24"/>
        </w:rPr>
      </w:pPr>
      <w:r>
        <w:rPr>
          <w:rFonts w:eastAsia="Adobe Fangsong Std R"/>
          <w:sz w:val="32"/>
          <w:szCs w:val="24"/>
        </w:rPr>
        <w:t>3. The charge of oxygen in electrolysis only is always</w:t>
      </w:r>
      <w:r>
        <w:rPr/>
      </w:r>
      <m:oMath xmlns:m="http://schemas.openxmlformats.org/officeDocument/2006/math">
        <m:r>
          <w:rPr>
            <w:rFonts w:ascii="Cambria Math" w:hAnsi="Cambria Math"/>
          </w:rPr>
          <m:t xml:space="preserve">−</m:t>
        </m:r>
        <m:r>
          <w:rPr>
            <w:rFonts w:ascii="Cambria Math" w:hAnsi="Cambria Math"/>
          </w:rPr>
          <m:t xml:space="preserve">4</m:t>
        </m:r>
      </m:oMath>
      <w:r>
        <w:rPr>
          <w:rFonts w:eastAsia="Adobe Fangsong Std R"/>
          <w:sz w:val="32"/>
          <w:szCs w:val="24"/>
        </w:rPr>
        <w:t>.</w:t>
      </w:r>
    </w:p>
    <w:p>
      <w:pPr>
        <w:pStyle w:val="Normal"/>
        <w:spacing w:lineRule="auto" w:line="360"/>
        <w:jc w:val="both"/>
        <w:rPr>
          <w:rFonts w:eastAsia="Adobe Fangsong Std R"/>
          <w:sz w:val="32"/>
          <w:szCs w:val="24"/>
        </w:rPr>
      </w:pPr>
      <w:r>
        <w:rPr>
          <w:rFonts w:eastAsia="Adobe Fangsong Std R"/>
          <w:sz w:val="32"/>
          <w:szCs w:val="24"/>
        </w:rPr>
        <w:t>4. Whenever</w:t>
      </w:r>
      <w:r>
        <w:rPr/>
      </w:r>
      <m:oMath xmlns:m="http://schemas.openxmlformats.org/officeDocument/2006/math">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oMath>
      <w:r>
        <w:rPr>
          <w:rFonts w:eastAsia="Adobe Fangsong Std R"/>
          <w:sz w:val="32"/>
          <w:szCs w:val="24"/>
        </w:rPr>
        <w:t xml:space="preserve">is deposited on the anode, the reaction is given as </w:t>
      </w:r>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4</m:t>
          </m:r>
          <m:sSup>
            <m:e>
              <m:r>
                <w:rPr>
                  <w:rFonts w:ascii="Cambria Math" w:hAnsi="Cambria Math"/>
                </w:rPr>
                <m:t xml:space="preserve">e</m:t>
              </m:r>
            </m:e>
            <m:sup>
              <m:r>
                <w:rPr>
                  <w:rFonts w:ascii="Cambria Math" w:hAnsi="Cambria Math"/>
                </w:rPr>
                <m:t xml:space="preserve">−</m:t>
              </m:r>
            </m:sup>
          </m:sSup>
        </m:oMath>
      </m:oMathPara>
    </w:p>
    <w:p>
      <w:pPr>
        <w:pStyle w:val="Normal"/>
        <w:spacing w:lineRule="auto" w:line="360"/>
        <w:jc w:val="both"/>
        <w:rPr>
          <w:rFonts w:eastAsia="Adobe Fangsong Std R"/>
          <w:sz w:val="32"/>
          <w:szCs w:val="24"/>
          <w:u w:val="single"/>
        </w:rPr>
      </w:pPr>
      <w:r>
        <w:rPr>
          <w:rFonts w:eastAsia="Adobe Fangsong Std R"/>
          <w:sz w:val="40"/>
          <w:szCs w:val="24"/>
          <w:u w:val="single"/>
        </w:rPr>
        <w:t>FARADAY’S LAWS OF ELECTROLYSIS</w:t>
      </w:r>
    </w:p>
    <w:p>
      <w:pPr>
        <w:pStyle w:val="Normal"/>
        <w:spacing w:lineRule="auto" w:line="360"/>
        <w:jc w:val="both"/>
        <w:rPr>
          <w:rFonts w:eastAsia="Adobe Fangsong Std R"/>
          <w:sz w:val="32"/>
          <w:szCs w:val="24"/>
        </w:rPr>
      </w:pPr>
      <w:r>
        <w:rPr>
          <w:rFonts w:eastAsia="Adobe Fangsong Std R"/>
          <w:sz w:val="32"/>
          <w:szCs w:val="24"/>
        </w:rPr>
        <w:t>First Law: This law states that</w:t>
      </w:r>
    </w:p>
    <w:p>
      <w:pPr>
        <w:pStyle w:val="Normal"/>
        <w:spacing w:lineRule="auto" w:line="360"/>
        <w:jc w:val="both"/>
        <w:rPr>
          <w:rFonts w:eastAsia="Adobe Fangsong Std R"/>
          <w:sz w:val="32"/>
          <w:szCs w:val="24"/>
        </w:rPr>
      </w:pPr>
      <w:r>
        <w:rPr>
          <w:rFonts w:eastAsia="Adobe Fangsong Std R"/>
          <w:sz w:val="32"/>
          <w:szCs w:val="24"/>
        </w:rPr>
        <w:t>The mass of a substance deposited at an electrode during electrolysis is directly proportional to the quantity of charge flowing through the electrolyte.</w:t>
      </w:r>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Q</m:t>
          </m:r>
        </m:oMath>
      </m:oMathPara>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zQ</m:t>
          </m:r>
        </m:oMath>
      </m:oMathPara>
    </w:p>
    <w:p>
      <w:pPr>
        <w:pStyle w:val="Normal"/>
        <w:spacing w:lineRule="auto" w:line="360"/>
        <w:jc w:val="both"/>
        <w:rPr>
          <w:rFonts w:eastAsia="Adobe Fangsong Std R"/>
          <w:sz w:val="32"/>
          <w:szCs w:val="24"/>
        </w:rPr>
      </w:pPr>
      <w:r>
        <w:rPr>
          <w:rFonts w:eastAsia="Adobe Fangsong Std R"/>
          <w:sz w:val="32"/>
          <w:szCs w:val="24"/>
        </w:rPr>
        <w:t>Q is the quantity of charge measured in coulombs (C)</w:t>
      </w:r>
    </w:p>
    <w:p>
      <w:pPr>
        <w:pStyle w:val="Normal"/>
        <w:spacing w:lineRule="auto" w:line="360"/>
        <w:jc w:val="both"/>
        <w:rPr>
          <w:rFonts w:eastAsia="Adobe Fangsong Std R"/>
          <w:sz w:val="32"/>
          <w:szCs w:val="24"/>
        </w:rPr>
      </w:pPr>
      <w:r>
        <w:rPr>
          <w:rFonts w:eastAsia="Adobe Fangsong Std R"/>
          <w:sz w:val="32"/>
          <w:szCs w:val="24"/>
        </w:rPr>
        <w:t xml:space="preserve">But </w:t>
      </w:r>
      <w:r>
        <w:rPr/>
      </w:r>
      <m:oMath xmlns:m="http://schemas.openxmlformats.org/officeDocument/2006/math">
        <m:r>
          <w:rPr>
            <w:rFonts w:ascii="Cambria Math" w:hAnsi="Cambria Math"/>
          </w:rPr>
          <m:t xml:space="preserve">Q</m:t>
        </m:r>
        <m:r>
          <w:rPr>
            <w:rFonts w:ascii="Cambria Math" w:hAnsi="Cambria Math"/>
          </w:rPr>
          <m:t xml:space="preserve">=</m:t>
        </m:r>
      </m:oMath>
    </w:p>
    <w:p>
      <w:pPr>
        <w:pStyle w:val="Normal"/>
        <w:spacing w:lineRule="auto" w:line="360"/>
        <w:jc w:val="both"/>
        <w:rPr>
          <w:rFonts w:eastAsia="Adobe Fangsong Std R"/>
          <w:sz w:val="32"/>
          <w:szCs w:val="24"/>
        </w:rPr>
      </w:pPr>
      <w:r>
        <w:rPr>
          <w:rFonts w:eastAsia="Adobe Fangsong Std R"/>
          <w:sz w:val="32"/>
          <w:szCs w:val="24"/>
        </w:rPr>
        <w:t>Where I = Current [measured in amperes (A)]</w:t>
      </w:r>
    </w:p>
    <w:p>
      <w:pPr>
        <w:pStyle w:val="Normal"/>
        <w:spacing w:lineRule="auto" w:line="360"/>
        <w:jc w:val="both"/>
        <w:rPr>
          <w:rFonts w:eastAsia="Adobe Fangsong Std R"/>
          <w:sz w:val="32"/>
          <w:szCs w:val="24"/>
        </w:rPr>
      </w:pPr>
      <w:r>
        <w:rPr>
          <w:rFonts w:eastAsia="Adobe Fangsong Std R"/>
          <w:sz w:val="32"/>
          <w:szCs w:val="24"/>
        </w:rPr>
        <w:t>Where t = Time [measured in seconds (s)]</w:t>
      </w:r>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zIt</m:t>
          </m:r>
        </m:oMath>
      </m:oMathPara>
    </w:p>
    <w:p>
      <w:pPr>
        <w:pStyle w:val="Normal"/>
        <w:spacing w:lineRule="auto" w:line="360"/>
        <w:jc w:val="both"/>
        <w:rPr>
          <w:rFonts w:eastAsia="Adobe Fangsong Std R"/>
          <w:sz w:val="32"/>
          <w:szCs w:val="24"/>
        </w:rPr>
      </w:pPr>
      <w:r>
        <w:rPr>
          <w:rFonts w:eastAsia="Adobe Fangsong Std R"/>
          <w:sz w:val="32"/>
          <w:szCs w:val="24"/>
        </w:rPr>
        <w:t xml:space="preserve">But </w:t>
      </w:r>
      <w:r>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M</m:t>
            </m:r>
          </m:num>
          <m:den>
            <m:r>
              <w:rPr>
                <w:rFonts w:ascii="Cambria Math" w:hAnsi="Cambria Math"/>
              </w:rPr>
              <m:t xml:space="preserve">qF</m:t>
            </m:r>
          </m:den>
        </m:f>
      </m:oMath>
    </w:p>
    <w:p>
      <w:pPr>
        <w:pStyle w:val="Normal"/>
        <w:spacing w:lineRule="auto" w:line="360"/>
        <w:jc w:val="both"/>
        <w:rPr>
          <w:rFonts w:eastAsia="Adobe Fangsong Std R"/>
          <w:sz w:val="32"/>
          <w:szCs w:val="24"/>
        </w:rPr>
      </w:pPr>
      <w:r>
        <w:rPr>
          <w:rFonts w:eastAsia="Adobe Fangsong Std R"/>
          <w:sz w:val="32"/>
          <w:szCs w:val="24"/>
        </w:rPr>
        <w:t>Where M = Molar mass of the element</w:t>
      </w:r>
    </w:p>
    <w:p>
      <w:pPr>
        <w:pStyle w:val="Normal"/>
        <w:spacing w:lineRule="auto" w:line="360"/>
        <w:jc w:val="both"/>
        <w:rPr>
          <w:rFonts w:eastAsia="Adobe Fangsong Std R"/>
          <w:sz w:val="32"/>
          <w:szCs w:val="24"/>
        </w:rPr>
      </w:pPr>
      <w:r>
        <w:rPr>
          <w:rFonts w:eastAsia="Adobe Fangsong Std R"/>
          <w:sz w:val="32"/>
          <w:szCs w:val="24"/>
        </w:rPr>
        <w:t>Where q = the charge of the element</w:t>
      </w:r>
    </w:p>
    <w:p>
      <w:pPr>
        <w:pStyle w:val="Normal"/>
        <w:spacing w:lineRule="auto" w:line="360"/>
        <w:jc w:val="both"/>
        <w:rPr>
          <w:rFonts w:eastAsia="Adobe Fangsong Std R"/>
          <w:sz w:val="32"/>
          <w:szCs w:val="24"/>
        </w:rPr>
      </w:pPr>
      <w:r>
        <w:rPr>
          <w:rFonts w:eastAsia="Adobe Fangsong Std R"/>
          <w:sz w:val="32"/>
          <w:szCs w:val="24"/>
        </w:rPr>
        <w:t>Where F = Faradays constant [measured in farads (F)]</w:t>
      </w:r>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MIt</m:t>
              </m:r>
            </m:num>
            <m:den>
              <m:r>
                <w:rPr>
                  <w:rFonts w:ascii="Cambria Math" w:hAnsi="Cambria Math"/>
                </w:rPr>
                <m:t xml:space="preserve">qF</m:t>
              </m:r>
            </m:den>
          </m:f>
        </m:oMath>
      </m:oMathPara>
    </w:p>
    <w:p>
      <w:pPr>
        <w:pStyle w:val="Normal"/>
        <w:spacing w:lineRule="auto" w:line="360"/>
        <w:jc w:val="both"/>
        <w:rPr>
          <w:rFonts w:eastAsia="Adobe Fangsong Std R"/>
          <w:sz w:val="32"/>
          <w:szCs w:val="24"/>
        </w:rPr>
      </w:pPr>
      <w:r>
        <w:rPr>
          <w:rFonts w:eastAsia="Adobe Fangsong Std R"/>
          <w:sz w:val="32"/>
          <w:szCs w:val="24"/>
        </w:rPr>
        <w:t>The letter ‘z’ is a constant called the electrochemical equivalent (E.C.E)</w:t>
      </w:r>
    </w:p>
    <w:p>
      <w:pPr>
        <w:pStyle w:val="Normal"/>
        <w:spacing w:lineRule="auto" w:line="360"/>
        <w:jc w:val="both"/>
        <w:rPr>
          <w:rFonts w:eastAsia="Adobe Fangsong Std R"/>
          <w:sz w:val="32"/>
          <w:szCs w:val="24"/>
        </w:rPr>
      </w:pPr>
      <w:r>
        <w:rPr>
          <w:rFonts w:eastAsia="Adobe Fangsong Std R"/>
          <w:sz w:val="32"/>
          <w:szCs w:val="24"/>
        </w:rPr>
        <w:t>It can be defined as the mass of a substance deposited when one coulomb of electricity is passed through the electrolyte.</w:t>
      </w:r>
    </w:p>
    <w:p>
      <w:pPr>
        <w:pStyle w:val="Normal"/>
        <w:spacing w:lineRule="auto" w:line="360"/>
        <w:jc w:val="both"/>
        <w:rPr>
          <w:rFonts w:eastAsia="Adobe Fangsong Std R"/>
          <w:sz w:val="32"/>
          <w:szCs w:val="24"/>
        </w:rPr>
      </w:pPr>
      <w:r>
        <w:rPr>
          <w:rFonts w:eastAsia="Adobe Fangsong Std R"/>
          <w:sz w:val="32"/>
          <w:szCs w:val="24"/>
          <w:u w:val="single"/>
        </w:rPr>
        <w:t>NB</w:t>
      </w:r>
      <w:r>
        <w:rPr>
          <w:rFonts w:eastAsia="Adobe Fangsong Std R"/>
          <w:sz w:val="32"/>
          <w:szCs w:val="24"/>
        </w:rPr>
        <w:t>: One Farad = 96500 coulombs</w:t>
      </w:r>
    </w:p>
    <w:p>
      <w:pPr>
        <w:pStyle w:val="Normal"/>
        <w:spacing w:lineRule="auto" w:line="360"/>
        <w:jc w:val="both"/>
        <w:rPr>
          <w:rFonts w:eastAsia="Adobe Fangsong Std R"/>
          <w:sz w:val="32"/>
          <w:szCs w:val="24"/>
        </w:rPr>
      </w:pPr>
      <w:r>
        <w:rPr>
          <w:rFonts w:eastAsia="Adobe Fangsong Std R"/>
          <w:sz w:val="32"/>
          <w:szCs w:val="24"/>
        </w:rPr>
        <w:t>1F = 96500C</w:t>
      </w:r>
    </w:p>
    <w:p>
      <w:pPr>
        <w:pStyle w:val="Normal"/>
        <w:spacing w:lineRule="auto" w:line="360"/>
        <w:jc w:val="both"/>
        <w:rPr>
          <w:rFonts w:eastAsia="Adobe Fangsong Std R"/>
          <w:sz w:val="32"/>
          <w:szCs w:val="24"/>
        </w:rPr>
      </w:pPr>
      <w:r>
        <w:rPr>
          <w:rFonts w:eastAsia="Adobe Fangsong Std R"/>
          <w:sz w:val="32"/>
          <w:szCs w:val="24"/>
        </w:rPr>
        <w:t>Second Law: This state that</w:t>
      </w:r>
    </w:p>
    <w:p>
      <w:pPr>
        <w:pStyle w:val="Normal"/>
        <w:spacing w:lineRule="auto" w:line="360"/>
        <w:jc w:val="both"/>
        <w:rPr>
          <w:rFonts w:eastAsia="Adobe Fangsong Std R"/>
          <w:sz w:val="32"/>
          <w:szCs w:val="24"/>
        </w:rPr>
      </w:pPr>
      <w:r>
        <w:rPr>
          <w:rFonts w:eastAsia="Adobe Fangsong Std R"/>
          <w:sz w:val="32"/>
          <w:szCs w:val="24"/>
        </w:rPr>
        <w:t>If the same quantity of electricity is passed through two or more different electrolytes, the relative number of moles of the element deposited on the electrode is inversely proportional to the ionic charge of the element deposited.</w:t>
      </w:r>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q</m:t>
              </m:r>
            </m:den>
          </m:f>
        </m:oMath>
      </m:oMathPara>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k</m:t>
              </m:r>
            </m:num>
            <m:den>
              <m:r>
                <w:rPr>
                  <w:rFonts w:ascii="Cambria Math" w:hAnsi="Cambria Math"/>
                </w:rPr>
                <m:t xml:space="preserve">q</m:t>
              </m:r>
            </m:den>
          </m:f>
        </m:oMath>
      </m:oMathPara>
    </w:p>
    <w:p>
      <w:pPr>
        <w:pStyle w:val="Normal"/>
        <w:spacing w:lineRule="auto" w:line="360"/>
        <w:jc w:val="both"/>
        <w:rPr>
          <w:rFonts w:eastAsia="Adobe Fangsong Std R"/>
          <w:sz w:val="32"/>
          <w:szCs w:val="24"/>
        </w:rPr>
      </w:pPr>
      <w:r>
        <w:rPr>
          <w:rFonts w:eastAsia="Adobe Fangsong Std R"/>
          <w:sz w:val="32"/>
          <w:szCs w:val="24"/>
        </w:rPr>
        <w:t>The letter ‘k’ is a constant.</w:t>
      </w:r>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r>
            <w:rPr>
              <w:rFonts w:ascii="Cambria Math" w:hAnsi="Cambria Math"/>
            </w:rPr>
            <m:t xml:space="preserve">nq</m:t>
          </m:r>
          <m:r>
            <w:rPr>
              <w:rFonts w:ascii="Cambria Math" w:hAnsi="Cambria Math"/>
            </w:rPr>
            <m:t xml:space="preserve">=</m:t>
          </m:r>
          <m:r>
            <w:rPr>
              <w:rFonts w:ascii="Cambria Math" w:hAnsi="Cambria Math"/>
            </w:rPr>
            <m:t xml:space="preserve">k</m:t>
          </m:r>
        </m:oMath>
      </m:oMathPara>
    </w:p>
    <w:p>
      <w:pPr>
        <w:pStyle w:val="Normal"/>
        <w:spacing w:lineRule="auto" w:line="360"/>
        <w:jc w:val="both"/>
        <w:rPr>
          <w:rFonts w:eastAsia="Adobe Fangsong Std R"/>
          <w:sz w:val="32"/>
          <w:szCs w:val="24"/>
        </w:rPr>
      </w:pPr>
      <w:r>
        <w:rPr>
          <w:rFonts w:eastAsia="Adobe Fangsong Std R"/>
          <w:sz w:val="32"/>
          <w:szCs w:val="24"/>
        </w:rPr>
        <w:t>For two cases,</w:t>
      </w:r>
    </w:p>
    <w:p>
      <w:pPr>
        <w:pStyle w:val="Normal"/>
        <w:spacing w:lineRule="auto" w:line="360"/>
        <w:jc w:val="center"/>
        <w:rPr>
          <w:rFonts w:eastAsia="Adobe Fangsong Std R"/>
          <w:sz w:val="32"/>
          <w:szCs w:val="24"/>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sSub>
            <m:e>
              <m:r>
                <w:rPr>
                  <w:rFonts w:ascii="Cambria Math" w:hAnsi="Cambria Math"/>
                </w:rPr>
                <m:t xml:space="preserve">q</m:t>
              </m:r>
            </m:e>
            <m:sub>
              <m:r>
                <w:rPr>
                  <w:rFonts w:ascii="Cambria Math" w:hAnsi="Cambria Math"/>
                </w:rPr>
                <m:t xml:space="preserve">2</m:t>
              </m:r>
            </m:sub>
          </m:sSub>
        </m:oMath>
      </m:oMathPara>
    </w:p>
    <w:p>
      <w:pPr>
        <w:pStyle w:val="Normal"/>
        <w:spacing w:lineRule="auto" w:line="360"/>
        <w:jc w:val="both"/>
        <w:rPr>
          <w:rFonts w:eastAsia="Adobe Fangsong Std R"/>
          <w:sz w:val="32"/>
          <w:szCs w:val="24"/>
        </w:rPr>
      </w:pPr>
      <w:r>
        <w:rPr>
          <w:rFonts w:eastAsia="Adobe Fangsong Std R"/>
          <w:sz w:val="32"/>
          <w:szCs w:val="24"/>
        </w:rPr>
        <w:t xml:space="preserve">But </w:t>
      </w:r>
      <w:r>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oMath>
    </w:p>
    <w:p>
      <w:pPr>
        <w:pStyle w:val="Normal"/>
        <w:spacing w:lineRule="auto" w:line="360"/>
        <w:jc w:val="both"/>
        <w:rPr>
          <w:rFonts w:eastAsia="Adobe Fangsong Std R"/>
          <w:sz w:val="32"/>
          <w:szCs w:val="24"/>
        </w:rPr>
      </w:pPr>
      <w:r>
        <w:rPr>
          <w:rFonts w:eastAsia="Adobe Fangsong Std R"/>
          <w:sz w:val="32"/>
          <w:szCs w:val="24"/>
        </w:rPr>
        <w:t>Where m = given mass</w:t>
      </w:r>
    </w:p>
    <w:p>
      <w:pPr>
        <w:pStyle w:val="Normal"/>
        <w:spacing w:lineRule="auto" w:line="360"/>
        <w:jc w:val="both"/>
        <w:rPr>
          <w:rFonts w:eastAsia="Adobe Fangsong Std R"/>
          <w:sz w:val="32"/>
          <w:szCs w:val="24"/>
        </w:rPr>
      </w:pPr>
      <w:r>
        <w:rPr>
          <w:rFonts w:eastAsia="Adobe Fangsong Std R"/>
          <w:sz w:val="32"/>
          <w:szCs w:val="24"/>
        </w:rPr>
        <w:t>Where M = Molar mass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2</m:t>
                  </m:r>
                </m:sub>
              </m:sSub>
            </m:den>
          </m:f>
        </m:oMath>
      </m:oMathPara>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APPLICATIONS OF ELECTROLYSIS</w:t>
      </w:r>
    </w:p>
    <w:p>
      <w:pPr>
        <w:pStyle w:val="ListParagraph"/>
        <w:numPr>
          <w:ilvl w:val="0"/>
          <w:numId w:val="111"/>
        </w:numPr>
        <w:spacing w:lineRule="auto" w:line="360"/>
        <w:jc w:val="both"/>
        <w:rPr>
          <w:rFonts w:eastAsia="宋体" w:eastAsiaTheme="minorEastAsia"/>
          <w:sz w:val="32"/>
          <w:szCs w:val="24"/>
        </w:rPr>
      </w:pPr>
      <w:r>
        <w:rPr>
          <w:rFonts w:eastAsia="宋体" w:eastAsiaTheme="minorEastAsia"/>
          <w:sz w:val="32"/>
          <w:szCs w:val="24"/>
        </w:rPr>
        <w:t>It is applied in the extraction of highly electropositive metals such as Potassium (K), Sodium (Na), Calcium, Magnesium and aluminium.</w:t>
      </w:r>
    </w:p>
    <w:p>
      <w:pPr>
        <w:pStyle w:val="ListParagraph"/>
        <w:numPr>
          <w:ilvl w:val="0"/>
          <w:numId w:val="111"/>
        </w:numPr>
        <w:spacing w:lineRule="auto" w:line="360"/>
        <w:jc w:val="both"/>
        <w:rPr>
          <w:rFonts w:eastAsia="宋体" w:eastAsiaTheme="minorEastAsia"/>
          <w:sz w:val="32"/>
          <w:szCs w:val="24"/>
        </w:rPr>
      </w:pPr>
      <w:r>
        <w:rPr>
          <w:rFonts w:eastAsia="宋体" w:eastAsiaTheme="minorEastAsia"/>
          <w:sz w:val="32"/>
          <w:szCs w:val="24"/>
        </w:rPr>
        <w:t>It is used in Electroplating. Electroplating is a process of covering a metal with another. Electroplating is used in preventing rust or corrosion.</w:t>
      </w:r>
    </w:p>
    <w:p>
      <w:pPr>
        <w:pStyle w:val="ListParagraph"/>
        <w:spacing w:lineRule="auto" w:line="360"/>
        <w:jc w:val="both"/>
        <w:rPr>
          <w:rFonts w:eastAsia="宋体" w:eastAsiaTheme="minorEastAsia"/>
          <w:sz w:val="32"/>
          <w:szCs w:val="24"/>
        </w:rPr>
      </w:pPr>
      <w:r>
        <w:rPr>
          <w:rFonts w:eastAsia="宋体" w:eastAsiaTheme="minorEastAsia"/>
          <w:sz w:val="32"/>
          <w:szCs w:val="24"/>
        </w:rPr>
        <w:t>In electroplating, the metal to be electroplated (or covered) is made the cathode. The metal used for electroplating (covering) is used as the anode. The electrolyte is a salt of the metal used for electroplating. The current source for electroplating has to be a direct current.</w:t>
      </w:r>
    </w:p>
    <w:p>
      <w:pPr>
        <w:pStyle w:val="ListParagraph"/>
        <w:numPr>
          <w:ilvl w:val="0"/>
          <w:numId w:val="111"/>
        </w:numPr>
        <w:spacing w:lineRule="auto" w:line="360"/>
        <w:jc w:val="both"/>
        <w:rPr>
          <w:rFonts w:eastAsia="宋体" w:eastAsiaTheme="minorEastAsia"/>
          <w:sz w:val="32"/>
          <w:szCs w:val="24"/>
        </w:rPr>
      </w:pPr>
      <w:r>
        <w:rPr>
          <w:rFonts w:eastAsia="宋体" w:eastAsiaTheme="minorEastAsia"/>
          <w:sz w:val="32"/>
          <w:szCs w:val="24"/>
        </w:rPr>
        <w:t>It is used in the purification of metals. In this process, the impure metal is used as the anode. The cathode is the pure metal. The electrolyte is a salt of the metal.</w:t>
      </w:r>
    </w:p>
    <w:p>
      <w:pPr>
        <w:pStyle w:val="ListParagraph"/>
        <w:numPr>
          <w:ilvl w:val="0"/>
          <w:numId w:val="111"/>
        </w:numPr>
        <w:spacing w:lineRule="auto" w:line="360"/>
        <w:jc w:val="both"/>
        <w:rPr>
          <w:rFonts w:eastAsia="宋体" w:eastAsiaTheme="minorEastAsia"/>
          <w:sz w:val="32"/>
          <w:szCs w:val="24"/>
        </w:rPr>
      </w:pPr>
      <w:r>
        <w:rPr>
          <w:rFonts w:eastAsia="宋体" w:eastAsiaTheme="minorEastAsia"/>
          <w:sz w:val="32"/>
          <w:szCs w:val="24"/>
        </w:rPr>
        <w:t>It is also used in the industrial preparation of useful chemical substances. For example chlorine and caustic soda are examples of chemicals gotten from electrolysis.</w:t>
      </w:r>
    </w:p>
    <w:p>
      <w:pPr>
        <w:pStyle w:val="ListParagraph"/>
        <w:numPr>
          <w:ilvl w:val="0"/>
          <w:numId w:val="111"/>
        </w:numPr>
        <w:spacing w:lineRule="auto" w:line="360"/>
        <w:jc w:val="both"/>
        <w:rPr>
          <w:rFonts w:eastAsia="宋体" w:eastAsiaTheme="minorEastAsia"/>
          <w:sz w:val="32"/>
          <w:szCs w:val="24"/>
        </w:rPr>
      </w:pPr>
      <w:r>
        <w:rPr>
          <w:rFonts w:eastAsia="宋体" w:eastAsiaTheme="minorEastAsia"/>
          <w:sz w:val="32"/>
          <w:szCs w:val="24"/>
        </w:rPr>
        <w:t>Electrolysis is also used in the calibration of ammeters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CONDUCTION OF ELECTRICITY THROUGH GASES</w:t>
      </w:r>
    </w:p>
    <w:p>
      <w:pPr>
        <w:pStyle w:val="Normal"/>
        <w:spacing w:lineRule="auto" w:line="360"/>
        <w:jc w:val="both"/>
        <w:rPr>
          <w:rFonts w:eastAsia="宋体" w:eastAsiaTheme="minorEastAsia"/>
          <w:sz w:val="32"/>
          <w:szCs w:val="24"/>
        </w:rPr>
      </w:pPr>
      <w:r>
        <w:rPr>
          <w:rFonts w:eastAsia="宋体" w:eastAsiaTheme="minorEastAsia"/>
          <w:sz w:val="32"/>
          <w:szCs w:val="24"/>
        </w:rPr>
        <w:t>Gases are made to conduct electricity under two major conditions</w:t>
      </w:r>
    </w:p>
    <w:p>
      <w:pPr>
        <w:pStyle w:val="Normal"/>
        <w:spacing w:lineRule="auto" w:line="360"/>
        <w:jc w:val="both"/>
        <w:rPr>
          <w:rFonts w:eastAsia="宋体" w:eastAsiaTheme="minorEastAsia"/>
          <w:sz w:val="32"/>
          <w:szCs w:val="24"/>
        </w:rPr>
      </w:pPr>
      <w:r>
        <w:rPr>
          <w:rFonts w:eastAsia="宋体" w:eastAsiaTheme="minorEastAsia"/>
          <w:sz w:val="32"/>
          <w:szCs w:val="24"/>
        </w:rPr>
        <w:t>Low pressure (or reduced pressure): Here gases are pumped out a little to reduce their pressure.</w:t>
      </w:r>
    </w:p>
    <w:p>
      <w:pPr>
        <w:pStyle w:val="Normal"/>
        <w:spacing w:lineRule="auto" w:line="360"/>
        <w:jc w:val="both"/>
        <w:rPr>
          <w:rFonts w:eastAsia="宋体" w:eastAsiaTheme="minorEastAsia"/>
          <w:sz w:val="32"/>
          <w:szCs w:val="24"/>
        </w:rPr>
      </w:pPr>
      <w:r>
        <w:rPr>
          <w:rFonts w:eastAsia="宋体" w:eastAsiaTheme="minorEastAsia"/>
          <w:sz w:val="32"/>
          <w:szCs w:val="24"/>
        </w:rPr>
        <w:t>High Voltage (or high PD) or high current: When the pressure of the gas has been reduced and a high voltage is passed through it, it will conduct electricity.</w:t>
      </w:r>
    </w:p>
    <w:p>
      <w:pPr>
        <w:pStyle w:val="Normal"/>
        <w:spacing w:lineRule="auto" w:line="360"/>
        <w:jc w:val="both"/>
        <w:rPr>
          <w:rFonts w:eastAsia="宋体" w:eastAsiaTheme="minorEastAsia"/>
          <w:sz w:val="32"/>
          <w:szCs w:val="24"/>
        </w:rPr>
      </w:pPr>
      <w:r>
        <w:rPr>
          <w:rFonts w:eastAsia="宋体" w:eastAsiaTheme="minorEastAsia"/>
          <w:sz w:val="32"/>
          <w:szCs w:val="24"/>
        </w:rPr>
        <w:t>The process used by gases in conducting electricity is called thermal excitation</w:t>
      </w:r>
    </w:p>
    <w:p>
      <w:pPr>
        <w:pStyle w:val="Normal"/>
        <w:spacing w:lineRule="auto" w:line="360"/>
        <w:jc w:val="both"/>
        <w:rPr>
          <w:rFonts w:eastAsia="宋体" w:eastAsiaTheme="minorEastAsia"/>
          <w:sz w:val="32"/>
          <w:szCs w:val="24"/>
        </w:rPr>
      </w:pPr>
      <w:r>
        <w:rPr>
          <w:rFonts w:eastAsia="宋体" w:eastAsiaTheme="minorEastAsia"/>
          <w:sz w:val="32"/>
          <w:szCs w:val="24"/>
        </w:rPr>
        <w:t>The charge carriers in gases are electrons and ions</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APPLICATION OF CONDUCTION OF ELECTRICITY THROUGH GASES</w:t>
      </w:r>
    </w:p>
    <w:p>
      <w:pPr>
        <w:pStyle w:val="Normal"/>
        <w:spacing w:lineRule="auto" w:line="360"/>
        <w:jc w:val="both"/>
        <w:rPr>
          <w:rFonts w:eastAsia="宋体" w:eastAsiaTheme="minorEastAsia"/>
          <w:sz w:val="32"/>
          <w:szCs w:val="24"/>
        </w:rPr>
      </w:pPr>
      <w:r>
        <w:rPr>
          <w:rFonts w:eastAsia="宋体" w:eastAsiaTheme="minorEastAsia"/>
          <w:sz w:val="32"/>
          <w:szCs w:val="24"/>
        </w:rPr>
        <w:t>Fluorescent lamps: In this lamp, at low pressure and high voltage</w:t>
      </w:r>
    </w:p>
    <w:p>
      <w:pPr>
        <w:pStyle w:val="Normal"/>
        <w:spacing w:lineRule="auto" w:line="360"/>
        <w:jc w:val="both"/>
        <w:rPr>
          <w:rFonts w:eastAsia="宋体" w:eastAsiaTheme="minorEastAsia"/>
          <w:sz w:val="32"/>
          <w:szCs w:val="24"/>
        </w:rPr>
      </w:pPr>
      <w:r>
        <w:rPr>
          <w:rFonts w:eastAsia="宋体" w:eastAsiaTheme="minorEastAsia"/>
          <w:sz w:val="32"/>
          <w:szCs w:val="24"/>
        </w:rPr>
        <w:t>Neon gives orange</w:t>
      </w:r>
    </w:p>
    <w:p>
      <w:pPr>
        <w:pStyle w:val="Normal"/>
        <w:spacing w:lineRule="auto" w:line="360"/>
        <w:jc w:val="both"/>
        <w:rPr>
          <w:rFonts w:eastAsia="宋体" w:eastAsiaTheme="minorEastAsia"/>
          <w:sz w:val="32"/>
          <w:szCs w:val="24"/>
        </w:rPr>
      </w:pPr>
      <w:r>
        <w:rPr>
          <w:rFonts w:eastAsia="宋体" w:eastAsiaTheme="minorEastAsia"/>
          <w:sz w:val="32"/>
          <w:szCs w:val="24"/>
        </w:rPr>
        <w:t>Sodium gives golden yellow</w:t>
      </w:r>
    </w:p>
    <w:p>
      <w:pPr>
        <w:pStyle w:val="Normal"/>
        <w:spacing w:lineRule="auto" w:line="360"/>
        <w:jc w:val="both"/>
        <w:rPr>
          <w:rFonts w:eastAsia="宋体" w:eastAsiaTheme="minorEastAsia"/>
          <w:sz w:val="32"/>
          <w:szCs w:val="24"/>
        </w:rPr>
      </w:pPr>
      <w:r>
        <w:rPr>
          <w:rFonts w:eastAsia="宋体" w:eastAsiaTheme="minorEastAsia"/>
          <w:sz w:val="32"/>
          <w:szCs w:val="24"/>
        </w:rPr>
        <w:t>Air gives pink</w:t>
      </w:r>
    </w:p>
    <w:p>
      <w:pPr>
        <w:pStyle w:val="Normal"/>
        <w:spacing w:lineRule="auto" w:line="360"/>
        <w:jc w:val="both"/>
        <w:rPr>
          <w:rFonts w:eastAsia="宋体" w:eastAsiaTheme="minorEastAsia"/>
          <w:sz w:val="32"/>
          <w:szCs w:val="24"/>
        </w:rPr>
      </w:pPr>
      <w:r>
        <w:rPr>
          <w:rFonts w:eastAsia="宋体" w:eastAsiaTheme="minorEastAsia"/>
          <w:sz w:val="32"/>
          <w:szCs w:val="24"/>
        </w:rPr>
        <w:t>Mercury gives blue</w:t>
      </w:r>
    </w:p>
    <w:p>
      <w:pPr>
        <w:pStyle w:val="Normal"/>
        <w:spacing w:lineRule="auto" w:line="360"/>
        <w:jc w:val="both"/>
        <w:rPr>
          <w:rFonts w:eastAsia="宋体" w:eastAsiaTheme="minorEastAsia"/>
          <w:sz w:val="32"/>
          <w:szCs w:val="24"/>
        </w:rPr>
      </w:pPr>
      <w:r>
        <w:rPr>
          <w:rFonts w:eastAsia="宋体" w:eastAsiaTheme="minorEastAsia"/>
          <w:sz w:val="32"/>
          <w:szCs w:val="24"/>
        </w:rPr>
        <w:t>Advertisement signs: Neon is popular used for this process.</w:t>
      </w:r>
    </w:p>
    <w:p>
      <w:pPr>
        <w:pStyle w:val="Normal"/>
        <w:spacing w:lineRule="auto" w:line="360"/>
        <w:jc w:val="both"/>
        <w:rPr>
          <w:rFonts w:eastAsia="宋体" w:eastAsiaTheme="minorEastAsia"/>
          <w:sz w:val="32"/>
          <w:szCs w:val="24"/>
          <w:u w:val="single"/>
        </w:rPr>
      </w:pPr>
      <w:r>
        <w:rPr>
          <w:rFonts w:eastAsia="宋体" w:eastAsiaTheme="minorEastAsia"/>
          <w:sz w:val="48"/>
          <w:szCs w:val="24"/>
          <w:u w:val="single"/>
        </w:rPr>
        <w:t>RADIOACTIVITY</w:t>
      </w:r>
    </w:p>
    <w:p>
      <w:pPr>
        <w:pStyle w:val="Normal"/>
        <w:spacing w:lineRule="auto" w:line="360"/>
        <w:jc w:val="both"/>
        <w:rPr>
          <w:rFonts w:eastAsia="宋体" w:eastAsiaTheme="minorEastAsia"/>
          <w:sz w:val="32"/>
          <w:szCs w:val="24"/>
        </w:rPr>
      </w:pPr>
      <w:r>
        <w:rPr>
          <w:rFonts w:eastAsia="宋体" w:eastAsiaTheme="minorEastAsia"/>
          <w:sz w:val="32"/>
          <w:szCs w:val="24"/>
        </w:rPr>
        <w:t>This is defined as the spontaneous disintegration of an element with the emission of particles such as Alpha particles, Beta rays and Gamma rays.</w:t>
      </w:r>
    </w:p>
    <w:p>
      <w:pPr>
        <w:pStyle w:val="Normal"/>
        <w:spacing w:lineRule="auto" w:line="360"/>
        <w:jc w:val="both"/>
        <w:rPr>
          <w:rFonts w:eastAsia="宋体" w:eastAsiaTheme="minorEastAsia"/>
          <w:sz w:val="32"/>
          <w:szCs w:val="24"/>
        </w:rPr>
      </w:pPr>
      <w:r>
        <w:rPr>
          <w:rFonts w:eastAsia="宋体" w:eastAsiaTheme="minorEastAsia"/>
          <w:sz w:val="32"/>
          <w:szCs w:val="24"/>
        </w:rPr>
        <w:t>Radioactivity was discovered by a scientist named Henri Becquerel.</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TYPES OF RADIOACTIVITY</w:t>
      </w:r>
    </w:p>
    <w:p>
      <w:pPr>
        <w:pStyle w:val="Normal"/>
        <w:spacing w:lineRule="auto" w:line="360"/>
        <w:jc w:val="both"/>
        <w:rPr>
          <w:rFonts w:eastAsia="宋体" w:eastAsiaTheme="minorEastAsia"/>
          <w:sz w:val="32"/>
          <w:szCs w:val="24"/>
        </w:rPr>
      </w:pPr>
      <w:r>
        <w:rPr>
          <w:rFonts w:eastAsia="宋体" w:eastAsiaTheme="minorEastAsia"/>
          <w:sz w:val="32"/>
          <w:szCs w:val="24"/>
        </w:rPr>
        <w:t>Artificial Radioactivity: This occurs in elements with stable nuclei. An element is said to have a stable nucleus if its neutron to proton ratio is approximately or equal to one.</w:t>
      </w:r>
    </w:p>
    <w:p>
      <w:pPr>
        <w:pStyle w:val="Normal"/>
        <w:spacing w:lineRule="auto" w:line="360"/>
        <w:jc w:val="both"/>
        <w:rPr>
          <w:rFonts w:eastAsia="宋体" w:eastAsiaTheme="minorEastAsia"/>
          <w:sz w:val="32"/>
          <w:szCs w:val="24"/>
        </w:rPr>
      </w:pPr>
      <w:r>
        <w:rPr>
          <w:rFonts w:eastAsia="宋体" w:eastAsiaTheme="minorEastAsia"/>
          <w:sz w:val="32"/>
          <w:szCs w:val="24"/>
        </w:rPr>
        <w:t>For stable nucleus,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n</m:t>
              </m:r>
            </m:num>
            <m:den>
              <m:r>
                <w:rPr>
                  <w:rFonts w:ascii="Cambria Math" w:hAnsi="Cambria Math"/>
                </w:rPr>
                <m:t xml:space="preserve">p</m:t>
              </m:r>
            </m:den>
          </m:f>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t>This type of radioactivity is done through external bombardment of an element with (mainly) neutrons</w:t>
      </w:r>
      <w:r>
        <w:rPr/>
      </w:r>
      <m:oMath xmlns:m="http://schemas.openxmlformats.org/officeDocument/2006/math">
        <m:d>
          <m:dPr>
            <m:begChr m:val="("/>
            <m:endChr m:val=")"/>
          </m:dPr>
          <m:e>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e>
        </m:d>
      </m:oMath>
    </w:p>
    <w:p>
      <w:pPr>
        <w:pStyle w:val="Normal"/>
        <w:spacing w:lineRule="auto" w:line="360"/>
        <w:jc w:val="both"/>
        <w:rPr>
          <w:rFonts w:eastAsia="宋体" w:eastAsiaTheme="minorEastAsia"/>
          <w:sz w:val="32"/>
          <w:szCs w:val="24"/>
        </w:rPr>
      </w:pPr>
      <w:r>
        <w:rPr>
          <w:rFonts w:eastAsia="宋体" w:eastAsiaTheme="minorEastAsia"/>
          <w:sz w:val="32"/>
          <w:szCs w:val="24"/>
        </w:rPr>
        <w:t>Neutrons are used for artificial radioactivity they are massive yet neutral. Also, they are used in order to increase the neutron to proton ratio. Radioactivity occurs in elements without nuclear stability (i.e. elements which have their neutron to proton ratio much greater than one) in order for them to attain nuclear stability</w:t>
      </w:r>
    </w:p>
    <w:p>
      <w:pPr>
        <w:pStyle w:val="Normal"/>
        <w:spacing w:lineRule="auto" w:line="360"/>
        <w:jc w:val="both"/>
        <w:rPr>
          <w:rFonts w:eastAsia="宋体" w:eastAsiaTheme="minorEastAsia"/>
          <w:sz w:val="32"/>
          <w:szCs w:val="24"/>
        </w:rPr>
      </w:pPr>
      <w:r>
        <w:rPr>
          <w:rFonts w:eastAsia="宋体" w:eastAsiaTheme="minorEastAsia"/>
          <w:sz w:val="32"/>
          <w:szCs w:val="24"/>
        </w:rPr>
        <w:t>Natural Radioactivity: This occurs in elements which naturally have nuclear instability (unstable nuclei). For such elements, their neutron to proton ratio is (much) greater than one. Examples include Uranium, Francium, and Radium etc.</w:t>
      </w:r>
    </w:p>
    <w:p>
      <w:pPr>
        <w:pStyle w:val="Normal"/>
        <w:spacing w:lineRule="auto" w:line="360"/>
        <w:jc w:val="both"/>
        <w:rPr>
          <w:rFonts w:eastAsia="宋体" w:eastAsiaTheme="minorEastAsia"/>
          <w:sz w:val="32"/>
          <w:szCs w:val="24"/>
        </w:rPr>
      </w:pPr>
      <w:r>
        <w:rPr>
          <w:rFonts w:eastAsia="宋体" w:eastAsiaTheme="minorEastAsia"/>
          <w:sz w:val="32"/>
          <w:szCs w:val="24"/>
        </w:rPr>
        <w:t>Natural radioactivity occurs without any external aid or bombardment</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RADIOACTIVE PARTICLES</w:t>
      </w:r>
    </w:p>
    <w:p>
      <w:pPr>
        <w:pStyle w:val="Normal"/>
        <w:spacing w:lineRule="auto" w:line="360"/>
        <w:jc w:val="both"/>
        <w:rPr>
          <w:rFonts w:eastAsia="宋体" w:eastAsiaTheme="minorEastAsia"/>
          <w:sz w:val="32"/>
          <w:szCs w:val="24"/>
        </w:rPr>
      </w:pPr>
      <w:r>
        <w:rPr>
          <w:rFonts w:eastAsia="宋体" w:eastAsiaTheme="minorEastAsia"/>
          <w:sz w:val="32"/>
          <w:szCs w:val="24"/>
        </w:rPr>
        <w:t>These are the particles emitted during radioactive reactions. They are</w:t>
      </w:r>
    </w:p>
    <w:p>
      <w:pPr>
        <w:pStyle w:val="Normal"/>
        <w:spacing w:lineRule="auto" w:line="360"/>
        <w:jc w:val="both"/>
        <w:rPr>
          <w:rFonts w:eastAsia="宋体" w:eastAsiaTheme="minorEastAsia"/>
          <w:sz w:val="32"/>
          <w:szCs w:val="24"/>
        </w:rPr>
      </w:pPr>
      <w:r>
        <w:rPr>
          <w:rFonts w:eastAsia="宋体" w:eastAsiaTheme="minorEastAsia"/>
          <w:sz w:val="32"/>
          <w:szCs w:val="24"/>
        </w:rPr>
        <w:t>Alpha particles: They are slowly deflected towards the negative plate of an electric field.</w:t>
      </w:r>
    </w:p>
    <w:p>
      <w:pPr>
        <w:pStyle w:val="Normal"/>
        <w:spacing w:lineRule="auto" w:line="360"/>
        <w:jc w:val="both"/>
        <w:rPr>
          <w:rFonts w:eastAsia="宋体" w:eastAsiaTheme="minorEastAsia"/>
          <w:sz w:val="32"/>
          <w:szCs w:val="24"/>
        </w:rPr>
      </w:pPr>
      <w:r>
        <w:rPr>
          <w:rFonts w:eastAsia="宋体" w:eastAsiaTheme="minorEastAsia"/>
          <w:sz w:val="32"/>
          <w:szCs w:val="24"/>
        </w:rPr>
        <w:t>The slow deflection shows that it is massive. The direction of deflection shows that it is positive (since unlike charges attract). They have a very low penetrating power and can be stopped by a (thin) sheet of paper.</w:t>
      </w:r>
    </w:p>
    <w:p>
      <w:pPr>
        <w:pStyle w:val="Normal"/>
        <w:spacing w:lineRule="auto" w:line="360"/>
        <w:jc w:val="both"/>
        <w:rPr>
          <w:rFonts w:eastAsia="宋体" w:eastAsiaTheme="minorEastAsia"/>
          <w:sz w:val="32"/>
          <w:szCs w:val="24"/>
        </w:rPr>
      </w:pPr>
      <w:r>
        <w:rPr>
          <w:rFonts w:eastAsia="宋体" w:eastAsiaTheme="minorEastAsia"/>
          <w:sz w:val="32"/>
          <w:szCs w:val="24"/>
        </w:rPr>
        <w:t>They have the highest ionizing effect on gases (they dissociate gas atoms into ions and electrons.</w:t>
      </w:r>
    </w:p>
    <w:p>
      <w:pPr>
        <w:pStyle w:val="Normal"/>
        <w:spacing w:lineRule="auto" w:line="360"/>
        <w:jc w:val="both"/>
        <w:rPr>
          <w:rFonts w:eastAsia="宋体" w:eastAsiaTheme="minorEastAsia"/>
          <w:sz w:val="32"/>
          <w:szCs w:val="24"/>
        </w:rPr>
      </w:pPr>
      <w:r>
        <w:rPr>
          <w:rFonts w:eastAsia="宋体" w:eastAsiaTheme="minorEastAsia"/>
          <w:sz w:val="32"/>
          <w:szCs w:val="24"/>
        </w:rPr>
        <w:t>They have a mass of four units and a charge of two units therefore it is represented by the helium atom</w:t>
      </w:r>
      <w:r>
        <w:rPr/>
      </w:r>
      <m:oMath xmlns:m="http://schemas.openxmlformats.org/officeDocument/2006/math">
        <m:d>
          <m:dPr>
            <m:begChr m:val="("/>
            <m:endChr m:val=")"/>
          </m:dPr>
          <m:e>
            <m:sPre>
              <m:sub>
                <m:r>
                  <w:rPr>
                    <w:rFonts w:ascii="Cambria Math" w:hAnsi="Cambria Math"/>
                  </w:rPr>
                  <m:t xml:space="preserve">2</m:t>
                </m:r>
              </m:sub>
              <m:sup>
                <m:r>
                  <w:rPr>
                    <w:rFonts w:ascii="Cambria Math" w:hAnsi="Cambria Math"/>
                  </w:rPr>
                  <m:t xml:space="preserve">4</m:t>
                </m:r>
              </m:sup>
              <m:e>
                <m:r>
                  <w:rPr>
                    <w:rFonts w:ascii="Cambria Math" w:hAnsi="Cambria Math"/>
                  </w:rPr>
                  <m:t xml:space="preserve">He</m:t>
                </m:r>
              </m:e>
            </m:sPre>
          </m:e>
        </m:d>
      </m:oMath>
      <w:r>
        <w:rPr>
          <w:rFonts w:eastAsia="宋体" w:eastAsiaTheme="minorEastAsia"/>
          <w:sz w:val="32"/>
          <w:szCs w:val="24"/>
        </w:rPr>
        <w:t xml:space="preserve"> </w:t>
      </w:r>
    </w:p>
    <w:p>
      <w:pPr>
        <w:pStyle w:val="Normal"/>
        <w:spacing w:lineRule="auto" w:line="360"/>
        <w:jc w:val="both"/>
        <w:rPr>
          <w:rFonts w:eastAsia="宋体" w:eastAsiaTheme="minorEastAsia"/>
          <w:sz w:val="32"/>
          <w:szCs w:val="24"/>
        </w:rPr>
      </w:pPr>
      <w:r>
        <w:rPr>
          <w:rFonts w:eastAsia="宋体" w:eastAsiaTheme="minorEastAsia"/>
          <w:sz w:val="32"/>
          <w:szCs w:val="24"/>
        </w:rPr>
        <w:t>Beta particles: They are strongly deflected towards the positive plate of an electric field. The strong deflection shows that they are light. The direction of deflection shows that they are negatively charged.</w:t>
      </w:r>
    </w:p>
    <w:p>
      <w:pPr>
        <w:pStyle w:val="Normal"/>
        <w:spacing w:lineRule="auto" w:line="360"/>
        <w:jc w:val="both"/>
        <w:rPr>
          <w:rFonts w:eastAsia="宋体" w:eastAsiaTheme="minorEastAsia"/>
          <w:sz w:val="32"/>
          <w:szCs w:val="24"/>
        </w:rPr>
      </w:pPr>
      <w:r>
        <w:rPr>
          <w:rFonts w:eastAsia="宋体" w:eastAsiaTheme="minorEastAsia"/>
          <w:sz w:val="32"/>
          <w:szCs w:val="24"/>
        </w:rPr>
        <w:t>They have a higher penetrating power than alpha particles. They can be stopped by a thin aluminum foil. They have a lower ionizing effect on gases when compared to alpha particles.</w:t>
      </w:r>
    </w:p>
    <w:p>
      <w:pPr>
        <w:pStyle w:val="Normal"/>
        <w:spacing w:lineRule="auto" w:line="360"/>
        <w:jc w:val="both"/>
        <w:rPr>
          <w:rFonts w:eastAsia="宋体" w:eastAsiaTheme="minorEastAsia"/>
          <w:sz w:val="32"/>
          <w:szCs w:val="24"/>
        </w:rPr>
      </w:pPr>
      <w:r>
        <w:rPr>
          <w:rFonts w:eastAsia="宋体" w:eastAsiaTheme="minorEastAsia"/>
          <w:sz w:val="32"/>
          <w:szCs w:val="24"/>
        </w:rPr>
        <w:t>They are streams are electrons and are represented by the sign of electrons</w:t>
      </w:r>
      <w:r>
        <w:rPr/>
      </w:r>
      <m:oMath xmlns:m="http://schemas.openxmlformats.org/officeDocument/2006/math">
        <m:d>
          <m:dPr>
            <m:begChr m:val="("/>
            <m:endChr m:val=")"/>
          </m:dPr>
          <m:e>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w:rPr>
                    <w:rFonts w:ascii="Cambria Math" w:hAnsi="Cambria Math"/>
                  </w:rPr>
                  <m:t xml:space="preserve">e</m:t>
                </m:r>
              </m:e>
            </m:sPre>
          </m:e>
        </m:d>
        <m:r>
          <w:rPr>
            <w:rFonts w:ascii="Cambria Math" w:hAnsi="Cambria Math"/>
          </w:rPr>
          <m:t xml:space="preserve">∨</m:t>
        </m:r>
        <m:d>
          <m:dPr>
            <m:begChr m:val="("/>
            <m:endChr m:val=")"/>
          </m:dPr>
          <m:e>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w:rPr>
                    <w:rFonts w:ascii="Cambria Math" w:hAnsi="Cambria Math"/>
                  </w:rPr>
                  <m:t xml:space="preserve">β</m:t>
                </m:r>
              </m:e>
            </m:sPre>
          </m:e>
        </m:d>
      </m:oMath>
    </w:p>
    <w:p>
      <w:pPr>
        <w:pStyle w:val="Normal"/>
        <w:spacing w:lineRule="auto" w:line="360"/>
        <w:jc w:val="both"/>
        <w:rPr>
          <w:rFonts w:eastAsia="宋体" w:eastAsiaTheme="minorEastAsia"/>
          <w:sz w:val="32"/>
          <w:szCs w:val="24"/>
        </w:rPr>
      </w:pPr>
      <w:r>
        <w:rPr>
          <w:rFonts w:eastAsia="宋体" w:eastAsiaTheme="minorEastAsia"/>
          <w:sz w:val="32"/>
          <w:szCs w:val="24"/>
        </w:rPr>
        <w:t>Gamma Rays: They cannot be deflected by both electric and magnetic fields. They are electromagnetic in nature. They are neutral. They have the highest penetrating power amongst the three particles. They can be stopped by lead (blocks or jackets more often lead block)</w:t>
      </w:r>
    </w:p>
    <w:p>
      <w:pPr>
        <w:pStyle w:val="Normal"/>
        <w:spacing w:lineRule="auto" w:line="360"/>
        <w:jc w:val="both"/>
        <w:rPr>
          <w:rFonts w:eastAsia="宋体" w:eastAsiaTheme="minorEastAsia"/>
          <w:sz w:val="32"/>
          <w:szCs w:val="24"/>
        </w:rPr>
      </w:pPr>
      <w:r>
        <w:rPr>
          <w:rFonts w:eastAsia="宋体" w:eastAsiaTheme="minorEastAsia"/>
          <w:sz w:val="32"/>
          <w:szCs w:val="24"/>
        </w:rPr>
        <w:t>They have the least ionizing effect on gases and they have no chemical symbol.</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RADIOACTIVE DECAY</w:t>
      </w:r>
    </w:p>
    <w:p>
      <w:pPr>
        <w:pStyle w:val="Normal"/>
        <w:spacing w:lineRule="auto" w:line="360"/>
        <w:jc w:val="both"/>
        <w:rPr>
          <w:rFonts w:eastAsia="宋体" w:eastAsiaTheme="minorEastAsia"/>
          <w:sz w:val="32"/>
          <w:szCs w:val="24"/>
        </w:rPr>
      </w:pPr>
      <w:r>
        <w:rPr>
          <w:rFonts w:eastAsia="宋体" w:eastAsiaTheme="minorEastAsia"/>
          <w:sz w:val="32"/>
          <w:szCs w:val="24"/>
        </w:rPr>
        <w:t>Alpha decay</w:t>
      </w:r>
      <w:r>
        <w:rPr/>
      </w:r>
      <m:oMath xmlns:m="http://schemas.openxmlformats.org/officeDocument/2006/math">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decay</m:t>
            </m:r>
          </m:e>
        </m:d>
      </m:oMath>
      <w:r>
        <w:rPr>
          <w:rFonts w:eastAsia="宋体" w:eastAsiaTheme="minorEastAsia"/>
          <w:sz w:val="32"/>
          <w:szCs w:val="24"/>
        </w:rPr>
        <w:t>: This is defined as the emission of alpha particles</w:t>
      </w:r>
      <w:r>
        <w:rPr/>
      </w:r>
      <m:oMath xmlns:m="http://schemas.openxmlformats.org/officeDocument/2006/math">
        <m:d>
          <m:dPr>
            <m:begChr m:val="("/>
            <m:endChr m:val=")"/>
          </m:dPr>
          <m:e>
            <m:sPre>
              <m:sub>
                <m:r>
                  <w:rPr>
                    <w:rFonts w:ascii="Cambria Math" w:hAnsi="Cambria Math"/>
                  </w:rPr>
                  <m:t xml:space="preserve">2</m:t>
                </m:r>
              </m:sub>
              <m:sup>
                <m:r>
                  <w:rPr>
                    <w:rFonts w:ascii="Cambria Math" w:hAnsi="Cambria Math"/>
                  </w:rPr>
                  <m:t xml:space="preserve">4</m:t>
                </m:r>
              </m:sup>
              <m:e>
                <m:r>
                  <w:rPr>
                    <w:rFonts w:ascii="Cambria Math" w:hAnsi="Cambria Math"/>
                  </w:rPr>
                  <m:t xml:space="preserve">He</m:t>
                </m:r>
              </m:e>
            </m:sPre>
          </m:e>
        </m:d>
      </m:oMath>
      <w:r>
        <w:rPr>
          <w:rFonts w:eastAsia="宋体" w:eastAsiaTheme="minorEastAsia"/>
          <w:sz w:val="32"/>
          <w:szCs w:val="24"/>
        </w:rPr>
        <w:t xml:space="preserve"> from an element in a radioactive reaction. The mass number of the element reduces by four and its atomic number is reduced two and a new element is formed.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Pre>
            <m:sub>
              <m:r>
                <w:rPr>
                  <w:rFonts w:ascii="Cambria Math" w:hAnsi="Cambria Math"/>
                </w:rPr>
                <m:t xml:space="preserve">Z</m:t>
              </m:r>
            </m:sub>
            <m:sup>
              <m:r>
                <w:rPr>
                  <w:rFonts w:ascii="Cambria Math" w:hAnsi="Cambria Math"/>
                </w:rPr>
                <m:t xml:space="preserve">A</m:t>
              </m:r>
            </m:sup>
            <m:e>
              <m:r>
                <w:rPr>
                  <w:rFonts w:ascii="Cambria Math" w:hAnsi="Cambria Math"/>
                </w:rPr>
                <m:t xml:space="preserve">X</m:t>
              </m:r>
            </m:e>
          </m:sPre>
          <m:limLow>
            <m:e>
              <m:r>
                <w:rPr>
                  <w:rFonts w:ascii="Cambria Math" w:hAnsi="Cambria Math"/>
                </w:rPr>
                <m:t xml:space="preserve">α</m:t>
              </m:r>
              <m:r>
                <w:rPr>
                  <w:rFonts w:ascii="Cambria Math" w:hAnsi="Cambria Math"/>
                </w:rPr>
                <m:t xml:space="preserve">−</m:t>
              </m:r>
              <m:r>
                <w:rPr>
                  <w:rFonts w:ascii="Cambria Math" w:hAnsi="Cambria Math"/>
                </w:rPr>
                <m:t xml:space="preserve">decay</m:t>
              </m:r>
            </m:e>
            <m:lim>
              <m:r>
                <w:rPr>
                  <w:rFonts w:ascii="Cambria Math" w:hAnsi="Cambria Math"/>
                </w:rPr>
                <m:t xml:space="preserve">→</m:t>
              </m:r>
            </m:lim>
          </m:limLow>
          <m:sPre>
            <m:sub>
              <m:r>
                <w:rPr>
                  <w:rFonts w:ascii="Cambria Math" w:hAnsi="Cambria Math"/>
                </w:rPr>
                <m:t xml:space="preserve">Z</m:t>
              </m:r>
              <m:r>
                <w:rPr>
                  <w:rFonts w:ascii="Cambria Math" w:hAnsi="Cambria Math"/>
                </w:rPr>
                <m:t xml:space="preserve">−</m:t>
              </m:r>
              <m:r>
                <w:rPr>
                  <w:rFonts w:ascii="Cambria Math" w:hAnsi="Cambria Math"/>
                </w:rPr>
                <m:t xml:space="preserve">2</m:t>
              </m:r>
            </m:sub>
            <m:sup>
              <m:r>
                <w:rPr>
                  <w:rFonts w:ascii="Cambria Math" w:hAnsi="Cambria Math"/>
                </w:rPr>
                <m:t xml:space="preserve">A</m:t>
              </m:r>
              <m:r>
                <w:rPr>
                  <w:rFonts w:ascii="Cambria Math" w:hAnsi="Cambria Math"/>
                </w:rPr>
                <m:t xml:space="preserve">−</m:t>
              </m:r>
              <m:r>
                <w:rPr>
                  <w:rFonts w:ascii="Cambria Math" w:hAnsi="Cambria Math"/>
                </w:rPr>
                <m:t xml:space="preserve">4</m:t>
              </m:r>
            </m:sup>
            <m:e>
              <m:r>
                <w:rPr>
                  <w:rFonts w:ascii="Cambria Math" w:hAnsi="Cambria Math"/>
                </w:rPr>
                <m:t xml:space="preserve">Y</m:t>
              </m:r>
            </m:e>
          </m:sPre>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w:rPr>
                  <w:rFonts w:ascii="Cambria Math" w:hAnsi="Cambria Math"/>
                </w:rPr>
                <m:t xml:space="preserve">He</m:t>
              </m:r>
            </m:e>
          </m:sPre>
        </m:oMath>
      </m:oMathPara>
    </w:p>
    <w:p>
      <w:pPr>
        <w:pStyle w:val="Normal"/>
        <w:spacing w:lineRule="auto" w:line="360"/>
        <w:jc w:val="both"/>
        <w:rPr>
          <w:rFonts w:eastAsia="宋体" w:eastAsiaTheme="minorEastAsia"/>
          <w:sz w:val="32"/>
          <w:szCs w:val="24"/>
        </w:rPr>
      </w:pPr>
      <w:r>
        <w:rPr>
          <w:rFonts w:eastAsia="宋体" w:eastAsiaTheme="minorEastAsia"/>
          <w:sz w:val="32"/>
          <w:szCs w:val="24"/>
        </w:rPr>
        <w:t>Beta decay</w:t>
      </w:r>
      <w:r>
        <w:rPr/>
      </w:r>
      <m:oMath xmlns:m="http://schemas.openxmlformats.org/officeDocument/2006/math">
        <m:d>
          <m:dPr>
            <m:begChr m:val="("/>
            <m:endChr m:val=")"/>
          </m:dPr>
          <m:e>
            <m:r>
              <w:rPr>
                <w:rFonts w:ascii="Cambria Math" w:hAnsi="Cambria Math"/>
              </w:rPr>
              <m:t xml:space="preserve">β</m:t>
            </m:r>
            <m:r>
              <w:rPr>
                <w:rFonts w:ascii="Cambria Math" w:hAnsi="Cambria Math"/>
              </w:rPr>
              <m:t xml:space="preserve">−</m:t>
            </m:r>
            <m:r>
              <w:rPr>
                <w:rFonts w:ascii="Cambria Math" w:hAnsi="Cambria Math"/>
              </w:rPr>
              <m:t xml:space="preserve">decay</m:t>
            </m:r>
          </m:e>
        </m:d>
      </m:oMath>
      <w:r>
        <w:rPr>
          <w:rFonts w:eastAsia="宋体" w:eastAsiaTheme="minorEastAsia"/>
          <w:sz w:val="32"/>
          <w:szCs w:val="24"/>
        </w:rPr>
        <w:t>: This occurs when an element emits beta particles</w:t>
      </w:r>
      <w:r>
        <w:rPr/>
      </w:r>
      <m:oMath xmlns:m="http://schemas.openxmlformats.org/officeDocument/2006/math">
        <m:d>
          <m:dPr>
            <m:begChr m:val="("/>
            <m:endChr m:val=")"/>
          </m:dPr>
          <m:e>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w:rPr>
                    <w:rFonts w:ascii="Cambria Math" w:hAnsi="Cambria Math"/>
                  </w:rPr>
                  <m:t xml:space="preserve">e</m:t>
                </m:r>
              </m:e>
            </m:sPre>
          </m:e>
        </m:d>
      </m:oMath>
      <w:r>
        <w:rPr>
          <w:rFonts w:eastAsia="宋体" w:eastAsiaTheme="minorEastAsia"/>
          <w:sz w:val="32"/>
          <w:szCs w:val="24"/>
        </w:rPr>
        <w:t>. The mass number of the element remains unchanged while its atomic number is increased by one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Pre>
            <m:sub>
              <m:r>
                <w:rPr>
                  <w:rFonts w:ascii="Cambria Math" w:hAnsi="Cambria Math"/>
                </w:rPr>
                <m:t xml:space="preserve">Z</m:t>
              </m:r>
            </m:sub>
            <m:sup>
              <m:r>
                <w:rPr>
                  <w:rFonts w:ascii="Cambria Math" w:hAnsi="Cambria Math"/>
                </w:rPr>
                <m:t xml:space="preserve">A</m:t>
              </m:r>
            </m:sup>
            <m:e>
              <m:r>
                <w:rPr>
                  <w:rFonts w:ascii="Cambria Math" w:hAnsi="Cambria Math"/>
                </w:rPr>
                <m:t xml:space="preserve">X</m:t>
              </m:r>
            </m:e>
          </m:sPre>
          <m:limLow>
            <m:e>
              <m:r>
                <w:rPr>
                  <w:rFonts w:ascii="Cambria Math" w:hAnsi="Cambria Math"/>
                </w:rPr>
                <m:t xml:space="preserve">β</m:t>
              </m:r>
              <m:r>
                <w:rPr>
                  <w:rFonts w:ascii="Cambria Math" w:hAnsi="Cambria Math"/>
                </w:rPr>
                <m:t xml:space="preserve">−</m:t>
              </m:r>
              <m:r>
                <w:rPr>
                  <w:rFonts w:ascii="Cambria Math" w:hAnsi="Cambria Math"/>
                </w:rPr>
                <m:t xml:space="preserve">decay</m:t>
              </m:r>
            </m:e>
            <m:lim>
              <m:r>
                <w:rPr>
                  <w:rFonts w:ascii="Cambria Math" w:hAnsi="Cambria Math"/>
                </w:rPr>
                <m:t xml:space="preserve">→</m:t>
              </m:r>
            </m:lim>
          </m:limLow>
          <m:sPre>
            <m:sub>
              <m:r>
                <w:rPr>
                  <w:rFonts w:ascii="Cambria Math" w:hAnsi="Cambria Math"/>
                </w:rPr>
                <m:t xml:space="preserve">Z</m:t>
              </m:r>
              <m:r>
                <w:rPr>
                  <w:rFonts w:ascii="Cambria Math" w:hAnsi="Cambria Math"/>
                </w:rPr>
                <m:t xml:space="preserve">+</m:t>
              </m:r>
              <m:r>
                <w:rPr>
                  <w:rFonts w:ascii="Cambria Math" w:hAnsi="Cambria Math"/>
                </w:rPr>
                <m:t xml:space="preserve">1</m:t>
              </m:r>
            </m:sub>
            <m:sup>
              <m:r>
                <w:rPr>
                  <w:rFonts w:ascii="Cambria Math" w:hAnsi="Cambria Math"/>
                </w:rPr>
                <m:t xml:space="preserve">A</m:t>
              </m:r>
            </m:sup>
            <m:e>
              <m:r>
                <w:rPr>
                  <w:rFonts w:ascii="Cambria Math" w:hAnsi="Cambria Math"/>
                </w:rPr>
                <m:t xml:space="preserve">Y</m:t>
              </m:r>
            </m:e>
          </m:sPre>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O</m:t>
              </m:r>
            </m:sup>
            <m:e>
              <m:r>
                <w:rPr>
                  <w:rFonts w:ascii="Cambria Math" w:hAnsi="Cambria Math"/>
                </w:rPr>
                <m:t xml:space="preserve">e</m:t>
              </m:r>
            </m:e>
          </m:sPre>
        </m:oMath>
      </m:oMathPara>
    </w:p>
    <w:p>
      <w:pPr>
        <w:pStyle w:val="Normal"/>
        <w:spacing w:lineRule="auto" w:line="360"/>
        <w:jc w:val="both"/>
        <w:rPr>
          <w:rFonts w:eastAsia="宋体" w:eastAsiaTheme="minorEastAsia"/>
          <w:sz w:val="32"/>
          <w:szCs w:val="24"/>
        </w:rPr>
      </w:pPr>
      <w:r>
        <w:rPr>
          <w:rFonts w:eastAsia="宋体" w:eastAsiaTheme="minorEastAsia"/>
          <w:sz w:val="32"/>
          <w:szCs w:val="24"/>
        </w:rPr>
        <w:t>Gamma decay: This occurs when an element emits gamma rays. Both the mass number and the atomic number of the element remain unchanged but the element becomes more stable as a result of energy emission (or liberation).</w:t>
      </w:r>
    </w:p>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HALF LIFE</w:t>
      </w:r>
    </w:p>
    <w:p>
      <w:pPr>
        <w:pStyle w:val="Normal"/>
        <w:spacing w:lineRule="auto" w:line="360"/>
        <w:jc w:val="both"/>
        <w:rPr>
          <w:rFonts w:eastAsia="宋体" w:eastAsiaTheme="minorEastAsia"/>
          <w:sz w:val="32"/>
          <w:szCs w:val="24"/>
        </w:rPr>
      </w:pPr>
      <w:r>
        <w:rPr>
          <w:rFonts w:eastAsia="宋体" w:eastAsiaTheme="minorEastAsia"/>
          <w:sz w:val="32"/>
          <w:szCs w:val="24"/>
        </w:rPr>
        <w:t>This is defined as the time taken for an element to decay or disintegrate to half its (original) mass. The half of an element is a function of nuclear stability.</w:t>
      </w:r>
    </w:p>
    <w:p>
      <w:pPr>
        <w:pStyle w:val="Normal"/>
        <w:spacing w:lineRule="auto" w:line="360"/>
        <w:jc w:val="both"/>
        <w:rPr>
          <w:rFonts w:eastAsia="宋体" w:eastAsiaTheme="minorEastAsia"/>
          <w:sz w:val="32"/>
          <w:szCs w:val="24"/>
        </w:rPr>
      </w:pPr>
      <w:r>
        <w:rPr>
          <w:rFonts w:eastAsia="宋体" w:eastAsiaTheme="minorEastAsia"/>
          <w:sz w:val="32"/>
          <w:szCs w:val="24"/>
        </w:rPr>
        <w:t>For example, if 16g is the total mass of an atom and its half-life is 3 days, it means that in every three days half its original mass will be disintegrated.</w:t>
      </w:r>
    </w:p>
    <w:p>
      <w:pPr>
        <w:pStyle w:val="Normal"/>
        <w:spacing w:lineRule="auto" w:line="360"/>
        <w:jc w:val="both"/>
        <w:rPr>
          <w:rFonts w:eastAsia="宋体" w:eastAsiaTheme="minorEastAsia"/>
          <w:sz w:val="32"/>
          <w:szCs w:val="24"/>
        </w:rPr>
      </w:pPr>
      <w:r>
        <w:rPr>
          <w:rFonts w:eastAsia="宋体" w:eastAsiaTheme="minorEastAsia"/>
          <w:sz w:val="32"/>
          <w:szCs w:val="24"/>
        </w:rPr>
        <w:t>That means, the first three days the mass of the substance will become half its original (making it 8g). In the next three days, it will reduce to half its new original (half of 8g making it 4g). In the next three days, it becomes 2g and in the next three days it becomes 1g and so on.</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number</m:t>
          </m:r>
          <m:r>
            <w:rPr>
              <w:rFonts w:ascii="Cambria Math" w:hAnsi="Cambria Math"/>
            </w:rPr>
            <m:t xml:space="preserve">of</m:t>
          </m:r>
          <m:r>
            <w:rPr>
              <w:rFonts w:ascii="Cambria Math" w:hAnsi="Cambria Math"/>
            </w:rPr>
            <m:t xml:space="preserve">ℎalf</m:t>
          </m:r>
          <m:r>
            <w:rPr>
              <w:rFonts w:ascii="Cambria Math" w:hAnsi="Cambria Math"/>
            </w:rPr>
            <m:t xml:space="preserve">−</m:t>
          </m:r>
          <m:r>
            <w:rPr>
              <w:rFonts w:ascii="Cambria Math" w:hAnsi="Cambria Math"/>
            </w:rPr>
            <m:t xml:space="preserve">lives</m:t>
          </m:r>
          <m:r>
            <w:rPr>
              <w:rFonts w:ascii="Cambria Math" w:hAnsi="Cambria Math"/>
            </w:rPr>
            <m:t xml:space="preserve">covered</m:t>
          </m:r>
          <m:r>
            <w:rPr>
              <w:rFonts w:ascii="Cambria Math" w:hAnsi="Cambria Math"/>
            </w:rPr>
            <m:t xml:space="preserve">=</m:t>
          </m:r>
          <m:f>
            <m:num>
              <m:r>
                <w:rPr>
                  <w:rFonts w:ascii="Cambria Math" w:hAnsi="Cambria Math"/>
                </w:rPr>
                <m:t xml:space="preserve">time</m:t>
              </m:r>
              <m:r>
                <w:rPr>
                  <w:rFonts w:ascii="Cambria Math" w:hAnsi="Cambria Math"/>
                </w:rPr>
                <m:t xml:space="preserve">given</m:t>
              </m:r>
              <m:r>
                <w:rPr>
                  <w:rFonts w:ascii="Cambria Math" w:hAnsi="Cambria Math"/>
                </w:rPr>
                <m:t xml:space="preserve">∨</m:t>
              </m:r>
              <m:r>
                <w:rPr>
                  <w:rFonts w:ascii="Cambria Math" w:hAnsi="Cambria Math"/>
                </w:rPr>
                <m:t xml:space="preserve">time</m:t>
              </m:r>
              <m:r>
                <w:rPr>
                  <w:rFonts w:ascii="Cambria Math" w:hAnsi="Cambria Math"/>
                </w:rPr>
                <m:t xml:space="preserve">covered</m:t>
              </m:r>
            </m:num>
            <m:den>
              <m:r>
                <w:rPr>
                  <w:rFonts w:ascii="Cambria Math" w:hAnsi="Cambria Math"/>
                </w:rPr>
                <m:t xml:space="preserve">ℎalf</m:t>
              </m:r>
              <m:r>
                <w:rPr>
                  <w:rFonts w:ascii="Cambria Math" w:hAnsi="Cambria Math"/>
                </w:rPr>
                <m:t xml:space="preserve">−</m:t>
              </m:r>
              <m:r>
                <w:rPr>
                  <w:rFonts w:ascii="Cambria Math" w:hAnsi="Cambria Math"/>
                </w:rPr>
                <m:t xml:space="preserve">life</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T</m:t>
              </m:r>
            </m:num>
            <m:den>
              <m:r>
                <w:rPr>
                  <w:rFonts w:ascii="Cambria Math" w:hAnsi="Cambria Math"/>
                </w:rPr>
                <m:t xml:space="preserve">t</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Remaining</m:t>
          </m:r>
          <m:r>
            <w:rPr>
              <w:rFonts w:ascii="Cambria Math" w:hAnsi="Cambria Math"/>
            </w:rPr>
            <m:t xml:space="preserve">fraction</m:t>
          </m:r>
          <m:d>
            <m:dPr>
              <m:begChr m:val="("/>
              <m:endChr m:val=")"/>
            </m:dPr>
            <m:e>
              <m:r>
                <w:rPr>
                  <w:rFonts w:ascii="Cambria Math" w:hAnsi="Cambria Math"/>
                </w:rPr>
                <m:t xml:space="preserve">after</m:t>
              </m:r>
              <m:r>
                <w:rPr>
                  <w:rFonts w:ascii="Cambria Math" w:hAnsi="Cambria Math"/>
                </w:rPr>
                <m:t xml:space="preserve">decay</m:t>
              </m:r>
            </m:e>
          </m:d>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number</m:t>
                  </m:r>
                  <m:r>
                    <w:rPr>
                      <w:rFonts w:ascii="Cambria Math" w:hAnsi="Cambria Math"/>
                    </w:rPr>
                    <m:t xml:space="preserve">of</m:t>
                  </m:r>
                  <m:r>
                    <w:rPr>
                      <w:rFonts w:ascii="Cambria Math" w:hAnsi="Cambria Math"/>
                    </w:rPr>
                    <m:t xml:space="preserve">ℎalf</m:t>
                  </m:r>
                  <m:r>
                    <w:rPr>
                      <w:rFonts w:ascii="Cambria Math" w:hAnsi="Cambria Math"/>
                    </w:rPr>
                    <m:t xml:space="preserve">−</m:t>
                  </m:r>
                  <m:r>
                    <w:rPr>
                      <w:rFonts w:ascii="Cambria Math" w:hAnsi="Cambria Math"/>
                    </w:rPr>
                    <m:t xml:space="preserve">lives</m:t>
                  </m:r>
                </m:sup>
              </m:sSup>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Decayed</m:t>
          </m:r>
          <m:r>
            <w:rPr>
              <w:rFonts w:ascii="Cambria Math" w:hAnsi="Cambria Math"/>
            </w:rPr>
            <m:t xml:space="preserve">fraction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Remaining</m:t>
          </m:r>
          <m:r>
            <w:rPr>
              <w:rFonts w:ascii="Cambria Math" w:hAnsi="Cambria Math"/>
            </w:rPr>
            <m:t xml:space="preserve">fraction</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d</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d</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Remaining</m:t>
          </m:r>
          <m:r>
            <w:rPr>
              <w:rFonts w:ascii="Cambria Math" w:hAnsi="Cambria Math"/>
            </w:rPr>
            <m:t xml:space="preserve">mass</m:t>
          </m:r>
          <m:r>
            <w:rPr>
              <w:rFonts w:ascii="Cambria Math" w:hAnsi="Cambria Math"/>
            </w:rPr>
            <m:t xml:space="preserve">of</m:t>
          </m:r>
          <m:r>
            <w:rPr>
              <w:rFonts w:ascii="Cambria Math" w:hAnsi="Cambria Math"/>
            </w:rPr>
            <m:t xml:space="preserve">tℎe</m:t>
          </m:r>
          <m:r>
            <w:rPr>
              <w:rFonts w:ascii="Cambria Math" w:hAnsi="Cambria Math"/>
            </w:rPr>
            <m:t xml:space="preserve">element</m:t>
          </m:r>
          <m:d>
            <m:dPr>
              <m:begChr m:val="("/>
              <m:endChr m:val=")"/>
            </m:dPr>
            <m:e>
              <m:r>
                <w:rPr>
                  <w:rFonts w:ascii="Cambria Math" w:hAnsi="Cambria Math"/>
                </w:rPr>
                <m:t xml:space="preserve">after</m:t>
              </m:r>
              <m:r>
                <w:rPr>
                  <w:rFonts w:ascii="Cambria Math" w:hAnsi="Cambria Math"/>
                </w:rPr>
                <m:t xml:space="preserve">decay</m:t>
              </m:r>
            </m:e>
          </m:d>
          <m:r>
            <w:rPr>
              <w:rFonts w:ascii="Cambria Math" w:hAnsi="Cambria Math"/>
            </w:rPr>
            <m:t xml:space="preserve">=</m:t>
          </m:r>
          <m:f>
            <m:num>
              <m:r>
                <w:rPr>
                  <w:rFonts w:ascii="Cambria Math" w:hAnsi="Cambria Math"/>
                </w:rPr>
                <m:t xml:space="preserve">Original</m:t>
              </m:r>
              <m:r>
                <w:rPr>
                  <w:rFonts w:ascii="Cambria Math" w:hAnsi="Cambria Math"/>
                </w:rPr>
                <m:t xml:space="preserve">total</m:t>
              </m:r>
              <m:r>
                <w:rPr>
                  <w:rFonts w:ascii="Cambria Math" w:hAnsi="Cambria Math"/>
                </w:rPr>
                <m:t xml:space="preserve">mass</m:t>
              </m:r>
            </m:num>
            <m:den>
              <m:sSup>
                <m:e>
                  <m:r>
                    <w:rPr>
                      <w:rFonts w:ascii="Cambria Math" w:hAnsi="Cambria Math"/>
                    </w:rPr>
                    <m:t xml:space="preserve">2</m:t>
                  </m:r>
                </m:e>
                <m:sup>
                  <m:r>
                    <w:rPr>
                      <w:rFonts w:ascii="Cambria Math" w:hAnsi="Cambria Math"/>
                    </w:rPr>
                    <m:t xml:space="preserve">number</m:t>
                  </m:r>
                  <m:r>
                    <w:rPr>
                      <w:rFonts w:ascii="Cambria Math" w:hAnsi="Cambria Math"/>
                    </w:rPr>
                    <m:t xml:space="preserve">of</m:t>
                  </m:r>
                  <m:r>
                    <w:rPr>
                      <w:rFonts w:ascii="Cambria Math" w:hAnsi="Cambria Math"/>
                    </w:rPr>
                    <m:t xml:space="preserve">ℎalf</m:t>
                  </m:r>
                  <m:r>
                    <w:rPr>
                      <w:rFonts w:ascii="Cambria Math" w:hAnsi="Cambria Math"/>
                    </w:rPr>
                    <m:t xml:space="preserve">−</m:t>
                  </m:r>
                  <m:r>
                    <w:rPr>
                      <w:rFonts w:ascii="Cambria Math" w:hAnsi="Cambria Math"/>
                    </w:rPr>
                    <m:t xml:space="preserve">lives</m:t>
                  </m:r>
                </m:sup>
              </m:sSup>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M</m:t>
              </m:r>
            </m:num>
            <m:den>
              <m:sSup>
                <m:e>
                  <m:r>
                    <w:rPr>
                      <w:rFonts w:ascii="Cambria Math" w:hAnsi="Cambria Math"/>
                    </w:rPr>
                    <m:t xml:space="preserve">2</m:t>
                  </m:r>
                </m:e>
                <m:sup>
                  <m:r>
                    <w:rPr>
                      <w:rFonts w:ascii="Cambria Math" w:hAnsi="Cambria Math"/>
                    </w:rPr>
                    <m:t xml:space="preserve">n</m:t>
                  </m:r>
                </m:sup>
              </m:sSup>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r</m:t>
              </m:r>
            </m:sub>
          </m:sSub>
          <m:r>
            <w:rPr>
              <w:rFonts w:ascii="Cambria Math" w:hAnsi="Cambria Math"/>
            </w:rPr>
            <m:t xml:space="preserve">=</m:t>
          </m:r>
          <m:r>
            <w:rPr>
              <w:rFonts w:ascii="Cambria Math" w:hAnsi="Cambria Math"/>
            </w:rPr>
            <m:t xml:space="preserve">M</m:t>
          </m:r>
          <m:d>
            <m:dPr>
              <m:begChr m:val="("/>
              <m:endChr m:val=")"/>
            </m:dPr>
            <m:e>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e>
          </m:d>
        </m:oMath>
      </m:oMathPara>
    </w:p>
    <w:p>
      <w:pPr>
        <w:pStyle w:val="Normal"/>
        <w:spacing w:lineRule="auto" w:line="360"/>
        <w:jc w:val="both"/>
        <w:rPr>
          <w:rFonts w:eastAsia="宋体" w:eastAsiaTheme="minorEastAsia"/>
          <w:sz w:val="32"/>
          <w:szCs w:val="24"/>
        </w:rPr>
      </w:pPr>
      <w:r>
        <w:rPr>
          <w:rFonts w:eastAsia="宋体" w:eastAsiaTheme="minorEastAsia"/>
          <w:sz w:val="32"/>
          <w:szCs w:val="24"/>
        </w:rPr>
        <w:t>But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r</m:t>
              </m:r>
            </m:sub>
          </m:sSub>
          <m:r>
            <w:rPr>
              <w:rFonts w:ascii="Cambria Math" w:hAnsi="Cambria Math"/>
            </w:rPr>
            <m:t xml:space="preserve">=</m:t>
          </m:r>
          <m:r>
            <w:rPr>
              <w:rFonts w:ascii="Cambria Math" w:hAnsi="Cambria Math"/>
            </w:rPr>
            <m:t xml:space="preserve">M</m:t>
          </m:r>
          <m:d>
            <m:dPr>
              <m:begChr m:val="("/>
              <m:endChr m:val=")"/>
            </m:dPr>
            <m:e>
              <m:sSub>
                <m:e>
                  <m:r>
                    <w:rPr>
                      <w:rFonts w:ascii="Cambria Math" w:hAnsi="Cambria Math"/>
                    </w:rPr>
                    <m:t xml:space="preserve">f</m:t>
                  </m:r>
                </m:e>
                <m:sub>
                  <m:r>
                    <w:rPr>
                      <w:rFonts w:ascii="Cambria Math" w:hAnsi="Cambria Math"/>
                    </w:rPr>
                    <m:t xml:space="preserve">r</m:t>
                  </m:r>
                </m:sub>
              </m:sSub>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decayed</m:t>
          </m:r>
          <m:r>
            <w:rPr>
              <w:rFonts w:ascii="Cambria Math" w:hAnsi="Cambria Math"/>
            </w:rPr>
            <m:t xml:space="preserve">mass</m:t>
          </m:r>
          <m:r>
            <w:rPr>
              <w:rFonts w:ascii="Cambria Math" w:hAnsi="Cambria Math"/>
            </w:rPr>
            <m:t xml:space="preserve">=</m:t>
          </m:r>
          <m:r>
            <w:rPr>
              <w:rFonts w:ascii="Cambria Math" w:hAnsi="Cambria Math"/>
            </w:rPr>
            <m:t xml:space="preserve">total</m:t>
          </m:r>
          <m:r>
            <w:rPr>
              <w:rFonts w:ascii="Cambria Math" w:hAnsi="Cambria Math"/>
            </w:rPr>
            <m:t xml:space="preserve">mass</m:t>
          </m:r>
          <m:r>
            <w:rPr>
              <w:rFonts w:ascii="Cambria Math" w:hAnsi="Cambria Math"/>
            </w:rPr>
            <m:t xml:space="preserve">−</m:t>
          </m:r>
          <m:r>
            <w:rPr>
              <w:rFonts w:ascii="Cambria Math" w:hAnsi="Cambria Math"/>
            </w:rPr>
            <m:t xml:space="preserve">remaining</m:t>
          </m:r>
          <m:r>
            <w:rPr>
              <w:rFonts w:ascii="Cambria Math" w:hAnsi="Cambria Math"/>
            </w:rPr>
            <m:t xml:space="preserve">mass</m:t>
          </m:r>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d</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r</m:t>
              </m:r>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M</m:t>
              </m:r>
            </m:num>
            <m:den>
              <m:sSup>
                <m:e>
                  <m:r>
                    <w:rPr>
                      <w:rFonts w:ascii="Cambria Math" w:hAnsi="Cambria Math"/>
                    </w:rPr>
                    <m:t xml:space="preserve">2</m:t>
                  </m:r>
                </m:e>
                <m:sup>
                  <m:r>
                    <w:rPr>
                      <w:rFonts w:ascii="Cambria Math" w:hAnsi="Cambria Math"/>
                    </w:rPr>
                    <m:t xml:space="preserve">n</m:t>
                  </m:r>
                </m:sup>
              </m:sSup>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d</m:t>
              </m:r>
            </m:sub>
          </m:sSub>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M</m:t>
              </m:r>
            </m:num>
            <m:den>
              <m:sSup>
                <m:e>
                  <m:r>
                    <w:rPr>
                      <w:rFonts w:ascii="Cambria Math" w:hAnsi="Cambria Math"/>
                    </w:rPr>
                    <m:t xml:space="preserve">2</m:t>
                  </m:r>
                </m:e>
                <m:sup>
                  <m:r>
                    <w:rPr>
                      <w:rFonts w:ascii="Cambria Math" w:hAnsi="Cambria Math"/>
                    </w:rPr>
                    <m:t xml:space="preserve">n</m:t>
                  </m:r>
                </m:sup>
              </m:sSup>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d</m:t>
              </m:r>
            </m:sub>
          </m:sSub>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d</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d</m:t>
              </m:r>
            </m:sub>
          </m:sSub>
          <m:r>
            <w:rPr>
              <w:rFonts w:ascii="Cambria Math" w:hAnsi="Cambria Math"/>
            </w:rPr>
            <m:t xml:space="preserve">=</m:t>
          </m:r>
          <m:r>
            <w:rPr>
              <w:rFonts w:ascii="Cambria Math" w:hAnsi="Cambria Math"/>
            </w:rPr>
            <m:t xml:space="preserve">M</m:t>
          </m:r>
          <m:d>
            <m:dPr>
              <m:begChr m:val="("/>
              <m:endChr m:val=")"/>
            </m:dPr>
            <m:e>
              <m:sSub>
                <m:e>
                  <m:r>
                    <w:rPr>
                      <w:rFonts w:ascii="Cambria Math" w:hAnsi="Cambria Math"/>
                    </w:rPr>
                    <m:t xml:space="preserve">f</m:t>
                  </m:r>
                </m:e>
                <m:sub>
                  <m:r>
                    <w:rPr>
                      <w:rFonts w:ascii="Cambria Math" w:hAnsi="Cambria Math"/>
                    </w:rPr>
                    <m:t xml:space="preserve">d</m:t>
                  </m:r>
                </m:sub>
              </m:sSub>
            </m:e>
          </m:d>
        </m:oMath>
      </m:oMathPara>
    </w:p>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LAWS OF RADIOACTIVITY</w:t>
      </w:r>
    </w:p>
    <w:p>
      <w:pPr>
        <w:pStyle w:val="Normal"/>
        <w:spacing w:lineRule="auto" w:line="360"/>
        <w:jc w:val="both"/>
        <w:rPr>
          <w:rFonts w:eastAsia="宋体" w:eastAsiaTheme="minorEastAsia"/>
          <w:sz w:val="32"/>
          <w:szCs w:val="24"/>
        </w:rPr>
      </w:pPr>
      <w:r>
        <w:rPr>
          <w:rFonts w:eastAsia="宋体" w:eastAsiaTheme="minorEastAsia"/>
          <w:sz w:val="32"/>
          <w:szCs w:val="24"/>
        </w:rPr>
        <w:t>Atoms of all radioactive elements are undergoing spontaneous disintegration i.e. they are constantly breaking and forming fresh radioactive products with the emission of alpha, beta and gamma rays.</w:t>
      </w:r>
    </w:p>
    <w:p>
      <w:pPr>
        <w:pStyle w:val="Normal"/>
        <w:spacing w:lineRule="auto" w:line="360"/>
        <w:jc w:val="both"/>
        <w:rPr>
          <w:rFonts w:eastAsia="宋体" w:eastAsiaTheme="minorEastAsia"/>
          <w:sz w:val="32"/>
          <w:szCs w:val="24"/>
        </w:rPr>
      </w:pPr>
      <w:r>
        <w:rPr>
          <w:rFonts w:eastAsia="宋体" w:eastAsiaTheme="minorEastAsia"/>
          <w:sz w:val="32"/>
          <w:szCs w:val="24"/>
        </w:rPr>
        <w:t>The rate of breaking is not affected by external factors (like temperature, pressure or chemical combination etc.) but depends entirely on the rate of change</w:t>
      </w:r>
    </w:p>
    <w:p>
      <w:pPr>
        <w:pStyle w:val="Normal"/>
        <w:spacing w:lineRule="auto" w:line="360"/>
        <w:jc w:val="both"/>
        <w:rPr>
          <w:rFonts w:eastAsia="宋体" w:eastAsiaTheme="minorEastAsia"/>
          <w:sz w:val="32"/>
          <w:szCs w:val="24"/>
          <w:u w:val="single"/>
        </w:rPr>
      </w:pPr>
      <w:r>
        <w:rPr>
          <w:rFonts w:eastAsia="宋体" w:eastAsiaTheme="minorEastAsia"/>
          <w:sz w:val="40"/>
          <w:szCs w:val="24"/>
          <w:u w:val="single"/>
        </w:rPr>
        <w:t>LAW OF CHANGE</w:t>
      </w:r>
    </w:p>
    <w:p>
      <w:pPr>
        <w:pStyle w:val="Normal"/>
        <w:spacing w:lineRule="auto" w:line="360"/>
        <w:jc w:val="both"/>
        <w:rPr>
          <w:rFonts w:eastAsia="宋体" w:eastAsiaTheme="minorEastAsia"/>
          <w:sz w:val="32"/>
          <w:szCs w:val="24"/>
        </w:rPr>
      </w:pPr>
      <w:r>
        <w:rPr>
          <w:rFonts w:eastAsia="宋体" w:eastAsiaTheme="minorEastAsia"/>
          <w:sz w:val="32"/>
          <w:szCs w:val="24"/>
        </w:rPr>
        <w:t>The law of change states that the number of atoms breaking per second at any instance is proportional to the number of atoms present. In other words, the quantity of a radioactive element which disintegrates in a unit time is directly proportional to the amount of radioactive element present.</w:t>
      </w:r>
    </w:p>
    <w:p>
      <w:pPr>
        <w:pStyle w:val="Normal"/>
        <w:spacing w:lineRule="auto" w:line="360"/>
        <w:jc w:val="both"/>
        <w:rPr>
          <w:rFonts w:eastAsia="宋体" w:eastAsiaTheme="minorEastAsia"/>
          <w:sz w:val="32"/>
          <w:szCs w:val="24"/>
        </w:rPr>
      </w:pPr>
      <w:r>
        <w:rPr>
          <w:rFonts w:eastAsia="宋体" w:eastAsiaTheme="minorEastAsia"/>
          <w:sz w:val="32"/>
          <w:szCs w:val="24"/>
        </w:rPr>
        <w:t>Mathematically,</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r>
                <w:rPr>
                  <w:rFonts w:ascii="Cambria Math" w:hAnsi="Cambria Math"/>
                </w:rPr>
                <m:t xml:space="preserve">λt</m:t>
              </m:r>
            </m:sup>
          </m:sSup>
        </m:oMath>
      </m:oMathPara>
    </w:p>
    <w:p>
      <w:pPr>
        <w:pStyle w:val="Normal"/>
        <w:spacing w:lineRule="auto" w:line="360"/>
        <w:jc w:val="both"/>
        <w:rPr>
          <w:rFonts w:eastAsia="宋体" w:eastAsiaTheme="minorEastAsia"/>
          <w:sz w:val="32"/>
          <w:szCs w:val="24"/>
        </w:rPr>
      </w:pPr>
      <w:r>
        <w:rPr>
          <w:rFonts w:eastAsia="宋体" w:eastAsiaTheme="minorEastAsia"/>
          <w:sz w:val="32"/>
          <w:szCs w:val="24"/>
        </w:rPr>
        <w:t>Also,</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m:t>
          </m:r>
          <m:sSup>
            <m:e>
              <m:r>
                <w:rPr>
                  <w:rFonts w:ascii="Cambria Math" w:hAnsi="Cambria Math"/>
                </w:rPr>
                <m:t xml:space="preserve">e</m:t>
              </m:r>
            </m:e>
            <m:sup>
              <m:r>
                <w:rPr>
                  <w:rFonts w:ascii="Cambria Math" w:hAnsi="Cambria Math"/>
                </w:rPr>
                <m:t xml:space="preserve">−</m:t>
              </m:r>
              <m:r>
                <w:rPr>
                  <w:rFonts w:ascii="Cambria Math" w:hAnsi="Cambria Math"/>
                </w:rPr>
                <m:t xml:space="preserve">λt</m:t>
              </m:r>
            </m:sup>
          </m:sSup>
        </m:oMath>
      </m:oMathPara>
    </w:p>
    <w:p>
      <w:pPr>
        <w:pStyle w:val="Normal"/>
        <w:spacing w:lineRule="auto" w:line="360"/>
        <w:jc w:val="both"/>
        <w:rPr>
          <w:rFonts w:eastAsia="宋体" w:eastAsiaTheme="minorEastAsia"/>
          <w:sz w:val="32"/>
          <w:szCs w:val="24"/>
        </w:rPr>
      </w:pPr>
      <w:r>
        <w:rPr>
          <w:rFonts w:eastAsia="宋体" w:eastAsiaTheme="minorEastAsia"/>
          <w:sz w:val="32"/>
          <w:szCs w:val="24"/>
        </w:rPr>
        <w:t>At half-life,</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And</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r>
                <w:rPr>
                  <w:rFonts w:ascii="Cambria Math" w:hAnsi="Cambria Math"/>
                </w:rPr>
                <m:t xml:space="preserve">λ</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N</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λ</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sup>
          </m:sSup>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λ</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sup>
          </m:sSup>
        </m:oMath>
      </m:oMathPara>
    </w:p>
    <w:p>
      <w:pPr>
        <w:pStyle w:val="Normal"/>
        <w:spacing w:lineRule="auto" w:line="360"/>
        <w:jc w:val="both"/>
        <w:rPr>
          <w:rFonts w:eastAsia="宋体" w:eastAsiaTheme="minorEastAsia"/>
          <w:sz w:val="32"/>
          <w:szCs w:val="24"/>
        </w:rPr>
      </w:pPr>
      <w:r>
        <w:rPr>
          <w:rFonts w:eastAsia="宋体" w:eastAsiaTheme="minorEastAsia"/>
          <w:sz w:val="32"/>
          <w:szCs w:val="24"/>
        </w:rPr>
        <w:t>Adding In to both sides,</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d>
            <m:dPr>
              <m:begChr m:val="("/>
              <m:endChr m:val=")"/>
            </m:dPr>
            <m:e>
              <m:f>
                <m:num>
                  <m:r>
                    <w:rPr>
                      <w:rFonts w:ascii="Cambria Math" w:hAnsi="Cambria Math"/>
                    </w:rPr>
                    <m:t xml:space="preserve">1</m:t>
                  </m:r>
                </m:num>
                <m:den>
                  <m:r>
                    <w:rPr>
                      <w:rFonts w:ascii="Cambria Math" w:hAnsi="Cambria Math"/>
                    </w:rPr>
                    <m:t xml:space="preserve">2</m:t>
                  </m:r>
                </m:den>
              </m:f>
            </m:e>
          </m:d>
          <m:r>
            <w:rPr>
              <w:rFonts w:ascii="Cambria Math" w:hAnsi="Cambria Math"/>
            </w:rPr>
            <m:t xml:space="preserve">=</m:t>
          </m:r>
          <m:d>
            <m:dPr>
              <m:begChr m:val="("/>
              <m:endChr m:val=")"/>
            </m:dPr>
            <m:e>
              <m:sSup>
                <m:e>
                  <m:r>
                    <w:rPr>
                      <w:rFonts w:ascii="Cambria Math" w:hAnsi="Cambria Math"/>
                    </w:rPr>
                    <m:t xml:space="preserve">e</m:t>
                  </m:r>
                </m:e>
                <m:sup>
                  <m:r>
                    <w:rPr>
                      <w:rFonts w:ascii="Cambria Math" w:hAnsi="Cambria Math"/>
                    </w:rPr>
                    <m:t xml:space="preserve">−</m:t>
                  </m:r>
                  <m:r>
                    <w:rPr>
                      <w:rFonts w:ascii="Cambria Math" w:hAnsi="Cambria Math"/>
                    </w:rPr>
                    <m:t xml:space="preserve">λ</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sup>
              </m:sSup>
            </m:e>
          </m:d>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0.693</m:t>
          </m:r>
          <m:r>
            <w:rPr>
              <w:rFonts w:ascii="Cambria Math" w:hAnsi="Cambria Math"/>
            </w:rPr>
            <m:t xml:space="preserve">=</m:t>
          </m:r>
          <m:r>
            <w:rPr>
              <w:rFonts w:ascii="Cambria Math" w:hAnsi="Cambria Math"/>
            </w:rPr>
            <m:t xml:space="preserve">−</m:t>
          </m:r>
          <m:r>
            <w:rPr>
              <w:rFonts w:ascii="Cambria Math" w:hAnsi="Cambria Math"/>
            </w:rPr>
            <m:t xml:space="preserve">λ</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0.693</m:t>
          </m:r>
          <m:r>
            <w:rPr>
              <w:rFonts w:ascii="Cambria Math" w:hAnsi="Cambria Math"/>
            </w:rPr>
            <m:t xml:space="preserve">=</m:t>
          </m:r>
          <m:r>
            <w:rPr>
              <w:rFonts w:ascii="Cambria Math" w:hAnsi="Cambria Math"/>
            </w:rPr>
            <m:t xml:space="preserve">λ</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f>
            <m:num>
              <m:r>
                <w:rPr>
                  <w:rFonts w:ascii="Cambria Math" w:hAnsi="Cambria Math"/>
                </w:rPr>
                <m:t xml:space="preserve">0.693</m:t>
              </m:r>
            </m:num>
            <m:den>
              <m:r>
                <w:rPr>
                  <w:rFonts w:ascii="Cambria Math" w:hAnsi="Cambria Math"/>
                </w:rPr>
                <m:t xml:space="preserve">λ</m:t>
              </m:r>
            </m:den>
          </m:f>
        </m:oMath>
      </m:oMathPara>
    </w:p>
    <w:p>
      <w:pPr>
        <w:pStyle w:val="Normal"/>
        <w:spacing w:lineRule="auto" w:line="360"/>
        <w:jc w:val="both"/>
        <w:rPr>
          <w:rFonts w:eastAsia="宋体" w:eastAsiaTheme="minorEastAsia"/>
          <w:sz w:val="32"/>
          <w:szCs w:val="24"/>
        </w:rPr>
      </w:pPr>
      <w:r>
        <w:rPr>
          <w:rFonts w:eastAsia="宋体" w:eastAsiaTheme="minorEastAsia"/>
          <w:sz w:val="32"/>
          <w:szCs w:val="24"/>
        </w:rPr>
        <w:t>Here,</w:t>
      </w:r>
      <w:r>
        <w:rPr/>
      </w:r>
      <m:oMath xmlns:m="http://schemas.openxmlformats.org/officeDocument/2006/math">
        <m:r>
          <w:rPr>
            <w:rFonts w:ascii="Cambria Math" w:hAnsi="Cambria Math"/>
          </w:rPr>
          <m:t xml:space="preserve">λ</m:t>
        </m:r>
      </m:oMath>
      <w:r>
        <w:rPr>
          <w:rFonts w:eastAsia="宋体" w:eastAsiaTheme="minorEastAsia"/>
          <w:sz w:val="32"/>
          <w:szCs w:val="24"/>
        </w:rPr>
        <w:t>is called the decay constant</w:t>
      </w:r>
    </w:p>
    <w:p>
      <w:pPr>
        <w:pStyle w:val="Normal"/>
        <w:spacing w:lineRule="auto" w:line="360"/>
        <w:jc w:val="both"/>
        <w:rPr>
          <w:rFonts w:eastAsia="宋体" w:eastAsiaTheme="minorEastAsia"/>
          <w:sz w:val="32"/>
          <w:szCs w:val="24"/>
        </w:rPr>
      </w:pPr>
      <w:r>
        <w:rPr>
          <w:rFonts w:eastAsia="宋体" w:eastAsiaTheme="minorEastAsia"/>
          <w:sz w:val="32"/>
          <w:szCs w:val="24"/>
        </w:rPr>
        <w:t>Average life period (l) of a radioactive element is the reciprocal of its decay constant.</w:t>
      </w:r>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f>
            <m:num>
              <m:r>
                <w:rPr>
                  <w:rFonts w:ascii="Cambria Math" w:hAnsi="Cambria Math"/>
                </w:rPr>
                <m:t xml:space="preserve">1</m:t>
              </m:r>
            </m:num>
            <m:den>
              <m:r>
                <w:rPr>
                  <w:rFonts w:ascii="Cambria Math" w:hAnsi="Cambria Math"/>
                </w:rPr>
                <m:t xml:space="preserve">λ</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0.693</m:t>
          </m:r>
          <m:r>
            <w:rPr>
              <w:rFonts w:ascii="Cambria Math" w:hAnsi="Cambria Math"/>
            </w:rPr>
            <m:t xml:space="preserve">×</m:t>
          </m:r>
          <m:f>
            <m:num>
              <m:r>
                <w:rPr>
                  <w:rFonts w:ascii="Cambria Math" w:hAnsi="Cambria Math"/>
                </w:rPr>
                <m:t xml:space="preserve">1</m:t>
              </m:r>
            </m:num>
            <m:den>
              <m:r>
                <w:rPr>
                  <w:rFonts w:ascii="Cambria Math" w:hAnsi="Cambria Math"/>
                </w:rPr>
                <m:t xml:space="preserve">λ</m:t>
              </m:r>
            </m:den>
          </m:f>
        </m:oMath>
      </m:oMathPara>
    </w:p>
    <w:p>
      <w:pPr>
        <w:pStyle w:val="Normal"/>
        <w:spacing w:lineRule="auto" w:line="360"/>
        <w:jc w:val="center"/>
        <w:rPr>
          <w:rFonts w:eastAsia="宋体" w:eastAsiaTheme="minorEastAsia"/>
          <w:sz w:val="32"/>
          <w:szCs w:val="24"/>
        </w:rPr>
      </w:pPr>
      <w:r>
        <w:rPr/>
      </w:r>
      <m:oMathPara xmlns:m="http://schemas.openxmlformats.org/officeDocument/2006/math">
        <m:oMathParaPr>
          <m:jc m:val="center"/>
        </m:oMathParaPr>
        <m:oMath>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0.693</m:t>
          </m:r>
          <m:r>
            <w:rPr>
              <w:rFonts w:ascii="Cambria Math" w:hAnsi="Cambria Math"/>
            </w:rPr>
            <m:t xml:space="preserve">l</m:t>
          </m:r>
        </m:oMath>
      </m:oMathPara>
    </w:p>
    <w:p>
      <w:pPr>
        <w:pStyle w:val="Normal"/>
        <w:spacing w:lineRule="auto" w:line="360"/>
        <w:jc w:val="both"/>
        <w:rPr>
          <w:rFonts w:eastAsia="宋体" w:eastAsiaTheme="minorEastAsia"/>
          <w:sz w:val="32"/>
          <w:szCs w:val="24"/>
        </w:rPr>
      </w:pPr>
      <w:r>
        <w:rPr>
          <w:rFonts w:eastAsia="宋体" w:eastAsiaTheme="minorEastAsia"/>
          <w:sz w:val="32"/>
          <w:szCs w:val="24"/>
        </w:rPr>
      </w:r>
    </w:p>
    <w:p>
      <w:pPr>
        <w:pStyle w:val="Normal"/>
        <w:spacing w:lineRule="auto" w:line="360"/>
        <w:jc w:val="both"/>
        <w:rPr>
          <w:rFonts w:eastAsia="宋体" w:eastAsiaTheme="minorEastAsia"/>
          <w:bCs/>
          <w:sz w:val="40"/>
          <w:szCs w:val="40"/>
          <w:u w:val="single"/>
          <w:lang w:val="en-GB" w:eastAsia="zh-TW"/>
        </w:rPr>
      </w:pPr>
      <w:r>
        <w:rPr>
          <w:rFonts w:eastAsia="宋体" w:eastAsiaTheme="minorEastAsia"/>
          <w:bCs/>
          <w:sz w:val="40"/>
          <w:szCs w:val="40"/>
          <w:u w:val="single"/>
          <w:lang w:val="en-GB" w:eastAsia="zh-TW"/>
        </w:rPr>
        <w:t>APPLICATIONS OF RADIOACTIVE RADIATION</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Many radiation sources such as cobalt-60 have been used for industrial radiography i.e. for investigating the interior of metallic acid for detecting any defects</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Radioactive nuclei have been used to compact sources of heat energy</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Radioactive nuclei emitting alpha and beta particles have been used for the production of electric power by thermo-electric conversion</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Chemical changes initiated by radiation from radioactive substances is the basis of a newly developed subject called radiation chemistry</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Nuclear radiation like gamma rays have been utilized for the preservation of food</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Gamma radiations from cobalt-60 are used in hospitals for the sterilization of materials.</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Population of insects which causes considerable damage to both plant and crop and livestock can be controlled by eradicating the main members of these insects so that they become sterile</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Radiation mutation in plants have been practiced to produce new varieties of these plants</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Self-luminous plants for use in instrument have been made by adding a natural alpha emitting radioactive substance to phosphorus.</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ionization produced by beta particles has been widely used for the diminution of static electricity which constitutes a serious fire and explosion hazard in the paper industry.</w:t>
      </w:r>
    </w:p>
    <w:p>
      <w:pPr>
        <w:pStyle w:val="Normal"/>
        <w:spacing w:lineRule="auto" w:line="360"/>
        <w:jc w:val="both"/>
        <w:rPr>
          <w:rFonts w:eastAsia="宋体" w:eastAsiaTheme="minorEastAsia"/>
          <w:sz w:val="24"/>
          <w:szCs w:val="24"/>
        </w:rPr>
      </w:pPr>
      <w:r>
        <w:rPr>
          <w:rFonts w:eastAsia="宋体" w:eastAsiaTheme="minorEastAsia"/>
          <w:sz w:val="24"/>
          <w:szCs w:val="24"/>
        </w:rPr>
      </w:r>
    </w:p>
    <w:p>
      <w:pPr>
        <w:pStyle w:val="Normal"/>
        <w:spacing w:lineRule="auto" w:line="360"/>
        <w:jc w:val="both"/>
        <w:rPr>
          <w:u w:val="single"/>
        </w:rPr>
      </w:pPr>
      <w:r>
        <w:rPr>
          <w:sz w:val="48"/>
          <w:u w:val="single"/>
        </w:rPr>
        <w:t>EMMISSION OF ELECTRONS FROM METALS</w:t>
      </w:r>
    </w:p>
    <w:p>
      <w:pPr>
        <w:pStyle w:val="Normal"/>
        <w:spacing w:lineRule="auto" w:line="360"/>
        <w:jc w:val="both"/>
        <w:rPr>
          <w:sz w:val="32"/>
        </w:rPr>
      </w:pPr>
      <w:r>
        <w:rPr>
          <w:sz w:val="32"/>
        </w:rPr>
        <w:t>Metals are good conductors of electricity because they have free mobile electrons on their surfaces. These electrons can be emitted by three major processes (or ways)</w:t>
      </w:r>
    </w:p>
    <w:p>
      <w:pPr>
        <w:pStyle w:val="Normal"/>
        <w:spacing w:lineRule="auto" w:line="360"/>
        <w:jc w:val="both"/>
        <w:rPr>
          <w:sz w:val="32"/>
        </w:rPr>
      </w:pPr>
      <w:r>
        <w:rPr>
          <w:sz w:val="32"/>
        </w:rPr>
        <w:t>Thermionic emission: This is defined as the emission of electrons from a hot filament (usually a hot metal). When metals are heated to a very high temperature, the bond between the electron and the nucleus is broken and the electron is essentially set free. This process is the beginning of x-ray (but it is not an x-ray).</w:t>
      </w:r>
    </w:p>
    <w:p>
      <w:pPr>
        <w:pStyle w:val="Normal"/>
        <w:spacing w:lineRule="auto" w:line="360"/>
        <w:jc w:val="both"/>
        <w:rPr>
          <w:sz w:val="32"/>
        </w:rPr>
      </w:pPr>
      <w:r>
        <w:rPr>
          <w:sz w:val="32"/>
        </w:rPr>
        <w:t>High field emission: This emission occurs when metals are subjected to a very strong field. The electrons are forcefully removed.</w:t>
      </w:r>
    </w:p>
    <w:p>
      <w:pPr>
        <w:pStyle w:val="Normal"/>
        <w:spacing w:lineRule="auto" w:line="360"/>
        <w:jc w:val="both"/>
        <w:rPr/>
      </w:pPr>
      <w:r>
        <w:rPr>
          <w:sz w:val="32"/>
        </w:rPr>
        <w:t>Photoelectric emission: This is defined as the emidssion of electrons from the surface of an illuminated object (or metal). When a light of high frequency and a short wavelength falls on a metal, the metal’s surface valence electrons can be emitted.</w:t>
      </w:r>
    </w:p>
    <w:p>
      <w:pPr>
        <w:pStyle w:val="Normal"/>
        <w:spacing w:lineRule="auto" w:line="360"/>
        <w:jc w:val="both"/>
        <w:rPr>
          <w:u w:val="single"/>
        </w:rPr>
      </w:pPr>
      <w:r>
        <w:rPr>
          <w:sz w:val="40"/>
          <w:u w:val="single"/>
        </w:rPr>
        <w:t>TERMS USED IN PHOTOELECTRIC EMISSION</w:t>
      </w:r>
    </w:p>
    <w:p>
      <w:pPr>
        <w:pStyle w:val="Normal"/>
        <w:spacing w:lineRule="auto" w:line="360"/>
        <w:jc w:val="both"/>
        <w:rPr>
          <w:sz w:val="32"/>
        </w:rPr>
      </w:pPr>
      <w:r>
        <w:rPr>
          <w:sz w:val="32"/>
        </w:rPr>
        <w:t>Light Energy: This is also called photon energy. We should know by now that light is a form of energy. The light energy is directly proportional to the frequency of the light.</w:t>
      </w:r>
    </w:p>
    <w:p>
      <w:pPr>
        <w:pStyle w:val="Normal"/>
        <w:spacing w:lineRule="auto" w:line="360"/>
        <w:jc w:val="center"/>
        <w:rPr>
          <w:sz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f</m:t>
          </m:r>
        </m:oMath>
      </m:oMathPara>
    </w:p>
    <w:p>
      <w:pPr>
        <w:pStyle w:val="Normal"/>
        <w:spacing w:lineRule="auto" w:line="360"/>
        <w:jc w:val="center"/>
        <w:rPr>
          <w:sz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ℎf</m:t>
          </m:r>
        </m:oMath>
      </m:oMathPara>
    </w:p>
    <w:p>
      <w:pPr>
        <w:pStyle w:val="Normal"/>
        <w:spacing w:lineRule="auto" w:line="360"/>
        <w:jc w:val="both"/>
        <w:rPr>
          <w:sz w:val="32"/>
        </w:rPr>
      </w:pPr>
      <w:r>
        <w:rPr>
          <w:sz w:val="32"/>
        </w:rPr>
        <w:t>Here, h is a constant called the Planck’s constant. It has a value of</w:t>
      </w:r>
      <w:r>
        <w:rPr/>
      </w:r>
      <m:oMath xmlns:m="http://schemas.openxmlformats.org/officeDocument/2006/math">
        <m:r>
          <w:rPr>
            <w:rFonts w:ascii="Cambria Math" w:hAnsi="Cambria Math"/>
          </w:rPr>
          <m:t xml:space="preserve">6.63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34</m:t>
            </m:r>
          </m:sup>
        </m:sSup>
      </m:oMath>
    </w:p>
    <w:p>
      <w:pPr>
        <w:pStyle w:val="Normal"/>
        <w:spacing w:lineRule="auto" w:line="360"/>
        <w:jc w:val="both"/>
        <w:rPr>
          <w:sz w:val="32"/>
        </w:rPr>
      </w:pPr>
      <w:r>
        <w:rPr>
          <w:sz w:val="32"/>
        </w:rPr>
        <w:t>But</w:t>
      </w:r>
    </w:p>
    <w:p>
      <w:pPr>
        <w:pStyle w:val="Normal"/>
        <w:spacing w:lineRule="auto" w:line="360"/>
        <w:jc w:val="center"/>
        <w:rPr>
          <w:sz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v</m:t>
              </m:r>
            </m:num>
            <m:den>
              <m:r>
                <w:rPr>
                  <w:rFonts w:ascii="Cambria Math" w:hAnsi="Cambria Math"/>
                </w:rPr>
                <m:t xml:space="preserve">λ</m:t>
              </m:r>
            </m:den>
          </m:f>
        </m:oMath>
      </m:oMathPara>
    </w:p>
    <w:p>
      <w:pPr>
        <w:pStyle w:val="Normal"/>
        <w:spacing w:lineRule="auto" w:line="360"/>
        <w:jc w:val="both"/>
        <w:rPr>
          <w:sz w:val="32"/>
        </w:rPr>
      </w:pPr>
      <w:r>
        <w:rPr>
          <w:sz w:val="32"/>
        </w:rPr>
        <w:t>For this topic,</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c</m:t>
        </m:r>
      </m:oMath>
    </w:p>
    <w:p>
      <w:pPr>
        <w:pStyle w:val="Normal"/>
        <w:spacing w:lineRule="auto" w:line="360"/>
        <w:jc w:val="both"/>
        <w:rPr>
          <w:sz w:val="32"/>
        </w:rPr>
      </w:pPr>
      <w:r>
        <w:rPr>
          <w:sz w:val="32"/>
        </w:rPr>
        <w:t>Therefore,</w:t>
      </w:r>
    </w:p>
    <w:p>
      <w:pPr>
        <w:pStyle w:val="Normal"/>
        <w:spacing w:lineRule="auto" w:line="360"/>
        <w:jc w:val="center"/>
        <w:rPr>
          <w:sz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c</m:t>
              </m:r>
            </m:num>
            <m:den>
              <m:r>
                <w:rPr>
                  <w:rFonts w:ascii="Cambria Math" w:hAnsi="Cambria Math"/>
                </w:rPr>
                <m:t xml:space="preserve">λ</m:t>
              </m:r>
            </m:den>
          </m:f>
        </m:oMath>
      </m:oMathPara>
    </w:p>
    <w:p>
      <w:pPr>
        <w:pStyle w:val="Normal"/>
        <w:spacing w:lineRule="auto" w:line="360"/>
        <w:jc w:val="both"/>
        <w:rPr>
          <w:sz w:val="32"/>
        </w:rPr>
      </w:pPr>
      <w:r>
        <w:rPr>
          <w:sz w:val="32"/>
        </w:rPr>
        <w:t>From</w:t>
      </w:r>
    </w:p>
    <w:p>
      <w:pPr>
        <w:pStyle w:val="Normal"/>
        <w:spacing w:lineRule="auto" w:line="360"/>
        <w:jc w:val="center"/>
        <w:rPr>
          <w:sz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ℎf</m:t>
          </m:r>
        </m:oMath>
      </m:oMathPara>
    </w:p>
    <w:p>
      <w:pPr>
        <w:pStyle w:val="Normal"/>
        <w:spacing w:lineRule="auto" w:line="360"/>
        <w:jc w:val="center"/>
        <w:rPr>
          <w:sz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ℎ</m:t>
          </m:r>
          <m:d>
            <m:dPr>
              <m:begChr m:val="("/>
              <m:endChr m:val=")"/>
            </m:dPr>
            <m:e>
              <m:f>
                <m:num>
                  <m:r>
                    <w:rPr>
                      <w:rFonts w:ascii="Cambria Math" w:hAnsi="Cambria Math"/>
                    </w:rPr>
                    <m:t xml:space="preserve">c</m:t>
                  </m:r>
                </m:num>
                <m:den>
                  <m:r>
                    <w:rPr>
                      <w:rFonts w:ascii="Cambria Math" w:hAnsi="Cambria Math"/>
                    </w:rPr>
                    <m:t xml:space="preserve">λ</m:t>
                  </m:r>
                </m:den>
              </m:f>
            </m:e>
          </m:d>
        </m:oMath>
      </m:oMathPara>
    </w:p>
    <w:p>
      <w:pPr>
        <w:pStyle w:val="Normal"/>
        <w:spacing w:lineRule="auto" w:line="360"/>
        <w:jc w:val="center"/>
        <w:rPr>
          <w:sz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ℎc</m:t>
              </m:r>
            </m:num>
            <m:den>
              <m:r>
                <w:rPr>
                  <w:rFonts w:ascii="Cambria Math" w:hAnsi="Cambria Math"/>
                </w:rPr>
                <m:t xml:space="preserve">λ</m:t>
              </m:r>
            </m:den>
          </m:f>
        </m:oMath>
      </m:oMathPara>
    </w:p>
    <w:p>
      <w:pPr>
        <w:pStyle w:val="Normal"/>
        <w:spacing w:lineRule="auto" w:line="360"/>
        <w:jc w:val="both"/>
        <w:rPr/>
      </w:pPr>
      <w:r>
        <w:rPr>
          <w:sz w:val="32"/>
        </w:rPr>
        <w:t>Threshold frequency</w:t>
      </w:r>
      <w:r>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o</m:t>
                </m:r>
              </m:sub>
            </m:sSub>
          </m:e>
        </m:d>
      </m:oMath>
      <w:r>
        <w:rPr>
          <w:sz w:val="32"/>
        </w:rPr>
        <w:t>: This is defined as the minimum frequency required before photoelectric emission can occur (or before an electron can be set free). That means for photoelectric emission to occur, the frequency of light must be greater than that of the threshold frequency. The threshold frequency depends on the metal used.</w:t>
      </w:r>
    </w:p>
    <w:p>
      <w:pPr>
        <w:pStyle w:val="Normal"/>
        <w:spacing w:lineRule="auto" w:line="360"/>
        <w:jc w:val="both"/>
        <w:rPr>
          <w:sz w:val="32"/>
        </w:rPr>
      </w:pPr>
      <w:r>
        <w:rPr>
          <w:sz w:val="32"/>
        </w:rPr>
        <w:t>Work Function</w:t>
      </w:r>
      <w:r>
        <w:rPr/>
      </w:r>
      <m:oMath xmlns:m="http://schemas.openxmlformats.org/officeDocument/2006/math">
        <m:d>
          <m:dPr>
            <m:begChr m:val="("/>
            <m:endChr m:val=")"/>
          </m:dPr>
          <m:e>
            <m:r>
              <w:rPr>
                <w:rFonts w:ascii="Cambria Math" w:hAnsi="Cambria Math"/>
              </w:rPr>
              <m:t xml:space="preserve">ϕ</m:t>
            </m:r>
          </m:e>
        </m:d>
      </m:oMath>
      <w:r>
        <w:rPr>
          <w:sz w:val="32"/>
        </w:rPr>
        <w:t>: This is defined as the least amount of energy required before photoelectric emission can take place. The energy of the light has to be greater than the threshold frequency for the electron to be moved or emitted. The work function is dependent on the threshold frequency.</w:t>
      </w:r>
    </w:p>
    <w:p>
      <w:pPr>
        <w:pStyle w:val="Normal"/>
        <w:spacing w:lineRule="auto" w:line="360"/>
        <w:jc w:val="center"/>
        <w:rPr>
          <w:sz w:val="32"/>
        </w:rPr>
      </w:pPr>
      <w:r>
        <w:rPr/>
      </w:r>
      <m:oMathPara xmlns:m="http://schemas.openxmlformats.org/officeDocument/2006/math">
        <m:oMathParaPr>
          <m:jc m:val="center"/>
        </m:oMathParaPr>
        <m:oMath>
          <m:r>
            <w:rPr>
              <w:rFonts w:ascii="Cambria Math" w:hAnsi="Cambria Math"/>
            </w:rPr>
            <m:t xml:space="preserve">ϕ</m:t>
          </m:r>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oMath>
      </m:oMathPara>
    </w:p>
    <w:p>
      <w:pPr>
        <w:pStyle w:val="Normal"/>
        <w:spacing w:lineRule="auto" w:line="360"/>
        <w:jc w:val="center"/>
        <w:rPr>
          <w:sz w:val="32"/>
        </w:rPr>
      </w:pPr>
      <w:r>
        <w:rPr/>
      </w:r>
      <m:oMathPara xmlns:m="http://schemas.openxmlformats.org/officeDocument/2006/math">
        <m:oMathParaPr>
          <m:jc m:val="center"/>
        </m:oMathParaPr>
        <m:oMath>
          <m:r>
            <w:rPr>
              <w:rFonts w:ascii="Cambria Math" w:hAnsi="Cambria Math"/>
            </w:rPr>
            <m:t xml:space="preserve">ϕ</m:t>
          </m:r>
          <m:r>
            <w:rPr>
              <w:rFonts w:ascii="Cambria Math" w:hAnsi="Cambria Math"/>
            </w:rPr>
            <m:t xml:space="preserve">=</m:t>
          </m:r>
          <m:r>
            <w:rPr>
              <w:rFonts w:ascii="Cambria Math" w:hAnsi="Cambria Math"/>
            </w:rPr>
            <m:t xml:space="preserve">ℎ</m:t>
          </m:r>
          <m:sSub>
            <m:e>
              <m:r>
                <w:rPr>
                  <w:rFonts w:ascii="Cambria Math" w:hAnsi="Cambria Math"/>
                </w:rPr>
                <m:t xml:space="preserve">f</m:t>
              </m:r>
            </m:e>
            <m:sub>
              <m:r>
                <w:rPr>
                  <w:rFonts w:ascii="Cambria Math" w:hAnsi="Cambria Math"/>
                </w:rPr>
                <m:t xml:space="preserve">o</m:t>
              </m:r>
            </m:sub>
          </m:sSub>
        </m:oMath>
      </m:oMathPara>
    </w:p>
    <w:p>
      <w:pPr>
        <w:pStyle w:val="Normal"/>
        <w:spacing w:lineRule="auto" w:line="360"/>
        <w:jc w:val="both"/>
        <w:rPr>
          <w:sz w:val="32"/>
        </w:rPr>
      </w:pPr>
      <w:r>
        <w:rPr>
          <w:sz w:val="32"/>
        </w:rPr>
        <w:t xml:space="preserve">Kinetic Energy of the Photoelectron: This is defined as the energy possessed by a moving charge. This is defined mathematically as the difference between the light energy and the work function. </w:t>
      </w:r>
    </w:p>
    <w:p>
      <w:pPr>
        <w:pStyle w:val="Normal"/>
        <w:spacing w:lineRule="auto" w:line="360"/>
        <w:jc w:val="center"/>
        <w:rPr>
          <w:sz w:val="32"/>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ϕ</m:t>
          </m:r>
        </m:oMath>
      </m:oMathPara>
    </w:p>
    <w:p>
      <w:pPr>
        <w:pStyle w:val="Normal"/>
        <w:spacing w:lineRule="auto" w:line="360"/>
        <w:jc w:val="center"/>
        <w:rPr>
          <w:sz w:val="32"/>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r>
            <w:rPr>
              <w:rFonts w:ascii="Cambria Math" w:hAnsi="Cambria Math"/>
            </w:rPr>
            <m:t xml:space="preserve">ℎf</m:t>
          </m:r>
          <m:r>
            <w:rPr>
              <w:rFonts w:ascii="Cambria Math" w:hAnsi="Cambria Math"/>
            </w:rPr>
            <m:t xml:space="preserve">−</m:t>
          </m:r>
          <m:r>
            <w:rPr>
              <w:rFonts w:ascii="Cambria Math" w:hAnsi="Cambria Math"/>
            </w:rPr>
            <m:t xml:space="preserve">ℎ</m:t>
          </m:r>
          <m:sSub>
            <m:e>
              <m:r>
                <w:rPr>
                  <w:rFonts w:ascii="Cambria Math" w:hAnsi="Cambria Math"/>
                </w:rPr>
                <m:t xml:space="preserve">f</m:t>
              </m:r>
            </m:e>
            <m:sub>
              <m:r>
                <w:rPr>
                  <w:rFonts w:ascii="Cambria Math" w:hAnsi="Cambria Math"/>
                </w:rPr>
                <m:t xml:space="preserve">o</m:t>
              </m:r>
            </m:sub>
          </m:sSub>
        </m:oMath>
      </m:oMathPara>
    </w:p>
    <w:p>
      <w:pPr>
        <w:pStyle w:val="Normal"/>
        <w:spacing w:lineRule="auto" w:line="360"/>
        <w:jc w:val="center"/>
        <w:rPr>
          <w:sz w:val="32"/>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r>
            <w:rPr>
              <w:rFonts w:ascii="Cambria Math" w:hAnsi="Cambria Math"/>
            </w:rPr>
            <m:t xml:space="preserve">ℎ</m:t>
          </m:r>
          <m:d>
            <m:dPr>
              <m:begChr m:val="("/>
              <m:endChr m:val=")"/>
            </m:dPr>
            <m:e>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e>
          </m:d>
        </m:oMath>
      </m:oMathPara>
    </w:p>
    <w:p>
      <w:pPr>
        <w:pStyle w:val="Normal"/>
        <w:spacing w:lineRule="auto" w:line="360"/>
        <w:jc w:val="both"/>
        <w:rPr>
          <w:sz w:val="32"/>
        </w:rPr>
      </w:pPr>
      <w:r>
        <w:rPr>
          <w:sz w:val="32"/>
        </w:rPr>
        <w:t>So it can be seen that the kinetic energy depends on the frequency of the photon.</w:t>
      </w:r>
    </w:p>
    <w:p>
      <w:pPr>
        <w:pStyle w:val="Normal"/>
        <w:spacing w:lineRule="auto" w:line="360"/>
        <w:jc w:val="center"/>
        <w:rPr>
          <w:sz w:val="32"/>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r>
            <w:rPr>
              <w:rFonts w:ascii="Cambria Math" w:hAnsi="Cambria Math"/>
            </w:rPr>
            <m:t xml:space="preserve">ℎ</m:t>
          </m:r>
          <m:d>
            <m:dPr>
              <m:begChr m:val="("/>
              <m:endChr m:val=")"/>
            </m:dPr>
            <m:e>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c</m:t>
              </m:r>
            </m:e>
            <m:sup>
              <m:r>
                <w:rPr>
                  <w:rFonts w:ascii="Cambria Math" w:hAnsi="Cambria Math"/>
                </w:rPr>
                <m:t xml:space="preserve">2</m:t>
              </m:r>
            </m:sup>
          </m:sSup>
        </m:oMath>
      </m:oMathPara>
    </w:p>
    <w:p>
      <w:pPr>
        <w:pStyle w:val="Normal"/>
        <w:spacing w:lineRule="auto" w:line="360"/>
        <w:jc w:val="both"/>
        <w:rPr>
          <w:sz w:val="32"/>
        </w:rPr>
      </w:pPr>
      <w:r>
        <w:rPr>
          <w:sz w:val="32"/>
        </w:rPr>
        <w:t>Stopping potential: This is defined as the voltage that is required to heat up the photoelectron.</w:t>
      </w:r>
    </w:p>
    <w:p>
      <w:pPr>
        <w:pStyle w:val="Normal"/>
        <w:spacing w:lineRule="auto" w:line="360"/>
        <w:jc w:val="center"/>
        <w:rPr>
          <w:sz w:val="32"/>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r>
            <w:rPr>
              <w:rFonts w:ascii="Cambria Math" w:hAnsi="Cambria Math"/>
            </w:rPr>
            <m:t xml:space="preserve">qV</m:t>
          </m:r>
        </m:oMath>
      </m:oMathPara>
    </w:p>
    <w:p>
      <w:pPr>
        <w:pStyle w:val="Normal"/>
        <w:spacing w:lineRule="auto" w:line="360"/>
        <w:jc w:val="both"/>
        <w:rPr>
          <w:sz w:val="32"/>
        </w:rPr>
      </w:pPr>
      <w:r>
        <w:rPr>
          <w:sz w:val="32"/>
        </w:rPr>
        <w:t>Here, q is the charge of the photoelectron and V is the stopping potential.</w:t>
      </w:r>
    </w:p>
    <w:p>
      <w:pPr>
        <w:pStyle w:val="Normal"/>
        <w:spacing w:lineRule="auto" w:line="360"/>
        <w:jc w:val="both"/>
        <w:rPr>
          <w:sz w:val="32"/>
          <w:u w:val="single"/>
        </w:rPr>
      </w:pPr>
      <w:r>
        <w:rPr>
          <w:sz w:val="40"/>
          <w:u w:val="single"/>
        </w:rPr>
        <w:t>PHOTOELECTRIC EFFECT</w:t>
      </w:r>
    </w:p>
    <w:p>
      <w:pPr>
        <w:pStyle w:val="Normal"/>
        <w:spacing w:lineRule="auto" w:line="360"/>
        <w:jc w:val="both"/>
        <w:rPr>
          <w:sz w:val="32"/>
        </w:rPr>
      </w:pPr>
      <w:r>
        <w:rPr>
          <w:sz w:val="32"/>
        </w:rPr>
        <w:t>This is defined as the process of generating electrical energy from light energy</w:t>
      </w:r>
    </w:p>
    <w:p>
      <w:pPr>
        <w:pStyle w:val="Normal"/>
        <w:spacing w:lineRule="auto" w:line="360"/>
        <w:jc w:val="both"/>
        <w:rPr>
          <w:sz w:val="32"/>
        </w:rPr>
      </w:pPr>
      <w:r>
        <w:rPr>
          <w:sz w:val="32"/>
        </w:rPr>
        <w:t>The photocell is used to convert light energy to electrical energy. The operation of the photocell is based on the principle of photoelectric effect.</w:t>
      </w:r>
    </w:p>
    <w:p>
      <w:pPr>
        <w:pStyle w:val="Normal"/>
        <w:spacing w:lineRule="auto" w:line="360"/>
        <w:jc w:val="both"/>
        <w:rPr>
          <w:sz w:val="32"/>
        </w:rPr>
      </w:pPr>
      <w:r>
        <w:rPr>
          <w:sz w:val="32"/>
        </w:rPr>
        <w:t>APPLICATIONS OF THE PHOTOCELL</w:t>
      </w:r>
    </w:p>
    <w:p>
      <w:pPr>
        <w:pStyle w:val="Normal"/>
        <w:spacing w:lineRule="auto" w:line="360"/>
        <w:jc w:val="both"/>
        <w:rPr>
          <w:sz w:val="32"/>
        </w:rPr>
      </w:pPr>
      <w:r>
        <w:rPr>
          <w:sz w:val="32"/>
        </w:rPr>
        <w:t xml:space="preserve">It is used in the construction of burglar alarm </w:t>
      </w:r>
    </w:p>
    <w:p>
      <w:pPr>
        <w:pStyle w:val="Normal"/>
        <w:spacing w:lineRule="auto" w:line="360"/>
        <w:jc w:val="both"/>
        <w:rPr>
          <w:sz w:val="32"/>
        </w:rPr>
      </w:pPr>
      <w:r>
        <w:rPr>
          <w:sz w:val="32"/>
        </w:rPr>
        <w:t>It is used in the construction of closed circuit television (CCTV)camera</w:t>
      </w:r>
    </w:p>
    <w:p>
      <w:pPr>
        <w:pStyle w:val="Normal"/>
        <w:spacing w:lineRule="auto" w:line="360"/>
        <w:jc w:val="both"/>
        <w:rPr>
          <w:sz w:val="32"/>
        </w:rPr>
      </w:pPr>
      <w:r>
        <w:rPr>
          <w:sz w:val="32"/>
        </w:rPr>
        <w:t>It is used in the automatic opening and closing of automatic doors</w:t>
      </w:r>
    </w:p>
    <w:p>
      <w:pPr>
        <w:pStyle w:val="Normal"/>
        <w:spacing w:lineRule="auto" w:line="360"/>
        <w:jc w:val="both"/>
        <w:rPr>
          <w:sz w:val="32"/>
        </w:rPr>
      </w:pPr>
      <w:r>
        <w:rPr>
          <w:sz w:val="32"/>
        </w:rPr>
        <w:t>It is used for generating sound of varying intensities</w:t>
      </w:r>
    </w:p>
    <w:p>
      <w:pPr>
        <w:pStyle w:val="Normal"/>
        <w:spacing w:lineRule="auto" w:line="360"/>
        <w:jc w:val="both"/>
        <w:rPr>
          <w:sz w:val="32"/>
        </w:rPr>
      </w:pPr>
      <w:r>
        <w:rPr>
          <w:sz w:val="32"/>
        </w:rPr>
        <w:t>It is employed in solar calculator</w:t>
      </w:r>
    </w:p>
    <w:p>
      <w:pPr>
        <w:pStyle w:val="Normal"/>
        <w:spacing w:lineRule="auto" w:line="360"/>
        <w:jc w:val="both"/>
        <w:rPr/>
      </w:pPr>
      <w:r>
        <w:rPr>
          <w:sz w:val="32"/>
        </w:rPr>
        <w:t>It is also used in automatic switch</w:t>
      </w:r>
    </w:p>
    <w:p>
      <w:pPr>
        <w:pStyle w:val="Normal"/>
        <w:spacing w:lineRule="auto" w:line="360"/>
        <w:jc w:val="both"/>
        <w:rPr>
          <w:sz w:val="32"/>
          <w:u w:val="single"/>
        </w:rPr>
      </w:pPr>
      <w:r>
        <w:rPr>
          <w:sz w:val="48"/>
          <w:u w:val="single"/>
        </w:rPr>
        <w:t>X-RAYS</w:t>
      </w:r>
    </w:p>
    <w:p>
      <w:pPr>
        <w:pStyle w:val="Normal"/>
        <w:spacing w:lineRule="auto" w:line="360"/>
        <w:jc w:val="both"/>
        <w:rPr>
          <w:sz w:val="32"/>
        </w:rPr>
      </w:pPr>
      <w:r>
        <w:rPr>
          <w:sz w:val="32"/>
        </w:rPr>
        <w:t>These rays are produced (artificially) when high energy fast moving electrons (i.e. electrons with high energy and high velocity {speed}) are stopped by a (metal) target(such as tungsten).</w:t>
      </w:r>
    </w:p>
    <w:p>
      <w:pPr>
        <w:pStyle w:val="Normal"/>
        <w:spacing w:lineRule="auto" w:line="360"/>
        <w:jc w:val="both"/>
        <w:rPr>
          <w:rFonts w:eastAsia="宋体" w:eastAsiaTheme="minorEastAsia"/>
          <w:sz w:val="32"/>
        </w:rPr>
      </w:pPr>
      <w:r>
        <w:rPr>
          <w:sz w:val="32"/>
        </w:rPr>
        <w:t>X-rays have a wavelength of about</w:t>
      </w:r>
      <w:r>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r>
          <w:rPr>
            <w:rFonts w:ascii="Cambria Math" w:hAnsi="Cambria Math"/>
          </w:rPr>
          <m:t xml:space="preserve">m</m:t>
        </m:r>
      </m:oMath>
    </w:p>
    <w:p>
      <w:pPr>
        <w:pStyle w:val="Normal"/>
        <w:spacing w:lineRule="auto" w:line="360"/>
        <w:jc w:val="both"/>
        <w:rPr>
          <w:sz w:val="32"/>
        </w:rPr>
      </w:pPr>
      <w:r>
        <w:rPr>
          <w:sz w:val="32"/>
        </w:rPr>
      </w:r>
    </w:p>
    <w:p>
      <w:pPr>
        <w:pStyle w:val="Normal"/>
        <w:spacing w:lineRule="auto" w:line="360"/>
        <w:jc w:val="both"/>
        <w:rPr>
          <w:sz w:val="32"/>
          <w:u w:val="single"/>
        </w:rPr>
      </w:pPr>
      <w:r>
        <w:rPr>
          <w:sz w:val="40"/>
          <w:u w:val="single"/>
        </w:rPr>
        <w:t>PPROPERTIES OF X-RAYS</w:t>
      </w:r>
    </w:p>
    <w:p>
      <w:pPr>
        <w:pStyle w:val="Normal"/>
        <w:spacing w:lineRule="auto" w:line="360"/>
        <w:jc w:val="both"/>
        <w:rPr>
          <w:sz w:val="32"/>
        </w:rPr>
      </w:pPr>
      <w:r>
        <w:rPr>
          <w:sz w:val="32"/>
        </w:rPr>
        <w:t>They are electromagnetic in nature and therefore pass through electric and magnetic fields un-deflected</w:t>
      </w:r>
    </w:p>
    <w:p>
      <w:pPr>
        <w:pStyle w:val="Normal"/>
        <w:spacing w:lineRule="auto" w:line="360"/>
        <w:jc w:val="both"/>
        <w:rPr>
          <w:sz w:val="32"/>
        </w:rPr>
      </w:pPr>
      <w:r>
        <w:rPr>
          <w:sz w:val="32"/>
        </w:rPr>
        <w:t>They are neutral (that is they have no charge)</w:t>
      </w:r>
    </w:p>
    <w:p>
      <w:pPr>
        <w:pStyle w:val="Normal"/>
        <w:spacing w:lineRule="auto" w:line="360"/>
        <w:jc w:val="both"/>
        <w:rPr>
          <w:sz w:val="32"/>
        </w:rPr>
      </w:pPr>
      <w:r>
        <w:rPr>
          <w:sz w:val="32"/>
        </w:rPr>
        <w:t>They are non-radioactive</w:t>
      </w:r>
    </w:p>
    <w:p>
      <w:pPr>
        <w:pStyle w:val="Normal"/>
        <w:spacing w:lineRule="auto" w:line="360"/>
        <w:jc w:val="both"/>
        <w:rPr>
          <w:sz w:val="32"/>
        </w:rPr>
      </w:pPr>
      <w:r>
        <w:rPr>
          <w:sz w:val="32"/>
        </w:rPr>
        <w:t>They have very high penetrating power</w:t>
      </w:r>
    </w:p>
    <w:p>
      <w:pPr>
        <w:pStyle w:val="Normal"/>
        <w:spacing w:lineRule="auto" w:line="360"/>
        <w:jc w:val="both"/>
        <w:rPr>
          <w:sz w:val="32"/>
        </w:rPr>
      </w:pPr>
      <w:r>
        <w:rPr>
          <w:sz w:val="32"/>
        </w:rPr>
        <w:t>They have the same speed as light</w:t>
      </w:r>
    </w:p>
    <w:p>
      <w:pPr>
        <w:pStyle w:val="Normal"/>
        <w:spacing w:lineRule="auto" w:line="360"/>
        <w:jc w:val="both"/>
        <w:rPr>
          <w:sz w:val="32"/>
        </w:rPr>
      </w:pPr>
      <w:r>
        <w:rPr>
          <w:sz w:val="32"/>
        </w:rPr>
        <w:t>They can be diffracted by crystals since their wavelength is the same order of magnitude as atomic spacing</w:t>
      </w:r>
    </w:p>
    <w:p>
      <w:pPr>
        <w:pStyle w:val="Normal"/>
        <w:spacing w:lineRule="auto" w:line="360"/>
        <w:jc w:val="both"/>
        <w:rPr>
          <w:sz w:val="32"/>
        </w:rPr>
      </w:pPr>
      <w:r>
        <w:rPr>
          <w:sz w:val="32"/>
        </w:rPr>
        <w:t>They can be detected by their effects on a photographic plate or a fluorescent screen</w:t>
      </w:r>
    </w:p>
    <w:p>
      <w:pPr>
        <w:pStyle w:val="Normal"/>
        <w:spacing w:lineRule="auto" w:line="360"/>
        <w:jc w:val="both"/>
        <w:rPr>
          <w:sz w:val="32"/>
          <w:u w:val="single"/>
        </w:rPr>
      </w:pPr>
      <w:r>
        <w:rPr>
          <w:sz w:val="40"/>
          <w:u w:val="single"/>
        </w:rPr>
        <w:t>X-RAY TUBE</w:t>
      </w:r>
    </w:p>
    <w:p>
      <w:pPr>
        <w:pStyle w:val="Normal"/>
        <w:spacing w:lineRule="auto" w:line="360"/>
        <w:jc w:val="both"/>
        <w:rPr>
          <w:sz w:val="32"/>
        </w:rPr>
      </w:pPr>
      <w:r>
        <w:rPr>
          <w:sz w:val="32"/>
        </w:rPr>
        <w:t>This is a high voltage vacuum tube</w:t>
      </w:r>
    </w:p>
    <w:p>
      <w:pPr>
        <w:pStyle w:val="Normal"/>
        <w:spacing w:lineRule="auto" w:line="360"/>
        <w:jc w:val="both"/>
        <w:rPr>
          <w:sz w:val="32"/>
        </w:rPr>
      </w:pPr>
      <w:r>
        <w:rPr>
          <w:sz w:val="32"/>
        </w:rPr>
        <w:t>When a filament is heated to a red hot, electrons are emitted from the surface of the filament through the process called thermionic emission. These electrons are accelerated towards the anode by using a high potential difference between the cathode and the anode. At the anode (which is the target), only a small percentage of the electron energy is converted to radiation energy. Larger percentage of the energy is converted to heat energy hence there is need for cooling fans at the anode.</w:t>
      </w:r>
    </w:p>
    <w:p>
      <w:pPr>
        <w:pStyle w:val="Normal"/>
        <w:spacing w:lineRule="auto" w:line="360"/>
        <w:jc w:val="both"/>
        <w:rPr>
          <w:sz w:val="32"/>
          <w:u w:val="single"/>
        </w:rPr>
      </w:pPr>
      <w:r>
        <w:rPr>
          <w:sz w:val="40"/>
          <w:u w:val="single"/>
        </w:rPr>
        <w:t>EXCLUSIVE CHARACTERS OF X-RAYS</w:t>
      </w:r>
    </w:p>
    <w:p>
      <w:pPr>
        <w:pStyle w:val="Normal"/>
        <w:spacing w:lineRule="auto" w:line="360"/>
        <w:jc w:val="both"/>
        <w:rPr>
          <w:sz w:val="32"/>
        </w:rPr>
      </w:pPr>
      <w:r>
        <w:rPr>
          <w:sz w:val="32"/>
        </w:rPr>
        <w:t>They are electromagnetic in nature</w:t>
      </w:r>
    </w:p>
    <w:p>
      <w:pPr>
        <w:pStyle w:val="Normal"/>
        <w:spacing w:lineRule="auto" w:line="360"/>
        <w:jc w:val="both"/>
        <w:rPr>
          <w:sz w:val="32"/>
        </w:rPr>
      </w:pPr>
      <w:r>
        <w:rPr>
          <w:sz w:val="32"/>
        </w:rPr>
        <w:t>They can neither be deflected by electric or magnetic fields</w:t>
      </w:r>
    </w:p>
    <w:p>
      <w:pPr>
        <w:pStyle w:val="Normal"/>
        <w:spacing w:lineRule="auto" w:line="360"/>
        <w:jc w:val="both"/>
        <w:rPr>
          <w:sz w:val="32"/>
        </w:rPr>
      </w:pPr>
      <w:r>
        <w:rPr>
          <w:sz w:val="32"/>
        </w:rPr>
        <w:t>They have a high penetrating power</w:t>
      </w:r>
    </w:p>
    <w:p>
      <w:pPr>
        <w:pStyle w:val="Normal"/>
        <w:spacing w:lineRule="auto" w:line="360"/>
        <w:jc w:val="both"/>
        <w:rPr>
          <w:sz w:val="32"/>
        </w:rPr>
      </w:pPr>
      <w:r>
        <w:rPr>
          <w:sz w:val="32"/>
        </w:rPr>
        <w:t>The hardness of an x-ray is a characteristic that depends on the potential difference between the cathode and the anode</w:t>
      </w:r>
    </w:p>
    <w:p>
      <w:pPr>
        <w:pStyle w:val="Normal"/>
        <w:spacing w:lineRule="auto" w:line="360"/>
        <w:jc w:val="both"/>
        <w:rPr>
          <w:sz w:val="32"/>
          <w:u w:val="single"/>
        </w:rPr>
      </w:pPr>
      <w:r>
        <w:rPr>
          <w:sz w:val="40"/>
          <w:u w:val="single"/>
        </w:rPr>
        <w:t>HARD X-RAYS</w:t>
      </w:r>
    </w:p>
    <w:p>
      <w:pPr>
        <w:pStyle w:val="Normal"/>
        <w:spacing w:lineRule="auto" w:line="360"/>
        <w:jc w:val="both"/>
        <w:rPr>
          <w:sz w:val="32"/>
        </w:rPr>
      </w:pPr>
      <w:r>
        <w:rPr>
          <w:sz w:val="32"/>
        </w:rPr>
        <w:t>These are x-rays with photon energies above 5-10keV (below 0.2-0.1nm wavelength).</w:t>
      </w:r>
    </w:p>
    <w:p>
      <w:pPr>
        <w:pStyle w:val="Normal"/>
        <w:spacing w:lineRule="auto" w:line="360"/>
        <w:jc w:val="both"/>
        <w:rPr>
          <w:sz w:val="32"/>
        </w:rPr>
      </w:pPr>
      <w:r>
        <w:rPr>
          <w:sz w:val="32"/>
        </w:rPr>
        <w:t xml:space="preserve">These x-rays are produced by using a very high potential difference between the cathode and the anode. These x-rays usually have high penetrating power, high frequency and short wavelength. These x-rays are popularly used in </w:t>
      </w:r>
      <w:r>
        <w:rPr>
          <w:bCs/>
          <w:sz w:val="32"/>
        </w:rPr>
        <w:t xml:space="preserve">CRYSTALLOGRAPHY </w:t>
      </w:r>
      <w:r>
        <w:rPr>
          <w:sz w:val="32"/>
        </w:rPr>
        <w:t>which is the study of crystals.</w:t>
      </w:r>
    </w:p>
    <w:p>
      <w:pPr>
        <w:pStyle w:val="Normal"/>
        <w:spacing w:lineRule="auto" w:line="360"/>
        <w:jc w:val="both"/>
        <w:rPr>
          <w:sz w:val="32"/>
          <w:u w:val="single"/>
        </w:rPr>
      </w:pPr>
      <w:r>
        <w:rPr>
          <w:sz w:val="40"/>
          <w:u w:val="single"/>
        </w:rPr>
        <w:t>SOFT X-RAYS</w:t>
      </w:r>
    </w:p>
    <w:p>
      <w:pPr>
        <w:pStyle w:val="Normal"/>
        <w:spacing w:lineRule="auto" w:line="360"/>
        <w:jc w:val="both"/>
        <w:rPr>
          <w:sz w:val="32"/>
        </w:rPr>
      </w:pPr>
      <w:r>
        <w:rPr>
          <w:sz w:val="32"/>
        </w:rPr>
        <w:t>These x-rays are produced by using a low potential difference between the cathode and the anode. These x-rays have low penetrating power, low frequency and long wavelength. These X-ray are popularly used for treating some forms of cancer.</w:t>
      </w:r>
    </w:p>
    <w:p>
      <w:pPr>
        <w:pStyle w:val="Normal"/>
        <w:spacing w:lineRule="auto" w:line="360"/>
        <w:jc w:val="both"/>
        <w:rPr>
          <w:sz w:val="32"/>
          <w:u w:val="single"/>
        </w:rPr>
      </w:pPr>
      <w:r>
        <w:rPr>
          <w:sz w:val="40"/>
          <w:u w:val="single"/>
        </w:rPr>
        <w:t>APPLICATIONS OF X-RAYS</w:t>
      </w:r>
    </w:p>
    <w:p>
      <w:pPr>
        <w:pStyle w:val="Normal"/>
        <w:spacing w:lineRule="auto" w:line="360"/>
        <w:jc w:val="both"/>
        <w:rPr>
          <w:sz w:val="32"/>
        </w:rPr>
      </w:pPr>
      <w:r>
        <w:rPr>
          <w:sz w:val="32"/>
        </w:rPr>
        <w:t>They are applied in MAMMOGRAPHY for detecting breast cancer</w:t>
      </w:r>
    </w:p>
    <w:p>
      <w:pPr>
        <w:pStyle w:val="Normal"/>
        <w:spacing w:lineRule="auto" w:line="360"/>
        <w:jc w:val="both"/>
        <w:rPr>
          <w:sz w:val="32"/>
        </w:rPr>
      </w:pPr>
      <w:r>
        <w:rPr>
          <w:sz w:val="32"/>
        </w:rPr>
        <w:t>They are also used for detecting fractures in bones</w:t>
      </w:r>
    </w:p>
    <w:p>
      <w:pPr>
        <w:pStyle w:val="Normal"/>
        <w:spacing w:lineRule="auto" w:line="360"/>
        <w:jc w:val="both"/>
        <w:rPr>
          <w:sz w:val="32"/>
        </w:rPr>
      </w:pPr>
      <w:r>
        <w:rPr>
          <w:sz w:val="32"/>
        </w:rPr>
        <w:t>They are used in treating some forms of cancer (therapy)</w:t>
      </w:r>
    </w:p>
    <w:p>
      <w:pPr>
        <w:pStyle w:val="Normal"/>
        <w:spacing w:lineRule="auto" w:line="360"/>
        <w:jc w:val="both"/>
        <w:rPr>
          <w:sz w:val="32"/>
        </w:rPr>
      </w:pPr>
      <w:r>
        <w:rPr>
          <w:sz w:val="32"/>
        </w:rPr>
        <w:t>They are used for detecting hidden objects in the body</w:t>
      </w:r>
    </w:p>
    <w:p>
      <w:pPr>
        <w:pStyle w:val="Normal"/>
        <w:spacing w:lineRule="auto" w:line="360"/>
        <w:jc w:val="both"/>
        <w:rPr>
          <w:sz w:val="32"/>
        </w:rPr>
      </w:pPr>
      <w:r>
        <w:rPr>
          <w:sz w:val="32"/>
        </w:rPr>
        <w:t>They are used in crystallography</w:t>
      </w:r>
    </w:p>
    <w:p>
      <w:pPr>
        <w:pStyle w:val="Normal"/>
        <w:spacing w:lineRule="auto" w:line="360"/>
        <w:jc w:val="both"/>
        <w:rPr>
          <w:sz w:val="32"/>
        </w:rPr>
      </w:pPr>
      <w:r>
        <w:rPr>
          <w:sz w:val="32"/>
        </w:rPr>
        <w:t>They are used in producing varieties of organisms</w:t>
      </w:r>
    </w:p>
    <w:p>
      <w:pPr>
        <w:pStyle w:val="Normal"/>
        <w:spacing w:lineRule="auto" w:line="360"/>
        <w:jc w:val="both"/>
        <w:rPr>
          <w:sz w:val="32"/>
          <w:u w:val="single"/>
        </w:rPr>
      </w:pPr>
      <w:r>
        <w:rPr>
          <w:sz w:val="40"/>
          <w:u w:val="single"/>
        </w:rPr>
        <w:t>X-RAY HEALTH HAZARDS</w:t>
      </w:r>
    </w:p>
    <w:p>
      <w:pPr>
        <w:pStyle w:val="Normal"/>
        <w:spacing w:lineRule="auto" w:line="360"/>
        <w:jc w:val="both"/>
        <w:rPr>
          <w:sz w:val="32"/>
        </w:rPr>
      </w:pPr>
      <w:r>
        <w:rPr>
          <w:sz w:val="32"/>
        </w:rPr>
        <w:t>Over exposure to x-ray can cause GENETIC MUTATION</w:t>
      </w:r>
    </w:p>
    <w:p>
      <w:pPr>
        <w:pStyle w:val="Normal"/>
        <w:spacing w:lineRule="auto" w:line="360"/>
        <w:jc w:val="both"/>
        <w:rPr>
          <w:sz w:val="32"/>
        </w:rPr>
      </w:pPr>
      <w:r>
        <w:rPr>
          <w:sz w:val="32"/>
        </w:rPr>
        <w:t>X-rays can also destroy cells and tissues</w:t>
      </w:r>
    </w:p>
    <w:p>
      <w:pPr>
        <w:pStyle w:val="Normal"/>
        <w:spacing w:lineRule="auto" w:line="360"/>
        <w:jc w:val="both"/>
        <w:rPr>
          <w:sz w:val="32"/>
        </w:rPr>
      </w:pPr>
      <w:r>
        <w:rPr>
          <w:sz w:val="32"/>
        </w:rPr>
        <w:t>Over exposure to x-rays can also cause Leukemia, Baldness, falling of hair, grayness of hair.</w:t>
      </w:r>
    </w:p>
    <w:p>
      <w:pPr>
        <w:pStyle w:val="Normal"/>
        <w:spacing w:lineRule="auto" w:line="360"/>
        <w:jc w:val="both"/>
        <w:rPr>
          <w:sz w:val="48"/>
          <w:u w:val="single"/>
        </w:rPr>
      </w:pPr>
      <w:r>
        <w:rPr>
          <w:sz w:val="48"/>
          <w:u w:val="single"/>
        </w:rPr>
        <w:t>LASERS</w:t>
      </w:r>
    </w:p>
    <w:p>
      <w:pPr>
        <w:pStyle w:val="Normal"/>
        <w:spacing w:lineRule="auto" w:line="360"/>
        <w:jc w:val="both"/>
        <w:rPr>
          <w:sz w:val="32"/>
        </w:rPr>
      </w:pPr>
      <w:r>
        <w:rPr>
          <w:sz w:val="32"/>
        </w:rPr>
        <w:t>LASER stand for Light Amplification by the Stimulated Emission of Radiation</w:t>
      </w:r>
    </w:p>
    <w:p>
      <w:pPr>
        <w:pStyle w:val="Normal"/>
        <w:spacing w:lineRule="auto" w:line="360"/>
        <w:jc w:val="both"/>
        <w:rPr>
          <w:sz w:val="32"/>
        </w:rPr>
      </w:pPr>
      <w:r>
        <w:rPr>
          <w:sz w:val="32"/>
        </w:rPr>
        <w:t>A laser is defined as a device that generates an intense beam of coherent monochromatic light</w:t>
      </w:r>
    </w:p>
    <w:p>
      <w:pPr>
        <w:pStyle w:val="Normal"/>
        <w:spacing w:lineRule="auto" w:line="360"/>
        <w:jc w:val="both"/>
        <w:rPr>
          <w:sz w:val="40"/>
          <w:u w:val="single"/>
        </w:rPr>
      </w:pPr>
      <w:r>
        <w:rPr>
          <w:sz w:val="40"/>
          <w:u w:val="single"/>
        </w:rPr>
        <w:t>CHARACTERISTICS OF LASERS</w:t>
      </w:r>
    </w:p>
    <w:p>
      <w:pPr>
        <w:pStyle w:val="Normal"/>
        <w:spacing w:lineRule="auto" w:line="360"/>
        <w:jc w:val="both"/>
        <w:rPr>
          <w:sz w:val="32"/>
        </w:rPr>
      </w:pPr>
      <w:r>
        <w:rPr>
          <w:sz w:val="32"/>
        </w:rPr>
        <w:t>Lasers have a constant wavelength and contain one color hence they are called monochromatic.</w:t>
      </w:r>
    </w:p>
    <w:p>
      <w:pPr>
        <w:pStyle w:val="Normal"/>
        <w:spacing w:lineRule="auto" w:line="360"/>
        <w:jc w:val="both"/>
        <w:rPr>
          <w:sz w:val="32"/>
        </w:rPr>
      </w:pPr>
      <w:r>
        <w:rPr>
          <w:sz w:val="32"/>
        </w:rPr>
        <w:t>They can be focused into smaller areas for longer distances without any reduction in power intensity of the laser beam.</w:t>
      </w:r>
    </w:p>
    <w:p>
      <w:pPr>
        <w:pStyle w:val="Normal"/>
        <w:spacing w:lineRule="auto" w:line="360"/>
        <w:jc w:val="both"/>
        <w:rPr>
          <w:sz w:val="32"/>
        </w:rPr>
      </w:pPr>
      <w:r>
        <w:rPr>
          <w:sz w:val="32"/>
        </w:rPr>
        <w:t>All parts are in phase that’s why it is defined as a coherent monochromatic beam and because of this; they can be used for cutting.</w:t>
      </w:r>
    </w:p>
    <w:p>
      <w:pPr>
        <w:pStyle w:val="Normal"/>
        <w:spacing w:lineRule="auto" w:line="360"/>
        <w:jc w:val="both"/>
        <w:rPr>
          <w:sz w:val="32"/>
        </w:rPr>
      </w:pPr>
      <w:r>
        <w:rPr>
          <w:sz w:val="32"/>
        </w:rPr>
        <w:t>All parts of the beam travel in one direction i.e. it is collimated.</w:t>
      </w:r>
    </w:p>
    <w:p>
      <w:pPr>
        <w:pStyle w:val="Normal"/>
        <w:spacing w:lineRule="auto" w:line="360"/>
        <w:jc w:val="both"/>
        <w:rPr>
          <w:sz w:val="40"/>
          <w:u w:val="single"/>
        </w:rPr>
      </w:pPr>
      <w:r>
        <w:rPr>
          <w:sz w:val="40"/>
          <w:u w:val="single"/>
        </w:rPr>
        <w:t>ADVANTAGES OF LASERS</w:t>
      </w:r>
    </w:p>
    <w:p>
      <w:pPr>
        <w:pStyle w:val="Normal"/>
        <w:spacing w:lineRule="auto" w:line="360"/>
        <w:jc w:val="both"/>
        <w:rPr>
          <w:sz w:val="32"/>
        </w:rPr>
      </w:pPr>
      <w:r>
        <w:rPr>
          <w:sz w:val="32"/>
        </w:rPr>
        <w:t>They possess high information carrying capacity and can therefore be used in communication.</w:t>
      </w:r>
    </w:p>
    <w:p>
      <w:pPr>
        <w:pStyle w:val="Normal"/>
        <w:spacing w:lineRule="auto" w:line="360"/>
        <w:jc w:val="both"/>
        <w:rPr>
          <w:sz w:val="32"/>
        </w:rPr>
      </w:pPr>
      <w:r>
        <w:rPr>
          <w:sz w:val="32"/>
        </w:rPr>
        <w:t>It is not affected by electromagnetic interference</w:t>
      </w:r>
    </w:p>
    <w:p>
      <w:pPr>
        <w:pStyle w:val="Normal"/>
        <w:spacing w:lineRule="auto" w:line="360"/>
        <w:jc w:val="both"/>
        <w:rPr>
          <w:sz w:val="32"/>
        </w:rPr>
      </w:pPr>
      <w:r>
        <w:rPr>
          <w:sz w:val="32"/>
        </w:rPr>
        <w:t>It has a very small signal leakage</w:t>
      </w:r>
    </w:p>
    <w:p>
      <w:pPr>
        <w:pStyle w:val="Normal"/>
        <w:spacing w:lineRule="auto" w:line="360"/>
        <w:jc w:val="both"/>
        <w:rPr>
          <w:sz w:val="32"/>
        </w:rPr>
      </w:pPr>
      <w:r>
        <w:rPr>
          <w:sz w:val="32"/>
        </w:rPr>
        <w:t>It is less damaging compared to x-rays and can be used for the treatment of cancer</w:t>
      </w:r>
    </w:p>
    <w:p>
      <w:pPr>
        <w:pStyle w:val="Normal"/>
        <w:spacing w:lineRule="auto" w:line="360"/>
        <w:jc w:val="both"/>
        <w:rPr>
          <w:sz w:val="32"/>
        </w:rPr>
      </w:pPr>
      <w:r>
        <w:rPr>
          <w:sz w:val="32"/>
        </w:rPr>
        <w:t>It also has heat sensation and can be used to burn small tumors on the surface of the eye and on the surface of a body tissue.</w:t>
      </w:r>
    </w:p>
    <w:p>
      <w:pPr>
        <w:pStyle w:val="Normal"/>
        <w:spacing w:lineRule="auto" w:line="360"/>
        <w:jc w:val="both"/>
        <w:rPr>
          <w:sz w:val="40"/>
          <w:u w:val="single"/>
        </w:rPr>
      </w:pPr>
      <w:r>
        <w:rPr>
          <w:sz w:val="40"/>
          <w:u w:val="single"/>
        </w:rPr>
        <w:t>USES OF LASERS</w:t>
      </w:r>
    </w:p>
    <w:p>
      <w:pPr>
        <w:pStyle w:val="Normal"/>
        <w:spacing w:lineRule="auto" w:line="360"/>
        <w:jc w:val="both"/>
        <w:rPr>
          <w:sz w:val="32"/>
        </w:rPr>
      </w:pPr>
      <w:r>
        <w:rPr>
          <w:sz w:val="32"/>
        </w:rPr>
        <w:t>Layers are used in</w:t>
      </w:r>
    </w:p>
    <w:p>
      <w:pPr>
        <w:pStyle w:val="Normal"/>
        <w:spacing w:lineRule="auto" w:line="360"/>
        <w:jc w:val="both"/>
        <w:rPr>
          <w:sz w:val="32"/>
        </w:rPr>
      </w:pPr>
      <w:r>
        <w:rPr>
          <w:sz w:val="32"/>
        </w:rPr>
        <w:t>Cutting</w:t>
      </w:r>
    </w:p>
    <w:p>
      <w:pPr>
        <w:pStyle w:val="Normal"/>
        <w:spacing w:lineRule="auto" w:line="360"/>
        <w:jc w:val="both"/>
        <w:rPr>
          <w:sz w:val="32"/>
        </w:rPr>
      </w:pPr>
      <w:r>
        <w:rPr>
          <w:sz w:val="32"/>
        </w:rPr>
        <w:t>Drilling</w:t>
      </w:r>
    </w:p>
    <w:p>
      <w:pPr>
        <w:pStyle w:val="Normal"/>
        <w:spacing w:lineRule="auto" w:line="360"/>
        <w:jc w:val="both"/>
        <w:rPr>
          <w:sz w:val="32"/>
        </w:rPr>
      </w:pPr>
      <w:r>
        <w:rPr>
          <w:sz w:val="32"/>
        </w:rPr>
        <w:t>Welding</w:t>
      </w:r>
    </w:p>
    <w:p>
      <w:pPr>
        <w:pStyle w:val="Normal"/>
        <w:spacing w:lineRule="auto" w:line="360"/>
        <w:jc w:val="both"/>
        <w:rPr>
          <w:sz w:val="32"/>
        </w:rPr>
      </w:pPr>
      <w:r>
        <w:rPr>
          <w:sz w:val="32"/>
        </w:rPr>
        <w:t>Cladding</w:t>
      </w:r>
    </w:p>
    <w:p>
      <w:pPr>
        <w:pStyle w:val="Normal"/>
        <w:spacing w:lineRule="auto" w:line="360"/>
        <w:jc w:val="both"/>
        <w:rPr>
          <w:sz w:val="32"/>
        </w:rPr>
      </w:pPr>
      <w:r>
        <w:rPr>
          <w:sz w:val="32"/>
        </w:rPr>
        <w:t>Soldering (brazing)</w:t>
      </w:r>
    </w:p>
    <w:p>
      <w:pPr>
        <w:pStyle w:val="Normal"/>
        <w:spacing w:lineRule="auto" w:line="360"/>
        <w:jc w:val="both"/>
        <w:rPr>
          <w:sz w:val="32"/>
        </w:rPr>
      </w:pPr>
      <w:r>
        <w:rPr>
          <w:sz w:val="32"/>
        </w:rPr>
        <w:t>Hardening</w:t>
      </w:r>
    </w:p>
    <w:p>
      <w:pPr>
        <w:pStyle w:val="Normal"/>
        <w:spacing w:lineRule="auto" w:line="360"/>
        <w:jc w:val="both"/>
        <w:rPr>
          <w:sz w:val="32"/>
        </w:rPr>
      </w:pPr>
      <w:r>
        <w:rPr>
          <w:sz w:val="32"/>
        </w:rPr>
        <w:t>Surface modification</w:t>
      </w:r>
    </w:p>
    <w:p>
      <w:pPr>
        <w:pStyle w:val="Normal"/>
        <w:spacing w:lineRule="auto" w:line="360"/>
        <w:jc w:val="both"/>
        <w:rPr>
          <w:sz w:val="32"/>
        </w:rPr>
      </w:pPr>
      <w:r>
        <w:rPr>
          <w:sz w:val="32"/>
        </w:rPr>
        <w:t>Marking</w:t>
      </w:r>
    </w:p>
    <w:p>
      <w:pPr>
        <w:pStyle w:val="Normal"/>
        <w:spacing w:lineRule="auto" w:line="360"/>
        <w:jc w:val="both"/>
        <w:rPr>
          <w:sz w:val="32"/>
        </w:rPr>
      </w:pPr>
      <w:r>
        <w:rPr>
          <w:sz w:val="32"/>
        </w:rPr>
        <w:t>Engraving</w:t>
      </w:r>
    </w:p>
    <w:p>
      <w:pPr>
        <w:pStyle w:val="Normal"/>
        <w:spacing w:lineRule="auto" w:line="360"/>
        <w:jc w:val="both"/>
        <w:rPr>
          <w:sz w:val="32"/>
        </w:rPr>
      </w:pPr>
      <w:r>
        <w:rPr>
          <w:sz w:val="32"/>
        </w:rPr>
        <w:t>Micromachining</w:t>
      </w:r>
    </w:p>
    <w:p>
      <w:pPr>
        <w:pStyle w:val="Normal"/>
        <w:spacing w:lineRule="auto" w:line="360"/>
        <w:jc w:val="both"/>
        <w:rPr>
          <w:sz w:val="32"/>
        </w:rPr>
      </w:pPr>
      <w:r>
        <w:rPr>
          <w:sz w:val="32"/>
        </w:rPr>
        <w:t>Pulsed laser deposition</w:t>
      </w:r>
    </w:p>
    <w:p>
      <w:pPr>
        <w:pStyle w:val="Normal"/>
        <w:spacing w:lineRule="auto" w:line="360"/>
        <w:jc w:val="both"/>
        <w:rPr>
          <w:sz w:val="32"/>
        </w:rPr>
      </w:pPr>
      <w:r>
        <w:rPr>
          <w:sz w:val="32"/>
        </w:rPr>
        <w:t>Lithography</w:t>
      </w:r>
    </w:p>
    <w:p>
      <w:pPr>
        <w:pStyle w:val="Normal"/>
        <w:spacing w:lineRule="auto" w:line="360"/>
        <w:jc w:val="both"/>
        <w:rPr>
          <w:sz w:val="32"/>
        </w:rPr>
      </w:pPr>
      <w:r>
        <w:rPr>
          <w:sz w:val="32"/>
        </w:rPr>
        <w:t>Etc.</w:t>
      </w:r>
    </w:p>
    <w:p>
      <w:pPr>
        <w:pStyle w:val="Normal"/>
        <w:spacing w:lineRule="auto" w:line="360"/>
        <w:jc w:val="both"/>
        <w:rPr>
          <w:sz w:val="32"/>
          <w:u w:val="single"/>
        </w:rPr>
      </w:pPr>
      <w:r>
        <w:rPr>
          <w:sz w:val="48"/>
          <w:u w:val="single"/>
        </w:rPr>
        <w:t>NUCLEAR ENERGY</w:t>
      </w:r>
    </w:p>
    <w:p>
      <w:pPr>
        <w:pStyle w:val="Normal"/>
        <w:spacing w:lineRule="auto" w:line="360"/>
        <w:jc w:val="both"/>
        <w:rPr>
          <w:sz w:val="32"/>
        </w:rPr>
      </w:pPr>
      <w:r>
        <w:rPr>
          <w:sz w:val="32"/>
        </w:rPr>
        <w:t>Nuclear energy can be obtained from nuclear reactions. Nuclear reactions can be (broadly divided into nuclear fusion and nuclear fission</w:t>
      </w:r>
    </w:p>
    <w:p>
      <w:pPr>
        <w:pStyle w:val="Normal"/>
        <w:spacing w:lineRule="auto" w:line="360"/>
        <w:jc w:val="both"/>
        <w:rPr>
          <w:sz w:val="32"/>
          <w:u w:val="single"/>
        </w:rPr>
      </w:pPr>
      <w:r>
        <w:rPr>
          <w:sz w:val="40"/>
          <w:u w:val="single"/>
        </w:rPr>
        <w:t>NUCLEAR FUSION</w:t>
      </w:r>
    </w:p>
    <w:p>
      <w:pPr>
        <w:pStyle w:val="Normal"/>
        <w:spacing w:lineRule="auto" w:line="360"/>
        <w:jc w:val="both"/>
        <w:rPr>
          <w:sz w:val="32"/>
        </w:rPr>
      </w:pPr>
      <w:r>
        <w:rPr>
          <w:sz w:val="32"/>
        </w:rPr>
        <w:t>This is the joining (or fusion) of two (or more) smaller nuclei to produce a much heavier nucleus. For example, the joining of Deuterium and Tritium to produce a helium atom, a neutron and (nuclear) energy</w:t>
      </w:r>
    </w:p>
    <w:p>
      <w:pPr>
        <w:pStyle w:val="Normal"/>
        <w:spacing w:lineRule="auto" w:line="360"/>
        <w:jc w:val="center"/>
        <w:rPr>
          <w:sz w:val="32"/>
        </w:rPr>
      </w:pPr>
      <w:r>
        <w:rPr/>
      </w:r>
      <m:oMathPara xmlns:m="http://schemas.openxmlformats.org/officeDocument/2006/math">
        <m:oMathParaPr>
          <m:jc m:val="center"/>
        </m:oMathParaPr>
        <m:oMath>
          <m:sPre>
            <m:sub>
              <m:r>
                <w:rPr>
                  <w:rFonts w:ascii="Cambria Math" w:hAnsi="Cambria Math"/>
                </w:rPr>
                <m:t xml:space="preserve">1</m:t>
              </m:r>
            </m:sub>
            <m:sup>
              <m:r>
                <w:rPr>
                  <w:rFonts w:ascii="Cambria Math" w:hAnsi="Cambria Math"/>
                </w:rPr>
                <m:t xml:space="preserve">2</m:t>
              </m:r>
            </m:sup>
            <m:e>
              <m:r>
                <w:rPr>
                  <w:rFonts w:ascii="Cambria Math" w:hAnsi="Cambria Math"/>
                </w:rPr>
                <m:t xml:space="preserve">H</m:t>
              </m:r>
            </m:e>
          </m:sPre>
          <m:r>
            <w:rPr>
              <w:rFonts w:ascii="Cambria Math" w:hAnsi="Cambria Math"/>
            </w:rPr>
            <m:t xml:space="preserve">+</m:t>
          </m:r>
          <m:sPre>
            <m:sub>
              <m:r>
                <w:rPr>
                  <w:rFonts w:ascii="Cambria Math" w:hAnsi="Cambria Math"/>
                </w:rPr>
                <m:t xml:space="preserve">1</m:t>
              </m:r>
            </m:sub>
            <m:sup>
              <m:r>
                <w:rPr>
                  <w:rFonts w:ascii="Cambria Math" w:hAnsi="Cambria Math"/>
                </w:rPr>
                <m:t xml:space="preserve">3</m:t>
              </m:r>
            </m:sup>
            <m:e>
              <m:r>
                <w:rPr>
                  <w:rFonts w:ascii="Cambria Math" w:hAnsi="Cambria Math"/>
                </w:rPr>
                <m:t xml:space="preserve">H</m:t>
              </m:r>
            </m:e>
          </m:sPre>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w:rPr>
                  <w:rFonts w:ascii="Cambria Math" w:hAnsi="Cambria Math"/>
                </w:rPr>
                <m:t xml:space="preserve">He</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r>
            <w:rPr>
              <w:rFonts w:ascii="Cambria Math" w:hAnsi="Cambria Math"/>
            </w:rPr>
            <m:t xml:space="preserve">Energy</m:t>
          </m:r>
        </m:oMath>
      </m:oMathPara>
    </w:p>
    <w:p>
      <w:pPr>
        <w:pStyle w:val="Normal"/>
        <w:spacing w:lineRule="auto" w:line="360"/>
        <w:jc w:val="both"/>
        <w:rPr>
          <w:sz w:val="32"/>
        </w:rPr>
      </w:pPr>
      <w:r>
        <w:rPr>
          <w:sz w:val="32"/>
        </w:rPr>
        <w:t>Most of the energy of the sun is through nuclear fusion</w:t>
      </w:r>
    </w:p>
    <w:p>
      <w:pPr>
        <w:pStyle w:val="Normal"/>
        <w:spacing w:lineRule="auto" w:line="360"/>
        <w:jc w:val="both"/>
        <w:rPr>
          <w:sz w:val="32"/>
          <w:u w:val="single"/>
        </w:rPr>
      </w:pPr>
      <w:r>
        <w:rPr>
          <w:sz w:val="40"/>
          <w:u w:val="single"/>
        </w:rPr>
        <w:t>ADVANTAGES OF NUCLEAR FUSION</w:t>
      </w:r>
    </w:p>
    <w:p>
      <w:pPr>
        <w:pStyle w:val="Normal"/>
        <w:spacing w:lineRule="auto" w:line="360"/>
        <w:jc w:val="both"/>
        <w:rPr>
          <w:sz w:val="32"/>
        </w:rPr>
      </w:pPr>
      <w:r>
        <w:rPr>
          <w:sz w:val="32"/>
        </w:rPr>
        <w:t>The raw materials are readily available</w:t>
      </w:r>
    </w:p>
    <w:p>
      <w:pPr>
        <w:pStyle w:val="Normal"/>
        <w:spacing w:lineRule="auto" w:line="360"/>
        <w:jc w:val="both"/>
        <w:rPr>
          <w:sz w:val="32"/>
        </w:rPr>
      </w:pPr>
      <w:r>
        <w:rPr>
          <w:sz w:val="32"/>
        </w:rPr>
        <w:t>The raw materials are cheap</w:t>
      </w:r>
    </w:p>
    <w:p>
      <w:pPr>
        <w:pStyle w:val="Normal"/>
        <w:spacing w:lineRule="auto" w:line="360"/>
        <w:jc w:val="both"/>
        <w:rPr>
          <w:sz w:val="32"/>
        </w:rPr>
      </w:pPr>
      <w:r>
        <w:rPr>
          <w:sz w:val="32"/>
        </w:rPr>
        <w:t>The by-products are not radioactive</w:t>
      </w:r>
    </w:p>
    <w:p>
      <w:pPr>
        <w:pStyle w:val="Normal"/>
        <w:spacing w:lineRule="auto" w:line="360"/>
        <w:jc w:val="both"/>
        <w:rPr>
          <w:sz w:val="32"/>
        </w:rPr>
      </w:pPr>
      <w:r>
        <w:rPr>
          <w:sz w:val="32"/>
        </w:rPr>
        <w:t>A greater amount of energy is produced as compared to fission</w:t>
      </w:r>
    </w:p>
    <w:p>
      <w:pPr>
        <w:pStyle w:val="Normal"/>
        <w:spacing w:lineRule="auto" w:line="360"/>
        <w:jc w:val="both"/>
        <w:rPr>
          <w:sz w:val="32"/>
          <w:u w:val="single"/>
        </w:rPr>
      </w:pPr>
      <w:r>
        <w:rPr>
          <w:sz w:val="40"/>
          <w:u w:val="single"/>
        </w:rPr>
        <w:t>NUCLEAR FISSION</w:t>
      </w:r>
    </w:p>
    <w:p>
      <w:pPr>
        <w:pStyle w:val="Normal"/>
        <w:spacing w:lineRule="auto" w:line="360"/>
        <w:jc w:val="both"/>
        <w:rPr>
          <w:sz w:val="32"/>
        </w:rPr>
      </w:pPr>
      <w:r>
        <w:rPr>
          <w:sz w:val="32"/>
        </w:rPr>
        <w:t>This is the disintegration, splitting or fission of a (heavy) nucleus into two or more smaller nuclei. For example, when uranium is bombarded with neutrons (or a neutron), it will produce barium and krypton with more neutrons produced and energy generated</w:t>
      </w:r>
    </w:p>
    <w:p>
      <w:pPr>
        <w:pStyle w:val="Normal"/>
        <w:spacing w:lineRule="auto" w:line="360"/>
        <w:jc w:val="center"/>
        <w:rPr>
          <w:sz w:val="32"/>
        </w:rPr>
      </w:pPr>
      <w:r>
        <w:rPr/>
      </w:r>
      <m:oMathPara xmlns:m="http://schemas.openxmlformats.org/officeDocument/2006/math">
        <m:oMathParaPr>
          <m:jc m:val="center"/>
        </m:oMathParaPr>
        <m:oMath>
          <m:sPre>
            <m:sub>
              <m:r>
                <w:rPr>
                  <w:rFonts w:ascii="Cambria Math" w:hAnsi="Cambria Math"/>
                </w:rPr>
                <m:t xml:space="preserve">92</m:t>
              </m:r>
            </m:sub>
            <m:sup>
              <m:r>
                <w:rPr>
                  <w:rFonts w:ascii="Cambria Math" w:hAnsi="Cambria Math"/>
                </w:rPr>
                <m:t xml:space="preserve">238</m:t>
              </m:r>
            </m:sup>
            <m:e>
              <m:r>
                <w:rPr>
                  <w:rFonts w:ascii="Cambria Math" w:hAnsi="Cambria Math"/>
                </w:rPr>
                <m:t xml:space="preserve">U</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sPre>
            <m:sub>
              <m:r>
                <w:rPr>
                  <w:rFonts w:ascii="Cambria Math" w:hAnsi="Cambria Math"/>
                </w:rPr>
                <m:t xml:space="preserve">56</m:t>
              </m:r>
            </m:sub>
            <m:sup>
              <m:r>
                <w:rPr>
                  <w:rFonts w:ascii="Cambria Math" w:hAnsi="Cambria Math"/>
                </w:rPr>
                <m:t xml:space="preserve">144</m:t>
              </m:r>
            </m:sup>
            <m:e>
              <m:r>
                <w:rPr>
                  <w:rFonts w:ascii="Cambria Math" w:hAnsi="Cambria Math"/>
                </w:rPr>
                <m:t xml:space="preserve">Ba</m:t>
              </m:r>
            </m:e>
          </m:sPre>
          <m:r>
            <w:rPr>
              <w:rFonts w:ascii="Cambria Math" w:hAnsi="Cambria Math"/>
            </w:rPr>
            <m:t xml:space="preserve">+</m:t>
          </m:r>
          <m:sPre>
            <m:sub>
              <m:r>
                <w:rPr>
                  <w:rFonts w:ascii="Cambria Math" w:hAnsi="Cambria Math"/>
                </w:rPr>
                <m:t xml:space="preserve">36</m:t>
              </m:r>
            </m:sub>
            <m:sup>
              <m:r>
                <w:rPr>
                  <w:rFonts w:ascii="Cambria Math" w:hAnsi="Cambria Math"/>
                </w:rPr>
                <m:t xml:space="preserve">92</m:t>
              </m:r>
            </m:sup>
            <m:e>
              <m:r>
                <w:rPr>
                  <w:rFonts w:ascii="Cambria Math" w:hAnsi="Cambria Math"/>
                </w:rPr>
                <m:t xml:space="preserve">Kr</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r>
            <w:rPr>
              <w:rFonts w:ascii="Cambria Math" w:hAnsi="Cambria Math"/>
            </w:rPr>
            <m:t xml:space="preserve">Energy</m:t>
          </m:r>
        </m:oMath>
      </m:oMathPara>
    </w:p>
    <w:p>
      <w:pPr>
        <w:pStyle w:val="Normal"/>
        <w:spacing w:lineRule="auto" w:line="360"/>
        <w:jc w:val="both"/>
        <w:rPr>
          <w:sz w:val="32"/>
        </w:rPr>
      </w:pPr>
      <w:r>
        <w:rPr>
          <w:sz w:val="32"/>
        </w:rPr>
        <w:t>Also written as</w:t>
      </w:r>
    </w:p>
    <w:p>
      <w:pPr>
        <w:pStyle w:val="Normal"/>
        <w:spacing w:lineRule="auto" w:line="360"/>
        <w:jc w:val="center"/>
        <w:rPr>
          <w:sz w:val="32"/>
        </w:rPr>
      </w:pPr>
      <w:r>
        <w:rPr/>
      </w:r>
      <m:oMathPara xmlns:m="http://schemas.openxmlformats.org/officeDocument/2006/math">
        <m:oMathParaPr>
          <m:jc m:val="center"/>
        </m:oMathParaPr>
        <m:oMath>
          <m:sPre>
            <m:sub>
              <m:r>
                <w:rPr>
                  <w:rFonts w:ascii="Cambria Math" w:hAnsi="Cambria Math"/>
                </w:rPr>
                <m:t xml:space="preserve">92</m:t>
              </m:r>
            </m:sub>
            <m:sup>
              <m:r>
                <w:rPr>
                  <w:rFonts w:ascii="Cambria Math" w:hAnsi="Cambria Math"/>
                </w:rPr>
                <m:t xml:space="preserve">238</m:t>
              </m:r>
            </m:sup>
            <m:e>
              <m:r>
                <w:rPr>
                  <w:rFonts w:ascii="Cambria Math" w:hAnsi="Cambria Math"/>
                </w:rPr>
                <m:t xml:space="preserve">U</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sPre>
            <m:sub>
              <m:r>
                <w:rPr>
                  <w:rFonts w:ascii="Cambria Math" w:hAnsi="Cambria Math"/>
                </w:rPr>
                <m:t xml:space="preserve">56</m:t>
              </m:r>
            </m:sub>
            <m:sup>
              <m:r>
                <w:rPr>
                  <w:rFonts w:ascii="Cambria Math" w:hAnsi="Cambria Math"/>
                </w:rPr>
                <m:t xml:space="preserve">144</m:t>
              </m:r>
            </m:sup>
            <m:e>
              <m:r>
                <w:rPr>
                  <w:rFonts w:ascii="Cambria Math" w:hAnsi="Cambria Math"/>
                </w:rPr>
                <m:t xml:space="preserve">Ba</m:t>
              </m:r>
            </m:e>
          </m:sPre>
          <m:r>
            <w:rPr>
              <w:rFonts w:ascii="Cambria Math" w:hAnsi="Cambria Math"/>
            </w:rPr>
            <m:t xml:space="preserve">+</m:t>
          </m:r>
          <m:sPre>
            <m:sub>
              <m:r>
                <w:rPr>
                  <w:rFonts w:ascii="Cambria Math" w:hAnsi="Cambria Math"/>
                </w:rPr>
                <m:t xml:space="preserve">36</m:t>
              </m:r>
            </m:sub>
            <m:sup>
              <m:r>
                <w:rPr>
                  <w:rFonts w:ascii="Cambria Math" w:hAnsi="Cambria Math"/>
                </w:rPr>
                <m:t xml:space="preserve">92</m:t>
              </m:r>
            </m:sup>
            <m:e>
              <m:r>
                <w:rPr>
                  <w:rFonts w:ascii="Cambria Math" w:hAnsi="Cambria Math"/>
                </w:rPr>
                <m:t xml:space="preserve">Kr</m:t>
              </m:r>
            </m:e>
          </m:sPre>
          <m:r>
            <w:rPr>
              <w:rFonts w:ascii="Cambria Math" w:hAnsi="Cambria Math"/>
            </w:rPr>
            <m:t xml:space="preserve">+</m:t>
          </m:r>
          <m:r>
            <w:rPr>
              <w:rFonts w:ascii="Cambria Math" w:hAnsi="Cambria Math"/>
            </w:rPr>
            <m:t xml:space="preserve">3</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r>
            <w:rPr>
              <w:rFonts w:ascii="Cambria Math" w:hAnsi="Cambria Math"/>
            </w:rPr>
            <m:t xml:space="preserve">Energy</m:t>
          </m:r>
        </m:oMath>
      </m:oMathPara>
    </w:p>
    <w:p>
      <w:pPr>
        <w:pStyle w:val="Normal"/>
        <w:spacing w:lineRule="auto" w:line="360"/>
        <w:jc w:val="both"/>
        <w:rPr>
          <w:sz w:val="32"/>
        </w:rPr>
      </w:pPr>
      <w:r>
        <w:rPr>
          <w:sz w:val="32"/>
        </w:rPr>
        <w:t>The production of more neutrons in nuclear fission makes it a typical chain reaction.</w:t>
      </w:r>
    </w:p>
    <w:p>
      <w:pPr>
        <w:pStyle w:val="Normal"/>
        <w:spacing w:lineRule="auto" w:line="360"/>
        <w:jc w:val="both"/>
        <w:rPr>
          <w:sz w:val="32"/>
        </w:rPr>
      </w:pPr>
      <w:r>
        <w:rPr>
          <w:sz w:val="32"/>
        </w:rPr>
        <w:t>A chain reaction is a reaction that can keep itself going. It involves the production of more neutrons</w:t>
      </w:r>
    </w:p>
    <w:p>
      <w:pPr>
        <w:pStyle w:val="Normal"/>
        <w:spacing w:lineRule="auto" w:line="360"/>
        <w:jc w:val="both"/>
        <w:rPr>
          <w:rFonts w:eastAsia="宋体" w:eastAsiaTheme="minorEastAsia"/>
          <w:sz w:val="32"/>
        </w:rPr>
      </w:pPr>
      <w:r>
        <w:rPr>
          <w:sz w:val="32"/>
        </w:rPr>
        <w:t>The energy released from a nuclear fission of Uranium</w:t>
      </w:r>
      <w:r>
        <w:rPr/>
      </w:r>
      <m:oMath xmlns:m="http://schemas.openxmlformats.org/officeDocument/2006/math">
        <m:d>
          <m:dPr>
            <m:begChr m:val="("/>
            <m:endChr m:val=")"/>
          </m:dPr>
          <m:e>
            <m:sPre>
              <m:sub>
                <m:r>
                  <w:rPr>
                    <w:rFonts w:ascii="Cambria Math" w:hAnsi="Cambria Math"/>
                  </w:rPr>
                  <m:t xml:space="preserve">92</m:t>
                </m:r>
              </m:sub>
              <m:sup>
                <m:r>
                  <w:rPr>
                    <w:rFonts w:ascii="Cambria Math" w:hAnsi="Cambria Math"/>
                  </w:rPr>
                  <m:t xml:space="preserve">238</m:t>
                </m:r>
              </m:sup>
              <m:e>
                <m:r>
                  <w:rPr>
                    <w:rFonts w:ascii="Cambria Math" w:hAnsi="Cambria Math"/>
                  </w:rPr>
                  <m:t xml:space="preserve">U</m:t>
                </m:r>
              </m:e>
            </m:sPre>
          </m:e>
        </m:d>
      </m:oMath>
      <w:r>
        <w:rPr>
          <w:rFonts w:eastAsia="宋体" w:eastAsiaTheme="minorEastAsia"/>
          <w:sz w:val="32"/>
        </w:rPr>
        <w:t>is about</w:t>
      </w:r>
      <w:r>
        <w:rPr/>
      </w:r>
      <m:oMath xmlns:m="http://schemas.openxmlformats.org/officeDocument/2006/math">
        <m:r>
          <w:rPr>
            <w:rFonts w:ascii="Cambria Math" w:hAnsi="Cambria Math"/>
          </w:rPr>
          <m:t xml:space="preserve">200</m:t>
        </m:r>
        <m:r>
          <w:rPr>
            <w:rFonts w:ascii="Cambria Math" w:hAnsi="Cambria Math"/>
          </w:rPr>
          <m:t xml:space="preserve">MeV</m:t>
        </m:r>
        <m:d>
          <m:dPr>
            <m:begChr m:val="("/>
            <m:endChr m:val=")"/>
          </m:dPr>
          <m:e>
            <m:r>
              <w:rPr>
                <w:rFonts w:ascii="Cambria Math" w:hAnsi="Cambria Math"/>
              </w:rPr>
              <m:t xml:space="preserve">Million</m:t>
            </m:r>
            <m:r>
              <w:rPr>
                <w:rFonts w:ascii="Cambria Math" w:hAnsi="Cambria Math"/>
              </w:rPr>
              <m:t xml:space="preserve">electron</m:t>
            </m:r>
            <m:r>
              <w:rPr>
                <w:rFonts w:ascii="Cambria Math" w:hAnsi="Cambria Math"/>
              </w:rPr>
              <m:t xml:space="preserve">volts</m:t>
            </m:r>
          </m:e>
        </m:d>
      </m:oMath>
    </w:p>
    <w:p>
      <w:pPr>
        <w:pStyle w:val="Normal"/>
        <w:spacing w:lineRule="auto" w:line="360"/>
        <w:jc w:val="center"/>
        <w:rPr>
          <w:rFonts w:eastAsia="宋体" w:eastAsiaTheme="minorEastAsia"/>
          <w:sz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MeV</m:t>
          </m:r>
          <m:r>
            <w:rPr>
              <w:rFonts w:ascii="Cambria Math" w:hAnsi="Cambria Math"/>
            </w:rPr>
            <m:t xml:space="preserve">=</m:t>
          </m:r>
          <m:r>
            <w:rPr>
              <w:rFonts w:ascii="Cambria Math" w:hAnsi="Cambria Math"/>
            </w:rPr>
            <m:t xml:space="preserve">1.609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13</m:t>
              </m:r>
            </m:sup>
          </m:sSup>
          <m:r>
            <w:rPr>
              <w:rFonts w:ascii="Cambria Math" w:hAnsi="Cambria Math"/>
            </w:rPr>
            <m:t xml:space="preserve">Joules</m:t>
          </m:r>
        </m:oMath>
      </m:oMathPara>
    </w:p>
    <w:p>
      <w:pPr>
        <w:pStyle w:val="Normal"/>
        <w:spacing w:lineRule="auto" w:line="360"/>
        <w:jc w:val="center"/>
        <w:rPr>
          <w:rFonts w:eastAsia="宋体" w:eastAsiaTheme="minorEastAsia"/>
          <w:sz w:val="32"/>
        </w:rPr>
      </w:pPr>
      <w:r>
        <w:rPr/>
      </w:r>
      <m:oMathPara xmlns:m="http://schemas.openxmlformats.org/officeDocument/2006/math">
        <m:oMathParaPr>
          <m:jc m:val="center"/>
        </m:oMathParaPr>
        <m:oMath>
          <m:r>
            <w:rPr>
              <w:rFonts w:ascii="Cambria Math" w:hAnsi="Cambria Math"/>
            </w:rPr>
            <m:t xml:space="preserve">200</m:t>
          </m:r>
          <m:r>
            <w:rPr>
              <w:rFonts w:ascii="Cambria Math" w:hAnsi="Cambria Math"/>
            </w:rPr>
            <m:t xml:space="preserve">MeV</m:t>
          </m:r>
          <m:r>
            <w:rPr>
              <w:rFonts w:ascii="Cambria Math" w:hAnsi="Cambria Math"/>
            </w:rPr>
            <m:t xml:space="preserve">=</m:t>
          </m:r>
          <m:r>
            <w:rPr>
              <w:rFonts w:ascii="Cambria Math" w:hAnsi="Cambria Math"/>
            </w:rPr>
            <m:t xml:space="preserve">3.218</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11</m:t>
              </m:r>
            </m:sup>
          </m:sSup>
          <m:r>
            <w:rPr>
              <w:rFonts w:ascii="Cambria Math" w:hAnsi="Cambria Math"/>
            </w:rPr>
            <m:t xml:space="preserve">J</m:t>
          </m:r>
        </m:oMath>
      </m:oMathPara>
    </w:p>
    <w:p>
      <w:pPr>
        <w:pStyle w:val="Normal"/>
        <w:spacing w:lineRule="auto" w:line="360"/>
        <w:jc w:val="center"/>
        <w:rPr>
          <w:sz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eV</m:t>
          </m:r>
          <m:r>
            <w:rPr>
              <w:rFonts w:ascii="Cambria Math" w:hAnsi="Cambria Math"/>
            </w:rPr>
            <m:t xml:space="preserve">=</m:t>
          </m:r>
          <m:r>
            <w:rPr>
              <w:rFonts w:ascii="Cambria Math" w:hAnsi="Cambria Math"/>
            </w:rPr>
            <m:t xml:space="preserve">1.609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r>
            <w:rPr>
              <w:rFonts w:ascii="Cambria Math" w:hAnsi="Cambria Math"/>
            </w:rPr>
            <m:t xml:space="preserve">J</m:t>
          </m:r>
        </m:oMath>
      </m:oMathPara>
    </w:p>
    <w:p>
      <w:pPr>
        <w:pStyle w:val="Normal"/>
        <w:spacing w:lineRule="auto" w:line="360"/>
        <w:jc w:val="both"/>
        <w:rPr>
          <w:sz w:val="32"/>
          <w:u w:val="single"/>
        </w:rPr>
      </w:pPr>
      <w:r>
        <w:rPr>
          <w:sz w:val="40"/>
          <w:u w:val="single"/>
        </w:rPr>
        <w:t>HOW TO SLOW DOWN OR STOP NUCLEAR REACTIONS</w:t>
      </w:r>
    </w:p>
    <w:p>
      <w:pPr>
        <w:pStyle w:val="Normal"/>
        <w:spacing w:lineRule="auto" w:line="360"/>
        <w:jc w:val="both"/>
        <w:rPr>
          <w:sz w:val="32"/>
        </w:rPr>
      </w:pPr>
      <w:r>
        <w:rPr>
          <w:sz w:val="32"/>
        </w:rPr>
        <w:t>Graphite rods are used to slow down the fast moving neutrons hence slowing down the overall reaction. Graphite rod in this case is also called the Moderator</w:t>
      </w:r>
    </w:p>
    <w:p>
      <w:pPr>
        <w:pStyle w:val="Normal"/>
        <w:spacing w:lineRule="auto" w:line="360"/>
        <w:jc w:val="both"/>
        <w:rPr>
          <w:sz w:val="32"/>
        </w:rPr>
      </w:pPr>
      <w:r>
        <w:rPr>
          <w:sz w:val="32"/>
        </w:rPr>
        <w:t>Boron rods and Cadmium rods are used to absorb the neutrons hence stopping the overall reaction</w:t>
      </w:r>
    </w:p>
    <w:p>
      <w:pPr>
        <w:pStyle w:val="Normal"/>
        <w:spacing w:lineRule="auto" w:line="360"/>
        <w:jc w:val="both"/>
        <w:rPr>
          <w:sz w:val="32"/>
        </w:rPr>
      </w:pPr>
      <w:r>
        <w:rPr>
          <w:sz w:val="32"/>
        </w:rPr>
        <w:t>Sodium vapor is also used to stop nuclear reactions</w:t>
      </w:r>
    </w:p>
    <w:p>
      <w:pPr>
        <w:pStyle w:val="Normal"/>
        <w:spacing w:lineRule="auto" w:line="360"/>
        <w:jc w:val="both"/>
        <w:rPr>
          <w:sz w:val="40"/>
          <w:u w:val="single"/>
        </w:rPr>
      </w:pPr>
      <w:r>
        <w:rPr>
          <w:sz w:val="40"/>
          <w:u w:val="single"/>
        </w:rPr>
        <w:t>COMPARISON BETWEEN NUCLEAR FUSION AND NUCLEAR FISSION</w:t>
      </w:r>
    </w:p>
    <w:p>
      <w:pPr>
        <w:pStyle w:val="Normal"/>
        <w:spacing w:lineRule="auto" w:line="360"/>
        <w:jc w:val="both"/>
        <w:rPr>
          <w:sz w:val="32"/>
        </w:rPr>
      </w:pPr>
      <w:r>
        <w:rPr>
          <w:sz w:val="32"/>
        </w:rPr>
        <w:t>Nuclear fission is used in the nuclear energy generation even though more energy is produced in nuclear fusion. This is because</w:t>
      </w:r>
    </w:p>
    <w:p>
      <w:pPr>
        <w:pStyle w:val="Normal"/>
        <w:spacing w:lineRule="auto" w:line="360"/>
        <w:jc w:val="both"/>
        <w:rPr>
          <w:sz w:val="32"/>
        </w:rPr>
      </w:pPr>
      <w:r>
        <w:rPr>
          <w:sz w:val="32"/>
        </w:rPr>
        <w:t>In nuclear fusion, a great amount of heat is evolved which may affect the scientist</w:t>
      </w:r>
    </w:p>
    <w:p>
      <w:pPr>
        <w:pStyle w:val="Normal"/>
        <w:spacing w:lineRule="auto" w:line="360"/>
        <w:jc w:val="both"/>
        <w:rPr>
          <w:sz w:val="32"/>
        </w:rPr>
      </w:pPr>
      <w:r>
        <w:rPr>
          <w:sz w:val="32"/>
        </w:rPr>
        <w:t>The nuclear fusion, a large amount of energy is needed to overcome the repulsive forces between the hydrogen atoms.</w:t>
      </w:r>
    </w:p>
    <w:p>
      <w:pPr>
        <w:pStyle w:val="Normal"/>
        <w:spacing w:lineRule="auto" w:line="360"/>
        <w:jc w:val="both"/>
        <w:rPr>
          <w:sz w:val="32"/>
          <w:u w:val="single"/>
        </w:rPr>
      </w:pPr>
      <w:r>
        <w:rPr>
          <w:sz w:val="40"/>
          <w:u w:val="single"/>
        </w:rPr>
        <w:t>APPLICATIONS OF NUCLEAR ENERGY</w:t>
      </w:r>
    </w:p>
    <w:p>
      <w:pPr>
        <w:pStyle w:val="Normal"/>
        <w:spacing w:lineRule="auto" w:line="360"/>
        <w:jc w:val="both"/>
        <w:rPr>
          <w:sz w:val="32"/>
        </w:rPr>
      </w:pPr>
      <w:r>
        <w:rPr>
          <w:sz w:val="32"/>
        </w:rPr>
        <w:t>They are used in the generation of electricity</w:t>
      </w:r>
    </w:p>
    <w:p>
      <w:pPr>
        <w:pStyle w:val="Normal"/>
        <w:spacing w:lineRule="auto" w:line="360"/>
        <w:jc w:val="both"/>
        <w:rPr>
          <w:sz w:val="32"/>
        </w:rPr>
      </w:pPr>
      <w:r>
        <w:rPr>
          <w:sz w:val="32"/>
        </w:rPr>
        <w:t>They are also used for detecting leakages in underground pipes carrying oil</w:t>
      </w:r>
    </w:p>
    <w:p>
      <w:pPr>
        <w:pStyle w:val="Normal"/>
        <w:spacing w:lineRule="auto" w:line="360"/>
        <w:jc w:val="both"/>
        <w:rPr>
          <w:sz w:val="32"/>
        </w:rPr>
      </w:pPr>
      <w:r>
        <w:rPr>
          <w:sz w:val="32"/>
        </w:rPr>
        <w:t>They are used to produce nuclear weapons such as the atomic bomb</w:t>
      </w:r>
    </w:p>
    <w:p>
      <w:pPr>
        <w:pStyle w:val="Normal"/>
        <w:spacing w:lineRule="auto" w:line="360"/>
        <w:jc w:val="both"/>
        <w:rPr>
          <w:sz w:val="32"/>
          <w:u w:val="single"/>
        </w:rPr>
      </w:pPr>
      <w:r>
        <w:rPr>
          <w:sz w:val="40"/>
          <w:u w:val="single"/>
        </w:rPr>
        <w:t>NUCLEAR REACTOR</w:t>
      </w:r>
    </w:p>
    <w:p>
      <w:pPr>
        <w:pStyle w:val="Normal"/>
        <w:spacing w:lineRule="auto" w:line="360"/>
        <w:jc w:val="both"/>
        <w:rPr>
          <w:sz w:val="32"/>
        </w:rPr>
      </w:pPr>
      <w:r>
        <w:rPr>
          <w:sz w:val="32"/>
        </w:rPr>
        <w:t>A nuclear reactor formerly known as an atomic pile is a device used to initiate and control a fission nuclear chain reaction or nuclear fusion reactions. Nuclear reactors are used at nuclear power plants for electricity generation and in nuclear marine propulsion.</w:t>
      </w:r>
    </w:p>
    <w:p>
      <w:pPr>
        <w:pStyle w:val="Normal"/>
        <w:spacing w:lineRule="auto" w:line="360"/>
        <w:jc w:val="both"/>
        <w:rPr>
          <w:sz w:val="32"/>
        </w:rPr>
      </w:pPr>
      <w:r>
        <w:rPr>
          <w:sz w:val="32"/>
        </w:rPr>
        <w:t>These devices operate based on the principle of nuclear fission (most of the time) since nuclear fission is used more in the creation of nuclear energy.</w:t>
      </w:r>
    </w:p>
    <w:p>
      <w:pPr>
        <w:pStyle w:val="Normal"/>
        <w:spacing w:lineRule="auto" w:line="360"/>
        <w:jc w:val="both"/>
        <w:rPr>
          <w:sz w:val="40"/>
          <w:u w:val="single"/>
        </w:rPr>
      </w:pPr>
      <w:r>
        <w:rPr>
          <w:sz w:val="40"/>
          <w:u w:val="single"/>
        </w:rPr>
        <w:t>COMPONENTS OF A NUCLEAR REACTOR</w:t>
      </w:r>
    </w:p>
    <w:p>
      <w:pPr>
        <w:pStyle w:val="Normal"/>
        <w:spacing w:lineRule="auto" w:line="360"/>
        <w:jc w:val="both"/>
        <w:rPr>
          <w:sz w:val="32"/>
        </w:rPr>
      </w:pPr>
      <w:r>
        <w:rPr>
          <w:sz w:val="32"/>
        </w:rPr>
        <w:t>Fuel: Uranium is the basic fuel in nuclear reactors or nuclear fission.</w:t>
      </w:r>
    </w:p>
    <w:p>
      <w:pPr>
        <w:pStyle w:val="Normal"/>
        <w:spacing w:lineRule="auto" w:line="360"/>
        <w:jc w:val="both"/>
        <w:rPr>
          <w:sz w:val="32"/>
        </w:rPr>
      </w:pPr>
      <w:r>
        <w:rPr>
          <w:sz w:val="32"/>
        </w:rPr>
        <w:t>Moderator: This is a material in the core which slows down the neutrons released from fission so that they cause more fission. It is usually water but may be heavy water or graphite.</w:t>
      </w:r>
    </w:p>
    <w:p>
      <w:pPr>
        <w:pStyle w:val="Normal"/>
        <w:spacing w:lineRule="auto" w:line="360"/>
        <w:jc w:val="both"/>
        <w:rPr>
          <w:sz w:val="32"/>
        </w:rPr>
      </w:pPr>
      <w:r>
        <w:rPr>
          <w:sz w:val="32"/>
        </w:rPr>
        <w:t>Control rods (or control blades): These are made of nuclear absorbing materials such as cadmium, hafnium or boron and are inserted or withdrawn from the core to control the rate of reaction or to halt it.</w:t>
      </w:r>
    </w:p>
    <w:p>
      <w:pPr>
        <w:pStyle w:val="Normal"/>
        <w:spacing w:lineRule="auto" w:line="360"/>
        <w:jc w:val="both"/>
        <w:rPr>
          <w:sz w:val="32"/>
        </w:rPr>
      </w:pPr>
      <w:r>
        <w:rPr>
          <w:sz w:val="32"/>
        </w:rPr>
        <w:t>Coolant:</w:t>
      </w:r>
    </w:p>
    <w:p>
      <w:pPr>
        <w:pStyle w:val="Normal"/>
        <w:spacing w:lineRule="auto" w:line="360"/>
        <w:jc w:val="both"/>
        <w:rPr>
          <w:sz w:val="32"/>
        </w:rPr>
      </w:pPr>
      <w:r>
        <w:rPr>
          <w:sz w:val="32"/>
        </w:rPr>
        <w:t>Pressure vessel</w:t>
      </w:r>
    </w:p>
    <w:p>
      <w:pPr>
        <w:pStyle w:val="Normal"/>
        <w:spacing w:lineRule="auto" w:line="360"/>
        <w:jc w:val="both"/>
        <w:rPr>
          <w:sz w:val="32"/>
          <w:u w:val="single"/>
        </w:rPr>
      </w:pPr>
      <w:r>
        <w:rPr>
          <w:sz w:val="40"/>
          <w:u w:val="single"/>
        </w:rPr>
        <w:t>MASS DEFECT EQUATION</w:t>
      </w:r>
    </w:p>
    <w:p>
      <w:pPr>
        <w:pStyle w:val="Normal"/>
        <w:spacing w:lineRule="auto" w:line="360"/>
        <w:jc w:val="both"/>
        <w:rPr>
          <w:sz w:val="32"/>
        </w:rPr>
      </w:pPr>
      <w:r>
        <w:rPr>
          <w:sz w:val="32"/>
        </w:rPr>
        <w:t>Most nuclear reactions involve the loss of mass of the element and this loss of mass is converted to heat energy. This loss of mass is called the mass defect. The mass defect is as a result of the emission of radiation. The energy of the radiation emitted according to Albert Einstein is described as</w:t>
      </w:r>
    </w:p>
    <w:p>
      <w:pPr>
        <w:pStyle w:val="Normal"/>
        <w:spacing w:lineRule="auto" w:line="360"/>
        <w:jc w:val="center"/>
        <w:rPr>
          <w:sz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c</m:t>
              </m:r>
            </m:e>
            <m:sup>
              <m:r>
                <w:rPr>
                  <w:rFonts w:ascii="Cambria Math" w:hAnsi="Cambria Math"/>
                </w:rPr>
                <m:t xml:space="preserve">2</m:t>
              </m:r>
            </m:sup>
          </m:sSup>
        </m:oMath>
      </m:oMathPara>
    </w:p>
    <w:p>
      <w:pPr>
        <w:pStyle w:val="Normal"/>
        <w:spacing w:lineRule="auto" w:line="360"/>
        <w:jc w:val="both"/>
        <w:rPr>
          <w:sz w:val="32"/>
        </w:rPr>
      </w:pPr>
      <w:r>
        <w:rPr>
          <w:sz w:val="32"/>
        </w:rPr>
        <w:t>Here, c is the velocity and delta m is the mass defect (or loss or change in mass)</w:t>
      </w:r>
    </w:p>
    <w:p>
      <w:pPr>
        <w:pStyle w:val="Normal"/>
        <w:spacing w:lineRule="auto" w:line="360"/>
        <w:jc w:val="center"/>
        <w:rPr>
          <w:sz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m:t>
          </m:r>
          <m:r>
            <w:rPr>
              <w:rFonts w:ascii="Cambria Math" w:hAnsi="Cambria Math"/>
            </w:rPr>
            <m:t xml:space="preserve">=</m:t>
          </m:r>
          <m:d>
            <m:dPr>
              <m:begChr m:val="|"/>
              <m:endChr m:val="|"/>
            </m:dPr>
            <m:e>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e>
          </m:d>
        </m:oMath>
      </m:oMathPara>
    </w:p>
    <w:p>
      <w:pPr>
        <w:pStyle w:val="Normal"/>
        <w:spacing w:lineRule="auto" w:line="360"/>
        <w:jc w:val="both"/>
        <w:rPr>
          <w:sz w:val="32"/>
          <w:u w:val="single"/>
        </w:rPr>
      </w:pPr>
      <w:r>
        <w:rPr>
          <w:sz w:val="40"/>
          <w:u w:val="single"/>
        </w:rPr>
        <w:t>BINDING ENERGY</w:t>
      </w:r>
    </w:p>
    <w:p>
      <w:pPr>
        <w:pStyle w:val="Normal"/>
        <w:spacing w:lineRule="auto" w:line="360"/>
        <w:jc w:val="both"/>
        <w:rPr>
          <w:sz w:val="32"/>
        </w:rPr>
      </w:pPr>
      <w:r>
        <w:rPr>
          <w:sz w:val="32"/>
        </w:rPr>
        <w:t>This is defined as the energy required to hold the components of the nucleus together.</w:t>
      </w:r>
    </w:p>
    <w:p>
      <w:pPr>
        <w:pStyle w:val="Normal"/>
        <w:spacing w:lineRule="auto" w:line="360"/>
        <w:jc w:val="both"/>
        <w:rPr>
          <w:sz w:val="32"/>
        </w:rPr>
      </w:pPr>
      <w:r>
        <w:rPr>
          <w:sz w:val="32"/>
        </w:rPr>
        <w:t>It is defined mathematically as the energy equivalent to the difference between the sum of the mass of the proton and the neutron and its atomic mass</w:t>
      </w:r>
    </w:p>
    <w:p>
      <w:pPr>
        <w:pStyle w:val="Normal"/>
        <w:spacing w:lineRule="auto" w:line="360"/>
        <w:jc w:val="center"/>
        <w:rPr>
          <w:sz w:val="32"/>
        </w:rPr>
      </w:pPr>
      <w:r>
        <w:rPr/>
      </w:r>
      <m:oMathPara xmlns:m="http://schemas.openxmlformats.org/officeDocument/2006/math">
        <m:oMathParaPr>
          <m:jc m:val="center"/>
        </m:oMathParaPr>
        <m:oMath>
          <m:r>
            <w:rPr>
              <w:rFonts w:ascii="Cambria Math" w:hAnsi="Cambria Math"/>
            </w:rPr>
            <m:t xml:space="preserve">Binding</m:t>
          </m:r>
          <m:r>
            <w:rPr>
              <w:rFonts w:ascii="Cambria Math" w:hAnsi="Cambria Math"/>
            </w:rPr>
            <m:t xml:space="preserve">energy</m:t>
          </m:r>
          <m:r>
            <w:rPr>
              <w:rFonts w:ascii="Cambria Math" w:hAnsi="Cambria Math"/>
            </w:rPr>
            <m:t xml:space="preserve">=</m:t>
          </m:r>
          <m:d>
            <m:dPr>
              <m:begChr m:val="("/>
              <m:endChr m:val=")"/>
            </m:dPr>
            <m:e>
              <m:r>
                <w:rPr>
                  <w:rFonts w:ascii="Cambria Math" w:hAnsi="Cambria Math"/>
                </w:rPr>
                <m:t xml:space="preserve">Mass</m:t>
              </m:r>
              <m:r>
                <w:rPr>
                  <w:rFonts w:ascii="Cambria Math" w:hAnsi="Cambria Math"/>
                </w:rPr>
                <m:t xml:space="preserve">of</m:t>
              </m:r>
              <m:r>
                <w:rPr>
                  <w:rFonts w:ascii="Cambria Math" w:hAnsi="Cambria Math"/>
                </w:rPr>
                <m:t xml:space="preserve">proton</m:t>
              </m:r>
              <m:r>
                <w:rPr>
                  <w:rFonts w:ascii="Cambria Math" w:hAnsi="Cambria Math"/>
                </w:rPr>
                <m:t xml:space="preserve">+</m:t>
              </m:r>
              <m:r>
                <w:rPr>
                  <w:rFonts w:ascii="Cambria Math" w:hAnsi="Cambria Math"/>
                </w:rPr>
                <m:t xml:space="preserve">Mass</m:t>
              </m:r>
              <m:r>
                <w:rPr>
                  <w:rFonts w:ascii="Cambria Math" w:hAnsi="Cambria Math"/>
                </w:rPr>
                <m:t xml:space="preserve">of</m:t>
              </m:r>
              <m:r>
                <w:rPr>
                  <w:rFonts w:ascii="Cambria Math" w:hAnsi="Cambria Math"/>
                </w:rPr>
                <m:t xml:space="preserve">neutron</m:t>
              </m:r>
            </m:e>
          </m:d>
          <m:r>
            <w:rPr>
              <w:rFonts w:ascii="Cambria Math" w:hAnsi="Cambria Math"/>
            </w:rPr>
            <m:t xml:space="preserve">−</m:t>
          </m:r>
          <m:r>
            <w:rPr>
              <w:rFonts w:ascii="Cambria Math" w:hAnsi="Cambria Math"/>
            </w:rPr>
            <m:t xml:space="preserve">Atomic</m:t>
          </m:r>
          <m:r>
            <w:rPr>
              <w:rFonts w:ascii="Cambria Math" w:hAnsi="Cambria Math"/>
            </w:rPr>
            <m:t xml:space="preserve">mass</m:t>
          </m:r>
        </m:oMath>
      </m:oMathPara>
    </w:p>
    <w:p>
      <w:pPr>
        <w:pStyle w:val="Normal"/>
        <w:spacing w:lineRule="auto" w:line="360"/>
        <w:jc w:val="both"/>
        <w:rPr>
          <w:sz w:val="32"/>
          <w:u w:val="single"/>
        </w:rPr>
      </w:pPr>
      <w:r>
        <w:rPr>
          <w:sz w:val="40"/>
          <w:u w:val="single"/>
        </w:rPr>
        <w:t>HEISENBERG’S UNCERTAINTY PRINCIPLE</w:t>
      </w:r>
    </w:p>
    <w:p>
      <w:pPr>
        <w:pStyle w:val="Normal"/>
        <w:spacing w:lineRule="auto" w:line="360"/>
        <w:jc w:val="both"/>
        <w:rPr>
          <w:sz w:val="32"/>
        </w:rPr>
      </w:pPr>
      <w:r>
        <w:rPr>
          <w:sz w:val="32"/>
        </w:rPr>
        <w:t>This states that</w:t>
      </w:r>
    </w:p>
    <w:p>
      <w:pPr>
        <w:pStyle w:val="Normal"/>
        <w:spacing w:lineRule="auto" w:line="360"/>
        <w:jc w:val="both"/>
        <w:rPr>
          <w:sz w:val="32"/>
        </w:rPr>
      </w:pPr>
      <w:r>
        <w:rPr>
          <w:sz w:val="32"/>
        </w:rPr>
        <w:t>There is always an uncertainty in the simultaneous determination of the momentum and the position of a particle</w:t>
      </w:r>
    </w:p>
    <w:p>
      <w:pPr>
        <w:pStyle w:val="Normal"/>
        <w:spacing w:lineRule="auto" w:line="360"/>
        <w:jc w:val="both"/>
        <w:rPr>
          <w:sz w:val="32"/>
        </w:rPr>
      </w:pPr>
      <w:r>
        <w:rPr>
          <w:sz w:val="32"/>
        </w:rPr>
        <w:t>If</w:t>
      </w:r>
      <w:r>
        <w:rPr/>
      </w:r>
      <m:oMath xmlns:m="http://schemas.openxmlformats.org/officeDocument/2006/math">
        <m:r>
          <w:rPr>
            <w:rFonts w:ascii="Cambria Math" w:hAnsi="Cambria Math"/>
          </w:rPr>
          <m:t xml:space="preserve">∆</m:t>
        </m:r>
        <m:r>
          <w:rPr>
            <w:rFonts w:ascii="Cambria Math" w:hAnsi="Cambria Math"/>
          </w:rPr>
          <m:t xml:space="preserve">P</m:t>
        </m:r>
      </m:oMath>
      <w:r>
        <w:rPr>
          <w:sz w:val="32"/>
        </w:rPr>
        <w:t>is the uncertainty in the measurement of momentum</w:t>
      </w:r>
    </w:p>
    <w:p>
      <w:pPr>
        <w:pStyle w:val="Normal"/>
        <w:spacing w:lineRule="auto" w:line="360"/>
        <w:jc w:val="both"/>
        <w:rPr>
          <w:sz w:val="32"/>
        </w:rPr>
      </w:pPr>
      <w:r>
        <w:rPr>
          <w:sz w:val="32"/>
        </w:rPr>
        <w:t>And</w:t>
      </w:r>
      <w:r>
        <w:rPr/>
      </w:r>
      <m:oMath xmlns:m="http://schemas.openxmlformats.org/officeDocument/2006/math">
        <m:r>
          <w:rPr>
            <w:rFonts w:ascii="Cambria Math" w:hAnsi="Cambria Math"/>
          </w:rPr>
          <m:t xml:space="preserve">∆</m:t>
        </m:r>
        <m:r>
          <w:rPr>
            <w:rFonts w:ascii="Cambria Math" w:hAnsi="Cambria Math"/>
          </w:rPr>
          <m:t xml:space="preserve">x</m:t>
        </m:r>
      </m:oMath>
      <w:r>
        <w:rPr>
          <w:sz w:val="32"/>
        </w:rPr>
        <w:t>is the uncertainty in the measurement of position</w:t>
      </w:r>
    </w:p>
    <w:p>
      <w:pPr>
        <w:pStyle w:val="Normal"/>
        <w:spacing w:lineRule="auto" w:line="360"/>
        <w:jc w:val="both"/>
        <w:rPr>
          <w:sz w:val="32"/>
        </w:rPr>
      </w:pPr>
      <w:r>
        <w:rPr>
          <w:sz w:val="32"/>
        </w:rPr>
        <w:t>Then</w:t>
      </w:r>
    </w:p>
    <w:p>
      <w:pPr>
        <w:pStyle w:val="Normal"/>
        <w:spacing w:lineRule="auto" w:line="360"/>
        <w:jc w:val="center"/>
        <w:rPr>
          <w:sz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ℎ</m:t>
          </m:r>
        </m:oMath>
      </m:oMathPara>
    </w:p>
    <w:p>
      <w:pPr>
        <w:pStyle w:val="Normal"/>
        <w:spacing w:lineRule="auto" w:line="360"/>
        <w:jc w:val="center"/>
        <w:rPr>
          <w:sz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cℎanges</m:t>
          </m:r>
          <m:r>
            <w:rPr>
              <w:rFonts w:ascii="Cambria Math" w:hAnsi="Cambria Math"/>
            </w:rPr>
            <m:t xml:space="preserve">just</m:t>
          </m:r>
          <m:r>
            <w:rPr>
              <w:rFonts w:ascii="Cambria Math" w:hAnsi="Cambria Math"/>
            </w:rPr>
            <m:t xml:space="preserve">momentum</m:t>
          </m:r>
          <m:d>
            <m:dPr>
              <m:begChr m:val="("/>
              <m:endChr m:val=")"/>
            </m:dPr>
            <m:e>
              <m:r>
                <w:rPr>
                  <w:rFonts w:ascii="Cambria Math" w:hAnsi="Cambria Math"/>
                </w:rPr>
                <m:t xml:space="preserve">P</m:t>
              </m:r>
            </m:e>
          </m:d>
        </m:oMath>
      </m:oMathPara>
    </w:p>
    <w:p>
      <w:pPr>
        <w:pStyle w:val="Normal"/>
        <w:spacing w:lineRule="auto" w:line="360"/>
        <w:jc w:val="center"/>
        <w:rPr>
          <w:sz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cℎanges</m:t>
          </m:r>
          <m:r>
            <w:rPr>
              <w:rFonts w:ascii="Cambria Math" w:hAnsi="Cambria Math"/>
            </w:rPr>
            <m:t xml:space="preserve">tℎe</m:t>
          </m:r>
          <m:r>
            <w:rPr>
              <w:rFonts w:ascii="Cambria Math" w:hAnsi="Cambria Math"/>
            </w:rPr>
            <m:t xml:space="preserve">wavelengtℎ</m:t>
          </m:r>
          <m:d>
            <m:dPr>
              <m:begChr m:val="("/>
              <m:endChr m:val=")"/>
            </m:dPr>
            <m:e>
              <m:r>
                <w:rPr>
                  <w:rFonts w:ascii="Cambria Math" w:hAnsi="Cambria Math"/>
                </w:rPr>
                <m:t xml:space="preserve">λ</m:t>
              </m:r>
            </m:e>
          </m:d>
        </m:oMath>
      </m:oMathPara>
    </w:p>
    <w:p>
      <w:pPr>
        <w:pStyle w:val="Normal"/>
        <w:spacing w:lineRule="auto" w:line="360"/>
        <w:jc w:val="center"/>
        <w:rPr>
          <w:rFonts w:eastAsia="宋体" w:eastAsiaTheme="minorEastAsia"/>
          <w:sz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becomes</m:t>
          </m:r>
          <m:r>
            <w:rPr>
              <w:rFonts w:ascii="Cambria Math" w:hAnsi="Cambria Math"/>
            </w:rPr>
            <m:t xml:space="preserve">=</m:t>
          </m:r>
        </m:oMath>
      </m:oMathPara>
    </w:p>
    <w:p>
      <w:pPr>
        <w:pStyle w:val="Normal"/>
        <w:spacing w:lineRule="auto" w:line="360"/>
        <w:jc w:val="center"/>
        <w:rPr>
          <w:sz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ℎ</m:t>
          </m:r>
          <m:r>
            <w:rPr>
              <w:rFonts w:ascii="Cambria Math" w:hAnsi="Cambria Math"/>
            </w:rPr>
            <m:t xml:space="preserve">becomes</m:t>
          </m:r>
          <m:r>
            <w:rPr>
              <w:rFonts w:ascii="Cambria Math" w:hAnsi="Cambria Math"/>
            </w:rPr>
            <m:t xml:space="preserve">…</m:t>
          </m:r>
        </m:oMath>
      </m:oMathPara>
    </w:p>
    <w:p>
      <w:pPr>
        <w:pStyle w:val="Normal"/>
        <w:spacing w:lineRule="auto" w:line="360"/>
        <w:jc w:val="center"/>
        <w:rPr>
          <w:sz w:val="32"/>
        </w:rPr>
      </w:pPr>
      <w:r>
        <w:rPr/>
      </w:r>
      <m:oMathPara xmlns:m="http://schemas.openxmlformats.org/officeDocument/2006/math">
        <m:oMathParaPr>
          <m:jc m:val="center"/>
        </m:oMathParaPr>
        <m:oMath>
          <m:r>
            <w:rPr>
              <w:rFonts w:ascii="Cambria Math" w:hAnsi="Cambria Math"/>
            </w:rPr>
            <m:t xml:space="preserve">Pλ</m:t>
          </m:r>
          <m:r>
            <w:rPr>
              <w:rFonts w:ascii="Cambria Math" w:hAnsi="Cambria Math"/>
            </w:rPr>
            <m:t xml:space="preserve">=</m:t>
          </m:r>
          <m:r>
            <w:rPr>
              <w:rFonts w:ascii="Cambria Math" w:hAnsi="Cambria Math"/>
            </w:rPr>
            <m:t xml:space="preserve">ℎ</m:t>
          </m:r>
        </m:oMath>
      </m:oMathPara>
    </w:p>
    <w:p>
      <w:pPr>
        <w:pStyle w:val="Normal"/>
        <w:spacing w:lineRule="auto" w:line="360"/>
        <w:jc w:val="center"/>
        <w:rPr>
          <w:sz w:val="32"/>
        </w:rPr>
      </w:pPr>
      <w:r>
        <w:rPr/>
      </w:r>
      <m:oMathPara xmlns:m="http://schemas.openxmlformats.org/officeDocument/2006/math">
        <m:oMathParaPr>
          <m:jc m:val="center"/>
        </m:oMathParaPr>
        <m:oMath>
          <m:r>
            <w:rPr>
              <w:rFonts w:ascii="Cambria Math" w:hAnsi="Cambria Math"/>
            </w:rPr>
            <m:t xml:space="preserve">λ</m:t>
          </m:r>
          <m:r>
            <w:rPr>
              <w:rFonts w:ascii="Cambria Math" w:hAnsi="Cambria Math"/>
            </w:rPr>
            <m:t xml:space="preserve">=</m:t>
          </m:r>
          <m:f>
            <m:num>
              <m:r>
                <w:rPr>
                  <w:rFonts w:ascii="Cambria Math" w:hAnsi="Cambria Math"/>
                </w:rPr>
                <m:t xml:space="preserve">ℎ</m:t>
              </m:r>
            </m:num>
            <m:den>
              <m:r>
                <w:rPr>
                  <w:rFonts w:ascii="Cambria Math" w:hAnsi="Cambria Math"/>
                </w:rPr>
                <m:t xml:space="preserve">P</m:t>
              </m:r>
            </m:den>
          </m:f>
        </m:oMath>
      </m:oMathPara>
    </w:p>
    <w:p>
      <w:pPr>
        <w:pStyle w:val="Normal"/>
        <w:spacing w:lineRule="auto" w:line="360"/>
        <w:jc w:val="both"/>
        <w:rPr>
          <w:sz w:val="32"/>
        </w:rPr>
      </w:pPr>
      <w:r>
        <w:rPr>
          <w:sz w:val="32"/>
        </w:rPr>
        <w:t>But</w:t>
      </w:r>
    </w:p>
    <w:p>
      <w:pPr>
        <w:pStyle w:val="Normal"/>
        <w:spacing w:lineRule="auto" w:line="360"/>
        <w:jc w:val="center"/>
        <w:rPr>
          <w:sz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mv</m:t>
          </m:r>
        </m:oMath>
      </m:oMathPara>
    </w:p>
    <w:p>
      <w:pPr>
        <w:pStyle w:val="Normal"/>
        <w:spacing w:lineRule="auto" w:line="360"/>
        <w:jc w:val="both"/>
        <w:rPr>
          <w:sz w:val="32"/>
        </w:rPr>
      </w:pPr>
      <w:r>
        <w:rPr>
          <w:sz w:val="32"/>
        </w:rPr>
        <w:t>But in this case,</w:t>
      </w:r>
    </w:p>
    <w:p>
      <w:pPr>
        <w:pStyle w:val="Normal"/>
        <w:spacing w:lineRule="auto" w:line="360"/>
        <w:jc w:val="center"/>
        <w:rPr>
          <w:sz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c</m:t>
          </m:r>
        </m:oMath>
      </m:oMathPara>
    </w:p>
    <w:p>
      <w:pPr>
        <w:pStyle w:val="Normal"/>
        <w:spacing w:lineRule="auto" w:line="360"/>
        <w:jc w:val="center"/>
        <w:rPr>
          <w:sz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mc</m:t>
          </m:r>
        </m:oMath>
      </m:oMathPara>
    </w:p>
    <w:p>
      <w:pPr>
        <w:pStyle w:val="Normal"/>
        <w:spacing w:lineRule="auto" w:line="360"/>
        <w:jc w:val="center"/>
        <w:rPr>
          <w:sz w:val="32"/>
        </w:rPr>
      </w:pPr>
      <w:r>
        <w:rPr/>
      </w:r>
      <m:oMathPara xmlns:m="http://schemas.openxmlformats.org/officeDocument/2006/math">
        <m:oMathParaPr>
          <m:jc m:val="center"/>
        </m:oMathParaPr>
        <m:oMath>
          <m:r>
            <w:rPr>
              <w:rFonts w:ascii="Cambria Math" w:hAnsi="Cambria Math"/>
            </w:rPr>
            <m:t xml:space="preserve">λ</m:t>
          </m:r>
          <m:r>
            <w:rPr>
              <w:rFonts w:ascii="Cambria Math" w:hAnsi="Cambria Math"/>
            </w:rPr>
            <m:t xml:space="preserve">=</m:t>
          </m:r>
          <m:f>
            <m:num>
              <m:r>
                <w:rPr>
                  <w:rFonts w:ascii="Cambria Math" w:hAnsi="Cambria Math"/>
                </w:rPr>
                <m:t xml:space="preserve">ℎ</m:t>
              </m:r>
            </m:num>
            <m:den>
              <m:r>
                <w:rPr>
                  <w:rFonts w:ascii="Cambria Math" w:hAnsi="Cambria Math"/>
                </w:rPr>
                <m:t xml:space="preserve">mc</m:t>
              </m:r>
            </m:den>
          </m:f>
        </m:oMath>
      </m:oMathPara>
    </w:p>
    <w:p>
      <w:pPr>
        <w:pStyle w:val="Normal"/>
        <w:spacing w:lineRule="auto" w:line="360"/>
        <w:jc w:val="both"/>
        <w:rPr>
          <w:sz w:val="32"/>
        </w:rPr>
      </w:pPr>
      <w:r>
        <w:rPr>
          <w:sz w:val="32"/>
        </w:rPr>
        <w:t>The above equation is called the De-Broglie Equation</w:t>
      </w:r>
    </w:p>
    <w:p>
      <w:pPr>
        <w:pStyle w:val="Normal"/>
        <w:spacing w:lineRule="auto" w:line="360"/>
        <w:jc w:val="both"/>
        <w:rPr>
          <w:rFonts w:eastAsia="宋体" w:eastAsiaTheme="minorEastAsia"/>
          <w:bCs/>
          <w:sz w:val="48"/>
          <w:szCs w:val="48"/>
          <w:u w:val="single"/>
          <w:lang w:val="en-GB" w:eastAsia="zh-TW"/>
        </w:rPr>
      </w:pPr>
      <w:r>
        <w:rPr>
          <w:rFonts w:eastAsia="宋体" w:eastAsiaTheme="minorEastAsia"/>
          <w:bCs/>
          <w:sz w:val="48"/>
          <w:szCs w:val="48"/>
          <w:u w:val="single"/>
          <w:lang w:val="en-GB" w:eastAsia="zh-TW"/>
        </w:rPr>
        <w:t>ELEMENTARY MODERN PHYSICS</w:t>
      </w:r>
    </w:p>
    <w:p>
      <w:pPr>
        <w:pStyle w:val="Normal"/>
        <w:spacing w:lineRule="auto" w:line="360"/>
        <w:jc w:val="both"/>
        <w:rPr>
          <w:rFonts w:eastAsia="宋体" w:eastAsiaTheme="minorEastAsia"/>
          <w:sz w:val="32"/>
          <w:szCs w:val="32"/>
          <w:u w:val="single"/>
          <w:lang w:val="en-GB" w:eastAsia="zh-TW"/>
        </w:rPr>
      </w:pPr>
      <w:r>
        <w:rPr>
          <w:rFonts w:eastAsia="宋体" w:eastAsiaTheme="minorEastAsia"/>
          <w:sz w:val="40"/>
          <w:szCs w:val="32"/>
          <w:u w:val="single"/>
          <w:lang w:val="en-GB" w:eastAsia="zh-TW"/>
        </w:rPr>
        <w:t>MODEL OF THE ATOM</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Many scientists gave various postulations about the model of the atom.</w:t>
      </w:r>
    </w:p>
    <w:p>
      <w:pPr>
        <w:pStyle w:val="Normal"/>
        <w:spacing w:lineRule="auto" w:line="360"/>
        <w:jc w:val="both"/>
        <w:rPr>
          <w:rFonts w:eastAsia="宋体" w:eastAsiaTheme="minorEastAsia"/>
          <w:bCs/>
          <w:sz w:val="32"/>
          <w:szCs w:val="32"/>
          <w:u w:val="single"/>
          <w:lang w:val="en-GB" w:eastAsia="zh-TW"/>
        </w:rPr>
      </w:pPr>
      <w:r>
        <w:rPr>
          <w:rFonts w:eastAsia="宋体" w:eastAsiaTheme="minorEastAsia"/>
          <w:bCs/>
          <w:sz w:val="40"/>
          <w:szCs w:val="40"/>
          <w:u w:val="single"/>
          <w:lang w:val="en-GB" w:eastAsia="zh-TW"/>
        </w:rPr>
        <w:t>ATOMIC THEORIES</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An English chemist name Dalton put forward a theory known as Dalton’s atomic theory which states that all matter is composed of indivisible particles which he called atoms (meaning cannot be cut or split). The concept of indivisibility of an atom did not last long. It was proven by the experiments by research workers like J.J. Thompson, Ernest Rutherford, Neil Bohr, James Chadwick, and Moseley Henry.</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sub-particles in an atom are electrons, protons and neutrons.</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atom of a course remains indivisible in all physical and chemical changes.</w:t>
      </w:r>
    </w:p>
    <w:p>
      <w:pPr>
        <w:pStyle w:val="Normal"/>
        <w:spacing w:lineRule="auto" w:line="360"/>
        <w:jc w:val="both"/>
        <w:rPr>
          <w:rFonts w:eastAsia="宋体" w:eastAsiaTheme="minorEastAsia"/>
          <w:bCs/>
          <w:sz w:val="32"/>
          <w:szCs w:val="32"/>
          <w:u w:val="single"/>
          <w:lang w:val="en-GB" w:eastAsia="zh-TW"/>
        </w:rPr>
      </w:pPr>
      <w:r>
        <w:rPr>
          <w:rFonts w:eastAsia="宋体" w:eastAsiaTheme="minorEastAsia"/>
          <w:bCs/>
          <w:sz w:val="40"/>
          <w:szCs w:val="40"/>
          <w:u w:val="single"/>
          <w:lang w:val="en-GB" w:eastAsia="zh-TW"/>
        </w:rPr>
        <w:t>STRUCTURE OF THE ATOM AND DALTON’S ATOMIC THEORY</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In 1808 John Dalton proposed the atomic theory which can be summarized as follows</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All elements contain small indivisible particles called atoms</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Atoms can neither be created nor destroyed</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Chemical changes result from the separation or the combination of atoms.</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All atoms of a particular element are exactly alike and differ from atoms of other elements</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When atoms combine, they do so in simple (whole number) ratios.</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 xml:space="preserve">Some of the experiments that proved </w:t>
      </w:r>
      <w:r>
        <w:rPr>
          <w:rFonts w:eastAsia="宋体" w:eastAsiaTheme="minorEastAsia"/>
          <w:bCs/>
          <w:sz w:val="32"/>
          <w:szCs w:val="32"/>
          <w:lang w:val="en-GB" w:eastAsia="zh-TW"/>
        </w:rPr>
        <w:t>Dalton’s atomic theory wrong</w:t>
      </w:r>
      <w:r>
        <w:rPr>
          <w:rFonts w:eastAsia="宋体" w:eastAsiaTheme="minorEastAsia"/>
          <w:sz w:val="32"/>
          <w:szCs w:val="32"/>
          <w:lang w:val="en-GB" w:eastAsia="zh-TW"/>
        </w:rPr>
        <w:t xml:space="preserve"> include</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Discovery of the nucleus of the atom or the discovery of the protons neutrons and electrons</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Discovery of the electrical nature of matter and the nature of electricity itself</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Demonstration of mechanical laws which explain the arrangement of an electron in an atom</w:t>
      </w:r>
    </w:p>
    <w:p>
      <w:pPr>
        <w:pStyle w:val="Normal"/>
        <w:spacing w:lineRule="auto" w:line="360"/>
        <w:jc w:val="both"/>
        <w:rPr>
          <w:rFonts w:eastAsia="宋体" w:eastAsiaTheme="minorEastAsia"/>
          <w:bCs/>
          <w:sz w:val="32"/>
          <w:szCs w:val="32"/>
          <w:u w:val="single"/>
          <w:lang w:val="en-GB" w:eastAsia="zh-TW"/>
        </w:rPr>
      </w:pPr>
      <w:r>
        <w:rPr>
          <w:rFonts w:eastAsia="宋体" w:eastAsiaTheme="minorEastAsia"/>
          <w:bCs/>
          <w:sz w:val="40"/>
          <w:szCs w:val="40"/>
          <w:u w:val="single"/>
          <w:lang w:val="en-GB" w:eastAsia="zh-TW"/>
        </w:rPr>
        <w:t>DISCOVERY OF ELECTRONS (CATHODE RAYS)</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At ordinary pressure, the noble gases introduced into a tube are electrical insulators but at low pressure and high voltage, they break down and conduct electricity and begin to glow. This glowing originates from the bombardment of the glass container by a ray coming from the cathode and they are known as cathode rays.</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scientist to have been credited to have discovered the electron was John Joseph Thompson.</w:t>
      </w:r>
    </w:p>
    <w:p>
      <w:pPr>
        <w:pStyle w:val="Normal"/>
        <w:spacing w:lineRule="auto" w:line="360"/>
        <w:jc w:val="both"/>
        <w:rPr>
          <w:rFonts w:eastAsia="宋体" w:eastAsiaTheme="minorEastAsia"/>
          <w:bCs/>
          <w:sz w:val="32"/>
          <w:szCs w:val="32"/>
          <w:u w:val="single"/>
          <w:lang w:val="en-GB" w:eastAsia="zh-TW"/>
        </w:rPr>
      </w:pPr>
      <w:r>
        <w:rPr>
          <w:rFonts w:eastAsia="宋体" w:eastAsiaTheme="minorEastAsia"/>
          <w:bCs/>
          <w:sz w:val="40"/>
          <w:szCs w:val="40"/>
          <w:u w:val="single"/>
          <w:lang w:val="en-GB" w:eastAsia="zh-TW"/>
        </w:rPr>
        <w:t>PROPERTIES OF CATHODE RAYS</w:t>
      </w:r>
    </w:p>
    <w:p>
      <w:pPr>
        <w:pStyle w:val="ListParagraph"/>
        <w:numPr>
          <w:ilvl w:val="0"/>
          <w:numId w:val="112"/>
        </w:numPr>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particles constituting the cathode rays are negatively charged</w:t>
      </w:r>
    </w:p>
    <w:p>
      <w:pPr>
        <w:pStyle w:val="ListParagraph"/>
        <w:numPr>
          <w:ilvl w:val="0"/>
          <w:numId w:val="112"/>
        </w:numPr>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They produce a greenish fluorescent on the wall of the glass tube</w:t>
      </w:r>
    </w:p>
    <w:p>
      <w:pPr>
        <w:pStyle w:val="ListParagraph"/>
        <w:numPr>
          <w:ilvl w:val="0"/>
          <w:numId w:val="112"/>
        </w:numPr>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rays are shot out normally from the cathode</w:t>
      </w:r>
    </w:p>
    <w:p>
      <w:pPr>
        <w:pStyle w:val="ListParagraph"/>
        <w:numPr>
          <w:ilvl w:val="0"/>
          <w:numId w:val="112"/>
        </w:numPr>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rays travel in a straight line perpendicular to the  surface of the cathode</w:t>
      </w:r>
    </w:p>
    <w:p>
      <w:pPr>
        <w:pStyle w:val="ListParagraph"/>
        <w:numPr>
          <w:ilvl w:val="0"/>
          <w:numId w:val="112"/>
        </w:numPr>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Cathode rays consist of moving particles with definite mass and velocity according to Crookes in 1870</w:t>
      </w:r>
    </w:p>
    <w:p>
      <w:pPr>
        <w:pStyle w:val="ListParagraph"/>
        <w:numPr>
          <w:ilvl w:val="0"/>
          <w:numId w:val="112"/>
        </w:numPr>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Cathode rays produce heat when they fall on materials</w:t>
      </w:r>
    </w:p>
    <w:p>
      <w:pPr>
        <w:pStyle w:val="ListParagraph"/>
        <w:numPr>
          <w:ilvl w:val="0"/>
          <w:numId w:val="112"/>
        </w:numPr>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Cathode rays produce x-rays</w:t>
      </w:r>
    </w:p>
    <w:p>
      <w:pPr>
        <w:pStyle w:val="ListParagraph"/>
        <w:numPr>
          <w:ilvl w:val="0"/>
          <w:numId w:val="112"/>
        </w:numPr>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They ionize the gas through which they pass</w:t>
      </w:r>
    </w:p>
    <w:p>
      <w:pPr>
        <w:pStyle w:val="ListParagraph"/>
        <w:numPr>
          <w:ilvl w:val="0"/>
          <w:numId w:val="112"/>
        </w:numPr>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They cause chemical changes i.e. thay have reducing effects</w:t>
      </w:r>
    </w:p>
    <w:p>
      <w:pPr>
        <w:pStyle w:val="ListParagraph"/>
        <w:numPr>
          <w:ilvl w:val="0"/>
          <w:numId w:val="112"/>
        </w:numPr>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They can pass through a thin metal foil according to Henry Hertz</w:t>
      </w:r>
    </w:p>
    <w:p>
      <w:pPr>
        <w:pStyle w:val="Normal"/>
        <w:spacing w:lineRule="auto" w:line="360"/>
        <w:jc w:val="both"/>
        <w:rPr>
          <w:rFonts w:eastAsia="宋体" w:eastAsiaTheme="minorEastAsia"/>
          <w:bCs/>
          <w:sz w:val="32"/>
          <w:szCs w:val="32"/>
          <w:u w:val="single"/>
          <w:lang w:val="en-GB" w:eastAsia="zh-TW"/>
        </w:rPr>
      </w:pPr>
      <w:r>
        <w:rPr>
          <w:rFonts w:eastAsia="宋体" w:eastAsiaTheme="minorEastAsia"/>
          <w:bCs/>
          <w:sz w:val="40"/>
          <w:szCs w:val="40"/>
          <w:u w:val="single"/>
          <w:lang w:val="en-GB" w:eastAsia="zh-TW"/>
        </w:rPr>
        <w:t>J. J. THOMPSON</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J.J. Thompson was the first scientist to measure the ratio of a charge to the mass of a particle making up a cathode ray in 1827. He also observed that when zinc sulphide is bombarded with cathode rays, the rays move in a straight line and they are deflected between the electric and magnetic fields. The direction of their deflection shows that they are negatively charged. The force experienced due to the electric field is in opposite direction to that of the magnetic field i.e.</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m</m:t>
              </m:r>
            </m:sub>
          </m:sSub>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qE</m:t>
          </m:r>
          <m:r>
            <w:rPr>
              <w:rFonts w:ascii="Cambria Math" w:hAnsi="Cambria Math"/>
            </w:rPr>
            <m:t xml:space="preserve">=</m:t>
          </m:r>
          <m:r>
            <w:rPr>
              <w:rFonts w:ascii="Cambria Math" w:hAnsi="Cambria Math"/>
            </w:rPr>
            <m:t xml:space="preserve">Bqv</m:t>
          </m:r>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Bv</m:t>
          </m:r>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E</m:t>
              </m:r>
            </m:num>
            <m:den>
              <m:r>
                <w:rPr>
                  <w:rFonts w:ascii="Cambria Math" w:hAnsi="Cambria Math"/>
                </w:rPr>
                <m:t xml:space="preserve">B</m:t>
              </m:r>
            </m:den>
          </m:f>
        </m:oMath>
      </m:oMathPara>
    </w:p>
    <w:p>
      <w:pPr>
        <w:pStyle w:val="Normal"/>
        <w:spacing w:lineRule="auto" w:line="360"/>
        <w:jc w:val="both"/>
        <w:rPr>
          <w:rFonts w:eastAsia="宋体" w:eastAsiaTheme="minorEastAsia"/>
          <w:sz w:val="32"/>
          <w:szCs w:val="32"/>
          <w:lang w:val="en-GB" w:eastAsia="zh-TW"/>
        </w:rPr>
      </w:pPr>
      <w:r>
        <w:rPr/>
      </w:r>
      <m:oMath xmlns:m="http://schemas.openxmlformats.org/officeDocument/2006/math">
        <m:sSub>
          <m:e>
            <m:r>
              <w:rPr>
                <w:rFonts w:ascii="Cambria Math" w:hAnsi="Cambria Math"/>
              </w:rPr>
              <m:t xml:space="preserve">F</m:t>
            </m:r>
          </m:e>
          <m:sub>
            <m:r>
              <w:rPr>
                <w:rFonts w:ascii="Cambria Math" w:hAnsi="Cambria Math"/>
              </w:rPr>
              <m:t xml:space="preserve">e</m:t>
            </m:r>
          </m:sub>
        </m:sSub>
        <m:r>
          <w:rPr>
            <w:rFonts w:ascii="Cambria Math" w:hAnsi="Cambria Math"/>
          </w:rPr>
          <m:t xml:space="preserve">is</m:t>
        </m:r>
      </m:oMath>
      <w:r>
        <w:rPr>
          <w:rFonts w:eastAsia="宋体" w:eastAsiaTheme="minorEastAsia"/>
          <w:sz w:val="32"/>
          <w:szCs w:val="32"/>
          <w:lang w:val="en-GB" w:eastAsia="zh-TW"/>
        </w:rPr>
        <w:t>The force due to the electric field</w:t>
      </w:r>
    </w:p>
    <w:p>
      <w:pPr>
        <w:pStyle w:val="Normal"/>
        <w:spacing w:lineRule="auto" w:line="360"/>
        <w:jc w:val="both"/>
        <w:rPr>
          <w:rFonts w:eastAsia="宋体" w:eastAsiaTheme="minorEastAsia"/>
          <w:sz w:val="32"/>
          <w:szCs w:val="32"/>
          <w:lang w:val="en-GB" w:eastAsia="zh-TW"/>
        </w:rPr>
      </w:pPr>
      <w:r>
        <w:rPr/>
      </w:r>
      <m:oMath xmlns:m="http://schemas.openxmlformats.org/officeDocument/2006/math">
        <m:sSub>
          <m:e>
            <m:r>
              <w:rPr>
                <w:rFonts w:ascii="Cambria Math" w:hAnsi="Cambria Math"/>
              </w:rPr>
              <m:t xml:space="preserve">F</m:t>
            </m:r>
          </m:e>
          <m:sub>
            <m:r>
              <w:rPr>
                <w:rFonts w:ascii="Cambria Math" w:hAnsi="Cambria Math"/>
              </w:rPr>
              <m:t xml:space="preserve">m</m:t>
            </m:r>
          </m:sub>
        </m:sSub>
        <m:r>
          <w:rPr>
            <w:rFonts w:ascii="Cambria Math" w:hAnsi="Cambria Math"/>
          </w:rPr>
          <m:t xml:space="preserve">is</m:t>
        </m:r>
      </m:oMath>
      <w:r>
        <w:rPr>
          <w:rFonts w:eastAsia="宋体" w:eastAsiaTheme="minorEastAsia"/>
          <w:sz w:val="32"/>
          <w:szCs w:val="32"/>
          <w:lang w:val="en-GB" w:eastAsia="zh-TW"/>
        </w:rPr>
        <w:t>The force due to magnetic field</w:t>
      </w:r>
    </w:p>
    <w:p>
      <w:pPr>
        <w:pStyle w:val="Normal"/>
        <w:spacing w:lineRule="auto" w:line="360"/>
        <w:jc w:val="both"/>
        <w:rPr>
          <w:rFonts w:eastAsia="宋体" w:eastAsiaTheme="minorEastAsia"/>
          <w:sz w:val="32"/>
          <w:szCs w:val="32"/>
          <w:lang w:val="en-GB" w:eastAsia="zh-TW"/>
        </w:rPr>
      </w:pPr>
      <w:r>
        <w:rPr/>
      </w:r>
      <m:oMath xmlns:m="http://schemas.openxmlformats.org/officeDocument/2006/math">
        <m:r>
          <w:rPr>
            <w:rFonts w:ascii="Cambria Math" w:hAnsi="Cambria Math"/>
          </w:rPr>
          <m:t xml:space="preserve">q</m:t>
        </m:r>
        <m:r>
          <w:rPr>
            <w:rFonts w:ascii="Cambria Math" w:hAnsi="Cambria Math"/>
          </w:rPr>
          <m:t xml:space="preserve">is</m:t>
        </m:r>
      </m:oMath>
      <w:r>
        <w:rPr>
          <w:rFonts w:eastAsia="宋体" w:eastAsiaTheme="minorEastAsia"/>
          <w:sz w:val="32"/>
          <w:szCs w:val="32"/>
          <w:lang w:val="en-GB" w:eastAsia="zh-TW"/>
        </w:rPr>
        <w:t>The electronic charge</w:t>
      </w:r>
    </w:p>
    <w:p>
      <w:pPr>
        <w:pStyle w:val="Normal"/>
        <w:spacing w:lineRule="auto" w:line="360"/>
        <w:jc w:val="both"/>
        <w:rPr>
          <w:rFonts w:eastAsia="宋体" w:eastAsiaTheme="minorEastAsia"/>
          <w:sz w:val="32"/>
          <w:szCs w:val="32"/>
          <w:lang w:val="en-GB" w:eastAsia="zh-TW"/>
        </w:rPr>
      </w:pPr>
      <w:r>
        <w:rPr/>
      </w:r>
      <m:oMath xmlns:m="http://schemas.openxmlformats.org/officeDocument/2006/math">
        <m:r>
          <w:rPr>
            <w:rFonts w:ascii="Cambria Math" w:hAnsi="Cambria Math"/>
          </w:rPr>
          <m:t xml:space="preserve">E</m:t>
        </m:r>
        <m:r>
          <w:rPr>
            <w:rFonts w:ascii="Cambria Math" w:hAnsi="Cambria Math"/>
          </w:rPr>
          <m:t xml:space="preserve">is</m:t>
        </m:r>
      </m:oMath>
      <w:r>
        <w:rPr>
          <w:rFonts w:eastAsia="宋体" w:eastAsiaTheme="minorEastAsia"/>
          <w:sz w:val="32"/>
          <w:szCs w:val="32"/>
          <w:lang w:val="en-GB" w:eastAsia="zh-TW"/>
        </w:rPr>
        <w:t>The electric field intensity</w:t>
      </w:r>
    </w:p>
    <w:p>
      <w:pPr>
        <w:pStyle w:val="Normal"/>
        <w:spacing w:lineRule="auto" w:line="360"/>
        <w:jc w:val="both"/>
        <w:rPr>
          <w:rFonts w:eastAsia="宋体" w:eastAsiaTheme="minorEastAsia"/>
          <w:sz w:val="32"/>
          <w:szCs w:val="32"/>
          <w:lang w:val="en-GB" w:eastAsia="zh-TW"/>
        </w:rPr>
      </w:pPr>
      <w:r>
        <w:rPr/>
      </w:r>
      <m:oMath xmlns:m="http://schemas.openxmlformats.org/officeDocument/2006/math">
        <m:r>
          <w:rPr>
            <w:rFonts w:ascii="Cambria Math" w:hAnsi="Cambria Math"/>
          </w:rPr>
          <m:t xml:space="preserve">B</m:t>
        </m:r>
        <m:r>
          <w:rPr>
            <w:rFonts w:ascii="Cambria Math" w:hAnsi="Cambria Math"/>
          </w:rPr>
          <m:t xml:space="preserve">is</m:t>
        </m:r>
      </m:oMath>
      <w:r>
        <w:rPr>
          <w:rFonts w:eastAsia="宋体" w:eastAsiaTheme="minorEastAsia"/>
          <w:sz w:val="32"/>
          <w:szCs w:val="32"/>
          <w:lang w:val="en-GB" w:eastAsia="zh-TW"/>
        </w:rPr>
        <w:t>The magnetic flux intensity</w:t>
      </w:r>
    </w:p>
    <w:p>
      <w:pPr>
        <w:pStyle w:val="Normal"/>
        <w:spacing w:lineRule="auto" w:line="360"/>
        <w:jc w:val="both"/>
        <w:rPr>
          <w:rFonts w:eastAsia="宋体" w:eastAsiaTheme="minorEastAsia"/>
          <w:sz w:val="32"/>
          <w:szCs w:val="32"/>
          <w:lang w:val="en-GB" w:eastAsia="zh-TW"/>
        </w:rPr>
      </w:pPr>
      <w:r>
        <w:rPr/>
      </w:r>
      <m:oMath xmlns:m="http://schemas.openxmlformats.org/officeDocument/2006/math">
        <m:r>
          <w:rPr>
            <w:rFonts w:ascii="Cambria Math" w:hAnsi="Cambria Math"/>
          </w:rPr>
          <m:t xml:space="preserve">v</m:t>
        </m:r>
        <m:r>
          <w:rPr>
            <w:rFonts w:ascii="Cambria Math" w:hAnsi="Cambria Math"/>
          </w:rPr>
          <m:t xml:space="preserve">is</m:t>
        </m:r>
      </m:oMath>
      <w:r>
        <w:rPr>
          <w:rFonts w:eastAsia="宋体" w:eastAsiaTheme="minorEastAsia"/>
          <w:sz w:val="32"/>
          <w:szCs w:val="32"/>
          <w:lang w:val="en-GB" w:eastAsia="zh-TW"/>
        </w:rPr>
        <w:t>The velocity attained by the electron before deflection</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force experienced by the electron in motion according to Newton’s second law is given as</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ma</m:t>
          </m:r>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And</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e</m:t>
              </m:r>
            </m:sub>
          </m:sSub>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ma</m:t>
          </m:r>
          <m:r>
            <w:rPr>
              <w:rFonts w:ascii="Cambria Math" w:hAnsi="Cambria Math"/>
            </w:rPr>
            <m:t xml:space="preserve">=</m:t>
          </m:r>
          <m:r>
            <w:rPr>
              <w:rFonts w:ascii="Cambria Math" w:hAnsi="Cambria Math"/>
            </w:rPr>
            <m:t xml:space="preserve">qE</m:t>
          </m:r>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qE</m:t>
              </m:r>
            </m:num>
            <m:den>
              <m:r>
                <w:rPr>
                  <w:rFonts w:ascii="Cambria Math" w:hAnsi="Cambria Math"/>
                </w:rPr>
                <m:t xml:space="preserve">m</m:t>
              </m:r>
            </m:den>
          </m:f>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Also,</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d</m:t>
              </m:r>
            </m:num>
            <m:den>
              <m:r>
                <w:rPr>
                  <w:rFonts w:ascii="Cambria Math" w:hAnsi="Cambria Math"/>
                </w:rPr>
                <m:t xml:space="preserve">t</m:t>
              </m:r>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l</m:t>
              </m:r>
            </m:num>
            <m:den>
              <m:r>
                <w:rPr>
                  <w:rFonts w:ascii="Cambria Math" w:hAnsi="Cambria Math"/>
                </w:rPr>
                <m:t xml:space="preserve">t</m:t>
              </m:r>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v</m:t>
              </m:r>
            </m:den>
          </m:f>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From</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d>
            <m:dPr>
              <m:begChr m:val="("/>
              <m:endChr m:val=")"/>
            </m:dPr>
            <m:e>
              <m:f>
                <m:num>
                  <m:r>
                    <w:rPr>
                      <w:rFonts w:ascii="Cambria Math" w:hAnsi="Cambria Math"/>
                    </w:rPr>
                    <m:t xml:space="preserve">qE</m:t>
                  </m:r>
                </m:num>
                <m:den>
                  <m:r>
                    <w:rPr>
                      <w:rFonts w:ascii="Cambria Math" w:hAnsi="Cambria Math"/>
                    </w:rPr>
                    <m:t xml:space="preserve">m</m:t>
                  </m:r>
                </m:den>
              </m:f>
            </m:e>
          </m:d>
          <m:sSup>
            <m:e>
              <m:d>
                <m:dPr>
                  <m:begChr m:val="("/>
                  <m:endChr m:val=")"/>
                </m:dPr>
                <m:e>
                  <m:f>
                    <m:num>
                      <m:r>
                        <w:rPr>
                          <w:rFonts w:ascii="Cambria Math" w:hAnsi="Cambria Math"/>
                        </w:rPr>
                        <m:t xml:space="preserve">l</m:t>
                      </m:r>
                    </m:num>
                    <m:den>
                      <m:r>
                        <w:rPr>
                          <w:rFonts w:ascii="Cambria Math" w:hAnsi="Cambria Math"/>
                        </w:rPr>
                        <m:t xml:space="preserve">v</m:t>
                      </m:r>
                    </m:den>
                  </m:f>
                </m:e>
              </m:d>
            </m:e>
            <m:sup>
              <m:r>
                <w:rPr>
                  <w:rFonts w:ascii="Cambria Math" w:hAnsi="Cambria Math"/>
                </w:rPr>
                <m:t xml:space="preserve">2</m:t>
              </m:r>
            </m:sup>
          </m:sSup>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m:t>
          </m:r>
          <m:f>
            <m:num>
              <m:r>
                <w:rPr>
                  <w:rFonts w:ascii="Cambria Math" w:hAnsi="Cambria Math"/>
                </w:rPr>
                <m:t xml:space="preserve">qE</m:t>
              </m:r>
              <m:sSup>
                <m:e>
                  <m:r>
                    <w:rPr>
                      <w:rFonts w:ascii="Cambria Math" w:hAnsi="Cambria Math"/>
                    </w:rPr>
                    <m:t xml:space="preserve">l</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den>
          </m:f>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But</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E</m:t>
              </m:r>
            </m:num>
            <m:den>
              <m:r>
                <w:rPr>
                  <w:rFonts w:ascii="Cambria Math" w:hAnsi="Cambria Math"/>
                </w:rPr>
                <m:t xml:space="preserve">B</m:t>
              </m:r>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m:t>
          </m:r>
          <m:f>
            <m:num>
              <m:r>
                <w:rPr>
                  <w:rFonts w:ascii="Cambria Math" w:hAnsi="Cambria Math"/>
                </w:rPr>
                <m:t xml:space="preserve">qE</m:t>
              </m:r>
              <m:sSup>
                <m:e>
                  <m:r>
                    <w:rPr>
                      <w:rFonts w:ascii="Cambria Math" w:hAnsi="Cambria Math"/>
                    </w:rPr>
                    <m:t xml:space="preserve">l</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sSup>
                <m:e>
                  <m:d>
                    <m:dPr>
                      <m:begChr m:val="("/>
                      <m:endChr m:val=")"/>
                    </m:dPr>
                    <m:e>
                      <m:f>
                        <m:num>
                          <m:r>
                            <w:rPr>
                              <w:rFonts w:ascii="Cambria Math" w:hAnsi="Cambria Math"/>
                            </w:rPr>
                            <m:t xml:space="preserve">E</m:t>
                          </m:r>
                        </m:num>
                        <m:den>
                          <m:r>
                            <w:rPr>
                              <w:rFonts w:ascii="Cambria Math" w:hAnsi="Cambria Math"/>
                            </w:rPr>
                            <m:t xml:space="preserve">B</m:t>
                          </m:r>
                        </m:den>
                      </m:f>
                    </m:e>
                  </m:d>
                </m:e>
                <m:sup>
                  <m:r>
                    <w:rPr>
                      <w:rFonts w:ascii="Cambria Math" w:hAnsi="Cambria Math"/>
                    </w:rPr>
                    <m:t xml:space="preserve">2</m:t>
                  </m:r>
                </m:sup>
              </m:sSup>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m:t>
          </m:r>
          <m:f>
            <m:num>
              <m:r>
                <w:rPr>
                  <w:rFonts w:ascii="Cambria Math" w:hAnsi="Cambria Math"/>
                </w:rPr>
                <m:t xml:space="preserve">qE</m:t>
              </m:r>
              <m:sSup>
                <m:e>
                  <m:r>
                    <w:rPr>
                      <w:rFonts w:ascii="Cambria Math" w:hAnsi="Cambria Math"/>
                    </w:rPr>
                    <m:t xml:space="preserve">l</m:t>
                  </m:r>
                </m:e>
                <m:sup>
                  <m:r>
                    <w:rPr>
                      <w:rFonts w:ascii="Cambria Math" w:hAnsi="Cambria Math"/>
                    </w:rPr>
                    <m:t xml:space="preserve">2</m:t>
                  </m:r>
                </m:sup>
              </m:sSup>
            </m:num>
            <m:den>
              <m:f>
                <m:num>
                  <m:r>
                    <w:rPr>
                      <w:rFonts w:ascii="Cambria Math" w:hAnsi="Cambria Math"/>
                    </w:rPr>
                    <m:t xml:space="preserve">2</m:t>
                  </m:r>
                  <m:r>
                    <w:rPr>
                      <w:rFonts w:ascii="Cambria Math" w:hAnsi="Cambria Math"/>
                    </w:rPr>
                    <m:t xml:space="preserve">m</m:t>
                  </m:r>
                  <m:sSup>
                    <m:e>
                      <m:r>
                        <w:rPr>
                          <w:rFonts w:ascii="Cambria Math" w:hAnsi="Cambria Math"/>
                        </w:rPr>
                        <m:t xml:space="preserve">E</m:t>
                      </m:r>
                    </m:e>
                    <m:sup>
                      <m:r>
                        <w:rPr>
                          <w:rFonts w:ascii="Cambria Math" w:hAnsi="Cambria Math"/>
                        </w:rPr>
                        <m:t xml:space="preserve">2</m:t>
                      </m:r>
                    </m:sup>
                  </m:sSup>
                </m:num>
                <m:den>
                  <m:sSup>
                    <m:e>
                      <m:r>
                        <w:rPr>
                          <w:rFonts w:ascii="Cambria Math" w:hAnsi="Cambria Math"/>
                        </w:rPr>
                        <m:t xml:space="preserve">B</m:t>
                      </m:r>
                    </m:e>
                    <m:sup>
                      <m:r>
                        <w:rPr>
                          <w:rFonts w:ascii="Cambria Math" w:hAnsi="Cambria Math"/>
                        </w:rPr>
                        <m:t xml:space="preserve">2</m:t>
                      </m:r>
                    </m:sup>
                  </m:sSup>
                </m:den>
              </m:f>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m:t>
          </m:r>
          <m:f>
            <m:num>
              <m:r>
                <w:rPr>
                  <w:rFonts w:ascii="Cambria Math" w:hAnsi="Cambria Math"/>
                </w:rPr>
                <m:t xml:space="preserve">qE</m:t>
              </m:r>
              <m:sSup>
                <m:e>
                  <m:r>
                    <w:rPr>
                      <w:rFonts w:ascii="Cambria Math" w:hAnsi="Cambria Math"/>
                    </w:rPr>
                    <m:t xml:space="preserve">l</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sSup>
                <m:e>
                  <m:r>
                    <w:rPr>
                      <w:rFonts w:ascii="Cambria Math" w:hAnsi="Cambria Math"/>
                    </w:rPr>
                    <m:t xml:space="preserve">E</m:t>
                  </m:r>
                </m:e>
                <m:sup>
                  <m:r>
                    <w:rPr>
                      <w:rFonts w:ascii="Cambria Math" w:hAnsi="Cambria Math"/>
                    </w:rPr>
                    <m:t xml:space="preserve">2</m:t>
                  </m:r>
                </m:sup>
              </m:sSup>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δ</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m</m:t>
          </m:r>
          <m:r>
            <w:rPr>
              <w:rFonts w:ascii="Cambria Math" w:hAnsi="Cambria Math"/>
            </w:rPr>
            <m:t xml:space="preserve">=</m:t>
          </m:r>
          <m:r>
            <w:rPr>
              <w:rFonts w:ascii="Cambria Math" w:hAnsi="Cambria Math"/>
            </w:rPr>
            <m:t xml:space="preserve">qE</m:t>
          </m:r>
          <m:sSup>
            <m:e>
              <m:r>
                <w:rPr>
                  <w:rFonts w:ascii="Cambria Math" w:hAnsi="Cambria Math"/>
                </w:rPr>
                <m:t xml:space="preserve">l</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f>
            <m:num>
              <m:r>
                <w:rPr>
                  <w:rFonts w:ascii="Cambria Math" w:hAnsi="Cambria Math"/>
                </w:rPr>
                <m:t xml:space="preserve">2</m:t>
              </m:r>
              <m:r>
                <w:rPr>
                  <w:rFonts w:ascii="Cambria Math" w:hAnsi="Cambria Math"/>
                </w:rPr>
                <m:t xml:space="preserve">δ</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E</m:t>
              </m:r>
              <m:sSup>
                <m:e>
                  <m:r>
                    <w:rPr>
                      <w:rFonts w:ascii="Cambria Math" w:hAnsi="Cambria Math"/>
                    </w:rPr>
                    <m:t xml:space="preserve">l</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q</m:t>
              </m:r>
            </m:num>
            <m:den>
              <m:r>
                <w:rPr>
                  <w:rFonts w:ascii="Cambria Math" w:hAnsi="Cambria Math"/>
                </w:rPr>
                <m:t xml:space="preserve">m</m:t>
              </m:r>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m</m:t>
              </m:r>
            </m:den>
          </m:f>
          <m:r>
            <w:rPr>
              <w:rFonts w:ascii="Cambria Math" w:hAnsi="Cambria Math"/>
            </w:rPr>
            <m:t xml:space="preserve">=</m:t>
          </m:r>
          <m:f>
            <m:num>
              <m:r>
                <w:rPr>
                  <w:rFonts w:ascii="Cambria Math" w:hAnsi="Cambria Math"/>
                </w:rPr>
                <m:t xml:space="preserve">2</m:t>
              </m:r>
              <m:r>
                <w:rPr>
                  <w:rFonts w:ascii="Cambria Math" w:hAnsi="Cambria Math"/>
                </w:rPr>
                <m:t xml:space="preserve">δE</m:t>
              </m:r>
            </m:num>
            <m:den>
              <m:sSup>
                <m:e>
                  <m:r>
                    <w:rPr>
                      <w:rFonts w:ascii="Cambria Math" w:hAnsi="Cambria Math"/>
                    </w:rPr>
                    <m:t xml:space="preserve">l</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den>
          </m:f>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From the mathematical equation, the charge to mass ratio of the charge to mass ratio of an electron or cathode ray is given as</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m</m:t>
              </m:r>
            </m:den>
          </m:f>
          <m:r>
            <w:rPr>
              <w:rFonts w:ascii="Cambria Math" w:hAnsi="Cambria Math"/>
            </w:rPr>
            <m:t xml:space="preserve">=</m:t>
          </m:r>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r>
            <w:rPr>
              <w:rFonts w:ascii="Cambria Math" w:hAnsi="Cambria Math"/>
            </w:rPr>
            <m:t xml:space="preserve">C</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oMath>
      </m:oMathPara>
    </w:p>
    <w:p>
      <w:pPr>
        <w:pStyle w:val="Normal"/>
        <w:spacing w:lineRule="auto" w:line="360"/>
        <w:jc w:val="both"/>
        <w:rPr>
          <w:rFonts w:eastAsia="宋体" w:eastAsiaTheme="minorEastAsia"/>
          <w:bCs/>
          <w:sz w:val="32"/>
          <w:szCs w:val="32"/>
          <w:u w:val="single"/>
          <w:lang w:val="en-GB" w:eastAsia="zh-TW"/>
        </w:rPr>
      </w:pPr>
      <w:r>
        <w:rPr>
          <w:rFonts w:eastAsia="宋体" w:eastAsiaTheme="minorEastAsia"/>
          <w:bCs/>
          <w:sz w:val="40"/>
          <w:szCs w:val="40"/>
          <w:u w:val="single"/>
          <w:lang w:val="en-GB" w:eastAsia="zh-TW"/>
        </w:rPr>
        <w:t>ERNEST RUTHRFORD</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IN 1911, Rutherford performed an Alpha Scattering Experiment. In his alpha scattering experiment, he discovered that the mass of an atom is concentrated in a tiny volume called the Nucleus. He also discovered that the nucleus is positively charged.</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When he bombarded an atom with alpha particles, he observed that the alpha particles were strongly deflected and some returned in their opposite direction</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Rutherford was the first scientist to be credited with the planetary nature (or statue) of an atom</w:t>
      </w:r>
    </w:p>
    <w:p>
      <w:pPr>
        <w:pStyle w:val="Normal"/>
        <w:spacing w:lineRule="auto" w:line="360"/>
        <w:jc w:val="both"/>
        <w:rPr>
          <w:rFonts w:eastAsia="宋体" w:eastAsiaTheme="minorEastAsia"/>
          <w:bCs/>
          <w:sz w:val="40"/>
          <w:szCs w:val="40"/>
          <w:u w:val="single"/>
          <w:lang w:val="en-GB" w:eastAsia="zh-TW"/>
        </w:rPr>
      </w:pPr>
      <w:r>
        <w:rPr>
          <w:rFonts w:eastAsia="宋体" w:eastAsiaTheme="minorEastAsia"/>
          <w:bCs/>
          <w:sz w:val="40"/>
          <w:szCs w:val="40"/>
          <w:u w:val="single"/>
          <w:lang w:val="en-GB" w:eastAsia="zh-TW"/>
        </w:rPr>
        <w:t>R.A MILLIKAN</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This scientist performed the oil drop experiment and discovered the charge of an electron which can be used to discover the mass of the electron.</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Droplets of oil are sprayed into the space above the electrical plate (A) by means of an atomiser. In the absence of an electric charge on a plate, the oil droplets fall into plate B by gravity and settle down. By means of a telescope, a single droplet can be selected and the rate at which it falls from A to B by gravity can be observed. Droplets are de-eradiated with x-rays to produce an electric charge on them. For the measurement of how fast a droplet falls due to gravity and when there is an electric field, gives rise to the magnitude of the charge on an electron and it is measured experimentally as</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r>
          <w:rPr>
            <w:rFonts w:ascii="Cambria Math" w:hAnsi="Cambria Math"/>
          </w:rPr>
          <m:t xml:space="preserve">C</m:t>
        </m:r>
      </m:oMath>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From J.J. Thompson,</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m</m:t>
              </m:r>
            </m:den>
          </m:f>
          <m:r>
            <w:rPr>
              <w:rFonts w:ascii="Cambria Math" w:hAnsi="Cambria Math"/>
            </w:rPr>
            <m:t xml:space="preserve">=</m:t>
          </m:r>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r>
            <w:rPr>
              <w:rFonts w:ascii="Cambria Math" w:hAnsi="Cambria Math"/>
            </w:rPr>
            <m:t xml:space="preserve">C</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f>
            <m:num>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r>
                <w:rPr>
                  <w:rFonts w:ascii="Cambria Math" w:hAnsi="Cambria Math"/>
                </w:rPr>
                <m:t xml:space="preserve">C</m:t>
              </m:r>
            </m:num>
            <m:den>
              <m:r>
                <w:rPr>
                  <w:rFonts w:ascii="Cambria Math" w:hAnsi="Cambria Math"/>
                </w:rPr>
                <m:t xml:space="preserve">m</m:t>
              </m:r>
            </m:den>
          </m:f>
          <m:r>
            <w:rPr>
              <w:rFonts w:ascii="Cambria Math" w:hAnsi="Cambria Math"/>
            </w:rPr>
            <m:t xml:space="preserve">=</m:t>
          </m:r>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r>
            <w:rPr>
              <w:rFonts w:ascii="Cambria Math" w:hAnsi="Cambria Math"/>
            </w:rPr>
            <m:t xml:space="preserve">C</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r>
                <w:rPr>
                  <w:rFonts w:ascii="Cambria Math" w:hAnsi="Cambria Math"/>
                </w:rPr>
                <m:t xml:space="preserve">C</m:t>
              </m:r>
            </m:num>
            <m:den>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r>
                <w:rPr>
                  <w:rFonts w:ascii="Cambria Math" w:hAnsi="Cambria Math"/>
                </w:rPr>
                <m:t xml:space="preserve">C</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0.91022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30</m:t>
              </m:r>
            </m:sup>
          </m:sSup>
          <m:r>
            <w:rPr>
              <w:rFonts w:ascii="Cambria Math" w:hAnsi="Cambria Math"/>
            </w:rPr>
            <m:t xml:space="preserve">kg</m:t>
          </m:r>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9.1022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Generally speaking, R.A. Millikan determined the charge on an electron.</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He also discovered that all charges are integral multiple of electronic charge i.e. the charge is a multiple (n) of electronic charge (e)</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ne</m:t>
          </m:r>
        </m:oMath>
      </m:oMathPara>
    </w:p>
    <w:p>
      <w:pPr>
        <w:pStyle w:val="Normal"/>
        <w:spacing w:lineRule="auto" w:line="360"/>
        <w:jc w:val="both"/>
        <w:rPr>
          <w:rFonts w:eastAsia="宋体" w:eastAsiaTheme="minorEastAsia"/>
          <w:bCs/>
          <w:sz w:val="32"/>
          <w:szCs w:val="32"/>
          <w:u w:val="single"/>
          <w:lang w:val="en-GB" w:eastAsia="zh-TW"/>
        </w:rPr>
      </w:pPr>
      <w:r>
        <w:rPr>
          <w:rFonts w:eastAsia="宋体" w:eastAsiaTheme="minorEastAsia"/>
          <w:bCs/>
          <w:sz w:val="40"/>
          <w:szCs w:val="40"/>
          <w:u w:val="single"/>
          <w:lang w:val="en-GB" w:eastAsia="zh-TW"/>
        </w:rPr>
        <w:t>NEIL BOHR’S MODEL</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This scientist discovered in 1913 that electrons are found in shells and they occupy different energy levels. He said that the most stable state is called the ground state. This is where an electron (or all electrons) can be found with normal physical properties remaining constant.</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When an element is heated, electrons become excited hence they are promoted from lower energy levels to the higher energy levels. The energy required for this process is called the Excitation Energy (E).</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ℎf</m:t>
          </m:r>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ℎf</m:t>
          </m:r>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Also, the excitation energy of an energy level (n) is expressed as</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o</m:t>
                  </m:r>
                </m:sub>
              </m:sSub>
            </m:num>
            <m:den>
              <m:sSup>
                <m:e>
                  <m:r>
                    <w:rPr>
                      <w:rFonts w:ascii="Cambria Math" w:hAnsi="Cambria Math"/>
                    </w:rPr>
                    <m:t xml:space="preserve">n</m:t>
                  </m:r>
                </m:e>
                <m:sup>
                  <m:r>
                    <w:rPr>
                      <w:rFonts w:ascii="Cambria Math" w:hAnsi="Cambria Math"/>
                    </w:rPr>
                    <m:t xml:space="preserve">2</m:t>
                  </m:r>
                </m:sup>
              </m:sSup>
            </m:den>
          </m:f>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Here,</w:t>
      </w:r>
      <w:r>
        <w:rPr/>
      </w:r>
      <m:oMath xmlns:m="http://schemas.openxmlformats.org/officeDocument/2006/math">
        <m:sSub>
          <m:e>
            <m:r>
              <w:rPr>
                <w:rFonts w:ascii="Cambria Math" w:hAnsi="Cambria Math"/>
              </w:rPr>
              <m:t xml:space="preserve">E</m:t>
            </m:r>
          </m:e>
          <m:sub>
            <m:r>
              <w:rPr>
                <w:rFonts w:ascii="Cambria Math" w:hAnsi="Cambria Math"/>
              </w:rPr>
              <m:t xml:space="preserve">o</m:t>
            </m:r>
          </m:sub>
        </m:sSub>
      </m:oMath>
      <w:r>
        <w:rPr>
          <w:rFonts w:eastAsia="宋体" w:eastAsiaTheme="minorEastAsia"/>
          <w:sz w:val="32"/>
          <w:szCs w:val="32"/>
          <w:lang w:val="en-GB" w:eastAsia="zh-TW"/>
        </w:rPr>
        <w:t>is the excitation of the ground energy. The state in which the electron has been promoted to is called the Excited state. The electrons are not stable in this state (i.e. the excited state) hence they fall and emit characteristic radiation.</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Neil Bohr proposed a theory of atomic structure to overcome the anomalies of the previous theories and to provide a quantitative prediction of the line spectra. It all began with a planetary model but he later introduced some assumptions which are</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electron moves in an orbit around the central nucleus</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electron does not radiate energy when it is an orbit and has associated defined amount of energy in each orbital</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Under certain conditions, transitions between these objects do occur and these transitions are associated with the fall due to gravity by the emission or absorption of radiation.</w:t>
      </w:r>
    </w:p>
    <w:p>
      <w:pPr>
        <w:pStyle w:val="Normal"/>
        <w:spacing w:lineRule="auto" w:line="360"/>
        <w:jc w:val="both"/>
        <w:rPr>
          <w:rFonts w:eastAsia="宋体" w:eastAsiaTheme="minorEastAsia"/>
          <w:bCs/>
          <w:sz w:val="32"/>
          <w:szCs w:val="32"/>
          <w:u w:val="single"/>
          <w:lang w:val="en-GB" w:eastAsia="zh-TW"/>
        </w:rPr>
      </w:pPr>
      <w:r>
        <w:rPr>
          <w:rFonts w:eastAsia="宋体" w:eastAsiaTheme="minorEastAsia"/>
          <w:bCs/>
          <w:sz w:val="40"/>
          <w:szCs w:val="40"/>
          <w:u w:val="single"/>
          <w:lang w:val="en-GB" w:eastAsia="zh-TW"/>
        </w:rPr>
        <w:t>QUANTIZATION OF HYDROGEN ATOMS</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According to Bohr’s theory, the energy of the hydrogen atoms are quantized i.e. they can take only discrete values at a particular time. From classical physics, the angular momentum of an atom is given as</w:t>
      </w:r>
      <w:r>
        <w:rPr/>
      </w:r>
      <m:oMath xmlns:m="http://schemas.openxmlformats.org/officeDocument/2006/math">
        <m:f>
          <m:num>
            <m:r>
              <w:rPr>
                <w:rFonts w:ascii="Cambria Math" w:hAnsi="Cambria Math"/>
              </w:rPr>
              <m:t xml:space="preserve">ℎ</m:t>
            </m:r>
          </m:num>
          <m:den>
            <m:r>
              <w:rPr>
                <w:rFonts w:ascii="Cambria Math" w:hAnsi="Cambria Math"/>
              </w:rPr>
              <m:t xml:space="preserve">2</m:t>
            </m:r>
            <m:r>
              <w:rPr>
                <w:rFonts w:ascii="Cambria Math" w:hAnsi="Cambria Math"/>
              </w:rPr>
              <m:t xml:space="preserve">π</m:t>
            </m:r>
          </m:den>
        </m:f>
      </m:oMath>
      <w:r>
        <w:rPr>
          <w:rFonts w:eastAsia="宋体" w:eastAsiaTheme="minorEastAsia"/>
          <w:sz w:val="32"/>
          <w:szCs w:val="32"/>
          <w:lang w:val="en-GB" w:eastAsia="zh-TW"/>
        </w:rPr>
        <w:t>. However from Neil Bohr’s assumptions, the angular momentum of an atom is given as</w:t>
      </w:r>
      <w:r>
        <w:rPr/>
      </w:r>
      <m:oMath xmlns:m="http://schemas.openxmlformats.org/officeDocument/2006/math">
        <m:d>
          <m:dPr>
            <m:begChr m:val="("/>
            <m:endChr m:val=")"/>
          </m:dPr>
          <m:e>
            <m:r>
              <w:rPr>
                <w:rFonts w:ascii="Cambria Math" w:hAnsi="Cambria Math"/>
              </w:rPr>
              <m:t xml:space="preserve">mvr</m:t>
            </m:r>
          </m:e>
        </m:d>
      </m:oMath>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On comparing the two angular momenta,</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n</m:t>
          </m:r>
          <m:d>
            <m:dPr>
              <m:begChr m:val="("/>
              <m:endChr m:val=")"/>
            </m:dPr>
            <m:e>
              <m:f>
                <m:num>
                  <m:r>
                    <w:rPr>
                      <w:rFonts w:ascii="Cambria Math" w:hAnsi="Cambria Math"/>
                    </w:rPr>
                    <m:t xml:space="preserve">ℎ</m:t>
                  </m:r>
                </m:num>
                <m:den>
                  <m:r>
                    <w:rPr>
                      <w:rFonts w:ascii="Cambria Math" w:hAnsi="Cambria Math"/>
                    </w:rPr>
                    <m:t xml:space="preserve">2</m:t>
                  </m:r>
                  <m:r>
                    <w:rPr>
                      <w:rFonts w:ascii="Cambria Math" w:hAnsi="Cambria Math"/>
                    </w:rPr>
                    <m:t xml:space="preserve">π</m:t>
                  </m:r>
                </m:den>
              </m:f>
            </m:e>
          </m:d>
          <m:r>
            <w:rPr>
              <w:rFonts w:ascii="Cambria Math" w:hAnsi="Cambria Math"/>
            </w:rPr>
            <m:t xml:space="preserve">=</m:t>
          </m:r>
          <m:r>
            <w:rPr>
              <w:rFonts w:ascii="Cambria Math" w:hAnsi="Cambria Math"/>
            </w:rPr>
            <m:t xml:space="preserve">mvr</m:t>
          </m:r>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Making v the subject of the formula,</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nℎ</m:t>
              </m:r>
            </m:num>
            <m:den>
              <m:r>
                <w:rPr>
                  <w:rFonts w:ascii="Cambria Math" w:hAnsi="Cambria Math"/>
                </w:rPr>
                <m:t xml:space="preserve">2</m:t>
              </m:r>
              <m:r>
                <w:rPr>
                  <w:rFonts w:ascii="Cambria Math" w:hAnsi="Cambria Math"/>
                </w:rPr>
                <m:t xml:space="preserve">πmr</m:t>
              </m:r>
            </m:den>
          </m:f>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An electron is held in its orbit by the electrostatic force which attracts it to the nucleus. The electrostatic force is equal to the centripetal force</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attraction</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centripetal</m:t>
              </m:r>
            </m:sub>
          </m:sSub>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Here, Z is the atomic number and e is the charge on the electron.</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product of the atomic number and the charge is called the charge on the nucleus</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Ze</m:t>
          </m:r>
          <m:r>
            <w:rPr>
              <w:rFonts w:ascii="Cambria Math" w:hAnsi="Cambria Math"/>
            </w:rPr>
            <m:t xml:space="preserve">=</m:t>
          </m:r>
          <m:r>
            <w:rPr>
              <w:rFonts w:ascii="Cambria Math" w:hAnsi="Cambria Math"/>
            </w:rPr>
            <m:t xml:space="preserve">Cℎarge</m:t>
          </m:r>
          <m:r>
            <w:rPr>
              <w:rFonts w:ascii="Cambria Math" w:hAnsi="Cambria Math"/>
            </w:rPr>
            <m:t xml:space="preserve">on</m:t>
          </m:r>
          <m:r>
            <w:rPr>
              <w:rFonts w:ascii="Cambria Math" w:hAnsi="Cambria Math"/>
            </w:rPr>
            <m:t xml:space="preserve">nucleus</m:t>
          </m:r>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r>
            <w:rPr>
              <w:rFonts w:ascii="Cambria Math" w:hAnsi="Cambria Math"/>
            </w:rPr>
            <m:t xml:space="preserve">=</m:t>
          </m:r>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But</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nℎ</m:t>
              </m:r>
            </m:num>
            <m:den>
              <m:r>
                <w:rPr>
                  <w:rFonts w:ascii="Cambria Math" w:hAnsi="Cambria Math"/>
                </w:rPr>
                <m:t xml:space="preserve">2</m:t>
              </m:r>
              <m:r>
                <w:rPr>
                  <w:rFonts w:ascii="Cambria Math" w:hAnsi="Cambria Math"/>
                </w:rPr>
                <m:t xml:space="preserve">πmr</m:t>
              </m:r>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r>
            <w:rPr>
              <w:rFonts w:ascii="Cambria Math" w:hAnsi="Cambria Math"/>
            </w:rPr>
            <m:t xml:space="preserve">=</m:t>
          </m:r>
          <m:r>
            <w:rPr>
              <w:rFonts w:ascii="Cambria Math" w:hAnsi="Cambria Math"/>
            </w:rPr>
            <m:t xml:space="preserve">m</m:t>
          </m:r>
          <m:sSup>
            <m:e>
              <m:d>
                <m:dPr>
                  <m:begChr m:val="("/>
                  <m:endChr m:val=")"/>
                </m:dPr>
                <m:e>
                  <m:f>
                    <m:num>
                      <m:r>
                        <w:rPr>
                          <w:rFonts w:ascii="Cambria Math" w:hAnsi="Cambria Math"/>
                        </w:rPr>
                        <m:t xml:space="preserve">nℎ</m:t>
                      </m:r>
                    </m:num>
                    <m:den>
                      <m:r>
                        <w:rPr>
                          <w:rFonts w:ascii="Cambria Math" w:hAnsi="Cambria Math"/>
                        </w:rPr>
                        <m:t xml:space="preserve">2</m:t>
                      </m:r>
                      <m:r>
                        <w:rPr>
                          <w:rFonts w:ascii="Cambria Math" w:hAnsi="Cambria Math"/>
                        </w:rPr>
                        <m:t xml:space="preserve">πmr</m:t>
                      </m:r>
                    </m:den>
                  </m:f>
                </m:e>
              </m:d>
            </m:e>
            <m:sup>
              <m:r>
                <w:rPr>
                  <w:rFonts w:ascii="Cambria Math" w:hAnsi="Cambria Math"/>
                </w:rPr>
                <m:t xml:space="preserve">2</m:t>
              </m:r>
            </m:sup>
          </m:sSup>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r>
            <w:rPr>
              <w:rFonts w:ascii="Cambria Math" w:hAnsi="Cambria Math"/>
            </w:rPr>
            <m:t xml:space="preserve">=</m:t>
          </m:r>
          <m:f>
            <m:num>
              <m:r>
                <w:rPr>
                  <w:rFonts w:ascii="Cambria Math" w:hAnsi="Cambria Math"/>
                </w:rPr>
                <m:t xml:space="preserve">m</m:t>
              </m:r>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num>
            <m:den>
              <m:r>
                <w:rPr>
                  <w:rFonts w:ascii="Cambria Math" w:hAnsi="Cambria Math"/>
                </w:rPr>
                <m:t xml:space="preserve">πmr</m:t>
              </m:r>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πmr</m:t>
          </m:r>
          <m:r>
            <w:rPr>
              <w:rFonts w:ascii="Cambria Math" w:hAnsi="Cambria Math"/>
            </w:rPr>
            <m:t xml:space="preserve">=</m:t>
          </m:r>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num>
            <m:den>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πm</m:t>
              </m:r>
            </m:den>
          </m:f>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Here, r is the radius of the atom, n is the energy level of the atom, h is Planck’s constant with a value of</w:t>
      </w:r>
      <w:r>
        <w:rPr/>
      </w:r>
      <m:oMath xmlns:m="http://schemas.openxmlformats.org/officeDocument/2006/math">
        <m:r>
          <w:rPr>
            <w:rFonts w:ascii="Cambria Math" w:hAnsi="Cambria Math"/>
          </w:rPr>
          <m:t xml:space="preserve">6.63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34</m:t>
            </m:r>
          </m:sup>
        </m:sSup>
        <m:r>
          <w:rPr>
            <w:rFonts w:ascii="Cambria Math" w:hAnsi="Cambria Math"/>
          </w:rPr>
          <m:t xml:space="preserve">J</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eastAsiaTheme="minorEastAsia"/>
          <w:sz w:val="32"/>
          <w:szCs w:val="32"/>
          <w:lang w:val="en-GB" w:eastAsia="zh-TW"/>
        </w:rPr>
        <w:t xml:space="preserve">, </w:t>
      </w:r>
      <w:r>
        <w:rPr/>
      </w:r>
      <m:oMath xmlns:m="http://schemas.openxmlformats.org/officeDocument/2006/math">
        <m:sSub>
          <m:e>
            <m:r>
              <w:rPr>
                <w:rFonts w:ascii="Cambria Math" w:hAnsi="Cambria Math"/>
              </w:rPr>
              <m:t xml:space="preserve">ε</m:t>
            </m:r>
          </m:e>
          <m:sub>
            <m:r>
              <w:rPr>
                <w:rFonts w:ascii="Cambria Math" w:hAnsi="Cambria Math"/>
              </w:rPr>
              <m:t xml:space="preserve">o</m:t>
            </m:r>
          </m:sub>
        </m:sSub>
        <m:r>
          <w:rPr>
            <w:rFonts w:ascii="Cambria Math" w:hAnsi="Cambria Math"/>
          </w:rPr>
          <m:t xml:space="preserve">=</m:t>
        </m:r>
        <m:r>
          <w:rPr>
            <w:rFonts w:ascii="Cambria Math" w:hAnsi="Cambria Math"/>
          </w:rPr>
          <m:t xml:space="preserve">8.854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r>
          <w:rPr>
            <w:rFonts w:ascii="Cambria Math" w:hAnsi="Cambria Math"/>
          </w:rPr>
          <m:t xml:space="preserve">F</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oMath>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Also, Z is the atomic number of the element and e is the electronic charge with a value</w:t>
      </w:r>
      <w:r>
        <w:rPr/>
      </w:r>
      <m:oMath xmlns:m="http://schemas.openxmlformats.org/officeDocument/2006/math">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r>
          <w:rPr>
            <w:rFonts w:ascii="Cambria Math" w:hAnsi="Cambria Math"/>
          </w:rPr>
          <m:t xml:space="preserve">C</m:t>
        </m:r>
      </m:oMath>
      <w:r>
        <w:rPr>
          <w:rFonts w:eastAsia="宋体" w:eastAsiaTheme="minorEastAsia"/>
          <w:sz w:val="32"/>
          <w:szCs w:val="32"/>
          <w:lang w:val="en-GB" w:eastAsia="zh-TW"/>
        </w:rPr>
        <w:t xml:space="preserve"> and m is the mass of the electron</w:t>
      </w:r>
      <w:r>
        <w:rPr/>
      </w:r>
      <m:oMath xmlns:m="http://schemas.openxmlformats.org/officeDocument/2006/math">
        <m:r>
          <w:rPr>
            <w:rFonts w:ascii="Cambria Math" w:hAnsi="Cambria Math"/>
          </w:rPr>
          <m:t xml:space="preserve">9.1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For mathematical investigation, determine the value for the radius of hydrogen atoms given that n = 1.</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num>
            <m:den>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πm</m:t>
              </m:r>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8.854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r>
                <w:rPr>
                  <w:rFonts w:ascii="Cambria Math" w:hAnsi="Cambria Math"/>
                </w:rPr>
                <m:t xml:space="preserve">×</m:t>
              </m:r>
              <m:sSup>
                <m:e>
                  <m:d>
                    <m:dPr>
                      <m:begChr m:val="("/>
                      <m:endChr m:val=")"/>
                    </m:dPr>
                    <m:e>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6.63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34</m:t>
                          </m:r>
                        </m:sup>
                      </m:sSup>
                    </m:e>
                  </m:d>
                </m:e>
                <m:sup>
                  <m:r>
                    <w:rPr>
                      <w:rFonts w:ascii="Cambria Math" w:hAnsi="Cambria Math"/>
                    </w:rPr>
                    <m:t xml:space="preserve">2</m:t>
                  </m:r>
                </m:sup>
              </m:sSup>
            </m:num>
            <m:den>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e>
                  </m:d>
                </m:e>
                <m:sup>
                  <m:r>
                    <w:rPr>
                      <w:rFonts w:ascii="Cambria Math" w:hAnsi="Cambria Math"/>
                    </w:rPr>
                    <m:t xml:space="preserve">2</m:t>
                  </m:r>
                </m:sup>
              </m:sSup>
              <m:r>
                <w:rPr>
                  <w:rFonts w:ascii="Cambria Math" w:hAnsi="Cambria Math"/>
                </w:rPr>
                <m:t xml:space="preserve">×</m:t>
              </m:r>
              <m:f>
                <m:num>
                  <m:r>
                    <w:rPr>
                      <w:rFonts w:ascii="Cambria Math" w:hAnsi="Cambria Math"/>
                    </w:rPr>
                    <m:t xml:space="preserve">22</m:t>
                  </m:r>
                </m:num>
                <m:den>
                  <m:r>
                    <w:rPr>
                      <w:rFonts w:ascii="Cambria Math" w:hAnsi="Cambria Math"/>
                    </w:rPr>
                    <m:t xml:space="preserve">7</m:t>
                  </m:r>
                </m:den>
              </m:f>
              <m:r>
                <w:rPr>
                  <w:rFonts w:ascii="Cambria Math" w:hAnsi="Cambria Math"/>
                </w:rPr>
                <m:t xml:space="preserve">×</m:t>
              </m:r>
              <m:r>
                <w:rPr>
                  <w:rFonts w:ascii="Cambria Math" w:hAnsi="Cambria Math"/>
                </w:rPr>
                <m:t xml:space="preserve">9.1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31</m:t>
                  </m:r>
                </m:sup>
              </m:sSup>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8.854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43.9569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68</m:t>
                  </m:r>
                </m:sup>
              </m:sSup>
              <m:r>
                <w:rPr>
                  <w:rFonts w:ascii="Cambria Math" w:hAnsi="Cambria Math"/>
                </w:rPr>
                <m:t xml:space="preserve">×</m:t>
              </m:r>
              <m:r>
                <w:rPr>
                  <w:rFonts w:ascii="Cambria Math" w:hAnsi="Cambria Math"/>
                </w:rPr>
                <m:t xml:space="preserve">7</m:t>
              </m:r>
            </m:num>
            <m:den>
              <m:r>
                <w:rPr>
                  <w:rFonts w:ascii="Cambria Math" w:hAnsi="Cambria Math"/>
                </w:rPr>
                <m:t xml:space="preserve">1</m:t>
              </m:r>
              <m:r>
                <w:rPr>
                  <w:rFonts w:ascii="Cambria Math" w:hAnsi="Cambria Math"/>
                </w:rPr>
                <m:t xml:space="preserve">×</m:t>
              </m:r>
              <m:r>
                <w:rPr>
                  <w:rFonts w:ascii="Cambria Math" w:hAnsi="Cambria Math"/>
                </w:rPr>
                <m:t xml:space="preserve">2.566404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34</m:t>
                  </m:r>
                </m:sup>
              </m:sSup>
              <m:r>
                <w:rPr>
                  <w:rFonts w:ascii="Cambria Math" w:hAnsi="Cambria Math"/>
                </w:rPr>
                <m:t xml:space="preserve">×</m:t>
              </m:r>
              <m:r>
                <w:rPr>
                  <w:rFonts w:ascii="Cambria Math" w:hAnsi="Cambria Math"/>
                </w:rPr>
                <m:t xml:space="preserve">22</m:t>
              </m:r>
              <m:r>
                <w:rPr>
                  <w:rFonts w:ascii="Cambria Math" w:hAnsi="Cambria Math"/>
                </w:rPr>
                <m:t xml:space="preserve">×</m:t>
              </m:r>
              <m:r>
                <w:rPr>
                  <w:rFonts w:ascii="Cambria Math" w:hAnsi="Cambria Math"/>
                </w:rPr>
                <m:t xml:space="preserve">9.1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31</m:t>
                  </m:r>
                </m:sup>
              </m:sSup>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5.3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11</m:t>
              </m:r>
            </m:sup>
          </m:sSup>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0.53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r>
            <w:rPr>
              <w:rFonts w:ascii="Cambria Math" w:hAnsi="Cambria Math"/>
            </w:rPr>
            <m:t xml:space="preserve">m</m:t>
          </m:r>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But</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Armstrong</m:t>
          </m:r>
          <m:r>
            <w:rPr>
              <w:rFonts w:ascii="Cambria Math" w:hAnsi="Cambria Math"/>
            </w:rPr>
            <m:t xml:space="preserve">=</m:t>
          </m:r>
          <m:sSup>
            <m:e>
              <m:r>
                <w:rPr>
                  <w:rFonts w:ascii="Cambria Math" w:hAnsi="Cambria Math"/>
                </w:rPr>
                <m:t xml:space="preserve">10</m:t>
              </m:r>
            </m:e>
            <m:sup>
              <m:r>
                <w:rPr>
                  <w:rFonts w:ascii="Cambria Math" w:hAnsi="Cambria Math"/>
                </w:rPr>
                <m:t xml:space="preserve">10</m:t>
              </m:r>
            </m:sup>
          </m:sSup>
          <m:r>
            <w:rPr>
              <w:rFonts w:ascii="Cambria Math" w:hAnsi="Cambria Math"/>
            </w:rPr>
            <m:t xml:space="preserve">meters</m:t>
          </m:r>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1</m:t>
          </m:r>
          <m:sSup>
            <m:e>
              <m:r>
                <w:rPr>
                  <w:rFonts w:ascii="Cambria Math" w:hAnsi="Cambria Math"/>
                </w:rPr>
                <m:t xml:space="preserve">A</m:t>
              </m:r>
            </m:e>
            <m:sup>
              <m:r>
                <w:rPr>
                  <w:rFonts w:ascii="Cambria Math" w:hAnsi="Cambria Math"/>
                </w:rPr>
                <m:t xml:space="preserve">o</m:t>
              </m:r>
            </m:sup>
          </m:sSup>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0.53</m:t>
          </m:r>
          <m:sSup>
            <m:e>
              <m:r>
                <w:rPr>
                  <w:rFonts w:ascii="Cambria Math" w:hAnsi="Cambria Math"/>
                </w:rPr>
                <m:t xml:space="preserve">A</m:t>
              </m:r>
            </m:e>
            <m:sup>
              <m:r>
                <w:rPr>
                  <w:rFonts w:ascii="Cambria Math" w:hAnsi="Cambria Math"/>
                </w:rPr>
                <m:t xml:space="preserve">o</m:t>
              </m:r>
            </m:sup>
          </m:sSup>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FREQUENCY IN ATOMIC STRUCTURE</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For any given state of an atom, the energy obtained or the summation of the kinetic energy and the potential energy</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m:t>
              </m:r>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From</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centripetal</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attraction</m:t>
              </m:r>
            </m:sub>
          </m:sSub>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f>
            <m:num>
              <m:r>
                <w:rPr>
                  <w:rFonts w:ascii="Cambria Math" w:hAnsi="Cambria Math"/>
                </w:rPr>
                <m:t xml:space="preserve">−</m:t>
              </m:r>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But</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And</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e>
          </m:d>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d>
            <m:dPr>
              <m:begChr m:val="("/>
              <m:endChr m:val=")"/>
            </m:dPr>
            <m:e>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1</m:t>
              </m:r>
            </m:e>
          </m:d>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d>
            <m:dPr>
              <m:begChr m:val="("/>
              <m:endChr m:val=")"/>
            </m:dPr>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above formula is used to calculate the energy at any level</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But</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num>
            <m:den>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πm</m:t>
              </m:r>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
                <m:dPr>
                  <m:begChr m:val="("/>
                  <m:endChr m:val=")"/>
                </m:dPr>
                <m:e>
                  <m:f>
                    <m:num>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num>
                    <m:den>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πm</m:t>
                      </m:r>
                    </m:den>
                  </m:f>
                </m:e>
              </m:d>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πm</m:t>
              </m:r>
            </m:num>
            <m:den>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m:t>
              </m:r>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πm</m:t>
              </m:r>
            </m:num>
            <m:den>
              <m:r>
                <w:rPr>
                  <w:rFonts w:ascii="Cambria Math" w:hAnsi="Cambria Math"/>
                </w:rPr>
                <m:t xml:space="preserve">8</m:t>
              </m:r>
              <m:r>
                <w:rPr>
                  <w:rFonts w:ascii="Cambria Math" w:hAnsi="Cambria Math"/>
                </w:rPr>
                <m:t xml:space="preserve">π</m:t>
              </m:r>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From Einstein’s equation</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ℎf</m:t>
          </m:r>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ℎ</m:t>
              </m:r>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num>
            <m:den>
              <m:r>
                <w:rPr>
                  <w:rFonts w:ascii="Cambria Math" w:hAnsi="Cambria Math"/>
                </w:rPr>
                <m:t xml:space="preserve">ℎ</m:t>
              </m:r>
            </m:den>
          </m:f>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When electrons fall from a higher level to the ground level,</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num>
            <m:den>
              <m:r>
                <w:rPr>
                  <w:rFonts w:ascii="Cambria Math" w:hAnsi="Cambria Math"/>
                </w:rPr>
                <m:t xml:space="preserve">ℎ</m:t>
              </m:r>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b>
                <m:e>
                  <m:r>
                    <w:rPr>
                      <w:rFonts w:ascii="Cambria Math" w:hAnsi="Cambria Math"/>
                    </w:rPr>
                    <m:t xml:space="preserve">E</m:t>
                  </m:r>
                </m:e>
                <m:sub>
                  <m:r>
                    <w:rPr>
                      <w:rFonts w:ascii="Cambria Math" w:hAnsi="Cambria Math"/>
                    </w:rPr>
                    <m:t xml:space="preserve">1</m:t>
                  </m:r>
                </m:sub>
              </m:sSub>
            </m:num>
            <m:den>
              <m:r>
                <w:rPr>
                  <w:rFonts w:ascii="Cambria Math" w:hAnsi="Cambria Math"/>
                </w:rPr>
                <m:t xml:space="preserve">ℎ</m:t>
              </m:r>
            </m:den>
          </m:f>
          <m:r>
            <w:rPr>
              <w:rFonts w:ascii="Cambria Math" w:hAnsi="Cambria Math"/>
            </w:rPr>
            <m:t xml:space="preserve">−</m:t>
          </m:r>
          <m:f>
            <m:num>
              <m:sSub>
                <m:e>
                  <m:r>
                    <w:rPr>
                      <w:rFonts w:ascii="Cambria Math" w:hAnsi="Cambria Math"/>
                    </w:rPr>
                    <m:t xml:space="preserve">E</m:t>
                  </m:r>
                </m:e>
                <m:sub>
                  <m:r>
                    <w:rPr>
                      <w:rFonts w:ascii="Cambria Math" w:hAnsi="Cambria Math"/>
                    </w:rPr>
                    <m:t xml:space="preserve">2</m:t>
                  </m:r>
                </m:sub>
              </m:sSub>
            </m:num>
            <m:den>
              <m:r>
                <w:rPr>
                  <w:rFonts w:ascii="Cambria Math" w:hAnsi="Cambria Math"/>
                </w:rPr>
                <m:t xml:space="preserve">ℎ</m:t>
              </m:r>
            </m:den>
          </m:f>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For</w:t>
      </w:r>
      <w:r>
        <w:rPr/>
      </w:r>
      <m:oMath xmlns:m="http://schemas.openxmlformats.org/officeDocument/2006/math">
        <m:sSub>
          <m:e>
            <m:r>
              <w:rPr>
                <w:rFonts w:ascii="Cambria Math" w:hAnsi="Cambria Math"/>
              </w:rPr>
              <m:t xml:space="preserve">E</m:t>
            </m:r>
          </m:e>
          <m:sub>
            <m:r>
              <w:rPr>
                <w:rFonts w:ascii="Cambria Math" w:hAnsi="Cambria Math"/>
              </w:rPr>
              <m:t xml:space="preserve">1</m:t>
            </m:r>
          </m:sub>
        </m:sSub>
      </m:oMath>
      <w:r>
        <w:rPr>
          <w:rFonts w:eastAsia="宋体" w:eastAsiaTheme="minorEastAsia"/>
          <w:sz w:val="32"/>
          <w:szCs w:val="32"/>
          <w:lang w:val="en-GB" w:eastAsia="zh-TW"/>
        </w:rPr>
        <w:t>the energy level of the atom is</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rFonts w:eastAsia="宋体" w:eastAsiaTheme="minorEastAsia"/>
          <w:sz w:val="32"/>
          <w:szCs w:val="32"/>
          <w:lang w:val="en-GB" w:eastAsia="zh-TW"/>
        </w:rPr>
        <w:t>. Same applies to</w:t>
      </w:r>
      <w:r>
        <w:rPr/>
      </w:r>
      <m:oMath xmlns:m="http://schemas.openxmlformats.org/officeDocument/2006/math">
        <m:sSub>
          <m:e>
            <m:r>
              <w:rPr>
                <w:rFonts w:ascii="Cambria Math" w:hAnsi="Cambria Math"/>
              </w:rPr>
              <m:t xml:space="preserve">E</m:t>
            </m:r>
          </m:e>
          <m:sub>
            <m:r>
              <w:rPr>
                <w:rFonts w:ascii="Cambria Math" w:hAnsi="Cambria Math"/>
              </w:rPr>
              <m:t xml:space="preserve">2</m:t>
            </m:r>
          </m:sub>
        </m:sSub>
      </m:oMath>
      <w:r>
        <w:rPr>
          <w:rFonts w:eastAsia="宋体" w:eastAsiaTheme="minorEastAsia"/>
          <w:sz w:val="32"/>
          <w:szCs w:val="32"/>
          <w:lang w:val="en-GB" w:eastAsia="zh-TW"/>
        </w:rPr>
        <w:t>.</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r>
                <w:rPr>
                  <w:rFonts w:ascii="Cambria Math" w:hAnsi="Cambria Math"/>
                </w:rPr>
                <m:t xml:space="preserve">ℎ</m:t>
              </m:r>
            </m:den>
          </m:f>
          <m:r>
            <w:rPr>
              <w:rFonts w:ascii="Cambria Math" w:hAnsi="Cambria Math"/>
            </w:rPr>
            <m:t xml:space="preserve">−</m:t>
          </m:r>
          <m:f>
            <m:num>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r>
                <w:rPr>
                  <w:rFonts w:ascii="Cambria Math" w:hAnsi="Cambria Math"/>
                </w:rPr>
                <m:t xml:space="preserve">ℎ</m:t>
              </m:r>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r>
                    <w:rPr>
                      <w:rFonts w:ascii="Cambria Math" w:hAnsi="Cambria Math"/>
                    </w:rPr>
                    <m:t xml:space="preserve">ℎ</m:t>
                  </m:r>
                </m:e>
                <m:sup>
                  <m:r>
                    <w:rPr>
                      <w:rFonts w:ascii="Cambria Math" w:hAnsi="Cambria Math"/>
                    </w:rPr>
                    <m:t xml:space="preserve">3</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d>
            <m:dPr>
              <m:begChr m:val="["/>
              <m:endChr m:val="]"/>
            </m:dPr>
            <m:e>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den>
              </m:f>
            </m:e>
          </m:d>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But the Rydberg’s constant (R) is expressed as</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r>
                <w:rPr>
                  <w:rFonts w:ascii="Cambria Math" w:hAnsi="Cambria Math"/>
                </w:rPr>
                <m:t xml:space="preserve">c</m:t>
              </m:r>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Rc</m:t>
          </m:r>
          <m:r>
            <w:rPr>
              <w:rFonts w:ascii="Cambria Math" w:hAnsi="Cambria Math"/>
            </w:rPr>
            <m:t xml:space="preserve">=</m:t>
          </m:r>
          <m:f>
            <m:num>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den>
          </m:f>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From</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r>
                    <w:rPr>
                      <w:rFonts w:ascii="Cambria Math" w:hAnsi="Cambria Math"/>
                    </w:rPr>
                    <m:t xml:space="preserve">ℎ</m:t>
                  </m:r>
                </m:e>
                <m:sup>
                  <m:r>
                    <w:rPr>
                      <w:rFonts w:ascii="Cambria Math" w:hAnsi="Cambria Math"/>
                    </w:rPr>
                    <m:t xml:space="preserve">3</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d>
            <m:dPr>
              <m:begChr m:val="["/>
              <m:endChr m:val="]"/>
            </m:dPr>
            <m:e>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den>
              </m:f>
            </m:e>
          </m:d>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f>
            <m:num>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den>
          </m:f>
          <m:d>
            <m:dPr>
              <m:begChr m:val="["/>
              <m:endChr m:val="]"/>
            </m:dPr>
            <m:e>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den>
              </m:f>
            </m:e>
          </m:d>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Rc</m:t>
          </m:r>
          <m:d>
            <m:dPr>
              <m:begChr m:val="["/>
              <m:endChr m:val="]"/>
            </m:dPr>
            <m:e>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den>
              </m:f>
            </m:e>
          </m:d>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For the hydrogen atom,</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Therefore,</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Rc</m:t>
          </m:r>
          <m:d>
            <m:dPr>
              <m:begChr m:val="["/>
              <m:endChr m:val="]"/>
            </m:dPr>
            <m:e>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den>
              </m:f>
            </m:e>
          </m:d>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Here, c is the speed of light</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From,</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fλ</m:t>
          </m:r>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c</m:t>
              </m:r>
            </m:num>
            <m:den>
              <m:r>
                <w:rPr>
                  <w:rFonts w:ascii="Cambria Math" w:hAnsi="Cambria Math"/>
                </w:rPr>
                <m:t xml:space="preserve">λ</m:t>
              </m:r>
            </m:den>
          </m:f>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Taking the velocity (c) as one (1) or constant,</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λ</m:t>
              </m:r>
            </m:den>
          </m:f>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frequency here will be regarded as a wave number which is equal to</w:t>
      </w:r>
      <w:r>
        <w:rPr/>
      </w:r>
      <m:oMath xmlns:m="http://schemas.openxmlformats.org/officeDocument/2006/math">
        <m:f>
          <m:num>
            <m:r>
              <w:rPr>
                <w:rFonts w:ascii="Cambria Math" w:hAnsi="Cambria Math"/>
              </w:rPr>
              <m:t xml:space="preserve">1</m:t>
            </m:r>
          </m:num>
          <m:den>
            <m:r>
              <w:rPr>
                <w:rFonts w:ascii="Cambria Math" w:hAnsi="Cambria Math"/>
              </w:rPr>
              <m:t xml:space="preserve">λ</m:t>
            </m:r>
          </m:den>
        </m:f>
      </m:oMath>
      <w:r>
        <w:rPr>
          <w:rFonts w:eastAsia="宋体" w:eastAsiaTheme="minorEastAsia"/>
          <w:sz w:val="32"/>
          <w:szCs w:val="32"/>
          <w:lang w:val="en-GB" w:eastAsia="zh-TW"/>
        </w:rPr>
        <w:t>.</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Anytime a question is given with the wave number, velocity is taken as one.</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radius of any atom can be deduced from the radius of hydrogen atom by the formula</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radius</m:t>
          </m:r>
          <m:r>
            <w:rPr>
              <w:rFonts w:ascii="Cambria Math" w:hAnsi="Cambria Math"/>
            </w:rPr>
            <m:t xml:space="preserve">of</m:t>
          </m:r>
          <m:r>
            <w:rPr>
              <w:rFonts w:ascii="Cambria Math" w:hAnsi="Cambria Math"/>
            </w:rPr>
            <m:t xml:space="preserve">atom</m:t>
          </m:r>
          <m:r>
            <w:rPr>
              <w:rFonts w:ascii="Cambria Math" w:hAnsi="Cambria Math"/>
            </w:rPr>
            <m:t xml:space="preserve">=</m:t>
          </m:r>
          <m:r>
            <w:rPr>
              <w:rFonts w:ascii="Cambria Math" w:hAnsi="Cambria Math"/>
            </w:rPr>
            <m:t xml:space="preserve">radius</m:t>
          </m:r>
          <m:r>
            <w:rPr>
              <w:rFonts w:ascii="Cambria Math" w:hAnsi="Cambria Math"/>
            </w:rPr>
            <m:t xml:space="preserve">of</m:t>
          </m:r>
          <m:r>
            <w:rPr>
              <w:rFonts w:ascii="Cambria Math" w:hAnsi="Cambria Math"/>
            </w:rPr>
            <m:t xml:space="preserve">ℎydrogen</m:t>
          </m:r>
          <m:r>
            <w:rPr>
              <w:rFonts w:ascii="Cambria Math" w:hAnsi="Cambria Math"/>
            </w:rPr>
            <m:t xml:space="preserve">×</m:t>
          </m:r>
          <m:f>
            <m:num>
              <m:sSup>
                <m:e>
                  <m:d>
                    <m:dPr>
                      <m:begChr m:val="("/>
                      <m:endChr m:val=")"/>
                    </m:dPr>
                    <m:e>
                      <m:r>
                        <w:rPr>
                          <w:rFonts w:ascii="Cambria Math" w:hAnsi="Cambria Math"/>
                        </w:rPr>
                        <m:t xml:space="preserve">cℎarge</m:t>
                      </m:r>
                      <m:r>
                        <w:rPr>
                          <w:rFonts w:ascii="Cambria Math" w:hAnsi="Cambria Math"/>
                        </w:rPr>
                        <m:t xml:space="preserve">on</m:t>
                      </m:r>
                      <m:r>
                        <w:rPr>
                          <w:rFonts w:ascii="Cambria Math" w:hAnsi="Cambria Math"/>
                        </w:rPr>
                        <m:t xml:space="preserve">t</m:t>
                      </m:r>
                      <m:r>
                        <w:rPr>
                          <w:rFonts w:ascii="Cambria Math" w:hAnsi="Cambria Math"/>
                        </w:rPr>
                        <m:t xml:space="preserve">ℎe</m:t>
                      </m:r>
                      <m:r>
                        <w:rPr>
                          <w:rFonts w:ascii="Cambria Math" w:hAnsi="Cambria Math"/>
                        </w:rPr>
                        <m:t xml:space="preserve">ion</m:t>
                      </m:r>
                    </m:e>
                  </m:d>
                </m:e>
                <m:sup>
                  <m:r>
                    <w:rPr>
                      <w:rFonts w:ascii="Cambria Math" w:hAnsi="Cambria Math"/>
                    </w:rPr>
                    <m:t xml:space="preserve">2</m:t>
                  </m:r>
                </m:sup>
              </m:sSup>
            </m:num>
            <m:den>
              <m:r>
                <w:rPr>
                  <w:rFonts w:ascii="Cambria Math" w:hAnsi="Cambria Math"/>
                </w:rPr>
                <m:t xml:space="preserve">atomic</m:t>
              </m:r>
              <m:r>
                <w:rPr>
                  <w:rFonts w:ascii="Cambria Math" w:hAnsi="Cambria Math"/>
                </w:rPr>
                <m:t xml:space="preserve">number</m:t>
              </m:r>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H</m:t>
              </m:r>
            </m:sub>
          </m:sSub>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num>
            <m:den>
              <m:r>
                <w:rPr>
                  <w:rFonts w:ascii="Cambria Math" w:hAnsi="Cambria Math"/>
                </w:rPr>
                <m:t xml:space="preserve">Z</m:t>
              </m:r>
            </m:den>
          </m:f>
        </m:oMath>
      </m:oMathPara>
    </w:p>
    <w:p>
      <w:pPr>
        <w:pStyle w:val="Normal"/>
        <w:spacing w:lineRule="auto" w:line="360"/>
        <w:jc w:val="both"/>
        <w:rPr>
          <w:rFonts w:eastAsia="宋体" w:eastAsiaTheme="minorEastAsia"/>
          <w:bCs/>
          <w:sz w:val="32"/>
          <w:szCs w:val="32"/>
          <w:u w:val="single"/>
          <w:lang w:val="en-GB" w:eastAsia="zh-TW"/>
        </w:rPr>
      </w:pPr>
      <w:r>
        <w:rPr>
          <w:rFonts w:eastAsia="宋体" w:eastAsiaTheme="minorEastAsia"/>
          <w:bCs/>
          <w:sz w:val="40"/>
          <w:szCs w:val="40"/>
          <w:u w:val="single"/>
          <w:lang w:val="en-GB" w:eastAsia="zh-TW"/>
        </w:rPr>
        <w:t>LIMITATIONS TO NEIL BOHR’S POSTULATION</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It cannot be used to explain chemical bonding</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It cannot be used to explain multi-electron situation</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It made use of only hydrogen atom</w:t>
      </w:r>
    </w:p>
    <w:p>
      <w:pPr>
        <w:pStyle w:val="Normal"/>
        <w:spacing w:lineRule="auto" w:line="360"/>
        <w:jc w:val="both"/>
        <w:rPr>
          <w:rFonts w:eastAsia="宋体" w:eastAsiaTheme="minorEastAsia"/>
          <w:bCs/>
          <w:sz w:val="32"/>
          <w:szCs w:val="32"/>
          <w:u w:val="single"/>
          <w:lang w:val="en-GB" w:eastAsia="zh-TW"/>
        </w:rPr>
      </w:pPr>
      <w:r>
        <w:rPr>
          <w:rFonts w:eastAsia="宋体" w:eastAsiaTheme="minorEastAsia"/>
          <w:bCs/>
          <w:sz w:val="40"/>
          <w:szCs w:val="40"/>
          <w:u w:val="single"/>
          <w:lang w:val="en-GB" w:eastAsia="zh-TW"/>
        </w:rPr>
        <w:t>IONIZATION ENERGY</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This is also called ionization potential. It is the energy needed to remove an electron from a gaseous atom in a ground state forming a positive ion. For a ground state,</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And from the state in which the electron is completely removed,</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m:t>
          </m:r>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From</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d>
            <m:dPr>
              <m:begChr m:val="["/>
              <m:endChr m:val="]"/>
            </m:dPr>
            <m:e>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den>
              </m:f>
            </m:e>
          </m:d>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Ionisation</m:t>
          </m:r>
          <m:r>
            <w:rPr>
              <w:rFonts w:ascii="Cambria Math" w:hAnsi="Cambria Math"/>
            </w:rPr>
            <m:t xml:space="preserve">Energy</m:t>
          </m:r>
          <m:r>
            <w:rPr>
              <w:rFonts w:ascii="Cambria Math" w:hAnsi="Cambria Math"/>
            </w:rPr>
            <m:t xml:space="preserve">of</m:t>
          </m:r>
          <m:r>
            <w:rPr>
              <w:rFonts w:ascii="Cambria Math" w:hAnsi="Cambria Math"/>
            </w:rPr>
            <m:t xml:space="preserve">Hydrogen</m:t>
          </m:r>
          <m:r>
            <w:rPr>
              <w:rFonts w:ascii="Cambria Math" w:hAnsi="Cambria Math"/>
            </w:rPr>
            <m:t xml:space="preserve">=</m:t>
          </m:r>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H</m:t>
                  </m:r>
                </m:sub>
              </m:sSub>
            </m:sub>
          </m:sSub>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H</m:t>
                  </m:r>
                </m:sub>
              </m:sSub>
            </m:sub>
          </m:sSub>
          <m:r>
            <w:rPr>
              <w:rFonts w:ascii="Cambria Math" w:hAnsi="Cambria Math"/>
            </w:rPr>
            <m:t xml:space="preserve">=</m:t>
          </m:r>
          <m:f>
            <m:num>
              <m:sSup>
                <m:e>
                  <m:d>
                    <m:dPr>
                      <m:begChr m:val="("/>
                      <m:endChr m:val=")"/>
                    </m:dPr>
                    <m:e>
                      <m:r>
                        <w:rPr>
                          <w:rFonts w:ascii="Cambria Math" w:hAnsi="Cambria Math"/>
                        </w:rPr>
                        <m:t xml:space="preserve">1</m:t>
                      </m:r>
                    </m:e>
                  </m:d>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d>
            <m:dPr>
              <m:begChr m:val="["/>
              <m:endChr m:val="]"/>
            </m:dPr>
            <m:e>
              <m:f>
                <m:num>
                  <m:r>
                    <w:rPr>
                      <w:rFonts w:ascii="Cambria Math" w:hAnsi="Cambria Math"/>
                    </w:rPr>
                    <m:t xml:space="preserve">1</m:t>
                  </m:r>
                </m:num>
                <m:den>
                  <m:sSup>
                    <m:e>
                      <m:d>
                        <m:dPr>
                          <m:begChr m:val="("/>
                          <m:endChr m:val=")"/>
                        </m:dPr>
                        <m:e>
                          <m:r>
                            <w:rPr>
                              <w:rFonts w:ascii="Cambria Math" w:hAnsi="Cambria Math"/>
                            </w:rPr>
                            <m:t xml:space="preserve">1</m:t>
                          </m:r>
                        </m:e>
                      </m:d>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d>
                        <m:dPr>
                          <m:begChr m:val="("/>
                          <m:endChr m:val=")"/>
                        </m:dPr>
                        <m:e>
                          <m:r>
                            <w:rPr>
                              <w:rFonts w:ascii="Cambria Math" w:hAnsi="Cambria Math"/>
                            </w:rPr>
                            <m:t xml:space="preserve">∞</m:t>
                          </m:r>
                        </m:e>
                      </m:d>
                    </m:e>
                    <m:sup>
                      <m:r>
                        <w:rPr>
                          <w:rFonts w:ascii="Cambria Math" w:hAnsi="Cambria Math"/>
                        </w:rPr>
                        <m:t xml:space="preserve">2</m:t>
                      </m:r>
                    </m:sup>
                  </m:sSup>
                </m:den>
              </m:f>
            </m:e>
          </m:d>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H</m:t>
                  </m:r>
                </m:sub>
              </m:sSub>
            </m:sub>
          </m:sSub>
          <m:r>
            <w:rPr>
              <w:rFonts w:ascii="Cambria Math" w:hAnsi="Cambria Math"/>
            </w:rPr>
            <m:t xml:space="preserve">=</m:t>
          </m:r>
          <m:f>
            <m:num>
              <m:r>
                <w:rPr>
                  <w:rFonts w:ascii="Cambria Math" w:hAnsi="Cambria Math"/>
                </w:rPr>
                <m:t xml:space="preserve">m</m:t>
              </m:r>
              <m:sSup>
                <m:e>
                  <m:r>
                    <w:rPr>
                      <w:rFonts w:ascii="Cambria Math" w:hAnsi="Cambria Math"/>
                    </w:rPr>
                    <m:t xml:space="preserve">e</m:t>
                  </m:r>
                </m:e>
                <m:sup>
                  <m:r>
                    <w:rPr>
                      <w:rFonts w:ascii="Cambria Math" w:hAnsi="Cambria Math"/>
                    </w:rPr>
                    <m:t xml:space="preserve">4</m:t>
                  </m:r>
                </m:sup>
              </m:sSup>
            </m:num>
            <m:den>
              <m:r>
                <w:rPr>
                  <w:rFonts w:ascii="Cambria Math" w:hAnsi="Cambria Math"/>
                </w:rPr>
                <m:t xml:space="preserve">8</m:t>
              </m:r>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d>
            <m:dPr>
              <m:begChr m:val="["/>
              <m:endChr m:val="]"/>
            </m:dPr>
            <m:e>
              <m:f>
                <m:num>
                  <m:r>
                    <w:rPr>
                      <w:rFonts w:ascii="Cambria Math" w:hAnsi="Cambria Math"/>
                    </w:rPr>
                    <m:t xml:space="preserve">1</m:t>
                  </m:r>
                </m:num>
                <m:den>
                  <m:r>
                    <w:rPr>
                      <w:rFonts w:ascii="Cambria Math" w:hAnsi="Cambria Math"/>
                    </w:rPr>
                    <m:t xml:space="preserve">1</m:t>
                  </m:r>
                </m:den>
              </m:f>
              <m:r>
                <w:rPr>
                  <w:rFonts w:ascii="Cambria Math" w:hAnsi="Cambria Math"/>
                </w:rPr>
                <m:t xml:space="preserve">−</m:t>
              </m:r>
              <m:f>
                <m:num>
                  <m:r>
                    <w:rPr>
                      <w:rFonts w:ascii="Cambria Math" w:hAnsi="Cambria Math"/>
                    </w:rPr>
                    <m:t xml:space="preserve">1</m:t>
                  </m:r>
                </m:num>
                <m:den>
                  <m:r>
                    <w:rPr>
                      <w:rFonts w:ascii="Cambria Math" w:hAnsi="Cambria Math"/>
                    </w:rPr>
                    <m:t xml:space="preserve">∞</m:t>
                  </m:r>
                </m:den>
              </m:f>
            </m:e>
          </m:d>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H</m:t>
                  </m:r>
                </m:sub>
              </m:sSub>
            </m:sub>
          </m:sSub>
          <m:r>
            <w:rPr>
              <w:rFonts w:ascii="Cambria Math" w:hAnsi="Cambria Math"/>
            </w:rPr>
            <m:t xml:space="preserve">=</m:t>
          </m:r>
          <m:f>
            <m:num>
              <m:r>
                <w:rPr>
                  <w:rFonts w:ascii="Cambria Math" w:hAnsi="Cambria Math"/>
                </w:rPr>
                <m:t xml:space="preserve">m</m:t>
              </m:r>
              <m:sSup>
                <m:e>
                  <m:r>
                    <w:rPr>
                      <w:rFonts w:ascii="Cambria Math" w:hAnsi="Cambria Math"/>
                    </w:rPr>
                    <m:t xml:space="preserve">e</m:t>
                  </m:r>
                </m:e>
                <m:sup>
                  <m:r>
                    <w:rPr>
                      <w:rFonts w:ascii="Cambria Math" w:hAnsi="Cambria Math"/>
                    </w:rPr>
                    <m:t xml:space="preserve">4</m:t>
                  </m:r>
                </m:sup>
              </m:sSup>
            </m:num>
            <m:den>
              <m:r>
                <w:rPr>
                  <w:rFonts w:ascii="Cambria Math" w:hAnsi="Cambria Math"/>
                </w:rPr>
                <m:t xml:space="preserve">8</m:t>
              </m:r>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e>
          </m:d>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H</m:t>
                  </m:r>
                </m:sub>
              </m:sSub>
            </m:sub>
          </m:sSub>
          <m:r>
            <w:rPr>
              <w:rFonts w:ascii="Cambria Math" w:hAnsi="Cambria Math"/>
            </w:rPr>
            <m:t xml:space="preserve">=</m:t>
          </m:r>
          <m:f>
            <m:num>
              <m:r>
                <w:rPr>
                  <w:rFonts w:ascii="Cambria Math" w:hAnsi="Cambria Math"/>
                </w:rPr>
                <m:t xml:space="preserve">m</m:t>
              </m:r>
              <m:sSup>
                <m:e>
                  <m:r>
                    <w:rPr>
                      <w:rFonts w:ascii="Cambria Math" w:hAnsi="Cambria Math"/>
                    </w:rPr>
                    <m:t xml:space="preserve">e</m:t>
                  </m:r>
                </m:e>
                <m:sup>
                  <m:r>
                    <w:rPr>
                      <w:rFonts w:ascii="Cambria Math" w:hAnsi="Cambria Math"/>
                    </w:rPr>
                    <m:t xml:space="preserve">4</m:t>
                  </m:r>
                </m:sup>
              </m:sSup>
            </m:num>
            <m:den>
              <m:r>
                <w:rPr>
                  <w:rFonts w:ascii="Cambria Math" w:hAnsi="Cambria Math"/>
                </w:rPr>
                <m:t xml:space="preserve">8</m:t>
              </m:r>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d>
            <m:dPr>
              <m:begChr m:val="["/>
              <m:endChr m:val="]"/>
            </m:dPr>
            <m:e>
              <m:r>
                <w:rPr>
                  <w:rFonts w:ascii="Cambria Math" w:hAnsi="Cambria Math"/>
                </w:rPr>
                <m:t xml:space="preserve">1</m:t>
              </m:r>
            </m:e>
          </m:d>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H</m:t>
                  </m:r>
                </m:sub>
              </m:sSub>
            </m:sub>
          </m:sSub>
          <m:r>
            <w:rPr>
              <w:rFonts w:ascii="Cambria Math" w:hAnsi="Cambria Math"/>
            </w:rPr>
            <m:t xml:space="preserve">=</m:t>
          </m:r>
          <m:f>
            <m:num>
              <m:r>
                <w:rPr>
                  <w:rFonts w:ascii="Cambria Math" w:hAnsi="Cambria Math"/>
                </w:rPr>
                <m:t xml:space="preserve">m</m:t>
              </m:r>
              <m:sSup>
                <m:e>
                  <m:r>
                    <w:rPr>
                      <w:rFonts w:ascii="Cambria Math" w:hAnsi="Cambria Math"/>
                    </w:rPr>
                    <m:t xml:space="preserve">e</m:t>
                  </m:r>
                </m:e>
                <m:sup>
                  <m:r>
                    <w:rPr>
                      <w:rFonts w:ascii="Cambria Math" w:hAnsi="Cambria Math"/>
                    </w:rPr>
                    <m:t xml:space="preserve">4</m:t>
                  </m:r>
                </m:sup>
              </m:sSup>
            </m:num>
            <m:den>
              <m:r>
                <w:rPr>
                  <w:rFonts w:ascii="Cambria Math" w:hAnsi="Cambria Math"/>
                </w:rPr>
                <m:t xml:space="preserve">8</m:t>
              </m:r>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From</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r>
                <w:rPr>
                  <w:rFonts w:ascii="Cambria Math" w:hAnsi="Cambria Math"/>
                </w:rPr>
                <m:t xml:space="preserve">c</m:t>
              </m:r>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r>
                <w:rPr>
                  <w:rFonts w:ascii="Cambria Math" w:hAnsi="Cambria Math"/>
                </w:rPr>
                <m:t xml:space="preserve">ℎc</m:t>
              </m:r>
            </m:den>
          </m:f>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Rℎc</m:t>
          </m:r>
          <m:r>
            <w:rPr>
              <w:rFonts w:ascii="Cambria Math" w:hAnsi="Cambria Math"/>
            </w:rPr>
            <m:t xml:space="preserve">=</m:t>
          </m:r>
          <m:f>
            <m:num>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den>
          </m:f>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Therefore,</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H</m:t>
                  </m:r>
                </m:sub>
              </m:sSub>
            </m:sub>
          </m:sSub>
          <m:r>
            <w:rPr>
              <w:rFonts w:ascii="Cambria Math" w:hAnsi="Cambria Math"/>
            </w:rPr>
            <m:t xml:space="preserve">=</m:t>
          </m:r>
          <m:r>
            <w:rPr>
              <w:rFonts w:ascii="Cambria Math" w:hAnsi="Cambria Math"/>
            </w:rPr>
            <m:t xml:space="preserve">Rℎc</m:t>
          </m:r>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ionization energy of an atom</w:t>
      </w:r>
      <w:r>
        <w:rPr/>
      </w:r>
      <m:oMath xmlns:m="http://schemas.openxmlformats.org/officeDocument/2006/math">
        <m:d>
          <m:dPr>
            <m:begChr m:val="("/>
            <m:endChr m:val=")"/>
          </m:dPr>
          <m:e>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a</m:t>
                    </m:r>
                  </m:sub>
                </m:sSub>
              </m:sub>
            </m:sSub>
          </m:e>
        </m:d>
      </m:oMath>
      <w:r>
        <w:rPr>
          <w:rFonts w:eastAsia="宋体" w:eastAsiaTheme="minorEastAsia"/>
          <w:sz w:val="32"/>
          <w:szCs w:val="32"/>
          <w:lang w:val="en-GB" w:eastAsia="zh-TW"/>
        </w:rPr>
        <w:t>is expressed as</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a</m:t>
                  </m:r>
                </m:sub>
              </m:sSub>
            </m:sub>
          </m:sSub>
          <m:r>
            <w:rPr>
              <w:rFonts w:ascii="Cambria Math" w:hAnsi="Cambria Math"/>
            </w:rPr>
            <m:t xml:space="preserve">=</m:t>
          </m:r>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H</m:t>
                  </m:r>
                </m:sub>
              </m:sSub>
            </m:sub>
          </m:sSub>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oMath>
      </m:oMathPara>
    </w:p>
    <w:p>
      <w:pPr>
        <w:pStyle w:val="Normal"/>
        <w:spacing w:lineRule="auto" w:line="360"/>
        <w:jc w:val="both"/>
        <w:rPr>
          <w:rFonts w:eastAsia="宋体" w:eastAsiaTheme="minorEastAsia"/>
          <w:bCs/>
          <w:sz w:val="32"/>
          <w:szCs w:val="32"/>
          <w:u w:val="single"/>
          <w:lang w:val="en-GB" w:eastAsia="zh-TW"/>
        </w:rPr>
      </w:pPr>
      <w:r>
        <w:rPr>
          <w:rFonts w:eastAsia="宋体" w:eastAsiaTheme="minorEastAsia"/>
          <w:bCs/>
          <w:sz w:val="40"/>
          <w:szCs w:val="40"/>
          <w:u w:val="single"/>
          <w:lang w:val="en-GB" w:eastAsia="zh-TW"/>
        </w:rPr>
        <w:t>JAMES CHADWICK</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This scientist in 1932 discovered a heavy particle in the nucleus of an atom called the Neutron. He discovered that the neutron has no charge (i.e. it is neutral) but is massive and contributes immensely to the mass of the (nucleus) of the atom.</w:t>
      </w:r>
    </w:p>
    <w:p>
      <w:pPr>
        <w:pStyle w:val="Normal"/>
        <w:spacing w:lineRule="auto" w:line="360"/>
        <w:jc w:val="both"/>
        <w:rPr>
          <w:rFonts w:eastAsia="宋体" w:eastAsiaTheme="minorEastAsia"/>
          <w:bCs/>
          <w:sz w:val="32"/>
          <w:szCs w:val="32"/>
          <w:u w:val="single"/>
          <w:lang w:val="en-GB" w:eastAsia="zh-TW"/>
        </w:rPr>
      </w:pPr>
      <w:r>
        <w:rPr>
          <w:rFonts w:eastAsia="宋体" w:eastAsiaTheme="minorEastAsia"/>
          <w:bCs/>
          <w:sz w:val="40"/>
          <w:szCs w:val="40"/>
          <w:u w:val="single"/>
          <w:lang w:val="en-GB" w:eastAsia="zh-TW"/>
        </w:rPr>
        <w:t>ELEMENTARY STRUCTURE OF THE ATOM</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An atom can therefore be described as having a centre called the nucleus (which is positively charged because it contains positive protons and neutral neutrons) surrounded by shells containing electrons.</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An atom is also expressed as</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sPre>
            <m:sub>
              <m:r>
                <w:rPr>
                  <w:rFonts w:ascii="Cambria Math" w:hAnsi="Cambria Math"/>
                </w:rPr>
                <m:t xml:space="preserve">Z</m:t>
              </m:r>
            </m:sub>
            <m:sup>
              <m:r>
                <w:rPr>
                  <w:rFonts w:ascii="Cambria Math" w:hAnsi="Cambria Math"/>
                </w:rPr>
                <m:t xml:space="preserve">A</m:t>
              </m:r>
            </m:sup>
            <m:e>
              <m:r>
                <w:rPr>
                  <w:rFonts w:ascii="Cambria Math" w:hAnsi="Cambria Math"/>
                </w:rPr>
                <m:t xml:space="preserve">X</m:t>
              </m:r>
            </m:e>
          </m:sPre>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Here, A is the mass number (The sum of the number of all the protons and the number of the neutrons)</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Z is the atomic number (Mass of the number of protons)</w:t>
      </w:r>
    </w:p>
    <w:p>
      <w:pPr>
        <w:pStyle w:val="Normal"/>
        <w:spacing w:lineRule="auto" w:line="360"/>
        <w:jc w:val="both"/>
        <w:rPr>
          <w:rFonts w:eastAsia="宋体" w:eastAsiaTheme="minorEastAsia"/>
          <w:bCs/>
          <w:sz w:val="32"/>
          <w:szCs w:val="32"/>
          <w:u w:val="single"/>
          <w:lang w:val="en-GB" w:eastAsia="zh-TW"/>
        </w:rPr>
      </w:pPr>
      <w:r>
        <w:rPr>
          <w:rFonts w:eastAsia="宋体" w:eastAsiaTheme="minorEastAsia"/>
          <w:bCs/>
          <w:sz w:val="40"/>
          <w:szCs w:val="40"/>
          <w:u w:val="single"/>
          <w:lang w:val="en-GB" w:eastAsia="zh-TW"/>
        </w:rPr>
        <w:t>QUESTIONS</w:t>
      </w:r>
    </w:p>
    <w:p>
      <w:pPr>
        <w:pStyle w:val="ListParagraph"/>
        <w:numPr>
          <w:ilvl w:val="0"/>
          <w:numId w:val="113"/>
        </w:numPr>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Calculate the Bohr’s ball radius of the hydrogen atom</w:t>
      </w:r>
    </w:p>
    <w:p>
      <w:pPr>
        <w:pStyle w:val="ListParagraph"/>
        <w:numPr>
          <w:ilvl w:val="0"/>
          <w:numId w:val="113"/>
        </w:numPr>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Calculate the radius of the Bohr’s orbit for the Lithium ion</w:t>
      </w:r>
      <w:r>
        <w:rPr/>
      </w:r>
      <m:oMath xmlns:m="http://schemas.openxmlformats.org/officeDocument/2006/math"/>
      <w:r>
        <w:rPr>
          <w:rFonts w:eastAsia="宋体" w:eastAsiaTheme="minorEastAsia"/>
          <w:sz w:val="32"/>
          <w:szCs w:val="32"/>
          <w:lang w:val="en-GB" w:eastAsia="zh-TW"/>
        </w:rPr>
        <w:t xml:space="preserve"> and the velocity of the electron in the lithium atom. (Answers: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0.71</m:t>
        </m:r>
        <m:sSup>
          <m:e>
            <m:r>
              <w:rPr>
                <w:rFonts w:ascii="Cambria Math" w:hAnsi="Cambria Math"/>
              </w:rPr>
              <m:t xml:space="preserve">A</m:t>
            </m:r>
          </m:e>
          <m:sup>
            <m:r>
              <w:rPr>
                <w:rFonts w:ascii="Cambria Math" w:hAnsi="Cambria Math"/>
              </w:rPr>
              <m:t xml:space="preserve">o</m:t>
            </m:r>
          </m:sup>
        </m:sSup>
      </m:oMath>
      <w:r>
        <w:rPr>
          <w:rFonts w:eastAsia="宋体" w:eastAsiaTheme="minorEastAsia"/>
          <w:sz w:val="32"/>
          <w:szCs w:val="32"/>
          <w:lang w:val="en-GB" w:eastAsia="zh-TW"/>
        </w:rPr>
        <w:t xml:space="preserve"> and</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3.26</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w:r>
        <w:rPr>
          <w:rFonts w:eastAsia="宋体" w:eastAsiaTheme="minorEastAsia"/>
          <w:sz w:val="32"/>
          <w:szCs w:val="32"/>
          <w:lang w:val="en-GB" w:eastAsia="zh-TW"/>
        </w:rPr>
        <w:t>)</w:t>
      </w:r>
    </w:p>
    <w:p>
      <w:pPr>
        <w:pStyle w:val="ListParagraph"/>
        <w:numPr>
          <w:ilvl w:val="0"/>
          <w:numId w:val="113"/>
        </w:numPr>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Calculate the velocity of an electron in the Bohr’s orbit of an aluminium atom. (Answer:</w:t>
      </w:r>
      <w:r>
        <w:rPr/>
      </w:r>
      <m:oMath xmlns:m="http://schemas.openxmlformats.org/officeDocument/2006/math">
        <m:r>
          <w:rPr>
            <w:rFonts w:ascii="Cambria Math" w:hAnsi="Cambria Math"/>
          </w:rPr>
          <m:t xml:space="preserve">9.5</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w:r>
        <w:rPr>
          <w:rFonts w:eastAsia="宋体" w:eastAsiaTheme="minorEastAsia"/>
          <w:sz w:val="32"/>
          <w:szCs w:val="32"/>
          <w:lang w:val="en-GB" w:eastAsia="zh-TW"/>
        </w:rPr>
        <w:t xml:space="preserve"> and the radius is</w:t>
      </w:r>
      <w:r>
        <w:rPr/>
      </w:r>
      <m:oMath xmlns:m="http://schemas.openxmlformats.org/officeDocument/2006/math">
        <m:r>
          <w:rPr>
            <w:rFonts w:ascii="Cambria Math" w:hAnsi="Cambria Math"/>
          </w:rPr>
          <m:t xml:space="preserve">3.7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11</m:t>
            </m:r>
          </m:sup>
        </m:sSup>
        <m:r>
          <w:rPr>
            <w:rFonts w:ascii="Cambria Math" w:hAnsi="Cambria Math"/>
          </w:rPr>
          <m:t xml:space="preserve">m</m:t>
        </m:r>
      </m:oMath>
      <w:r>
        <w:rPr>
          <w:rFonts w:eastAsia="宋体" w:eastAsiaTheme="minorEastAsia"/>
          <w:sz w:val="32"/>
          <w:szCs w:val="32"/>
          <w:lang w:val="en-GB" w:eastAsia="zh-TW"/>
        </w:rPr>
        <w:t>)</w:t>
      </w:r>
    </w:p>
    <w:p>
      <w:pPr>
        <w:pStyle w:val="ListParagraph"/>
        <w:numPr>
          <w:ilvl w:val="0"/>
          <w:numId w:val="113"/>
        </w:numPr>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Calculate the ionization Energy of Lithium atom from the ground state given that</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109737</m:t>
        </m:r>
        <m:sSup>
          <m:e>
            <m:r>
              <w:rPr>
                <w:rFonts w:ascii="Cambria Math" w:hAnsi="Cambria Math"/>
              </w:rPr>
              <m:t xml:space="preserve">cm</m:t>
            </m:r>
          </m:e>
          <m:sup>
            <m:r>
              <w:rPr>
                <w:rFonts w:ascii="Cambria Math" w:hAnsi="Cambria Math"/>
              </w:rPr>
              <m:t xml:space="preserve">−</m:t>
            </m:r>
            <m:r>
              <w:rPr>
                <w:rFonts w:ascii="Cambria Math" w:hAnsi="Cambria Math"/>
              </w:rPr>
              <m:t xml:space="preserve">1</m:t>
            </m:r>
          </m:sup>
        </m:sSup>
      </m:oMath>
    </w:p>
    <w:p>
      <w:pPr>
        <w:pStyle w:val="ListParagraph"/>
        <w:numPr>
          <w:ilvl w:val="0"/>
          <w:numId w:val="113"/>
        </w:numPr>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 xml:space="preserve">Calculate the quantum number of the initial state for the hydrogen line that has a wave number of </w:t>
      </w:r>
      <w:r>
        <w:rPr/>
      </w:r>
      <m:oMath xmlns:m="http://schemas.openxmlformats.org/officeDocument/2006/math">
        <m:r>
          <w:rPr>
            <w:rFonts w:ascii="Cambria Math" w:hAnsi="Cambria Math"/>
          </w:rPr>
          <m:t xml:space="preserve">24372.796</m:t>
        </m:r>
        <m:sSup>
          <m:e>
            <m:r>
              <w:rPr>
                <w:rFonts w:ascii="Cambria Math" w:hAnsi="Cambria Math"/>
              </w:rPr>
              <m:t xml:space="preserve">cm</m:t>
            </m:r>
          </m:e>
          <m:sup>
            <m:r>
              <w:rPr>
                <w:rFonts w:ascii="Cambria Math" w:hAnsi="Cambria Math"/>
              </w:rPr>
              <m:t xml:space="preserve">−</m:t>
            </m:r>
            <m:r>
              <w:rPr>
                <w:rFonts w:ascii="Cambria Math" w:hAnsi="Cambria Math"/>
              </w:rPr>
              <m:t xml:space="preserve">1</m:t>
            </m:r>
          </m:sup>
        </m:sSup>
      </m:oMath>
      <w:r>
        <w:rPr>
          <w:rFonts w:eastAsia="宋体" w:eastAsiaTheme="minorEastAsia"/>
          <w:sz w:val="32"/>
          <w:szCs w:val="32"/>
          <w:lang w:val="en-GB" w:eastAsia="zh-TW"/>
        </w:rPr>
        <w:t>when excited is 2 given this</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109677.581</m:t>
        </m:r>
        <m:sSup>
          <m:e>
            <m:r>
              <w:rPr>
                <w:rFonts w:ascii="Cambria Math" w:hAnsi="Cambria Math"/>
              </w:rPr>
              <m:t xml:space="preserve">cm</m:t>
            </m:r>
          </m:e>
          <m:sup>
            <m:r>
              <w:rPr>
                <w:rFonts w:ascii="Cambria Math" w:hAnsi="Cambria Math"/>
              </w:rPr>
              <m:t xml:space="preserve">−</m:t>
            </m:r>
            <m:r>
              <w:rPr>
                <w:rFonts w:ascii="Cambria Math" w:hAnsi="Cambria Math"/>
              </w:rPr>
              <m:t xml:space="preserve">1</m:t>
            </m:r>
          </m:sup>
        </m:sSup>
      </m:oMath>
      <w:r>
        <w:rPr>
          <w:rFonts w:eastAsia="宋体" w:eastAsiaTheme="minorEastAsia"/>
          <w:sz w:val="32"/>
          <w:szCs w:val="32"/>
          <w:lang w:val="en-GB" w:eastAsia="zh-TW"/>
        </w:rPr>
        <w:t>. (Hint: We’re looking for</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rFonts w:eastAsia="宋体" w:eastAsiaTheme="minorEastAsia"/>
          <w:sz w:val="32"/>
          <w:szCs w:val="32"/>
          <w:lang w:val="en-GB" w:eastAsia="zh-TW"/>
        </w:rPr>
        <w:t>and it is the wave number that has been given). (Answer: 5.776 or 6)</w:t>
      </w:r>
    </w:p>
    <w:p>
      <w:pPr>
        <w:pStyle w:val="ListParagraph"/>
        <w:numPr>
          <w:ilvl w:val="0"/>
          <w:numId w:val="113"/>
        </w:numPr>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 xml:space="preserve">Given that the wave number of a spectrum in the hydrogen atom is </w:t>
      </w:r>
      <w:r>
        <w:rPr/>
      </w:r>
      <m:oMath xmlns:m="http://schemas.openxmlformats.org/officeDocument/2006/math">
        <m:r>
          <w:rPr>
            <w:rFonts w:ascii="Cambria Math" w:hAnsi="Cambria Math"/>
          </w:rPr>
          <m:t xml:space="preserve">7.6</m:t>
        </m:r>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oMath>
      <w:r>
        <w:rPr>
          <w:rFonts w:eastAsia="宋体" w:eastAsiaTheme="minorEastAsia"/>
          <w:sz w:val="32"/>
          <w:szCs w:val="32"/>
          <w:lang w:val="en-GB" w:eastAsia="zh-TW"/>
        </w:rPr>
        <w:t>, Calculate the initial state of the electron when it falls back to the third energy level.</w:t>
      </w:r>
    </w:p>
    <w:p>
      <w:pPr>
        <w:pStyle w:val="Normal"/>
        <w:spacing w:lineRule="auto" w:line="360"/>
        <w:jc w:val="both"/>
        <w:rPr>
          <w:rFonts w:eastAsia="宋体" w:eastAsiaTheme="minorEastAsia"/>
          <w:sz w:val="32"/>
          <w:szCs w:val="32"/>
          <w:u w:val="single"/>
          <w:lang w:val="en-GB" w:eastAsia="zh-TW"/>
        </w:rPr>
      </w:pPr>
      <w:r>
        <w:rPr>
          <w:rFonts w:eastAsia="宋体" w:eastAsiaTheme="minorEastAsia"/>
          <w:sz w:val="48"/>
          <w:szCs w:val="32"/>
          <w:u w:val="single"/>
          <w:lang w:val="en-GB" w:eastAsia="zh-TW"/>
        </w:rPr>
        <w:t>INTRODUCTION TO QUANTUM NUMBERS</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term quantum numbers is used to identify the various energy levels available with (or within) an atom in which electron of the atom can reside. The word Quanta signifies that all the energy levels in an electron are governed by the law of quanta physics.</w:t>
      </w:r>
    </w:p>
    <w:p>
      <w:pPr>
        <w:pStyle w:val="Normal"/>
        <w:spacing w:lineRule="auto" w:line="360"/>
        <w:jc w:val="both"/>
        <w:rPr>
          <w:rFonts w:eastAsia="宋体" w:eastAsiaTheme="minorEastAsia"/>
          <w:bCs/>
          <w:sz w:val="40"/>
          <w:szCs w:val="40"/>
          <w:u w:val="single"/>
          <w:lang w:val="en-GB" w:eastAsia="zh-TW"/>
        </w:rPr>
      </w:pPr>
      <w:r>
        <w:rPr>
          <w:rFonts w:eastAsia="宋体" w:eastAsiaTheme="minorEastAsia"/>
          <w:bCs/>
          <w:sz w:val="40"/>
          <w:szCs w:val="40"/>
          <w:u w:val="single"/>
          <w:lang w:val="en-GB" w:eastAsia="zh-TW"/>
        </w:rPr>
        <w:t>TYPES OF QUANTUM NUMBERS</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Quantum numbers are required to completely specify the character of an electron. There are four (major) types of quantum numbers.</w:t>
      </w:r>
    </w:p>
    <w:p>
      <w:pPr>
        <w:pStyle w:val="Normal"/>
        <w:spacing w:lineRule="auto" w:line="360"/>
        <w:jc w:val="both"/>
        <w:rPr>
          <w:rFonts w:eastAsia="宋体" w:eastAsiaTheme="minorEastAsia"/>
          <w:bCs/>
          <w:sz w:val="40"/>
          <w:szCs w:val="40"/>
          <w:u w:val="single"/>
          <w:lang w:val="en-GB" w:eastAsia="zh-TW"/>
        </w:rPr>
      </w:pPr>
      <w:r>
        <w:rPr>
          <w:rFonts w:eastAsia="宋体" w:eastAsiaTheme="minorEastAsia"/>
          <w:bCs/>
          <w:sz w:val="40"/>
          <w:szCs w:val="40"/>
          <w:u w:val="single"/>
          <w:lang w:val="en-GB" w:eastAsia="zh-TW"/>
        </w:rPr>
        <w:t>PRINCIPAL QUANTUM NUMBERS</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They are represented with the letter (n). This quantum number represents the shell or energy level in which the electron revolves round the nucleus. This quantum number determines the location of an electron in a shell. The principal quantum number also gives the maximum number of electrons a shell can hold by the formula</w:t>
      </w:r>
      <w:r>
        <w:rPr/>
      </w:r>
      <m:oMath xmlns:m="http://schemas.openxmlformats.org/officeDocument/2006/math">
        <m:d>
          <m:dPr>
            <m:begChr m:val="("/>
            <m:endChr m:val=")"/>
          </m:dPr>
          <m:e>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e>
        </m:d>
      </m:oMath>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minimum value of n is 1</w:t>
      </w:r>
    </w:p>
    <w:p>
      <w:pPr>
        <w:pStyle w:val="Normal"/>
        <w:spacing w:lineRule="auto" w:line="360"/>
        <w:jc w:val="both"/>
        <w:rPr>
          <w:rFonts w:eastAsia="宋体" w:eastAsiaTheme="minorEastAsia"/>
          <w:sz w:val="32"/>
          <w:szCs w:val="32"/>
          <w:lang w:val="en-GB" w:eastAsia="zh-TW"/>
        </w:rPr>
      </w:pPr>
      <w:r>
        <w:rPr>
          <w:rFonts w:eastAsia="宋体" w:eastAsiaTheme="minorEastAsia"/>
          <w:bCs/>
          <w:sz w:val="40"/>
          <w:szCs w:val="40"/>
          <w:u w:val="single"/>
          <w:lang w:val="en-GB" w:eastAsia="zh-TW"/>
        </w:rPr>
        <w:t>AZIMUTHAL QUANTUM NUMBER</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Azimuthal quantum number is also called the Subsidiary Quantum number. It is represented by the letter (l). The different values of (l) represent different Sub-Shells designated by small letters s, p, d, f, g, h, I etc.</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basic ones are s, p, d and f.</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letter s stands for sharp and the shape of this (s) orbital is spherical</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letter p stands for principal and the shape of this (p) orbital is dumbbell</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letter d stands for diffused and the shape of this (d) orbital is double dumbbell.</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letter f stands for fundamental and the shape of this (f) orbital is complex.</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above are spectral terms used to describe the series observed in atomic spectrum</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For the following values of l note the following.</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When</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0</m:t>
        </m:r>
      </m:oMath>
      <w:r>
        <w:rPr>
          <w:rFonts w:eastAsia="宋体" w:eastAsiaTheme="minorEastAsia"/>
          <w:sz w:val="32"/>
          <w:szCs w:val="32"/>
          <w:lang w:val="en-GB" w:eastAsia="zh-TW"/>
        </w:rPr>
        <w:t>, it corresponds to s</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When</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1</m:t>
        </m:r>
      </m:oMath>
      <w:r>
        <w:rPr>
          <w:rFonts w:eastAsia="宋体" w:eastAsiaTheme="minorEastAsia"/>
          <w:sz w:val="32"/>
          <w:szCs w:val="32"/>
          <w:lang w:val="en-GB" w:eastAsia="zh-TW"/>
        </w:rPr>
        <w:t>, it corresponds to p</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When</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2</m:t>
        </m:r>
      </m:oMath>
      <w:r>
        <w:rPr>
          <w:rFonts w:eastAsia="宋体" w:eastAsiaTheme="minorEastAsia"/>
          <w:sz w:val="32"/>
          <w:szCs w:val="32"/>
          <w:lang w:val="en-GB" w:eastAsia="zh-TW"/>
        </w:rPr>
        <w:t>, it corresponds to d</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When</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3</m:t>
        </m:r>
      </m:oMath>
      <w:r>
        <w:rPr>
          <w:rFonts w:eastAsia="宋体" w:eastAsiaTheme="minorEastAsia"/>
          <w:sz w:val="32"/>
          <w:szCs w:val="32"/>
          <w:lang w:val="en-GB" w:eastAsia="zh-TW"/>
        </w:rPr>
        <w:t>, it corresponds to f</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It should be noted that l values the shape of the subshell to calculate the number of subshells to calculate the number of electrons in a given subshell and also to measure the orbital angular momentum of an electron during its orbital motion about the nucleus. It is for this reason that the azimuthal quantum number l is also called angular momentum quantum number or orbital quantum number.</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azimuthal quantum is related to the principal quantum as follows</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Here, (l) is the maximum number you can see in the azimuthal</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That is if the value of n is 1, then the value of</w:t>
      </w:r>
      <w:r>
        <w:rPr/>
      </w:r>
      <m:oMath xmlns:m="http://schemas.openxmlformats.org/officeDocument/2006/math">
        <m:d>
          <m:dPr>
            <m:begChr m:val="("/>
            <m:endChr m:val=")"/>
          </m:dPr>
          <m:e>
            <m:r>
              <w:rPr>
                <w:rFonts w:ascii="Cambria Math" w:hAnsi="Cambria Math"/>
              </w:rPr>
              <m:t xml:space="preserve">l</m:t>
            </m:r>
          </m:e>
        </m:d>
      </m:oMath>
      <w:r>
        <w:rPr>
          <w:rFonts w:eastAsia="宋体" w:eastAsiaTheme="minorEastAsia"/>
          <w:sz w:val="32"/>
          <w:szCs w:val="32"/>
          <w:lang w:val="en-GB" w:eastAsia="zh-TW"/>
        </w:rPr>
        <w:t>will be 0 i.e. s</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That is if the value of n is 2, then the value of</w:t>
      </w:r>
      <w:r>
        <w:rPr/>
      </w:r>
      <m:oMath xmlns:m="http://schemas.openxmlformats.org/officeDocument/2006/math">
        <m:d>
          <m:dPr>
            <m:begChr m:val="("/>
            <m:endChr m:val=")"/>
          </m:dPr>
          <m:e>
            <m:r>
              <w:rPr>
                <w:rFonts w:ascii="Cambria Math" w:hAnsi="Cambria Math"/>
              </w:rPr>
              <m:t xml:space="preserve">l</m:t>
            </m:r>
          </m:e>
        </m:d>
      </m:oMath>
      <w:r>
        <w:rPr>
          <w:rFonts w:eastAsia="宋体" w:eastAsiaTheme="minorEastAsia"/>
          <w:sz w:val="32"/>
          <w:szCs w:val="32"/>
          <w:lang w:val="en-GB" w:eastAsia="zh-TW"/>
        </w:rPr>
        <w:t>can be 0 or 1 i.e. s and p</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Also, if the value of n is 3, then the value of</w:t>
      </w:r>
      <w:r>
        <w:rPr/>
      </w:r>
      <m:oMath xmlns:m="http://schemas.openxmlformats.org/officeDocument/2006/math">
        <m:d>
          <m:dPr>
            <m:begChr m:val="("/>
            <m:endChr m:val=")"/>
          </m:dPr>
          <m:e>
            <m:r>
              <w:rPr>
                <w:rFonts w:ascii="Cambria Math" w:hAnsi="Cambria Math"/>
              </w:rPr>
              <m:t xml:space="preserve">l</m:t>
            </m:r>
          </m:e>
        </m:d>
      </m:oMath>
      <w:r>
        <w:rPr>
          <w:rFonts w:eastAsia="宋体" w:eastAsiaTheme="minorEastAsia"/>
          <w:sz w:val="32"/>
          <w:szCs w:val="32"/>
          <w:lang w:val="en-GB" w:eastAsia="zh-TW"/>
        </w:rPr>
        <w:t xml:space="preserve"> can be 0, 1 or 2 i.e. s, p or d</w:t>
      </w:r>
    </w:p>
    <w:p>
      <w:pPr>
        <w:pStyle w:val="Normal"/>
        <w:spacing w:lineRule="auto" w:line="360"/>
        <w:jc w:val="both"/>
        <w:rPr>
          <w:rFonts w:eastAsia="宋体" w:eastAsiaTheme="minorEastAsia"/>
          <w:sz w:val="32"/>
          <w:szCs w:val="32"/>
          <w:lang w:val="en-GB" w:eastAsia="zh-TW"/>
        </w:rPr>
      </w:pPr>
      <w:r>
        <w:rPr>
          <w:rFonts w:eastAsia="宋体" w:eastAsiaTheme="minorEastAsia"/>
          <w:bCs/>
          <w:sz w:val="40"/>
          <w:szCs w:val="40"/>
          <w:u w:val="single"/>
          <w:lang w:val="en-GB" w:eastAsia="zh-TW"/>
        </w:rPr>
        <w:t>MAGNETIC QUANTUM NUMBER</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This determines the magnetic orientation of an electron in atom. The maximum values of m that can be obtained from the given values of the azimuthal quantum number</w:t>
      </w:r>
      <w:r>
        <w:rPr/>
      </w:r>
      <m:oMath xmlns:m="http://schemas.openxmlformats.org/officeDocument/2006/math">
        <m:d>
          <m:dPr>
            <m:begChr m:val="("/>
            <m:endChr m:val=")"/>
          </m:dPr>
          <m:e>
            <m:r>
              <w:rPr>
                <w:rFonts w:ascii="Cambria Math" w:hAnsi="Cambria Math"/>
              </w:rPr>
              <m:t xml:space="preserve">l</m:t>
            </m:r>
          </m:e>
        </m:d>
      </m:oMath>
      <w:r>
        <w:rPr>
          <w:rFonts w:eastAsia="宋体" w:eastAsiaTheme="minorEastAsia"/>
          <w:sz w:val="32"/>
          <w:szCs w:val="32"/>
          <w:lang w:val="en-GB" w:eastAsia="zh-TW"/>
        </w:rPr>
        <w:t>.</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 xml:space="preserve">The range of values of m is </w:t>
      </w:r>
      <w:r>
        <w:rPr/>
      </w:r>
      <m:oMath xmlns:m="http://schemas.openxmlformats.org/officeDocument/2006/math">
        <m:r>
          <w:rPr>
            <w:rFonts w:ascii="Cambria Math" w:hAnsi="Cambria Math"/>
          </w:rPr>
          <m:t xml:space="preserve">−</m:t>
        </m:r>
        <m:r>
          <w:rPr>
            <w:rFonts w:ascii="Cambria Math" w:hAnsi="Cambria Math"/>
          </w:rPr>
          <m:t xml:space="preserve">l</m:t>
        </m:r>
        <m:r>
          <w:rPr>
            <w:rFonts w:ascii="Cambria Math" w:hAnsi="Cambria Math"/>
          </w:rPr>
          <m:t xml:space="preserve">l</m:t>
        </m:r>
      </m:oMath>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That is if</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3</m:t>
        </m:r>
      </m:oMath>
      <w:r>
        <w:rPr>
          <w:rFonts w:eastAsia="宋体" w:eastAsiaTheme="minorEastAsia"/>
          <w:sz w:val="32"/>
          <w:szCs w:val="32"/>
          <w:lang w:val="en-GB" w:eastAsia="zh-TW"/>
        </w:rPr>
        <w:t>, the range of values of m is from</w:t>
      </w:r>
      <w:r>
        <w:rPr/>
      </w:r>
      <m:oMath xmlns:m="http://schemas.openxmlformats.org/officeDocument/2006/math">
        <m:r>
          <w:rPr>
            <w:rFonts w:ascii="Cambria Math" w:hAnsi="Cambria Math"/>
          </w:rPr>
          <m:t xml:space="preserve">−</m:t>
        </m:r>
        <m:r>
          <w:rPr>
            <w:rFonts w:ascii="Cambria Math" w:hAnsi="Cambria Math"/>
          </w:rPr>
          <m:t xml:space="preserve">3</m:t>
        </m:r>
        <m:r>
          <w:rPr>
            <w:rFonts w:ascii="Cambria Math" w:hAnsi="Cambria Math"/>
          </w:rPr>
          <m:t xml:space="preserve">3</m:t>
        </m:r>
      </m:oMath>
      <w:r>
        <w:rPr>
          <w:rFonts w:eastAsia="宋体" w:eastAsiaTheme="minorEastAsia"/>
          <w:sz w:val="32"/>
          <w:szCs w:val="32"/>
          <w:lang w:val="en-GB" w:eastAsia="zh-TW"/>
        </w:rPr>
        <w:t xml:space="preserve"> i.e. </w:t>
      </w:r>
      <w:r>
        <w:rPr/>
      </w:r>
      <m:oMath xmlns:m="http://schemas.openxmlformats.org/officeDocument/2006/math">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oMath>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 xml:space="preserve">If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0</m:t>
        </m:r>
      </m:oMath>
      <w:r>
        <w:rPr>
          <w:rFonts w:eastAsia="宋体" w:eastAsiaTheme="minorEastAsia"/>
          <w:sz w:val="32"/>
          <w:szCs w:val="32"/>
          <w:lang w:val="en-GB" w:eastAsia="zh-TW"/>
        </w:rPr>
        <w:t>,</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0</m:t>
        </m:r>
      </m:oMath>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maximum number of values that can be found in the magnetic quantum number is given as</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eastAsiaTheme="minorEastAsia"/>
          <w:sz w:val="32"/>
          <w:szCs w:val="32"/>
          <w:lang w:val="en-GB" w:eastAsia="zh-TW"/>
        </w:rPr>
      </w:pPr>
      <w:r>
        <w:rPr>
          <w:rFonts w:eastAsia="宋体" w:eastAsiaTheme="minorEastAsia"/>
          <w:bCs/>
          <w:sz w:val="40"/>
          <w:szCs w:val="40"/>
          <w:u w:val="single"/>
          <w:lang w:val="en-GB" w:eastAsia="zh-TW"/>
        </w:rPr>
        <w:t>SPIN QUANTUM NUMBER</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This is represented as s. When the spherical lines of metals are observed by means of spectroscope at high resolution power, each line in the spectrum is found to consist of a pair of lines known as double line structure. The electron while moving in an orbital round the nucleus also rotates or spins about its own orbital either in a clockwise direction or in an anticlockwise direction.</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The spin quantum number only has two values which are</w:t>
      </w:r>
      <w:r>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r>
        <w:rPr>
          <w:rFonts w:eastAsia="宋体" w:eastAsiaTheme="minorEastAsia"/>
          <w:sz w:val="32"/>
          <w:szCs w:val="32"/>
          <w:lang w:val="en-GB" w:eastAsia="zh-TW"/>
        </w:rPr>
        <w:t>.</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As a convention, when</w:t>
      </w:r>
      <w:r>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r>
        <w:rPr>
          <w:rFonts w:eastAsia="宋体" w:eastAsiaTheme="minorEastAsia"/>
          <w:sz w:val="32"/>
          <w:szCs w:val="32"/>
          <w:lang w:val="en-GB" w:eastAsia="zh-TW"/>
        </w:rPr>
        <w:t>, it represents a clockwise direction of spin</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Also, when</w:t>
      </w:r>
      <w:r>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r>
        <w:rPr>
          <w:rFonts w:eastAsia="宋体" w:eastAsiaTheme="minorEastAsia"/>
          <w:sz w:val="32"/>
          <w:szCs w:val="32"/>
          <w:lang w:val="en-GB" w:eastAsia="zh-TW"/>
        </w:rPr>
        <w:t>, it represents an anticlockwise direction of spin</w:t>
      </w:r>
    </w:p>
    <w:p>
      <w:pPr>
        <w:pStyle w:val="Normal"/>
        <w:spacing w:lineRule="auto" w:line="360"/>
        <w:jc w:val="both"/>
        <w:rPr>
          <w:rFonts w:eastAsia="宋体" w:eastAsiaTheme="minorEastAsia"/>
          <w:sz w:val="32"/>
          <w:szCs w:val="32"/>
          <w:lang w:val="en-GB" w:eastAsia="zh-TW"/>
        </w:rPr>
      </w:pPr>
      <w:r>
        <w:rPr>
          <w:rFonts w:eastAsia="宋体" w:eastAsiaTheme="minorEastAsia"/>
          <w:sz w:val="32"/>
          <w:szCs w:val="32"/>
          <w:lang w:val="en-GB" w:eastAsia="zh-TW"/>
        </w:rPr>
        <w:t>From the above explanations,</w:t>
      </w:r>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l</m:t>
          </m:r>
        </m:oMath>
      </m:oMathPara>
    </w:p>
    <w:p>
      <w:pPr>
        <w:pStyle w:val="Normal"/>
        <w:spacing w:lineRule="auto" w:line="360"/>
        <w:jc w:val="center"/>
        <w:rPr>
          <w:rFonts w:eastAsia="宋体" w:eastAsiaTheme="minorEastAsia"/>
          <w:sz w:val="32"/>
          <w:szCs w:val="32"/>
          <w:lang w:val="en-GB" w:eastAsia="zh-TW"/>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o</m:t>
          </m:r>
        </m:oMath>
      </m:oMathPara>
    </w:p>
    <w:p>
      <w:pPr>
        <w:pStyle w:val="Normal"/>
        <w:spacing w:lineRule="auto" w:line="360"/>
        <w:jc w:val="both"/>
        <w:rPr>
          <w:sz w:val="32"/>
        </w:rPr>
      </w:pPr>
      <w:r>
        <w:rPr>
          <w:sz w:val="32"/>
        </w:rPr>
        <w:t>My NIN number 75354899199</w:t>
      </w:r>
    </w:p>
    <w:p>
      <w:pPr>
        <w:pStyle w:val="Normal"/>
        <w:spacing w:lineRule="auto" w:line="360"/>
        <w:jc w:val="both"/>
        <w:rPr>
          <w:sz w:val="32"/>
        </w:rPr>
      </w:pPr>
      <w:r>
        <w:rPr>
          <w:sz w:val="32"/>
        </w:rPr>
        <w:t>Something Extra</w:t>
      </w:r>
    </w:p>
    <w:p>
      <w:pPr>
        <w:pStyle w:val="Normal"/>
        <w:tabs>
          <w:tab w:val="clear" w:pos="720"/>
          <w:tab w:val="left" w:pos="5953" w:leader="none"/>
        </w:tabs>
        <w:spacing w:lineRule="auto" w:line="360"/>
        <w:jc w:val="both"/>
        <w:rPr>
          <w:sz w:val="32"/>
          <w:szCs w:val="32"/>
        </w:rPr>
      </w:pPr>
      <w:r>
        <w:rPr>
          <w:sz w:val="32"/>
          <w:szCs w:val="32"/>
        </w:rPr>
        <w:t>Dr. K.S. OJO</w:t>
      </w:r>
    </w:p>
    <w:p>
      <w:pPr>
        <w:pStyle w:val="Normal"/>
        <w:spacing w:lineRule="auto" w:line="360"/>
        <w:jc w:val="both"/>
        <w:rPr>
          <w:sz w:val="32"/>
          <w:szCs w:val="32"/>
        </w:rPr>
      </w:pPr>
      <w:r>
        <w:rPr>
          <w:sz w:val="32"/>
          <w:szCs w:val="32"/>
        </w:rPr>
      </w:r>
    </w:p>
    <w:p>
      <w:pPr>
        <w:pStyle w:val="Normal"/>
        <w:spacing w:lineRule="auto" w:line="360"/>
        <w:jc w:val="both"/>
        <w:rPr>
          <w:sz w:val="32"/>
          <w:szCs w:val="32"/>
        </w:rPr>
      </w:pPr>
      <w:r>
        <w:rPr>
          <w:sz w:val="32"/>
          <w:szCs w:val="32"/>
        </w:rPr>
        <w:t>COURSE OUTLINE</w:t>
      </w:r>
    </w:p>
    <w:p>
      <w:pPr>
        <w:pStyle w:val="ListParagraph"/>
        <w:numPr>
          <w:ilvl w:val="0"/>
          <w:numId w:val="122"/>
        </w:numPr>
        <w:spacing w:lineRule="auto" w:line="360"/>
        <w:jc w:val="both"/>
        <w:rPr>
          <w:sz w:val="32"/>
          <w:szCs w:val="32"/>
        </w:rPr>
      </w:pPr>
      <w:r>
        <w:rPr>
          <w:sz w:val="32"/>
          <w:szCs w:val="32"/>
        </w:rPr>
        <w:t>Classification of physical quantities, measurement, dimensional analysis, definition of standard units: Scalar and vectors</w:t>
      </w:r>
    </w:p>
    <w:p>
      <w:pPr>
        <w:pStyle w:val="ListParagraph"/>
        <w:numPr>
          <w:ilvl w:val="0"/>
          <w:numId w:val="114"/>
        </w:numPr>
        <w:spacing w:lineRule="auto" w:line="360"/>
        <w:jc w:val="both"/>
        <w:rPr>
          <w:sz w:val="32"/>
          <w:szCs w:val="32"/>
        </w:rPr>
      </w:pPr>
      <w:r>
        <w:rPr>
          <w:sz w:val="32"/>
          <w:szCs w:val="32"/>
        </w:rPr>
        <w:t>Kinematics- Motion, distance/displacement, speed/velocity</w:t>
      </w:r>
    </w:p>
    <w:p>
      <w:pPr>
        <w:pStyle w:val="ListParagraph"/>
        <w:numPr>
          <w:ilvl w:val="0"/>
          <w:numId w:val="114"/>
        </w:numPr>
        <w:spacing w:lineRule="auto" w:line="360"/>
        <w:jc w:val="both"/>
        <w:rPr>
          <w:sz w:val="32"/>
          <w:szCs w:val="32"/>
        </w:rPr>
      </w:pPr>
      <w:r>
        <w:rPr>
          <w:sz w:val="32"/>
          <w:szCs w:val="32"/>
        </w:rPr>
        <w:t>Dynamics – Circular motion, newton’s law of gravitation, Keppler’s law, escape velocity</w:t>
      </w:r>
    </w:p>
    <w:p>
      <w:pPr>
        <w:pStyle w:val="ListParagraph"/>
        <w:numPr>
          <w:ilvl w:val="0"/>
          <w:numId w:val="114"/>
        </w:numPr>
        <w:spacing w:lineRule="auto" w:line="360"/>
        <w:jc w:val="both"/>
        <w:rPr>
          <w:sz w:val="32"/>
          <w:szCs w:val="32"/>
        </w:rPr>
      </w:pPr>
      <w:r>
        <w:rPr>
          <w:sz w:val="32"/>
          <w:szCs w:val="32"/>
        </w:rPr>
        <w:t>Concept of WEP</w:t>
      </w:r>
    </w:p>
    <w:p>
      <w:pPr>
        <w:pStyle w:val="ListParagraph"/>
        <w:numPr>
          <w:ilvl w:val="0"/>
          <w:numId w:val="114"/>
        </w:numPr>
        <w:spacing w:lineRule="auto" w:line="360"/>
        <w:jc w:val="both"/>
        <w:rPr>
          <w:sz w:val="32"/>
          <w:szCs w:val="32"/>
        </w:rPr>
      </w:pPr>
      <w:r>
        <w:rPr>
          <w:sz w:val="32"/>
          <w:szCs w:val="32"/>
        </w:rPr>
        <w:t>Mechanics of rigid bodies, moment of a force about a point, definition of angular vector and torque, concept of mechanical equilibrium</w:t>
      </w:r>
    </w:p>
    <w:p>
      <w:pPr>
        <w:pStyle w:val="ListParagraph"/>
        <w:numPr>
          <w:ilvl w:val="0"/>
          <w:numId w:val="114"/>
        </w:numPr>
        <w:spacing w:lineRule="auto" w:line="360"/>
        <w:jc w:val="both"/>
        <w:rPr>
          <w:sz w:val="32"/>
          <w:szCs w:val="32"/>
        </w:rPr>
      </w:pPr>
      <w:r>
        <w:rPr>
          <w:sz w:val="32"/>
          <w:szCs w:val="32"/>
        </w:rPr>
        <w:t>Center of mass and gravity, Parallel axis theorem, Kinetic energy of rotation</w:t>
      </w:r>
    </w:p>
    <w:p>
      <w:pPr>
        <w:pStyle w:val="ListParagraph"/>
        <w:numPr>
          <w:ilvl w:val="0"/>
          <w:numId w:val="114"/>
        </w:numPr>
        <w:spacing w:lineRule="auto" w:line="360"/>
        <w:jc w:val="both"/>
        <w:rPr>
          <w:sz w:val="32"/>
          <w:szCs w:val="32"/>
        </w:rPr>
      </w:pPr>
      <w:r>
        <w:rPr>
          <w:sz w:val="32"/>
          <w:szCs w:val="32"/>
        </w:rPr>
        <w:t>Elasticity</w:t>
      </w:r>
    </w:p>
    <w:p>
      <w:pPr>
        <w:pStyle w:val="ListParagraph"/>
        <w:numPr>
          <w:ilvl w:val="0"/>
          <w:numId w:val="114"/>
        </w:numPr>
        <w:spacing w:lineRule="auto" w:line="360"/>
        <w:jc w:val="both"/>
        <w:rPr>
          <w:sz w:val="32"/>
          <w:szCs w:val="32"/>
        </w:rPr>
      </w:pPr>
      <w:r>
        <w:rPr>
          <w:sz w:val="32"/>
          <w:szCs w:val="32"/>
        </w:rPr>
        <w:t>Fluid dynamics (Hydrostatics)</w:t>
      </w:r>
    </w:p>
    <w:p>
      <w:pPr>
        <w:pStyle w:val="ListParagraph"/>
        <w:numPr>
          <w:ilvl w:val="0"/>
          <w:numId w:val="114"/>
        </w:numPr>
        <w:spacing w:lineRule="auto" w:line="360"/>
        <w:jc w:val="both"/>
        <w:rPr>
          <w:sz w:val="32"/>
          <w:szCs w:val="32"/>
        </w:rPr>
      </w:pPr>
      <w:r>
        <w:rPr>
          <w:sz w:val="32"/>
          <w:szCs w:val="32"/>
        </w:rPr>
        <w:t>Hydrodynamics</w:t>
      </w:r>
    </w:p>
    <w:p>
      <w:pPr>
        <w:pStyle w:val="ListParagraph"/>
        <w:numPr>
          <w:ilvl w:val="0"/>
          <w:numId w:val="114"/>
        </w:numPr>
        <w:spacing w:lineRule="auto" w:line="360"/>
        <w:jc w:val="both"/>
        <w:rPr>
          <w:sz w:val="32"/>
          <w:szCs w:val="32"/>
        </w:rPr>
      </w:pPr>
      <w:r>
        <w:rPr>
          <w:sz w:val="32"/>
          <w:szCs w:val="32"/>
        </w:rPr>
        <w:t>Thermal Physics, Zerroth’s law, Temperature, thermo dynamics law, Thermal expansion</w:t>
      </w:r>
    </w:p>
    <w:p>
      <w:pPr>
        <w:pStyle w:val="ListParagraph"/>
        <w:numPr>
          <w:ilvl w:val="0"/>
          <w:numId w:val="114"/>
        </w:numPr>
        <w:spacing w:lineRule="auto" w:line="360"/>
        <w:jc w:val="both"/>
        <w:rPr>
          <w:sz w:val="32"/>
          <w:szCs w:val="32"/>
        </w:rPr>
      </w:pPr>
      <w:r>
        <w:rPr>
          <w:sz w:val="32"/>
          <w:szCs w:val="32"/>
        </w:rPr>
        <w:t>Heat transfer, first and second law</w:t>
      </w:r>
    </w:p>
    <w:p>
      <w:pPr>
        <w:pStyle w:val="ListParagraph"/>
        <w:numPr>
          <w:ilvl w:val="0"/>
          <w:numId w:val="114"/>
        </w:numPr>
        <w:spacing w:lineRule="auto" w:line="360"/>
        <w:jc w:val="both"/>
        <w:rPr>
          <w:sz w:val="32"/>
          <w:szCs w:val="32"/>
        </w:rPr>
      </w:pPr>
      <w:r>
        <w:rPr>
          <w:sz w:val="32"/>
          <w:szCs w:val="32"/>
        </w:rPr>
        <w:t>Continuos Assessment</w:t>
      </w:r>
    </w:p>
    <w:p>
      <w:pPr>
        <w:pStyle w:val="ListParagraph"/>
        <w:numPr>
          <w:ilvl w:val="0"/>
          <w:numId w:val="114"/>
        </w:numPr>
        <w:spacing w:lineRule="auto" w:line="360"/>
        <w:jc w:val="both"/>
        <w:rPr>
          <w:sz w:val="32"/>
          <w:szCs w:val="32"/>
        </w:rPr>
      </w:pPr>
      <w:r>
        <w:rPr>
          <w:sz w:val="32"/>
          <w:szCs w:val="32"/>
        </w:rPr>
        <w:t>CA</w:t>
      </w:r>
    </w:p>
    <w:p>
      <w:pPr>
        <w:pStyle w:val="ListParagraph"/>
        <w:numPr>
          <w:ilvl w:val="0"/>
          <w:numId w:val="114"/>
        </w:numPr>
        <w:spacing w:lineRule="auto" w:line="360"/>
        <w:jc w:val="both"/>
        <w:rPr>
          <w:sz w:val="32"/>
          <w:szCs w:val="32"/>
        </w:rPr>
      </w:pPr>
      <w:r>
        <w:rPr>
          <w:sz w:val="32"/>
          <w:szCs w:val="32"/>
        </w:rPr>
        <w:t>CA</w:t>
      </w:r>
    </w:p>
    <w:p>
      <w:pPr>
        <w:pStyle w:val="ListParagraph"/>
        <w:numPr>
          <w:ilvl w:val="0"/>
          <w:numId w:val="114"/>
        </w:numPr>
        <w:spacing w:lineRule="auto" w:line="360"/>
        <w:jc w:val="both"/>
        <w:rPr>
          <w:sz w:val="32"/>
          <w:szCs w:val="32"/>
        </w:rPr>
      </w:pPr>
      <w:r>
        <w:rPr>
          <w:sz w:val="32"/>
          <w:szCs w:val="32"/>
        </w:rPr>
        <w:t>Examination</w:t>
      </w:r>
    </w:p>
    <w:p>
      <w:pPr>
        <w:pStyle w:val="Normal"/>
        <w:spacing w:lineRule="auto" w:line="360"/>
        <w:jc w:val="both"/>
        <w:rPr>
          <w:sz w:val="32"/>
          <w:szCs w:val="32"/>
        </w:rPr>
      </w:pPr>
      <w:r>
        <w:rPr>
          <w:sz w:val="32"/>
          <w:szCs w:val="32"/>
        </w:rPr>
      </w:r>
    </w:p>
    <w:p>
      <w:pPr>
        <w:pStyle w:val="Normal"/>
        <w:spacing w:lineRule="auto" w:line="360"/>
        <w:jc w:val="both"/>
        <w:rPr>
          <w:sz w:val="32"/>
          <w:szCs w:val="32"/>
        </w:rPr>
      </w:pPr>
      <w:r>
        <w:rPr>
          <w:sz w:val="32"/>
          <w:szCs w:val="32"/>
        </w:rPr>
      </w:r>
    </w:p>
    <w:p>
      <w:pPr>
        <w:pStyle w:val="Normal"/>
        <w:spacing w:lineRule="auto" w:line="360"/>
        <w:jc w:val="both"/>
        <w:rPr>
          <w:sz w:val="32"/>
          <w:szCs w:val="32"/>
        </w:rPr>
      </w:pPr>
      <w:r>
        <w:rPr>
          <w:sz w:val="32"/>
          <w:szCs w:val="32"/>
        </w:rPr>
      </w:r>
    </w:p>
    <w:p>
      <w:pPr>
        <w:pStyle w:val="Normal"/>
        <w:spacing w:lineRule="auto" w:line="360"/>
        <w:jc w:val="both"/>
        <w:rPr>
          <w:sz w:val="32"/>
          <w:szCs w:val="32"/>
        </w:rPr>
      </w:pPr>
      <w:r>
        <w:rPr>
          <w:sz w:val="32"/>
          <w:szCs w:val="32"/>
        </w:rPr>
      </w:r>
    </w:p>
    <w:p>
      <w:pPr>
        <w:pStyle w:val="Normal"/>
        <w:spacing w:lineRule="auto" w:line="360"/>
        <w:jc w:val="both"/>
        <w:rPr>
          <w:sz w:val="32"/>
          <w:szCs w:val="32"/>
        </w:rPr>
      </w:pPr>
      <w:r>
        <w:rPr>
          <w:sz w:val="32"/>
          <w:szCs w:val="32"/>
        </w:rPr>
        <w:t>PHYSICAL QUANTITIES</w:t>
      </w:r>
    </w:p>
    <w:p>
      <w:pPr>
        <w:pStyle w:val="Normal"/>
        <w:spacing w:lineRule="auto" w:line="360"/>
        <w:jc w:val="both"/>
        <w:rPr>
          <w:sz w:val="32"/>
          <w:szCs w:val="32"/>
        </w:rPr>
      </w:pPr>
      <w:r>
        <w:rPr>
          <w:sz w:val="32"/>
          <w:szCs w:val="32"/>
        </w:rPr>
        <w:t>Measurement is a way of knowing the quantity of a known physical quantity. Physical quantites are physical properties that can be measured.</w:t>
      </w:r>
    </w:p>
    <w:p>
      <w:pPr>
        <w:pStyle w:val="ListParagraph"/>
        <w:numPr>
          <w:ilvl w:val="0"/>
          <w:numId w:val="123"/>
        </w:numPr>
        <w:spacing w:lineRule="auto" w:line="360"/>
        <w:jc w:val="both"/>
        <w:rPr>
          <w:sz w:val="32"/>
          <w:szCs w:val="32"/>
        </w:rPr>
      </w:pPr>
      <w:r>
        <w:rPr>
          <w:sz w:val="32"/>
          <w:szCs w:val="32"/>
        </w:rPr>
        <w:t>Fundamental Quantities: These are quantities that are independent of other quantites which are used to derive other quantities</w:t>
      </w:r>
    </w:p>
    <w:p>
      <w:pPr>
        <w:pStyle w:val="ListParagraph"/>
        <w:numPr>
          <w:ilvl w:val="0"/>
          <w:numId w:val="115"/>
        </w:numPr>
        <w:spacing w:lineRule="auto" w:line="360"/>
        <w:jc w:val="both"/>
        <w:rPr>
          <w:sz w:val="32"/>
          <w:szCs w:val="32"/>
        </w:rPr>
      </w:pPr>
      <w:r>
        <w:rPr>
          <w:sz w:val="32"/>
          <w:szCs w:val="32"/>
        </w:rPr>
        <w:t>Derived quantities: These are quantities gotten from fundamental quantities</w:t>
      </w:r>
    </w:p>
    <w:p>
      <w:pPr>
        <w:pStyle w:val="ListParagraph"/>
        <w:numPr>
          <w:ilvl w:val="0"/>
          <w:numId w:val="115"/>
        </w:numPr>
        <w:spacing w:lineRule="auto" w:line="360"/>
        <w:jc w:val="both"/>
        <w:rPr>
          <w:sz w:val="32"/>
          <w:szCs w:val="32"/>
        </w:rPr>
      </w:pPr>
      <w:r>
        <w:rPr>
          <w:sz w:val="32"/>
          <w:szCs w:val="32"/>
        </w:rPr>
        <w:t>Supplementary quants: These are geometric quantities of solid shapes and angles and spheres such as solid and plain angles</w:t>
      </w:r>
    </w:p>
    <w:p>
      <w:pPr>
        <w:pStyle w:val="Normal"/>
        <w:spacing w:lineRule="auto" w:line="360"/>
        <w:jc w:val="both"/>
        <w:rPr>
          <w:sz w:val="32"/>
          <w:szCs w:val="32"/>
        </w:rPr>
      </w:pPr>
      <w:r>
        <w:rPr>
          <w:sz w:val="32"/>
          <w:szCs w:val="32"/>
        </w:rPr>
        <w:t>UNITS AND STANDARD CONVERTIONS</w:t>
      </w:r>
    </w:p>
    <w:p>
      <w:pPr>
        <w:pStyle w:val="Normal"/>
        <w:spacing w:lineRule="auto" w:line="360"/>
        <w:jc w:val="both"/>
        <w:rPr>
          <w:sz w:val="32"/>
          <w:szCs w:val="32"/>
        </w:rPr>
      </w:pPr>
      <w:r>
        <w:rPr>
          <w:sz w:val="32"/>
          <w:szCs w:val="32"/>
        </w:rPr>
        <w:t>DIMENSIONS</w:t>
      </w:r>
    </w:p>
    <w:p>
      <w:pPr>
        <w:pStyle w:val="Normal"/>
        <w:spacing w:lineRule="auto" w:line="360"/>
        <w:jc w:val="both"/>
        <w:rPr>
          <w:sz w:val="32"/>
          <w:szCs w:val="32"/>
        </w:rPr>
      </w:pPr>
      <w:r>
        <w:rPr>
          <w:sz w:val="32"/>
          <w:szCs w:val="32"/>
        </w:rPr>
        <w:t>Dimensions show the way in which derived quantities relate with their base/fundamental quantities. For instance, when dimensions are the same,</w:t>
      </w:r>
    </w:p>
    <w:p>
      <w:pPr>
        <w:pStyle w:val="Normal"/>
        <w:spacing w:lineRule="auto" w:line="360"/>
        <w:jc w:val="both"/>
        <w:rPr>
          <w:sz w:val="32"/>
          <w:szCs w:val="32"/>
        </w:rPr>
      </w:pPr>
      <w:r>
        <w:rPr>
          <w:sz w:val="32"/>
          <w:szCs w:val="32"/>
        </w:rPr>
        <w:t>For any equation, the dimensions of all the terms must be the same on both sides (law of Homogenousity of dimensions)</w:t>
      </w:r>
    </w:p>
    <w:p>
      <w:pPr>
        <w:pStyle w:val="Normal"/>
        <w:spacing w:lineRule="auto" w:line="360"/>
        <w:jc w:val="both"/>
        <w:rPr>
          <w:sz w:val="32"/>
          <w:szCs w:val="32"/>
        </w:rPr>
      </w:pPr>
      <w:r>
        <w:rPr>
          <w:sz w:val="32"/>
          <w:szCs w:val="32"/>
        </w:rPr>
        <w:t>Terms separated by “+ or -” have the same dimensions</w:t>
      </w:r>
    </w:p>
    <w:p>
      <w:pPr>
        <w:pStyle w:val="Normal"/>
        <w:spacing w:lineRule="auto" w:line="360"/>
        <w:jc w:val="both"/>
        <w:rPr>
          <w:sz w:val="32"/>
          <w:szCs w:val="32"/>
        </w:rPr>
      </w:pPr>
      <w:r>
        <w:rPr>
          <w:sz w:val="32"/>
          <w:szCs w:val="32"/>
        </w:rPr>
        <w:t>LIMITATIONS OF DIMENSIONS</w:t>
      </w:r>
    </w:p>
    <w:p>
      <w:pPr>
        <w:pStyle w:val="ListParagraph"/>
        <w:numPr>
          <w:ilvl w:val="0"/>
          <w:numId w:val="124"/>
        </w:numPr>
        <w:spacing w:lineRule="auto" w:line="360"/>
        <w:jc w:val="both"/>
        <w:rPr>
          <w:sz w:val="32"/>
          <w:szCs w:val="32"/>
        </w:rPr>
      </w:pPr>
      <w:r>
        <w:rPr>
          <w:sz w:val="32"/>
          <w:szCs w:val="32"/>
        </w:rPr>
        <w:t>Cannot be applied to dimensionless quantities like strain and to constants of proportionality For instance</w:t>
      </w:r>
    </w:p>
    <w:p>
      <w:pPr>
        <w:pStyle w:val="ListParagraph"/>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ad>
            <m:radPr>
              <m:degHide m:val="1"/>
            </m:radPr>
            <m:deg/>
            <m:e>
              <m:f>
                <m:num>
                  <m:r>
                    <w:rPr>
                      <w:rFonts w:ascii="Cambria Math" w:hAnsi="Cambria Math"/>
                    </w:rPr>
                    <m:t xml:space="preserve">l</m:t>
                  </m:r>
                </m:num>
                <m:den>
                  <m:r>
                    <w:rPr>
                      <w:rFonts w:ascii="Cambria Math" w:hAnsi="Cambria Math"/>
                    </w:rPr>
                    <m:t xml:space="preserve">g</m:t>
                  </m:r>
                </m:den>
              </m:f>
            </m:e>
          </m:rad>
        </m:oMath>
      </m:oMathPara>
    </w:p>
    <w:p>
      <w:pPr>
        <w:pStyle w:val="ListParagraph"/>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m:oMathPara>
    </w:p>
    <w:p>
      <w:pPr>
        <w:pStyle w:val="ListParagraph"/>
        <w:numPr>
          <w:ilvl w:val="0"/>
          <w:numId w:val="116"/>
        </w:numPr>
        <w:spacing w:lineRule="auto" w:line="360"/>
        <w:jc w:val="both"/>
        <w:rPr>
          <w:rFonts w:eastAsia="宋体" w:eastAsiaTheme="minorEastAsia"/>
          <w:sz w:val="32"/>
          <w:szCs w:val="32"/>
        </w:rPr>
      </w:pPr>
      <w:r>
        <w:rPr>
          <w:rFonts w:eastAsia="宋体" w:eastAsiaTheme="minorEastAsia"/>
          <w:sz w:val="32"/>
          <w:szCs w:val="32"/>
        </w:rPr>
        <w:t>Cannot be used for trigonometric logarithm and exponential functions</w:t>
      </w:r>
    </w:p>
    <w:p>
      <w:pPr>
        <w:pStyle w:val="ListParagraph"/>
        <w:numPr>
          <w:ilvl w:val="0"/>
          <w:numId w:val="116"/>
        </w:numPr>
        <w:spacing w:lineRule="auto" w:line="360"/>
        <w:jc w:val="both"/>
        <w:rPr>
          <w:rFonts w:eastAsia="宋体" w:eastAsiaTheme="minorEastAsia"/>
          <w:sz w:val="32"/>
          <w:szCs w:val="32"/>
        </w:rPr>
      </w:pPr>
      <w:r>
        <w:rPr>
          <w:rFonts w:eastAsia="宋体" w:eastAsiaTheme="minorEastAsia"/>
          <w:sz w:val="32"/>
          <w:szCs w:val="32"/>
        </w:rPr>
        <w:t>Vital information on how physical quantity relate with each other might be lost</w:t>
      </w:r>
    </w:p>
    <w:p>
      <w:pPr>
        <w:pStyle w:val="ListParagraph"/>
        <w:numPr>
          <w:ilvl w:val="0"/>
          <w:numId w:val="116"/>
        </w:numPr>
        <w:spacing w:lineRule="auto" w:line="360"/>
        <w:jc w:val="both"/>
        <w:rPr>
          <w:rFonts w:eastAsia="宋体" w:eastAsiaTheme="minorEastAsia"/>
          <w:sz w:val="32"/>
          <w:szCs w:val="32"/>
        </w:rPr>
      </w:pPr>
      <w:r>
        <w:rPr>
          <w:rFonts w:eastAsia="宋体" w:eastAsiaTheme="minorEastAsia"/>
          <w:sz w:val="32"/>
          <w:szCs w:val="32"/>
        </w:rPr>
        <w:t>Many quantities have the same dimension which makes it difficult to identify, stress, pressure, energy, density, molecules of elasticity, thermal capacity, entropy, universal gas constants and Boltzmann’s Constant</w:t>
      </w:r>
    </w:p>
    <w:p>
      <w:pPr>
        <w:pStyle w:val="Normal"/>
        <w:spacing w:lineRule="auto" w:line="360"/>
        <w:jc w:val="both"/>
        <w:rPr>
          <w:rFonts w:eastAsia="宋体" w:eastAsiaTheme="minorEastAsia"/>
          <w:sz w:val="32"/>
          <w:szCs w:val="32"/>
        </w:rPr>
      </w:pPr>
      <w:r>
        <w:rPr>
          <w:rFonts w:eastAsia="宋体" w:eastAsiaTheme="minorEastAsia"/>
          <w:sz w:val="32"/>
          <w:szCs w:val="32"/>
        </w:rPr>
        <w:t>EXAMPLES</w:t>
      </w:r>
    </w:p>
    <w:p>
      <w:pPr>
        <w:pStyle w:val="ListParagraph"/>
        <w:numPr>
          <w:ilvl w:val="0"/>
          <w:numId w:val="125"/>
        </w:numPr>
        <w:spacing w:lineRule="auto" w:line="360"/>
        <w:jc w:val="both"/>
        <w:rPr>
          <w:rFonts w:eastAsia="宋体" w:eastAsiaTheme="minorEastAsia"/>
          <w:sz w:val="32"/>
          <w:szCs w:val="32"/>
        </w:rPr>
      </w:pPr>
      <w:r>
        <w:rPr>
          <w:rFonts w:eastAsia="宋体" w:eastAsiaTheme="minorEastAsia"/>
          <w:sz w:val="32"/>
          <w:szCs w:val="32"/>
        </w:rPr>
        <w:t>Check the correctness of the equation using dimensional analysis</w:t>
      </w:r>
    </w:p>
    <w:p>
      <w:pPr>
        <w:pStyle w:val="ListParagraph"/>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ListParagraph"/>
        <w:spacing w:lineRule="auto" w:line="360"/>
        <w:jc w:val="both"/>
        <w:rPr>
          <w:rFonts w:eastAsia="宋体" w:eastAsiaTheme="minorEastAsia"/>
          <w:sz w:val="32"/>
          <w:szCs w:val="32"/>
        </w:rPr>
      </w:pPr>
      <w:r>
        <w:rPr>
          <w:rFonts w:eastAsia="宋体" w:eastAsiaTheme="minorEastAsia"/>
          <w:sz w:val="32"/>
          <w:szCs w:val="32"/>
        </w:rPr>
        <w:t>From LHS (Left Hand Side)</w:t>
      </w:r>
    </w:p>
    <w:p>
      <w:pPr>
        <w:pStyle w:val="ListParagraph"/>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L</m:t>
              </m:r>
            </m:e>
          </m:d>
        </m:oMath>
      </m:oMathPara>
    </w:p>
    <w:p>
      <w:pPr>
        <w:pStyle w:val="ListParagraph"/>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d>
            <m:dPr>
              <m:begChr m:val="["/>
              <m:endChr m:val="]"/>
            </m:dPr>
            <m:e>
              <m:r>
                <w:rPr>
                  <w:rFonts w:ascii="Cambria Math" w:hAnsi="Cambria Math"/>
                </w:rPr>
                <m:t xml:space="preserve">L</m:t>
              </m:r>
              <m:sSup>
                <m:e>
                  <m:r>
                    <w:rPr>
                      <w:rFonts w:ascii="Cambria Math" w:hAnsi="Cambria Math"/>
                    </w:rPr>
                    <m:t xml:space="preserve">T</m:t>
                  </m:r>
                </m:e>
                <m:sup>
                  <m:r>
                    <w:rPr>
                      <w:rFonts w:ascii="Cambria Math" w:hAnsi="Cambria Math"/>
                    </w:rPr>
                    <m:t xml:space="preserve">−</m:t>
                  </m:r>
                  <m:r>
                    <w:rPr>
                      <w:rFonts w:ascii="Cambria Math" w:hAnsi="Cambria Math"/>
                    </w:rPr>
                    <m:t xml:space="preserve">1</m:t>
                  </m:r>
                </m:sup>
              </m:sSup>
            </m:e>
          </m:d>
        </m:oMath>
      </m:oMathPara>
    </w:p>
    <w:p>
      <w:pPr>
        <w:pStyle w:val="ListParagraph"/>
        <w:numPr>
          <w:ilvl w:val="0"/>
          <w:numId w:val="117"/>
        </w:numPr>
        <w:spacing w:lineRule="auto" w:line="360"/>
        <w:jc w:val="both"/>
        <w:rPr>
          <w:rFonts w:eastAsia="宋体" w:eastAsiaTheme="minorEastAsia"/>
          <w:sz w:val="32"/>
          <w:szCs w:val="32"/>
        </w:rPr>
      </w:pPr>
      <w:r>
        <w:rPr>
          <w:rFonts w:eastAsia="宋体" w:eastAsiaTheme="minorEastAsia"/>
          <w:sz w:val="32"/>
          <w:szCs w:val="32"/>
        </w:rPr>
        <w:t>An experiment shows that the frictional drag force of a car moving in the air depends on the velocity v of the car and density of the medium in which it travels and the cross sectional area of the car A</w:t>
      </w:r>
    </w:p>
    <w:p>
      <w:pPr>
        <w:pStyle w:val="ListParagraph"/>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ρ</m:t>
              </m:r>
            </m:e>
            <m:sup>
              <m:r>
                <w:rPr>
                  <w:rFonts w:ascii="Cambria Math" w:hAnsi="Cambria Math"/>
                </w:rPr>
                <m:t xml:space="preserve">x</m:t>
              </m:r>
            </m:sup>
          </m:sSup>
          <m:sSup>
            <m:e>
              <m:r>
                <w:rPr>
                  <w:rFonts w:ascii="Cambria Math" w:hAnsi="Cambria Math"/>
                </w:rPr>
                <m:t xml:space="preserve">v</m:t>
              </m:r>
            </m:e>
            <m:sup>
              <m:r>
                <w:rPr>
                  <w:rFonts w:ascii="Cambria Math" w:hAnsi="Cambria Math"/>
                </w:rPr>
                <m:t xml:space="preserve">2</m:t>
              </m:r>
              <m:r>
                <w:rPr>
                  <w:rFonts w:ascii="Cambria Math" w:hAnsi="Cambria Math"/>
                </w:rPr>
                <m:t xml:space="preserve">y</m:t>
              </m:r>
            </m:sup>
          </m:sSup>
          <m:sSup>
            <m:e>
              <m:r>
                <w:rPr>
                  <w:rFonts w:ascii="Cambria Math" w:hAnsi="Cambria Math"/>
                </w:rPr>
                <m:t xml:space="preserve">A</m:t>
              </m:r>
            </m:e>
            <m:sup>
              <m:r>
                <w:rPr>
                  <w:rFonts w:ascii="Cambria Math" w:hAnsi="Cambria Math"/>
                </w:rPr>
                <m:t xml:space="preserve">z</m:t>
              </m:r>
            </m:sup>
          </m:sSup>
        </m:oMath>
      </m:oMathPara>
    </w:p>
    <w:p>
      <w:pPr>
        <w:pStyle w:val="ListParagraph"/>
        <w:numPr>
          <w:ilvl w:val="0"/>
          <w:numId w:val="117"/>
        </w:numPr>
        <w:spacing w:lineRule="auto" w:line="360"/>
        <w:jc w:val="both"/>
        <w:rPr>
          <w:rFonts w:eastAsia="宋体" w:eastAsiaTheme="minorEastAsia"/>
          <w:sz w:val="32"/>
          <w:szCs w:val="32"/>
        </w:rPr>
      </w:pPr>
      <w:r>
        <w:rPr>
          <w:rFonts w:eastAsia="宋体" w:eastAsiaTheme="minorEastAsia"/>
          <w:sz w:val="32"/>
          <w:szCs w:val="32"/>
        </w:rPr>
        <w:t>If p is the pressure of a gas and rho is the density, find the dimension of velocity in terms of p and rho</w:t>
      </w:r>
    </w:p>
    <w:p>
      <w:pPr>
        <w:pStyle w:val="ListParagraph"/>
        <w:numPr>
          <w:ilvl w:val="0"/>
          <w:numId w:val="117"/>
        </w:numPr>
        <w:spacing w:lineRule="auto" w:line="360"/>
        <w:jc w:val="both"/>
        <w:rPr>
          <w:rFonts w:eastAsia="宋体" w:eastAsiaTheme="minorEastAsia"/>
          <w:sz w:val="32"/>
          <w:szCs w:val="32"/>
        </w:rPr>
      </w:pPr>
      <w:r>
        <w:rPr>
          <w:rFonts w:eastAsia="宋体" w:eastAsiaTheme="minorEastAsia"/>
          <w:sz w:val="32"/>
          <w:szCs w:val="32"/>
        </w:rPr>
        <w:t xml:space="preserve">The kinetic energy of a particle moving along a trajectory is given as </w:t>
      </w:r>
      <w:r>
        <w:rPr/>
      </w:r>
      <m:oMath xmlns:m="http://schemas.openxmlformats.org/officeDocument/2006/math">
        <m:r>
          <w:rPr>
            <w:rFonts w:ascii="Cambria Math" w:hAnsi="Cambria Math"/>
          </w:rPr>
          <m:t xml:space="preserve">KE</m:t>
        </m:r>
        <m:r>
          <w:rPr>
            <w:rFonts w:ascii="Cambria Math" w:hAnsi="Cambria Math"/>
          </w:rPr>
          <m:t xml:space="preserve">=</m:t>
        </m:r>
        <m:r>
          <w:rPr>
            <w:rFonts w:ascii="Cambria Math" w:hAnsi="Cambria Math"/>
          </w:rPr>
          <m:t xml:space="preserve">α</m:t>
        </m:r>
        <m:sSup>
          <m:e>
            <m:r>
              <w:rPr>
                <w:rFonts w:ascii="Cambria Math" w:hAnsi="Cambria Math"/>
              </w:rPr>
              <m:t xml:space="preserve">S</m:t>
            </m:r>
          </m:e>
          <m:sup>
            <m:r>
              <w:rPr>
                <w:rFonts w:ascii="Cambria Math" w:hAnsi="Cambria Math"/>
              </w:rPr>
              <m:t xml:space="preserve">2</m:t>
            </m:r>
          </m:sup>
        </m:sSup>
      </m:oMath>
      <w:r>
        <w:rPr>
          <w:rFonts w:eastAsia="宋体" w:eastAsiaTheme="minorEastAsia"/>
          <w:sz w:val="32"/>
          <w:szCs w:val="32"/>
        </w:rPr>
        <w:t xml:space="preserve"> is S = distance, find the dimension of alpha</w:t>
      </w:r>
    </w:p>
    <w:p>
      <w:pPr>
        <w:pStyle w:val="Normal"/>
        <w:spacing w:lineRule="auto" w:line="360"/>
        <w:jc w:val="both"/>
        <w:rPr>
          <w:rFonts w:eastAsia="宋体" w:eastAsiaTheme="minorEastAsia"/>
          <w:sz w:val="32"/>
          <w:szCs w:val="32"/>
        </w:rPr>
      </w:pPr>
      <w:r>
        <w:rPr>
          <w:rFonts w:eastAsia="宋体" w:eastAsiaTheme="minorEastAsia"/>
          <w:sz w:val="32"/>
          <w:szCs w:val="32"/>
        </w:rPr>
        <w:t>DIMENSIONAL ANALYSIS</w:t>
      </w:r>
    </w:p>
    <w:p>
      <w:pPr>
        <w:pStyle w:val="Normal"/>
        <w:spacing w:lineRule="auto" w:line="360"/>
        <w:jc w:val="both"/>
        <w:rPr>
          <w:rFonts w:eastAsia="宋体" w:eastAsiaTheme="minorEastAsia"/>
          <w:sz w:val="32"/>
          <w:szCs w:val="32"/>
        </w:rPr>
      </w:pPr>
      <w:r>
        <w:rPr>
          <w:rFonts w:eastAsia="宋体" w:eastAsiaTheme="minorEastAsia"/>
          <w:sz w:val="32"/>
          <w:szCs w:val="32"/>
        </w:rPr>
        <w:t>They are the powers through which fundamental quantities must be raised to represent the given physical quantity.</w:t>
      </w:r>
    </w:p>
    <w:p>
      <w:pPr>
        <w:pStyle w:val="Normal"/>
        <w:spacing w:lineRule="auto" w:line="360"/>
        <w:jc w:val="both"/>
        <w:rPr>
          <w:rFonts w:eastAsia="宋体" w:eastAsiaTheme="minorEastAsia"/>
          <w:sz w:val="32"/>
          <w:szCs w:val="32"/>
        </w:rPr>
      </w:pPr>
      <w:r>
        <w:rPr>
          <w:rFonts w:eastAsia="宋体" w:eastAsiaTheme="minorEastAsia"/>
          <w:sz w:val="32"/>
          <w:szCs w:val="32"/>
        </w:rPr>
        <w:t>Dimensional analysis is the practice of checking relations between physical quantities by identifying the dimensions of the physical quantities. These dimensions are independent of the numerical multiples and constants</w:t>
      </w:r>
    </w:p>
    <w:p>
      <w:pPr>
        <w:pStyle w:val="Normal"/>
        <w:spacing w:lineRule="auto" w:line="360"/>
        <w:jc w:val="both"/>
        <w:rPr>
          <w:rFonts w:eastAsia="宋体" w:eastAsiaTheme="minorEastAsia"/>
          <w:sz w:val="32"/>
          <w:szCs w:val="32"/>
        </w:rPr>
      </w:pPr>
      <w:r>
        <w:rPr>
          <w:rFonts w:eastAsia="宋体" w:eastAsiaTheme="minorEastAsia"/>
          <w:sz w:val="32"/>
          <w:szCs w:val="32"/>
        </w:rPr>
        <w:t>NB: Two quantities can not be added, subtracted or equated if they are not of the same units</w:t>
      </w:r>
    </w:p>
    <w:p>
      <w:pPr>
        <w:pStyle w:val="Normal"/>
        <w:spacing w:lineRule="auto" w:line="360"/>
        <w:jc w:val="both"/>
        <w:rPr>
          <w:rFonts w:eastAsia="宋体" w:eastAsiaTheme="minorEastAsia"/>
          <w:sz w:val="32"/>
          <w:szCs w:val="32"/>
        </w:rPr>
      </w:pPr>
      <w:r>
        <w:rPr>
          <w:rFonts w:eastAsia="宋体" w:eastAsiaTheme="minorEastAsia"/>
          <w:sz w:val="32"/>
          <w:szCs w:val="32"/>
        </w:rPr>
        <w:t>APPLICATION OF DIMENSIONS</w:t>
      </w:r>
    </w:p>
    <w:p>
      <w:pPr>
        <w:pStyle w:val="ListParagraph"/>
        <w:numPr>
          <w:ilvl w:val="0"/>
          <w:numId w:val="126"/>
        </w:numPr>
        <w:spacing w:lineRule="auto" w:line="360"/>
        <w:jc w:val="both"/>
        <w:rPr>
          <w:rFonts w:eastAsia="宋体" w:eastAsiaTheme="minorEastAsia"/>
          <w:sz w:val="32"/>
          <w:szCs w:val="32"/>
        </w:rPr>
      </w:pPr>
      <w:r>
        <w:rPr>
          <w:rFonts w:eastAsia="宋体" w:eastAsiaTheme="minorEastAsia"/>
          <w:sz w:val="32"/>
          <w:szCs w:val="32"/>
        </w:rPr>
        <w:t>Check the correctness of a physical equation, to ascertain if a physical equation is correct</w:t>
      </w:r>
    </w:p>
    <w:p>
      <w:pPr>
        <w:pStyle w:val="ListParagraph"/>
        <w:numPr>
          <w:ilvl w:val="0"/>
          <w:numId w:val="118"/>
        </w:numPr>
        <w:spacing w:lineRule="auto" w:line="360"/>
        <w:jc w:val="both"/>
        <w:rPr>
          <w:rFonts w:eastAsia="宋体" w:eastAsiaTheme="minorEastAsia"/>
          <w:sz w:val="32"/>
          <w:szCs w:val="32"/>
        </w:rPr>
      </w:pPr>
      <w:r>
        <w:rPr>
          <w:rFonts w:eastAsia="宋体" w:eastAsiaTheme="minorEastAsia"/>
          <w:sz w:val="32"/>
          <w:szCs w:val="32"/>
        </w:rPr>
        <w:t>To find the dimensions of new physical quantities</w:t>
      </w:r>
    </w:p>
    <w:p>
      <w:pPr>
        <w:pStyle w:val="ListParagraph"/>
        <w:numPr>
          <w:ilvl w:val="0"/>
          <w:numId w:val="118"/>
        </w:numPr>
        <w:spacing w:lineRule="auto" w:line="360"/>
        <w:jc w:val="both"/>
        <w:rPr>
          <w:rFonts w:eastAsia="宋体" w:eastAsiaTheme="minorEastAsia"/>
          <w:sz w:val="32"/>
          <w:szCs w:val="32"/>
        </w:rPr>
      </w:pPr>
      <w:r>
        <w:rPr>
          <w:rFonts w:eastAsia="宋体" w:eastAsiaTheme="minorEastAsia"/>
          <w:sz w:val="32"/>
          <w:szCs w:val="32"/>
        </w:rPr>
        <w:t>To derive a relationship between physical quantities</w:t>
      </w:r>
    </w:p>
    <w:p>
      <w:pPr>
        <w:pStyle w:val="ListParagraph"/>
        <w:numPr>
          <w:ilvl w:val="0"/>
          <w:numId w:val="118"/>
        </w:numPr>
        <w:spacing w:lineRule="auto" w:line="360"/>
        <w:jc w:val="both"/>
        <w:rPr>
          <w:rFonts w:eastAsia="宋体" w:eastAsiaTheme="minorEastAsia"/>
          <w:sz w:val="32"/>
          <w:szCs w:val="32"/>
        </w:rPr>
      </w:pPr>
      <w:r>
        <w:rPr>
          <w:rFonts w:eastAsia="宋体" w:eastAsiaTheme="minorEastAsia"/>
          <w:sz w:val="32"/>
          <w:szCs w:val="32"/>
        </w:rPr>
        <w:t>To convert the unit of a physical quantity from one system to another (british system: SI units) (MKS: CGS)</w:t>
      </w:r>
    </w:p>
    <w:p>
      <w:pPr>
        <w:pStyle w:val="Normal"/>
        <w:spacing w:lineRule="auto" w:line="360"/>
        <w:jc w:val="both"/>
        <w:rPr>
          <w:rFonts w:eastAsia="宋体" w:eastAsiaTheme="minorEastAsia"/>
          <w:sz w:val="32"/>
          <w:szCs w:val="32"/>
        </w:rPr>
      </w:pPr>
      <w:r>
        <w:rPr>
          <w:rFonts w:eastAsia="宋体" w:eastAsiaTheme="minorEastAsia"/>
          <w:sz w:val="32"/>
          <w:szCs w:val="32"/>
        </w:rPr>
        <w:t>EXAMPLES</w:t>
      </w:r>
    </w:p>
    <w:p>
      <w:pPr>
        <w:pStyle w:val="Normal"/>
        <w:spacing w:lineRule="auto" w:line="360"/>
        <w:jc w:val="both"/>
        <w:rPr>
          <w:rFonts w:eastAsia="宋体" w:eastAsiaTheme="minorEastAsia"/>
          <w:sz w:val="32"/>
          <w:szCs w:val="32"/>
        </w:rPr>
      </w:pPr>
      <w:r>
        <w:rPr>
          <w:rFonts w:eastAsia="宋体" w:eastAsiaTheme="minorEastAsia"/>
          <w:sz w:val="32"/>
          <w:szCs w:val="32"/>
        </w:rPr>
        <w:t xml:space="preserve">How to check the correctness of </w:t>
      </w:r>
    </w:p>
    <w:p>
      <w:pPr>
        <w:pStyle w:val="ListParagraph"/>
        <w:numPr>
          <w:ilvl w:val="0"/>
          <w:numId w:val="127"/>
        </w:numPr>
        <w:spacing w:lineRule="auto" w:line="360"/>
        <w:jc w:val="both"/>
        <w:rPr>
          <w:rFonts w:eastAsia="宋体" w:eastAsiaTheme="minorEastAsia"/>
          <w:sz w:val="32"/>
          <w:szCs w:val="3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at</m:t>
          </m:r>
        </m:oMath>
      </m:oMathPara>
    </w:p>
    <w:p>
      <w:pPr>
        <w:pStyle w:val="ListParagraph"/>
        <w:spacing w:lineRule="auto" w:line="360"/>
        <w:jc w:val="both"/>
        <w:rPr>
          <w:rFonts w:eastAsia="宋体" w:eastAsiaTheme="minorEastAsia"/>
          <w:sz w:val="32"/>
          <w:szCs w:val="32"/>
        </w:rPr>
      </w:pPr>
      <w:r>
        <w:rPr>
          <w:rFonts w:eastAsia="宋体" w:eastAsiaTheme="minorEastAsia"/>
          <w:sz w:val="32"/>
          <w:szCs w:val="32"/>
        </w:rPr>
        <w:t>The equation is correct</w:t>
      </w:r>
    </w:p>
    <w:p>
      <w:pPr>
        <w:pStyle w:val="ListParagraph"/>
        <w:numPr>
          <w:ilvl w:val="0"/>
          <w:numId w:val="119"/>
        </w:numPr>
        <w:spacing w:lineRule="auto" w:line="360"/>
        <w:jc w:val="both"/>
        <w:rPr>
          <w:rFonts w:eastAsia="宋体" w:eastAsiaTheme="minorEastAsia"/>
          <w:sz w:val="32"/>
          <w:szCs w:val="32"/>
        </w:rPr>
      </w:pPr>
      <w:r>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ListParagraph"/>
        <w:spacing w:lineRule="auto" w:line="360"/>
        <w:jc w:val="both"/>
        <w:rPr>
          <w:rFonts w:eastAsia="宋体" w:eastAsiaTheme="minorEastAsia"/>
          <w:sz w:val="32"/>
          <w:szCs w:val="32"/>
        </w:rPr>
      </w:pPr>
      <w:r>
        <w:rPr>
          <w:rFonts w:eastAsia="宋体" w:eastAsiaTheme="minorEastAsia"/>
          <w:sz w:val="32"/>
          <w:szCs w:val="32"/>
        </w:rPr>
        <w:t>The equation is correct</w:t>
      </w:r>
    </w:p>
    <w:p>
      <w:pPr>
        <w:pStyle w:val="ListParagraph"/>
        <w:numPr>
          <w:ilvl w:val="0"/>
          <w:numId w:val="119"/>
        </w:numPr>
        <w:spacing w:lineRule="auto" w:line="360"/>
        <w:jc w:val="both"/>
        <w:rPr>
          <w:rFonts w:eastAsia="宋体" w:eastAsiaTheme="minorEastAsia"/>
          <w:sz w:val="32"/>
          <w:szCs w:val="3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2</m:t>
          </m:r>
          <m:r>
            <w:rPr>
              <w:rFonts w:ascii="Cambria Math" w:hAnsi="Cambria Math"/>
            </w:rPr>
            <m:t xml:space="preserve">aS</m:t>
          </m:r>
        </m:oMath>
      </m:oMathPara>
    </w:p>
    <w:p>
      <w:pPr>
        <w:pStyle w:val="ListParagraph"/>
        <w:spacing w:lineRule="auto" w:line="360"/>
        <w:jc w:val="both"/>
        <w:rPr>
          <w:rFonts w:eastAsia="宋体" w:eastAsiaTheme="minorEastAsia"/>
          <w:sz w:val="32"/>
          <w:szCs w:val="32"/>
        </w:rPr>
      </w:pPr>
      <w:r>
        <w:rPr>
          <w:rFonts w:eastAsia="宋体" w:eastAsiaTheme="minorEastAsia"/>
          <w:sz w:val="32"/>
          <w:szCs w:val="32"/>
        </w:rPr>
        <w:t>The equation is not correct</w:t>
      </w:r>
    </w:p>
    <w:p>
      <w:pPr>
        <w:pStyle w:val="ListParagraph"/>
        <w:numPr>
          <w:ilvl w:val="0"/>
          <w:numId w:val="119"/>
        </w:numPr>
        <w:spacing w:lineRule="auto" w:line="360"/>
        <w:jc w:val="both"/>
        <w:rPr>
          <w:rFonts w:eastAsia="宋体" w:eastAsiaTheme="minorEastAsia"/>
          <w:sz w:val="32"/>
          <w:szCs w:val="32"/>
        </w:rPr>
      </w:pPr>
      <w:r>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mgℎ</m:t>
          </m:r>
        </m:oMath>
      </m:oMathPara>
    </w:p>
    <w:p>
      <w:pPr>
        <w:pStyle w:val="ListParagraph"/>
        <w:spacing w:lineRule="auto" w:line="360"/>
        <w:jc w:val="both"/>
        <w:rPr>
          <w:rFonts w:eastAsia="宋体" w:eastAsiaTheme="minorEastAsia"/>
          <w:sz w:val="32"/>
          <w:szCs w:val="32"/>
        </w:rPr>
      </w:pPr>
      <w:r>
        <w:rPr>
          <w:rFonts w:eastAsia="宋体" w:eastAsiaTheme="minorEastAsia"/>
          <w:sz w:val="32"/>
          <w:szCs w:val="32"/>
        </w:rPr>
        <w:t>The equation is correct</w:t>
      </w:r>
    </w:p>
    <w:p>
      <w:pPr>
        <w:pStyle w:val="ListParagraph"/>
        <w:numPr>
          <w:ilvl w:val="0"/>
          <w:numId w:val="119"/>
        </w:numPr>
        <w:spacing w:lineRule="auto" w:line="360"/>
        <w:jc w:val="both"/>
        <w:rPr>
          <w:rFonts w:eastAsia="宋体" w:eastAsiaTheme="minorEastAsia"/>
          <w:sz w:val="32"/>
          <w:szCs w:val="32"/>
        </w:rPr>
      </w:pPr>
      <w:r>
        <w:rPr>
          <w:rFonts w:eastAsia="宋体" w:eastAsiaTheme="minorEastAsia"/>
          <w:sz w:val="32"/>
          <w:szCs w:val="32"/>
        </w:rPr>
        <w:t>Find the dimensions of mass in terms of energy length and time</w:t>
      </w:r>
    </w:p>
    <w:p>
      <w:pPr>
        <w:pStyle w:val="ListParagraph"/>
        <w:numPr>
          <w:ilvl w:val="0"/>
          <w:numId w:val="119"/>
        </w:numPr>
        <w:spacing w:lineRule="auto" w:line="360"/>
        <w:jc w:val="both"/>
        <w:rPr>
          <w:rFonts w:eastAsia="宋体" w:eastAsiaTheme="minorEastAsia"/>
          <w:sz w:val="32"/>
          <w:szCs w:val="32"/>
        </w:rPr>
      </w:pPr>
      <w:r>
        <w:rPr>
          <w:rFonts w:eastAsia="宋体" w:eastAsiaTheme="minorEastAsia"/>
          <w:sz w:val="32"/>
          <w:szCs w:val="32"/>
        </w:rPr>
        <w:t>To know how the speed of waves , v on a string depends on its mass m, length l, and tension Q is related by the equation</w:t>
      </w:r>
    </w:p>
    <w:p>
      <w:pPr>
        <w:pStyle w:val="ListParagraph"/>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mlQ</m:t>
          </m:r>
        </m:oMath>
      </m:oMathPara>
    </w:p>
    <w:p>
      <w:pPr>
        <w:pStyle w:val="ListParagraph"/>
        <w:numPr>
          <w:ilvl w:val="0"/>
          <w:numId w:val="119"/>
        </w:numPr>
        <w:spacing w:lineRule="auto" w:line="360"/>
        <w:jc w:val="both"/>
        <w:rPr>
          <w:rFonts w:eastAsia="宋体" w:eastAsiaTheme="minorEastAsia"/>
          <w:sz w:val="32"/>
          <w:szCs w:val="32"/>
        </w:rPr>
      </w:pPr>
      <w:r>
        <w:rPr>
          <w:rFonts w:eastAsia="宋体" w:eastAsiaTheme="minorEastAsia"/>
          <w:sz w:val="32"/>
          <w:szCs w:val="32"/>
        </w:rPr>
        <w:t>A centripetal force acting on a particle, moving in a uniform circle depends on its mass m, velocity v and radius r of a circle. Find an expression for the force</w:t>
      </w:r>
    </w:p>
    <w:p>
      <w:pPr>
        <w:pStyle w:val="ListParagraph"/>
        <w:numPr>
          <w:ilvl w:val="0"/>
          <w:numId w:val="119"/>
        </w:numPr>
        <w:spacing w:lineRule="auto" w:line="360"/>
        <w:jc w:val="both"/>
        <w:rPr>
          <w:rFonts w:eastAsia="宋体" w:eastAsiaTheme="minorEastAsia"/>
          <w:sz w:val="32"/>
          <w:szCs w:val="32"/>
        </w:rPr>
      </w:pPr>
      <w:r>
        <w:rPr>
          <w:rFonts w:eastAsia="宋体" w:eastAsiaTheme="minorEastAsia"/>
          <w:sz w:val="32"/>
          <w:szCs w:val="32"/>
        </w:rPr>
        <w:t xml:space="preserve">Obtain an expression for the time period T of a simple pendulium which depends on the mass m of the bob, length l of the pendulum and acceleration due to gravity, g at a place where the pendulum is suspended. Take k as constant </w:t>
      </w:r>
      <w:r>
        <w:rPr/>
      </w:r>
      <m:oMath xmlns:m="http://schemas.openxmlformats.org/officeDocument/2006/math">
        <m:r>
          <w:rPr>
            <w:rFonts w:ascii="Cambria Math" w:hAnsi="Cambria Math"/>
          </w:rPr>
          <m:t xml:space="preserve">2</m:t>
        </m:r>
        <m:r>
          <w:rPr>
            <w:rFonts w:ascii="Cambria Math" w:hAnsi="Cambria Math"/>
          </w:rPr>
          <m:t xml:space="preserve">π</m:t>
        </m:r>
      </m:oMath>
    </w:p>
    <w:p>
      <w:pPr>
        <w:pStyle w:val="ListParagraph"/>
        <w:numPr>
          <w:ilvl w:val="0"/>
          <w:numId w:val="119"/>
        </w:numPr>
        <w:spacing w:lineRule="auto" w:line="360"/>
        <w:jc w:val="both"/>
        <w:rPr>
          <w:rFonts w:eastAsia="宋体" w:eastAsiaTheme="minorEastAsia"/>
          <w:sz w:val="32"/>
          <w:szCs w:val="32"/>
        </w:rPr>
      </w:pPr>
      <w:r>
        <w:rPr>
          <w:rFonts w:eastAsia="宋体" w:eastAsiaTheme="minorEastAsia"/>
          <w:sz w:val="32"/>
          <w:szCs w:val="32"/>
        </w:rPr>
        <w:t xml:space="preserve">Show that </w:t>
      </w:r>
      <w:r>
        <w:rPr/>
      </w:r>
      <m:oMath xmlns:m="http://schemas.openxmlformats.org/officeDocument/2006/math">
        <m:sSup>
          <m:e>
            <m:r>
              <w:rPr>
                <w:rFonts w:ascii="Cambria Math" w:hAnsi="Cambria Math"/>
              </w:rPr>
              <m:t xml:space="preserve">P</m:t>
            </m:r>
          </m:e>
          <m:sup>
            <m:r>
              <w:rPr>
                <w:rFonts w:ascii="Cambria Math" w:hAnsi="Cambria Math"/>
              </w:rPr>
              <m:t xml:space="preserve">−</m:t>
            </m:r>
            <m:f>
              <m:num>
                <m:r>
                  <w:rPr>
                    <w:rFonts w:ascii="Cambria Math" w:hAnsi="Cambria Math"/>
                  </w:rPr>
                  <m:t xml:space="preserve">5</m:t>
                </m:r>
              </m:num>
              <m:den>
                <m:r>
                  <w:rPr>
                    <w:rFonts w:ascii="Cambria Math" w:hAnsi="Cambria Math"/>
                  </w:rPr>
                  <m:t xml:space="preserve">E</m:t>
                </m:r>
              </m:den>
            </m:f>
          </m:sup>
        </m:sSup>
        <m:sSup>
          <m:e>
            <m:r>
              <w:rPr>
                <w:rFonts w:ascii="Cambria Math" w:hAnsi="Cambria Math"/>
              </w:rPr>
              <m:t xml:space="preserve">ρ</m:t>
            </m:r>
          </m:e>
          <m:sup>
            <m:f>
              <m:num>
                <m:r>
                  <w:rPr>
                    <w:rFonts w:ascii="Cambria Math" w:hAnsi="Cambria Math"/>
                  </w:rPr>
                  <m:t xml:space="preserve">1</m:t>
                </m:r>
              </m:num>
              <m:den>
                <m:r>
                  <w:rPr>
                    <w:rFonts w:ascii="Cambria Math" w:hAnsi="Cambria Math"/>
                  </w:rPr>
                  <m:t xml:space="preserve">2</m:t>
                </m:r>
              </m:den>
            </m:f>
          </m:sup>
        </m:sSup>
        <m:sSup>
          <m:e>
            <m:r>
              <w:rPr>
                <w:rFonts w:ascii="Cambria Math" w:hAnsi="Cambria Math"/>
              </w:rPr>
              <m:t xml:space="preserve">E</m:t>
            </m:r>
          </m:e>
          <m:sup>
            <m:f>
              <m:num>
                <m:r>
                  <w:rPr>
                    <w:rFonts w:ascii="Cambria Math" w:hAnsi="Cambria Math"/>
                  </w:rPr>
                  <m:t xml:space="preserve">1</m:t>
                </m:r>
              </m:num>
              <m:den>
                <m:r>
                  <w:rPr>
                    <w:rFonts w:ascii="Cambria Math" w:hAnsi="Cambria Math"/>
                  </w:rPr>
                  <m:t xml:space="preserve">3</m:t>
                </m:r>
              </m:den>
            </m:f>
          </m:sup>
        </m:sSup>
      </m:oMath>
      <w:r>
        <w:rPr>
          <w:rFonts w:eastAsia="宋体" w:eastAsiaTheme="minorEastAsia"/>
          <w:sz w:val="32"/>
          <w:szCs w:val="32"/>
        </w:rPr>
        <w:t xml:space="preserve"> is the dimension of time where P is pressure, </w:t>
      </w:r>
      <w:r>
        <w:rPr/>
      </w:r>
      <m:oMath xmlns:m="http://schemas.openxmlformats.org/officeDocument/2006/math">
        <m:r>
          <w:rPr>
            <w:rFonts w:ascii="Cambria Math" w:hAnsi="Cambria Math"/>
          </w:rPr>
          <m:t xml:space="preserve">ρ</m:t>
        </m:r>
      </m:oMath>
      <w:r>
        <w:rPr>
          <w:rFonts w:eastAsia="宋体" w:eastAsiaTheme="minorEastAsia"/>
          <w:sz w:val="32"/>
          <w:szCs w:val="32"/>
        </w:rPr>
        <w:t xml:space="preserve"> is density, E is energy</w:t>
      </w:r>
    </w:p>
    <w:p>
      <w:pPr>
        <w:pStyle w:val="ListParagraph"/>
        <w:numPr>
          <w:ilvl w:val="0"/>
          <w:numId w:val="119"/>
        </w:numPr>
        <w:spacing w:lineRule="auto" w:line="360"/>
        <w:jc w:val="both"/>
        <w:rPr>
          <w:rFonts w:eastAsia="宋体" w:eastAsiaTheme="minorEastAsia"/>
          <w:sz w:val="32"/>
          <w:szCs w:val="32"/>
        </w:rPr>
      </w:pPr>
      <w:r>
        <w:rPr>
          <w:rFonts w:eastAsia="宋体" w:eastAsiaTheme="minorEastAsia"/>
          <w:sz w:val="32"/>
          <w:szCs w:val="32"/>
        </w:rPr>
        <w:t>S = a + bt + ct power 2. What are the dimensions of abc and what are the quantities they represend</w:t>
      </w:r>
    </w:p>
    <w:p>
      <w:pPr>
        <w:pStyle w:val="ListParagraph"/>
        <w:numPr>
          <w:ilvl w:val="0"/>
          <w:numId w:val="119"/>
        </w:numPr>
        <w:spacing w:lineRule="auto" w:line="360"/>
        <w:jc w:val="both"/>
        <w:rPr>
          <w:rFonts w:eastAsia="宋体" w:eastAsiaTheme="minorEastAsia"/>
          <w:sz w:val="32"/>
          <w:szCs w:val="32"/>
        </w:rPr>
      </w:pPr>
      <w:r>
        <w:rPr>
          <w:rFonts w:eastAsia="宋体" w:eastAsiaTheme="minorEastAsia"/>
          <w:sz w:val="32"/>
          <w:szCs w:val="32"/>
        </w:rPr>
        <w:t>In a circular motion, force F is rotated to mass m, velocity v and radius r by the equation:</w:t>
      </w:r>
    </w:p>
    <w:p>
      <w:pPr>
        <w:pStyle w:val="ListParagraph"/>
        <w:spacing w:lineRule="auto" w:line="360"/>
        <w:jc w:val="center"/>
        <w:rPr>
          <w:rFonts w:eastAsia="宋体" w:eastAsiaTheme="minorEastAsi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p>
            <m:e>
              <m:r>
                <w:rPr>
                  <w:rFonts w:ascii="Cambria Math" w:hAnsi="Cambria Math"/>
                </w:rPr>
                <m:t xml:space="preserve">m</m:t>
              </m:r>
            </m:e>
            <m:sup>
              <m:r>
                <w:rPr>
                  <w:rFonts w:ascii="Cambria Math" w:hAnsi="Cambria Math"/>
                </w:rPr>
                <m:t xml:space="preserve">x</m:t>
              </m:r>
            </m:sup>
          </m:sSup>
          <m:sSup>
            <m:e>
              <m:r>
                <w:rPr>
                  <w:rFonts w:ascii="Cambria Math" w:hAnsi="Cambria Math"/>
                </w:rPr>
                <m:t xml:space="preserve">v</m:t>
              </m:r>
            </m:e>
            <m:sup>
              <m:r>
                <w:rPr>
                  <w:rFonts w:ascii="Cambria Math" w:hAnsi="Cambria Math"/>
                </w:rPr>
                <m:t xml:space="preserve">y</m:t>
              </m:r>
            </m:sup>
          </m:sSup>
          <m:sSup>
            <m:e>
              <m:r>
                <w:rPr>
                  <w:rFonts w:ascii="Cambria Math" w:hAnsi="Cambria Math"/>
                </w:rPr>
                <m:t xml:space="preserve">r</m:t>
              </m:r>
            </m:e>
            <m:sup>
              <m:r>
                <w:rPr>
                  <w:rFonts w:ascii="Cambria Math" w:hAnsi="Cambria Math"/>
                </w:rPr>
                <m:t xml:space="preserve">z</m:t>
              </m:r>
            </m:sup>
          </m:sSup>
        </m:oMath>
      </m:oMathPara>
    </w:p>
    <w:p>
      <w:pPr>
        <w:pStyle w:val="Normal"/>
        <w:spacing w:lineRule="auto" w:line="360"/>
        <w:jc w:val="both"/>
        <w:rPr>
          <w:rFonts w:eastAsia="宋体" w:eastAsiaTheme="minorEastAsia"/>
          <w:sz w:val="32"/>
          <w:szCs w:val="32"/>
        </w:rPr>
      </w:pPr>
      <w:r>
        <w:rPr>
          <w:rFonts w:eastAsia="宋体" w:eastAsiaTheme="minorEastAsia"/>
          <w:sz w:val="32"/>
          <w:szCs w:val="32"/>
        </w:rPr>
        <w:t>Find the value of x, y and z and the relationship between the parameters</w:t>
      </w:r>
    </w:p>
    <w:p>
      <w:pPr>
        <w:pStyle w:val="Normal"/>
        <w:spacing w:lineRule="auto" w:line="360"/>
        <w:jc w:val="both"/>
        <w:rPr>
          <w:sz w:val="32"/>
          <w:szCs w:val="32"/>
        </w:rPr>
      </w:pPr>
      <w:r>
        <w:rPr>
          <w:sz w:val="32"/>
          <w:szCs w:val="32"/>
        </w:rPr>
        <w:t>Stress and pressure, modulus of elasticity and energy density</w:t>
      </w:r>
    </w:p>
    <w:p>
      <w:pPr>
        <w:pStyle w:val="Normal"/>
        <w:spacing w:lineRule="auto" w:line="360"/>
        <w:jc w:val="both"/>
        <w:rPr>
          <w:sz w:val="32"/>
          <w:szCs w:val="32"/>
        </w:rPr>
      </w:pPr>
      <w:r>
        <w:rPr>
          <w:sz w:val="32"/>
          <w:szCs w:val="32"/>
        </w:rPr>
        <w:t>SCALARS and Vectors</w:t>
      </w:r>
    </w:p>
    <w:p>
      <w:pPr>
        <w:pStyle w:val="Normal"/>
        <w:spacing w:lineRule="auto" w:line="360"/>
        <w:jc w:val="both"/>
        <w:rPr>
          <w:sz w:val="32"/>
          <w:szCs w:val="32"/>
        </w:rPr>
      </w:pPr>
      <w:r>
        <w:rPr>
          <w:sz w:val="32"/>
          <w:szCs w:val="32"/>
        </w:rPr>
        <w:t>Physical quantities can be scalar of vectors</w:t>
      </w:r>
    </w:p>
    <w:p>
      <w:pPr>
        <w:pStyle w:val="Normal"/>
        <w:spacing w:lineRule="auto" w:line="360"/>
        <w:jc w:val="both"/>
        <w:rPr>
          <w:sz w:val="32"/>
          <w:szCs w:val="32"/>
        </w:rPr>
      </w:pPr>
      <w:r>
        <w:rPr>
          <w:sz w:val="32"/>
          <w:szCs w:val="32"/>
        </w:rPr>
        <w:t>Scalars are written in small letters while vectors are written in capital letters and can be bolded</w:t>
      </w:r>
    </w:p>
    <w:p>
      <w:pPr>
        <w:pStyle w:val="Normal"/>
        <w:spacing w:lineRule="auto" w:line="360"/>
        <w:jc w:val="both"/>
        <w:rPr>
          <w:rFonts w:eastAsia="宋体" w:eastAsiaTheme="minorEastAsia"/>
          <w:sz w:val="32"/>
          <w:szCs w:val="32"/>
        </w:rPr>
      </w:pPr>
      <w:r>
        <w:rPr/>
        <mc:AlternateContent>
          <mc:Choice Requires="wps">
            <w:drawing>
              <wp:anchor behindDoc="0" distT="0" distB="0" distL="114300" distR="113665" simplePos="0" locked="0" layoutInCell="0" allowOverlap="1" relativeHeight="29">
                <wp:simplePos x="0" y="0"/>
                <wp:positionH relativeFrom="column">
                  <wp:posOffset>-437515</wp:posOffset>
                </wp:positionH>
                <wp:positionV relativeFrom="paragraph">
                  <wp:posOffset>227330</wp:posOffset>
                </wp:positionV>
                <wp:extent cx="1186815" cy="1009650"/>
                <wp:effectExtent l="1270" t="635" r="0" b="635"/>
                <wp:wrapNone/>
                <wp:docPr id="26" name="Straight Arrow Connector 1"/>
                <a:graphic xmlns:a="http://schemas.openxmlformats.org/drawingml/2006/main">
                  <a:graphicData uri="http://schemas.microsoft.com/office/word/2010/wordprocessingShape">
                    <wps:wsp>
                      <wps:cNvSpPr/>
                      <wps:spPr>
                        <a:xfrm flipV="1">
                          <a:off x="0" y="0"/>
                          <a:ext cx="1186920" cy="1009800"/>
                        </a:xfrm>
                        <a:prstGeom prst="straightConnector1">
                          <a:avLst/>
                        </a:prstGeom>
                        <a:noFill/>
                        <a:ln w="0">
                          <a:solidFill>
                            <a:srgbClr val="4579b8"/>
                          </a:solidFill>
                          <a:tailEnd len="med" type="arrow"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1" stroked="t" o:allowincell="f" style="position:absolute;margin-left:-34.5pt;margin-top:17.9pt;width:93.4pt;height:79.45pt;flip:y;mso-wrap-style:none;v-text-anchor:middle" type="_x0000_t32">
                <v:fill o:detectmouseclick="t" on="false"/>
                <v:stroke color="#4579b8" endarrow="open" endarrowwidth="medium" endarrowlength="medium" joinstyle="round" endcap="flat"/>
                <w10:wrap type="none"/>
              </v:shape>
            </w:pict>
          </mc:Fallback>
        </mc:AlternateContent>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A</m:t>
          </m:r>
          <m:acc>
            <m:accPr>
              <m:chr m:val="⃗"/>
            </m:accPr>
            <m:e>
              <m:r>
                <w:rPr>
                  <w:rFonts w:ascii="Cambria Math" w:hAnsi="Cambria Math"/>
                </w:rPr>
                <m:t xml:space="preserve">A</m:t>
              </m:r>
            </m:e>
          </m:acc>
        </m:oMath>
      </m:oMathPara>
    </w:p>
    <w:p>
      <w:pPr>
        <w:pStyle w:val="Normal"/>
        <w:spacing w:lineRule="auto" w:line="360"/>
        <w:jc w:val="both"/>
        <w:rPr>
          <w:sz w:val="32"/>
          <w:szCs w:val="32"/>
        </w:rPr>
      </w:pPr>
      <w:r>
        <w:rPr>
          <w:sz w:val="32"/>
          <w:szCs w:val="32"/>
        </w:rPr>
        <w:t>A</w:t>
      </w:r>
    </w:p>
    <w:p>
      <w:pPr>
        <w:pStyle w:val="Normal"/>
        <w:spacing w:lineRule="auto" w:line="360"/>
        <w:jc w:val="both"/>
        <w:rPr>
          <w:sz w:val="32"/>
          <w:szCs w:val="32"/>
        </w:rPr>
      </w:pPr>
      <w:r>
        <w:rPr>
          <w:sz w:val="32"/>
          <w:szCs w:val="32"/>
        </w:rPr>
        <mc:AlternateContent>
          <mc:Choice Requires="wps">
            <w:drawing>
              <wp:anchor behindDoc="0" distT="0" distB="0" distL="114300" distR="114300" simplePos="0" locked="0" layoutInCell="0" allowOverlap="1" relativeHeight="30">
                <wp:simplePos x="0" y="0"/>
                <wp:positionH relativeFrom="column">
                  <wp:posOffset>-327660</wp:posOffset>
                </wp:positionH>
                <wp:positionV relativeFrom="paragraph">
                  <wp:posOffset>86360</wp:posOffset>
                </wp:positionV>
                <wp:extent cx="1186815" cy="1022985"/>
                <wp:effectExtent l="0" t="1270" r="635" b="635"/>
                <wp:wrapNone/>
                <wp:docPr id="27" name="Straight Arrow Connector 2"/>
                <a:graphic xmlns:a="http://schemas.openxmlformats.org/drawingml/2006/main">
                  <a:graphicData uri="http://schemas.microsoft.com/office/word/2010/wordprocessingShape">
                    <wps:wsp>
                      <wps:cNvSpPr/>
                      <wps:spPr>
                        <a:xfrm flipH="1">
                          <a:off x="0" y="0"/>
                          <a:ext cx="1186920" cy="1023120"/>
                        </a:xfrm>
                        <a:prstGeom prst="straightConnector1">
                          <a:avLst/>
                        </a:prstGeom>
                        <a:noFill/>
                        <a:ln w="0">
                          <a:solidFill>
                            <a:srgbClr val="4579b8"/>
                          </a:solidFill>
                          <a:tailEnd len="med" type="arrow" w="med"/>
                        </a:ln>
                      </wps:spPr>
                      <wps:style>
                        <a:lnRef idx="0"/>
                        <a:fillRef idx="0"/>
                        <a:effectRef idx="0"/>
                        <a:fontRef idx="minor"/>
                      </wps:style>
                      <wps:bodyPr/>
                    </wps:wsp>
                  </a:graphicData>
                </a:graphic>
              </wp:anchor>
            </w:drawing>
          </mc:Choice>
          <mc:Fallback>
            <w:pict>
              <v:shape id="shape_0" ID="Straight Arrow Connector 2" stroked="t" o:allowincell="f" style="position:absolute;margin-left:-25.8pt;margin-top:6.8pt;width:93.4pt;height:80.5pt;flip:x;mso-wrap-style:none;v-text-anchor:middle" type="_x0000_t32">
                <v:fill o:detectmouseclick="t" on="false"/>
                <v:stroke color="#4579b8" endarrow="open" endarrowwidth="medium" endarrowlength="medium" joinstyle="round" endcap="flat"/>
                <w10:wrap type="none"/>
              </v:shape>
            </w:pict>
          </mc:Fallback>
        </mc:AlternateContent>
      </w:r>
    </w:p>
    <w:p>
      <w:pPr>
        <w:pStyle w:val="Normal"/>
        <w:spacing w:lineRule="auto" w:line="360"/>
        <w:jc w:val="both"/>
        <w:rPr>
          <w:sz w:val="32"/>
          <w:szCs w:val="32"/>
        </w:rPr>
      </w:pPr>
      <w:r>
        <w:rPr>
          <w:sz w:val="32"/>
          <w:szCs w:val="32"/>
        </w:rPr>
        <w:t>-A</w:t>
      </w:r>
    </w:p>
    <w:p>
      <w:pPr>
        <w:pStyle w:val="Normal"/>
        <w:spacing w:lineRule="auto" w:line="360"/>
        <w:jc w:val="both"/>
        <w:rPr>
          <w:sz w:val="32"/>
          <w:szCs w:val="32"/>
        </w:rPr>
      </w:pPr>
      <w:r>
        <w:rPr>
          <w:sz w:val="32"/>
          <w:szCs w:val="32"/>
        </w:rPr>
        <w:t>CENTER OF MASS AND GRAVITY AND CENTER OF GRAVITY</w:t>
      </w:r>
    </w:p>
    <w:p>
      <w:pPr>
        <w:pStyle w:val="Normal"/>
        <w:spacing w:lineRule="auto" w:line="360"/>
        <w:jc w:val="both"/>
        <w:rPr>
          <w:sz w:val="32"/>
          <w:szCs w:val="32"/>
        </w:rPr>
      </w:pPr>
      <w:r>
        <w:rPr>
          <w:sz w:val="32"/>
          <w:szCs w:val="32"/>
        </w:rPr>
        <w:t>Center of mass may be defined as the point where the resultant mass of a system or body. Generally, its location is the same as the center of gravity. In order to determine the center of mass (CM) of a system of particles with mass m1, m2, …, mn, located at (x1, y1, z1), (x1, y1, z1), …, (xn, yn, zn) respectively.</w:t>
      </w:r>
    </w:p>
    <w:p>
      <w:pPr>
        <w:pStyle w:val="Normal"/>
        <w:spacing w:lineRule="auto" w:line="360"/>
        <w:jc w:val="both"/>
        <w:rPr>
          <w:sz w:val="32"/>
          <w:szCs w:val="32"/>
        </w:rPr>
      </w:pPr>
      <w:r>
        <w:rPr>
          <w:sz w:val="32"/>
          <w:szCs w:val="32"/>
        </w:rPr>
        <w:t>Mathematically, the center of mass of a system is the point with coordinates (xcm, ycm, zcm) and is given as:</w:t>
      </w:r>
    </w:p>
    <w:p>
      <w:pPr>
        <w:pStyle w:val="Normal"/>
        <w:spacing w:lineRule="auto" w:line="360"/>
        <w:jc w:val="center"/>
        <w:rPr>
          <w:rFonts w:eastAsia="宋体" w:eastAsiaTheme="minorEastAsia"/>
          <w:sz w:val="32"/>
          <w:szCs w:val="32"/>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cm</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sSub>
                <m:e>
                  <m:r>
                    <w:rPr>
                      <w:rFonts w:ascii="Cambria Math" w:hAnsi="Cambria Math"/>
                    </w:rPr>
                    <m:t xml:space="preserve">x</m:t>
                  </m:r>
                </m:e>
                <m:sub>
                  <m:r>
                    <w:rPr>
                      <w:rFonts w:ascii="Cambria Math" w:hAnsi="Cambria Math"/>
                    </w:rPr>
                    <m:t xml:space="preserve">n</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den>
          </m:f>
        </m:oMath>
      </m:oMathPara>
    </w:p>
    <w:p>
      <w:pPr>
        <w:pStyle w:val="Normal"/>
        <w:spacing w:lineRule="auto" w:line="360"/>
        <w:jc w:val="both"/>
        <w:rPr>
          <w:rFonts w:eastAsia="宋体" w:eastAsiaTheme="minorEastAsia"/>
          <w:sz w:val="32"/>
          <w:szCs w:val="32"/>
        </w:rPr>
      </w:pPr>
      <w:r>
        <w:rPr/>
        <w:drawing>
          <wp:inline distT="0" distB="0" distL="0" distR="0">
            <wp:extent cx="4295775" cy="3114675"/>
            <wp:effectExtent l="0" t="0" r="0" b="0"/>
            <wp:docPr id="28"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
                    <pic:cNvPicPr>
                      <a:picLocks noChangeAspect="1" noChangeArrowheads="1"/>
                    </pic:cNvPicPr>
                  </pic:nvPicPr>
                  <pic:blipFill>
                    <a:blip r:embed="rId31"/>
                    <a:stretch>
                      <a:fillRect/>
                    </a:stretch>
                  </pic:blipFill>
                  <pic:spPr bwMode="auto">
                    <a:xfrm>
                      <a:off x="0" y="0"/>
                      <a:ext cx="4295775" cy="3114675"/>
                    </a:xfrm>
                    <a:prstGeom prst="rect">
                      <a:avLst/>
                    </a:prstGeom>
                  </pic:spPr>
                </pic:pic>
              </a:graphicData>
            </a:graphic>
          </wp:inline>
        </w:drawing>
      </w:r>
    </w:p>
    <w:p>
      <w:pPr>
        <w:pStyle w:val="Normal"/>
        <w:spacing w:lineRule="auto" w:line="360"/>
        <w:jc w:val="both"/>
        <w:rPr>
          <w:rFonts w:eastAsia="宋体" w:eastAsiaTheme="minorEastAsia"/>
          <w:sz w:val="32"/>
          <w:szCs w:val="32"/>
        </w:rPr>
      </w:pPr>
      <w:r>
        <w:rPr>
          <w:rFonts w:eastAsia="宋体" w:eastAsiaTheme="minorEastAsia"/>
          <w:sz w:val="32"/>
          <w:szCs w:val="32"/>
        </w:rPr>
        <w:t>Same for y and z</w:t>
      </w:r>
    </w:p>
    <w:p>
      <w:pPr>
        <w:pStyle w:val="Default"/>
        <w:spacing w:lineRule="auto" w:line="360"/>
        <w:jc w:val="both"/>
        <w:rPr>
          <w:rFonts w:ascii="Calibri" w:hAnsi="Calibri" w:asciiTheme="minorHAnsi" w:hAnsiTheme="minorHAnsi"/>
          <w:color w:val="auto"/>
          <w:sz w:val="32"/>
          <w:szCs w:val="32"/>
        </w:rPr>
      </w:pPr>
      <w:r>
        <w:rPr>
          <w:rFonts w:ascii="Calibri" w:hAnsi="Calibri" w:asciiTheme="minorHAnsi" w:hAnsiTheme="minorHAnsi"/>
          <w:color w:val="auto"/>
          <w:sz w:val="32"/>
          <w:szCs w:val="32"/>
        </w:rPr>
        <w:t xml:space="preserve">We define center of gravity, G, as a point which locates the resultant weight of a system of particles or body. It is a geometric property of any object. </w:t>
      </w:r>
    </w:p>
    <w:p>
      <w:pPr>
        <w:pStyle w:val="Default"/>
        <w:spacing w:lineRule="auto" w:line="360"/>
        <w:jc w:val="both"/>
        <w:rPr>
          <w:rFonts w:ascii="Calibri" w:hAnsi="Calibri" w:asciiTheme="minorHAnsi" w:hAnsiTheme="minorHAnsi"/>
          <w:color w:val="auto"/>
          <w:sz w:val="32"/>
          <w:szCs w:val="32"/>
        </w:rPr>
      </w:pPr>
      <w:r>
        <w:rPr>
          <w:rFonts w:ascii="Calibri" w:hAnsi="Calibri" w:asciiTheme="minorHAnsi" w:hAnsiTheme="minorHAnsi"/>
          <w:color w:val="auto"/>
          <w:sz w:val="32"/>
          <w:szCs w:val="32"/>
        </w:rPr>
        <w:t xml:space="preserve">One can describe the motion of any object completely through space in terms of translational motion of the center of gravity of the object from one place to another and the rotation of the object about its center of gravity if it is free to rotate. </w:t>
      </w:r>
    </w:p>
    <w:p>
      <w:pPr>
        <w:pStyle w:val="Default"/>
        <w:spacing w:lineRule="auto" w:line="360"/>
        <w:jc w:val="both"/>
        <w:rPr>
          <w:rFonts w:ascii="Calibri" w:hAnsi="Calibri" w:asciiTheme="minorHAnsi" w:hAnsiTheme="minorHAnsi"/>
          <w:color w:val="auto"/>
          <w:sz w:val="32"/>
          <w:szCs w:val="32"/>
        </w:rPr>
      </w:pPr>
      <w:r>
        <w:rPr>
          <w:rFonts w:ascii="Calibri" w:hAnsi="Calibri" w:asciiTheme="minorHAnsi" w:hAnsiTheme="minorHAnsi"/>
          <w:color w:val="auto"/>
          <w:sz w:val="32"/>
          <w:szCs w:val="32"/>
        </w:rPr>
        <w:t xml:space="preserve">The following are the steps to determine the center of gravity of any general shaped object: </w:t>
      </w:r>
    </w:p>
    <w:p>
      <w:pPr>
        <w:pStyle w:val="Default"/>
        <w:numPr>
          <w:ilvl w:val="0"/>
          <w:numId w:val="128"/>
        </w:numPr>
        <w:spacing w:lineRule="auto" w:line="360" w:before="0" w:after="210"/>
        <w:ind w:left="720" w:hanging="360"/>
        <w:jc w:val="both"/>
        <w:rPr>
          <w:rFonts w:ascii="Calibri" w:hAnsi="Calibri" w:asciiTheme="minorHAnsi" w:hAnsiTheme="minorHAnsi"/>
          <w:color w:val="auto"/>
          <w:sz w:val="32"/>
          <w:szCs w:val="32"/>
        </w:rPr>
      </w:pPr>
      <w:r>
        <w:rPr>
          <w:rFonts w:ascii="Calibri" w:hAnsi="Calibri" w:asciiTheme="minorHAnsi" w:hAnsiTheme="minorHAnsi"/>
          <w:color w:val="auto"/>
          <w:sz w:val="32"/>
          <w:szCs w:val="32"/>
        </w:rPr>
        <w:t xml:space="preserve">By balancing the object using a string or an edge. The point at which the object is balanced is the center of gravity. </w:t>
      </w:r>
    </w:p>
    <w:p>
      <w:pPr>
        <w:pStyle w:val="Default"/>
        <w:numPr>
          <w:ilvl w:val="0"/>
          <w:numId w:val="120"/>
        </w:numPr>
        <w:spacing w:lineRule="auto" w:line="360" w:before="0" w:after="210"/>
        <w:jc w:val="both"/>
        <w:rPr>
          <w:rFonts w:ascii="Calibri" w:hAnsi="Calibri" w:asciiTheme="minorHAnsi" w:hAnsiTheme="minorHAnsi"/>
          <w:color w:val="auto"/>
          <w:sz w:val="32"/>
          <w:szCs w:val="32"/>
        </w:rPr>
      </w:pPr>
      <w:r>
        <w:rPr>
          <w:rFonts w:ascii="Calibri" w:hAnsi="Calibri" w:asciiTheme="minorHAnsi" w:hAnsiTheme="minorHAnsi"/>
          <w:color w:val="auto"/>
          <w:sz w:val="32"/>
          <w:szCs w:val="32"/>
        </w:rPr>
        <w:t xml:space="preserve">By hanging the object from any point and dropping a weighted string from the same point. Then, draw a line on the object along the string. </w:t>
      </w:r>
    </w:p>
    <w:p>
      <w:pPr>
        <w:pStyle w:val="Default"/>
        <w:numPr>
          <w:ilvl w:val="0"/>
          <w:numId w:val="120"/>
        </w:numPr>
        <w:spacing w:lineRule="auto" w:line="360"/>
        <w:jc w:val="both"/>
        <w:rPr>
          <w:rFonts w:ascii="Calibri" w:hAnsi="Calibri" w:asciiTheme="minorHAnsi" w:hAnsiTheme="minorHAnsi"/>
          <w:color w:val="auto"/>
          <w:sz w:val="32"/>
          <w:szCs w:val="32"/>
        </w:rPr>
      </w:pPr>
      <w:r>
        <w:rPr>
          <w:rFonts w:ascii="Calibri" w:hAnsi="Calibri" w:asciiTheme="minorHAnsi" w:hAnsiTheme="minorHAnsi"/>
          <w:color w:val="auto"/>
          <w:sz w:val="32"/>
          <w:szCs w:val="32"/>
        </w:rPr>
        <w:t xml:space="preserve">Repeat the above procedure (ii) from another point on the object. Now, one will have two lines on the object which intersect each other. The center of gravity is the point at which the lines intersect. Note that procedures (B) &amp; (C) are mainly used for an irregular object. </w:t>
      </w:r>
    </w:p>
    <w:p>
      <w:pPr>
        <w:pStyle w:val="Normal"/>
        <w:spacing w:lineRule="auto" w:line="360"/>
        <w:jc w:val="both"/>
        <w:rPr>
          <w:sz w:val="32"/>
          <w:szCs w:val="32"/>
        </w:rPr>
      </w:pPr>
      <w:r>
        <w:rPr>
          <w:sz w:val="32"/>
          <w:szCs w:val="32"/>
        </w:rPr>
      </w:r>
    </w:p>
    <w:p>
      <w:pPr>
        <w:pStyle w:val="Normal"/>
        <w:spacing w:lineRule="auto" w:line="360"/>
        <w:jc w:val="both"/>
        <w:rPr>
          <w:sz w:val="32"/>
          <w:szCs w:val="32"/>
        </w:rPr>
      </w:pPr>
      <w:r>
        <w:rPr/>
        <w:drawing>
          <wp:inline distT="0" distB="0" distL="0" distR="0">
            <wp:extent cx="2771775" cy="2876550"/>
            <wp:effectExtent l="0" t="0" r="0" b="0"/>
            <wp:docPr id="29"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6" descr=""/>
                    <pic:cNvPicPr>
                      <a:picLocks noChangeAspect="1" noChangeArrowheads="1"/>
                    </pic:cNvPicPr>
                  </pic:nvPicPr>
                  <pic:blipFill>
                    <a:blip r:embed="rId32"/>
                    <a:stretch>
                      <a:fillRect/>
                    </a:stretch>
                  </pic:blipFill>
                  <pic:spPr bwMode="auto">
                    <a:xfrm>
                      <a:off x="0" y="0"/>
                      <a:ext cx="2771775" cy="2876550"/>
                    </a:xfrm>
                    <a:prstGeom prst="rect">
                      <a:avLst/>
                    </a:prstGeom>
                  </pic:spPr>
                </pic:pic>
              </a:graphicData>
            </a:graphic>
          </wp:inline>
        </w:drawing>
      </w:r>
    </w:p>
    <w:p>
      <w:pPr>
        <w:pStyle w:val="Normal"/>
        <w:spacing w:lineRule="auto" w:line="360"/>
        <w:jc w:val="both"/>
        <w:rPr>
          <w:sz w:val="32"/>
          <w:szCs w:val="32"/>
        </w:rPr>
      </w:pPr>
      <w:r>
        <w:rPr>
          <w:sz w:val="32"/>
          <w:szCs w:val="32"/>
        </w:rPr>
        <w:t>Determination of centre of gravity</w:t>
      </w:r>
    </w:p>
    <w:p>
      <w:pPr>
        <w:pStyle w:val="Normal"/>
        <w:spacing w:lineRule="auto" w:line="360" w:before="0" w:after="200"/>
        <w:jc w:val="both"/>
        <w:rPr/>
      </w:pPr>
      <w:r>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4">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7">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5">
    <w:lvl w:ilvl="0">
      <w:start w:val="1"/>
      <w:numFmt w:val="decimal"/>
      <w:lvlText w:val="%1."/>
      <w:lvlJc w:val="left"/>
      <w:pPr>
        <w:tabs>
          <w:tab w:val="num" w:pos="0"/>
        </w:tabs>
        <w:ind w:left="720" w:hanging="360"/>
      </w:pPr>
      <w:rPr>
        <w:rFonts w:ascii="Calibri" w:hAnsi="Calibri" w:eastAsia="宋体" w:cs="" w:asciiTheme="minorHAnsi" w:cstheme="minorBidi" w:eastAsiaTheme="minorEastAsia" w:hAnsi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6">
    <w:lvl w:ilvl="0">
      <w:start w:val="1"/>
      <w:numFmt w:val="decimal"/>
      <w:lvlText w:val="%1."/>
      <w:lvlJc w:val="left"/>
      <w:pPr>
        <w:tabs>
          <w:tab w:val="num" w:pos="0"/>
        </w:tabs>
        <w:ind w:left="720" w:hanging="360"/>
      </w:pPr>
      <w:rPr>
        <w:sz w:val="3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1">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0">
    <w:lvl w:ilvl="0">
      <w:start w:val="1"/>
      <w:numFmt w:val="lowerRoman"/>
      <w:lvlText w:val="%1."/>
      <w:lvlJc w:val="left"/>
      <w:pPr>
        <w:tabs>
          <w:tab w:val="num" w:pos="0"/>
        </w:tabs>
        <w:ind w:left="0" w:hanging="0"/>
      </w:pPr>
      <w:rPr>
        <w:rFonts w:ascii="Calibri" w:hAnsi="Calibri" w:eastAsia="Calibri" w:cs="Times New Roman" w:asciiTheme="minorHAnsi" w:eastAsiaTheme="minorHAnsi" w:hAnsiTheme="minorHAnsi"/>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14"/>
    <w:lvlOverride w:ilvl="0">
      <w:startOverride w:val="1"/>
    </w:lvlOverride>
  </w:num>
  <w:num w:numId="123">
    <w:abstractNumId w:val="115"/>
    <w:lvlOverride w:ilvl="0">
      <w:startOverride w:val="1"/>
    </w:lvlOverride>
  </w:num>
  <w:num w:numId="124">
    <w:abstractNumId w:val="116"/>
    <w:lvlOverride w:ilvl="0">
      <w:startOverride w:val="1"/>
    </w:lvlOverride>
  </w:num>
  <w:num w:numId="125">
    <w:abstractNumId w:val="117"/>
    <w:lvlOverride w:ilvl="0">
      <w:startOverride w:val="1"/>
    </w:lvlOverride>
  </w:num>
  <w:num w:numId="126">
    <w:abstractNumId w:val="118"/>
    <w:lvlOverride w:ilvl="0">
      <w:startOverride w:val="1"/>
    </w:lvlOverride>
  </w:num>
  <w:num w:numId="127">
    <w:abstractNumId w:val="119"/>
    <w:lvlOverride w:ilvl="0">
      <w:startOverride w:val="1"/>
    </w:lvlOverride>
  </w:num>
  <w:num w:numId="128">
    <w:abstractNumId w:val="120"/>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semiHidden="0"/>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lsdException w:name="Table Theme"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Pr>
      <w:color w:val="0000FF"/>
      <w:u w:val="single"/>
    </w:rPr>
  </w:style>
  <w:style w:type="character" w:styleId="PlaceholderText">
    <w:name w:val="Placeholder Text"/>
    <w:basedOn w:val="DefaultParagraphFont"/>
    <w:uiPriority w:val="99"/>
    <w:semiHidden/>
    <w:qFormat/>
    <w:rPr>
      <w:color w:val="808080"/>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SubtitleChar" w:customStyle="1">
    <w:name w:val="Subtitle Char"/>
    <w:basedOn w:val="DefaultParagraphFont"/>
    <w:link w:val="Subtitle"/>
    <w:uiPriority w:val="11"/>
    <w:qFormat/>
    <w:rPr>
      <w:rFonts w:ascii="Cambria" w:hAnsi="Cambria" w:eastAsia="宋体" w:cs="" w:asciiTheme="majorHAnsi" w:cstheme="majorBidi" w:eastAsiaTheme="majorEastAsia" w:hAnsiTheme="majorHAnsi"/>
      <w:i/>
      <w:iCs/>
      <w:color w:val="4F81BD" w:themeColor="accent1"/>
      <w:spacing w:val="15"/>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SubtleEmphasis" w:customStyle="1">
    <w:name w:val="Subtle Emphasis"/>
    <w:basedOn w:val="DefaultParagraphFont"/>
    <w:uiPriority w:val="19"/>
    <w:qFormat/>
    <w:rPr>
      <w:i/>
      <w:iCs/>
      <w:color w:val="7F7F7F" w:themeColor="text1" w:themeTint="7f"/>
    </w:rPr>
  </w:style>
  <w:style w:type="character" w:styleId="TitleChar" w:customStyle="1">
    <w:name w:val="Title Char"/>
    <w:basedOn w:val="DefaultParagraphFont"/>
    <w:link w:val="Title"/>
    <w:uiPriority w:val="10"/>
    <w:qFormat/>
    <w:rPr>
      <w:rFonts w:ascii="Cambria" w:hAnsi="Cambria" w:eastAsia="宋体" w:cs="" w:asciiTheme="majorHAnsi" w:cstheme="majorBidi" w:eastAsiaTheme="majorEastAsia" w:hAnsiTheme="majorHAnsi"/>
      <w:color w:val="17365D" w:themeColor="text2" w:themeShade="bf"/>
      <w:spacing w:val="5"/>
      <w:kern w:val="2"/>
      <w:sz w:val="52"/>
      <w:szCs w:val="52"/>
      <w:lang w:val="en-GB" w:eastAsia="zh-TW"/>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ListBullet">
    <w:name w:val="List Bullet"/>
    <w:basedOn w:val="Normal"/>
    <w:uiPriority w:val="99"/>
    <w:unhideWhenUsed/>
    <w:qFormat/>
    <w:pPr>
      <w:numPr>
        <w:ilvl w:val="0"/>
        <w:numId w:val="1"/>
      </w:numPr>
      <w:spacing w:before="0" w:after="200"/>
      <w:contextualSpacing/>
    </w:pPr>
    <w:rPr/>
  </w:style>
  <w:style w:type="paragraph" w:styleId="Subtitle">
    <w:name w:val="Subtitle"/>
    <w:basedOn w:val="Normal"/>
    <w:next w:val="Normal"/>
    <w:link w:val="SubtitleChar"/>
    <w:uiPriority w:val="11"/>
    <w:qFormat/>
    <w:pPr/>
    <w:rPr>
      <w:rFonts w:ascii="Cambria" w:hAnsi="Cambria" w:eastAsia="宋体" w:cs="" w:asciiTheme="majorHAnsi" w:cstheme="majorBidi" w:eastAsiaTheme="majorEastAsia" w:hAnsiTheme="majorHAnsi"/>
      <w:i/>
      <w:iCs/>
      <w:color w:val="4F81BD" w:themeColor="accent1"/>
      <w:spacing w:val="15"/>
      <w:sz w:val="24"/>
      <w:szCs w:val="24"/>
    </w:rPr>
  </w:style>
  <w:style w:type="paragraph" w:styleId="Title">
    <w:name w:val="Title"/>
    <w:basedOn w:val="Normal"/>
    <w:next w:val="Normal"/>
    <w:link w:val="TitleChar"/>
    <w:uiPriority w:val="10"/>
    <w:qFormat/>
    <w:pPr>
      <w:pBdr>
        <w:bottom w:val="single" w:sz="8" w:space="4" w:color="4F81BD"/>
      </w:pBdr>
      <w:spacing w:lineRule="auto" w:line="240" w:before="0" w:after="300"/>
      <w:contextualSpacing/>
    </w:pPr>
    <w:rPr>
      <w:rFonts w:ascii="Cambria" w:hAnsi="Cambria" w:eastAsia="宋体" w:cs="" w:asciiTheme="majorHAnsi" w:cstheme="majorBidi" w:eastAsiaTheme="majorEastAsia" w:hAnsiTheme="majorHAnsi"/>
      <w:color w:val="17365D" w:themeColor="text2" w:themeShade="bf"/>
      <w:spacing w:val="5"/>
      <w:kern w:val="2"/>
      <w:sz w:val="52"/>
      <w:szCs w:val="52"/>
      <w:lang w:val="en-GB" w:eastAsia="zh-TW"/>
    </w:rPr>
  </w:style>
  <w:style w:type="paragraph" w:styleId="ListParagraph">
    <w:name w:val="List Paragraph"/>
    <w:basedOn w:val="Normal"/>
    <w:uiPriority w:val="34"/>
    <w:qFormat/>
    <w:pPr>
      <w:spacing w:before="0" w:after="200"/>
      <w:ind w:left="720" w:hanging="0"/>
      <w:contextualSpacing/>
    </w:pPr>
    <w:rPr/>
  </w:style>
  <w:style w:type="paragraph" w:styleId="NoSpacing">
    <w:name w:val="No Spacing"/>
    <w:uiPriority w:val="1"/>
    <w:qFormat/>
    <w:pPr>
      <w:widowControl/>
      <w:bidi w:val="0"/>
      <w:spacing w:lineRule="auto" w:line="240" w:before="0" w:after="0"/>
      <w:jc w:val="left"/>
    </w:pPr>
    <w:rPr>
      <w:rFonts w:ascii="Calibri" w:hAnsi="Calibri" w:eastAsia="宋体" w:cs="" w:asciiTheme="minorHAnsi" w:cstheme="minorBidi" w:eastAsiaTheme="minorEastAsia" w:hAnsiTheme="minorHAnsi"/>
      <w:color w:val="auto"/>
      <w:kern w:val="0"/>
      <w:sz w:val="22"/>
      <w:szCs w:val="22"/>
      <w:lang w:val="en-GB" w:eastAsia="zh-TW" w:bidi="ar-SA"/>
    </w:rPr>
  </w:style>
  <w:style w:type="paragraph" w:styleId="Default" w:customStyle="1">
    <w:name w:val="Default"/>
    <w:uiPriority w:val="0"/>
    <w:qFormat/>
    <w:pPr>
      <w:widowControl/>
      <w:bidi w:val="0"/>
      <w:spacing w:lineRule="auto" w:line="240" w:before="0" w:after="0"/>
      <w:jc w:val="left"/>
    </w:pPr>
    <w:rPr>
      <w:rFonts w:ascii="Times New Roman" w:hAnsi="Times New Roman" w:eastAsia="Calibri" w:cs="Times New Roman" w:eastAsiaTheme="minorHAnsi"/>
      <w:color w:val="000000"/>
      <w:kern w:val="0"/>
      <w:sz w:val="24"/>
      <w:szCs w:val="24"/>
      <w:lang w:val="en-GB" w:eastAsia="en-US" w:bidi="ar-SA"/>
    </w:rPr>
  </w:style>
  <w:style w:type="table" w:default="1" w:styleId="3">
    <w:name w:val="Normal Table"/>
    <w:uiPriority w:val="99"/>
    <w:semiHidden/>
    <w:unhideWhenUsed/>
    <w:qFormat/>
    <w:tblPr>
      <w:tblCellMar>
        <w:top w:w="0" w:type="dxa"/>
        <w:left w:w="108" w:type="dxa"/>
        <w:bottom w:w="0" w:type="dxa"/>
        <w:right w:w="108" w:type="dxa"/>
      </w:tblCellMar>
    </w:tblPr>
  </w:style>
  <w:style w:type="table" w:styleId="10">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Table Grid1"/>
    <w:basedOn w:val="3"/>
    <w:uiPriority w:val="59"/>
    <w:pPr>
      <w:spacing w:after="0" w:line="240" w:lineRule="auto"/>
    </w:pPr>
    <w:rPr>
      <w:rFonts w:eastAsiaTheme="minorEastAsia"/>
      <w:lang w:eastAsia="zh-TW"/>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wmf"/><Relationship Id="rId17" Type="http://schemas.openxmlformats.org/officeDocument/2006/relationships/image" Target="media/image16.png"/><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21.wmf"/><Relationship Id="rId25" Type="http://schemas.openxmlformats.org/officeDocument/2006/relationships/image" Target="media/image22.png"/><Relationship Id="rId26" Type="http://schemas.openxmlformats.org/officeDocument/2006/relationships/hyperlink" Target="https://en.wikipedia.org/wiki/S-wave" TargetMode="External"/><Relationship Id="rId27" Type="http://schemas.openxmlformats.org/officeDocument/2006/relationships/hyperlink" Target="https://en.wikipedia.org/wiki/Seismology" TargetMode="External"/><Relationship Id="rId28" Type="http://schemas.openxmlformats.org/officeDocument/2006/relationships/hyperlink" Target="https://en.wikipedia.org/wiki/Compressibility" TargetMode="External"/><Relationship Id="rId29" Type="http://schemas.openxmlformats.org/officeDocument/2006/relationships/hyperlink" Target="https://en.wikipedia.org/wiki/Shear_modulus" TargetMode="External"/><Relationship Id="rId30" Type="http://schemas.openxmlformats.org/officeDocument/2006/relationships/image" Target="media/image23.png"/><Relationship Id="rId31" Type="http://schemas.openxmlformats.org/officeDocument/2006/relationships/image" Target="media/image24.wmf"/><Relationship Id="rId32" Type="http://schemas.openxmlformats.org/officeDocument/2006/relationships/image" Target="media/image25.wmf"/><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51"/>
    <customShpInfo spid="_x0000_s1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809</TotalTime>
  <Application>LibreOffice/7.3.7.2$Linux_X86_64 LibreOffice_project/30$Build-2</Application>
  <AppVersion>15.0000</AppVersion>
  <Pages>471</Pages>
  <Words>52232</Words>
  <Characters>251418</Characters>
  <CharactersWithSpaces>299698</CharactersWithSpaces>
  <Paragraphs>6005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2021-05-21T10:08:00Z</dcterms:created>
  <dc:creator>Kingsley Ihemelandu</dc:creator>
  <dc:description/>
  <dc:language>en-US</dc:language>
  <cp:lastModifiedBy/>
  <dcterms:modified xsi:type="dcterms:W3CDTF">2022-11-24T09:28:52Z</dcterms:modified>
  <cp:revision>317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